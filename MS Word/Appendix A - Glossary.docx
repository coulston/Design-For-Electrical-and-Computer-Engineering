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C84" w:rsidRPr="00391FE0" w:rsidRDefault="005C02BD" w:rsidP="00DC3B58">
      <w:pPr>
        <w:pStyle w:val="ChapterHeading120pt"/>
        <w:spacing w:after="760"/>
      </w:pPr>
      <w:bookmarkStart w:id="0" w:name="_Ref92249440"/>
      <w:r w:rsidRPr="00391FE0">
        <w:t>Glossary</w:t>
      </w:r>
      <w:bookmarkEnd w:id="0"/>
    </w:p>
    <w:tbl>
      <w:tblPr>
        <w:tblStyle w:val="TableGrid"/>
        <w:tblW w:w="8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80"/>
        <w:gridCol w:w="6192"/>
      </w:tblGrid>
      <w:tr w:rsidR="00022AEF" w:rsidRPr="0077599D">
        <w:tc>
          <w:tcPr>
            <w:tcW w:w="1980" w:type="dxa"/>
          </w:tcPr>
          <w:p w:rsidR="00022AEF" w:rsidRPr="0077599D" w:rsidRDefault="00022AEF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acceptance test</w:t>
            </w:r>
          </w:p>
        </w:tc>
        <w:tc>
          <w:tcPr>
            <w:tcW w:w="6192" w:type="dxa"/>
          </w:tcPr>
          <w:p w:rsidR="00022AEF" w:rsidRPr="0077599D" w:rsidRDefault="00022AEF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An acceptance test </w:t>
            </w:r>
            <w:r w:rsidR="00142579" w:rsidRPr="0077599D">
              <w:rPr>
                <w:rFonts w:ascii="Palatino Linotype" w:hAnsi="Palatino Linotype"/>
                <w:sz w:val="18"/>
                <w:szCs w:val="18"/>
              </w:rPr>
              <w:t xml:space="preserve">verifies that the system meets the </w:t>
            </w:r>
            <w:r w:rsidR="00142579"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Requirements Specific</w:t>
            </w:r>
            <w:r w:rsidR="00142579"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a</w:t>
            </w:r>
            <w:r w:rsidR="00142579"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tion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 xml:space="preserve"> and st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ipulat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>es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the conditions under which the cu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tomer will accept the system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7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1C12BA" w:rsidRPr="0077599D">
        <w:tc>
          <w:tcPr>
            <w:tcW w:w="1980" w:type="dxa"/>
          </w:tcPr>
          <w:p w:rsidR="001C12BA" w:rsidRPr="0077599D" w:rsidRDefault="00917E84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</w:t>
            </w:r>
            <w:r w:rsidR="001C12BA" w:rsidRPr="0077599D">
              <w:rPr>
                <w:b/>
                <w:i/>
                <w:sz w:val="18"/>
                <w:szCs w:val="18"/>
              </w:rPr>
              <w:t xml:space="preserve">ctivity on </w:t>
            </w:r>
            <w:r>
              <w:rPr>
                <w:b/>
                <w:i/>
                <w:sz w:val="18"/>
                <w:szCs w:val="18"/>
              </w:rPr>
              <w:t>n</w:t>
            </w:r>
            <w:r w:rsidR="001C12BA" w:rsidRPr="0077599D">
              <w:rPr>
                <w:b/>
                <w:i/>
                <w:sz w:val="18"/>
                <w:szCs w:val="18"/>
              </w:rPr>
              <w:t>ode</w:t>
            </w:r>
          </w:p>
        </w:tc>
        <w:tc>
          <w:tcPr>
            <w:tcW w:w="6192" w:type="dxa"/>
          </w:tcPr>
          <w:p w:rsidR="001C12BA" w:rsidRPr="0077599D" w:rsidRDefault="001C12B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A form of a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network diagram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used in a project plan. In the Activity on Node (AON) form, activities are represented by nodes and the dependencies by 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r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rows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10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7C44CA" w:rsidRPr="0077599D">
        <w:tc>
          <w:tcPr>
            <w:tcW w:w="1980" w:type="dxa"/>
          </w:tcPr>
          <w:p w:rsidR="007C44CA" w:rsidRPr="0077599D" w:rsidRDefault="007C44C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activity</w:t>
            </w:r>
          </w:p>
        </w:tc>
        <w:tc>
          <w:tcPr>
            <w:tcW w:w="6192" w:type="dxa"/>
          </w:tcPr>
          <w:p w:rsidR="007C44CA" w:rsidRPr="0077599D" w:rsidRDefault="007C44C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An activity is a combination of a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task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and its associated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deli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v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 xml:space="preserve">erables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that is part of a project plan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10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8B4107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activity view</w:t>
            </w:r>
          </w:p>
        </w:tc>
        <w:tc>
          <w:tcPr>
            <w:tcW w:w="6192" w:type="dxa"/>
          </w:tcPr>
          <w:p w:rsidR="008B4107" w:rsidRPr="0077599D" w:rsidRDefault="008B4107" w:rsidP="008B4107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The activity view is part of </w:t>
            </w:r>
            <w:r w:rsidR="00142579">
              <w:rPr>
                <w:sz w:val="18"/>
                <w:szCs w:val="18"/>
              </w:rPr>
              <w:t xml:space="preserve">the </w:t>
            </w:r>
            <w:r w:rsidRPr="0077599D">
              <w:rPr>
                <w:b/>
                <w:i/>
                <w:sz w:val="18"/>
                <w:szCs w:val="18"/>
              </w:rPr>
              <w:t>U</w:t>
            </w:r>
            <w:r w:rsidR="00142579">
              <w:rPr>
                <w:b/>
                <w:i/>
                <w:sz w:val="18"/>
                <w:szCs w:val="18"/>
              </w:rPr>
              <w:t>nified Modeling Language</w:t>
            </w:r>
            <w:r w:rsidRPr="0077599D">
              <w:rPr>
                <w:sz w:val="18"/>
                <w:szCs w:val="18"/>
              </w:rPr>
              <w:t>. It is characterized by an activity diagram</w:t>
            </w:r>
            <w:r w:rsidR="00DC3B58">
              <w:rPr>
                <w:sz w:val="18"/>
                <w:szCs w:val="18"/>
              </w:rPr>
              <w:t>;</w:t>
            </w:r>
            <w:r w:rsidR="00DC3B58" w:rsidRPr="0077599D">
              <w:rPr>
                <w:sz w:val="18"/>
                <w:szCs w:val="18"/>
              </w:rPr>
              <w:t xml:space="preserve"> </w:t>
            </w:r>
            <w:r w:rsidRPr="0077599D">
              <w:rPr>
                <w:sz w:val="18"/>
                <w:szCs w:val="18"/>
              </w:rPr>
              <w:t xml:space="preserve">its </w:t>
            </w:r>
            <w:r w:rsidRPr="0077599D">
              <w:rPr>
                <w:b/>
                <w:i/>
                <w:sz w:val="18"/>
                <w:szCs w:val="18"/>
              </w:rPr>
              <w:t>intention</w:t>
            </w:r>
            <w:r w:rsidRPr="0077599D">
              <w:rPr>
                <w:sz w:val="18"/>
                <w:szCs w:val="18"/>
              </w:rPr>
              <w:t xml:space="preserve"> is to describe the s</w:t>
            </w:r>
            <w:r w:rsidRPr="0077599D">
              <w:rPr>
                <w:sz w:val="18"/>
                <w:szCs w:val="18"/>
              </w:rPr>
              <w:t>e</w:t>
            </w:r>
            <w:r w:rsidRPr="0077599D">
              <w:rPr>
                <w:sz w:val="18"/>
                <w:szCs w:val="18"/>
              </w:rPr>
              <w:t xml:space="preserve">quencing of processes required to complete a task </w:t>
            </w:r>
            <w:r w:rsidR="00142579">
              <w:rPr>
                <w:sz w:val="18"/>
                <w:szCs w:val="18"/>
              </w:rPr>
              <w:t>(</w:t>
            </w:r>
            <w:r w:rsidRPr="0077599D">
              <w:rPr>
                <w:sz w:val="18"/>
                <w:szCs w:val="18"/>
              </w:rPr>
              <w:t>Chapter 6</w:t>
            </w:r>
            <w:r w:rsidR="00142579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8040B5" w:rsidRPr="0077599D">
        <w:tc>
          <w:tcPr>
            <w:tcW w:w="1980" w:type="dxa"/>
          </w:tcPr>
          <w:p w:rsidR="008040B5" w:rsidRPr="0077599D" w:rsidRDefault="008040B5" w:rsidP="008B4107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Analytical Hierarchy Process (AHP)</w:t>
            </w:r>
          </w:p>
        </w:tc>
        <w:tc>
          <w:tcPr>
            <w:tcW w:w="6192" w:type="dxa"/>
          </w:tcPr>
          <w:p w:rsidR="008040B5" w:rsidRPr="0077599D" w:rsidRDefault="008040B5" w:rsidP="008B4107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decision-making process that combines both quantitative and qualitative inputs. It is characterized by weighted criteria against which the decision is made, a numeric ranking of alternatives, and computation of a n</w:t>
            </w:r>
            <w:r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merical score for each alternative (Appendix B and Chapters 2 and 4).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artifact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System, component, or process that is the end-result of </w:t>
            </w:r>
            <w:r w:rsidR="00917E84">
              <w:rPr>
                <w:rFonts w:ascii="Palatino Linotype" w:hAnsi="Palatino Linotype"/>
                <w:sz w:val="18"/>
                <w:szCs w:val="18"/>
              </w:rPr>
              <w:t>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design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2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2036" w:rsidRPr="0077599D">
        <w:tc>
          <w:tcPr>
            <w:tcW w:w="1980" w:type="dxa"/>
          </w:tcPr>
          <w:p w:rsidR="004A2036" w:rsidRPr="0077599D" w:rsidRDefault="004A2036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automated script test</w:t>
            </w:r>
          </w:p>
        </w:tc>
        <w:tc>
          <w:tcPr>
            <w:tcW w:w="6192" w:type="dxa"/>
          </w:tcPr>
          <w:p w:rsidR="004A2036" w:rsidRPr="0077599D" w:rsidRDefault="004A2036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An automated script test is a sequence of commands given to a unit under test. For exa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m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ple, a test may consist of a sequence of inputs that are provided to the unit, </w:t>
            </w:r>
            <w:r w:rsidR="00917E84">
              <w:rPr>
                <w:rFonts w:ascii="Palatino Linotype" w:hAnsi="Palatino Linotype"/>
                <w:sz w:val="18"/>
                <w:szCs w:val="18"/>
              </w:rPr>
              <w:t>where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the outputs for each input are then verified against pre-specified va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l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ues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7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baseline requirements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The original set of requirements that are developed for a system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3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678B1" w:rsidRPr="0077599D">
        <w:tc>
          <w:tcPr>
            <w:tcW w:w="1980" w:type="dxa"/>
          </w:tcPr>
          <w:p w:rsidR="004678B1" w:rsidRPr="0077599D" w:rsidRDefault="004678B1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black box test</w:t>
            </w:r>
          </w:p>
        </w:tc>
        <w:tc>
          <w:tcPr>
            <w:tcW w:w="6192" w:type="dxa"/>
          </w:tcPr>
          <w:p w:rsidR="004678B1" w:rsidRPr="0077599D" w:rsidRDefault="004678B1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test that is performed without any knowledge of internal workings of th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>e unit under test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7</w:t>
            </w:r>
            <w:r w:rsidR="00142579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bottom-up design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An approach to </w:t>
            </w:r>
            <w:r w:rsidR="00DF291B">
              <w:rPr>
                <w:rFonts w:ascii="Palatino Linotype" w:hAnsi="Palatino Linotype"/>
                <w:sz w:val="18"/>
                <w:szCs w:val="18"/>
              </w:rPr>
              <w:t xml:space="preserve">system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design</w:t>
            </w:r>
            <w:r w:rsidR="00DF291B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where the designer starts with basic components and synthesizes them to achieve the design objectives. This is contrasted to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top-down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design</w:t>
            </w:r>
            <w:r w:rsidR="00DF291B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5</w:t>
            </w:r>
            <w:r w:rsidR="00DF291B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Bohrbug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Bohrbugs are reliable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bugs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, in which the error is always in the same place. This is analogous to the electrons in the Bohr atomic model which </w:t>
            </w:r>
            <w:r w:rsidR="00DF291B">
              <w:rPr>
                <w:rFonts w:ascii="Palatino Linotype" w:hAnsi="Palatino Linotype"/>
                <w:sz w:val="18"/>
                <w:szCs w:val="18"/>
              </w:rPr>
              <w:t>assume 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definite </w:t>
            </w:r>
            <w:r w:rsidR="00DF291B">
              <w:rPr>
                <w:rFonts w:ascii="Palatino Linotype" w:hAnsi="Palatino Linotype"/>
                <w:sz w:val="18"/>
                <w:szCs w:val="18"/>
              </w:rPr>
              <w:t>orbit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7</w:t>
            </w:r>
            <w:r w:rsidR="00DF291B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brainstorming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freeform approach to concept generation that is often done in groups. This process employs five basic rules: 1) no criticism of ideas, 2) wild ideas a</w:t>
            </w:r>
            <w:r w:rsidR="00DC3B58">
              <w:rPr>
                <w:rFonts w:ascii="Palatino Linotype" w:hAnsi="Palatino Linotype"/>
                <w:sz w:val="18"/>
                <w:szCs w:val="18"/>
              </w:rPr>
              <w:t>re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couraged, 3) quantity is stressed over quality, 4) build upon the ideas of others,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lastRenderedPageBreak/>
              <w:t>and 5) all ideas are recorded</w:t>
            </w:r>
            <w:r w:rsidR="00DF291B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4</w:t>
            </w:r>
            <w:r w:rsidR="00DF291B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130107" w:rsidRPr="0077599D">
        <w:tc>
          <w:tcPr>
            <w:tcW w:w="1980" w:type="dxa"/>
          </w:tcPr>
          <w:p w:rsidR="00130107" w:rsidRPr="0077599D" w:rsidRDefault="00130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lastRenderedPageBreak/>
              <w:t>Brainwriting</w:t>
            </w:r>
          </w:p>
        </w:tc>
        <w:tc>
          <w:tcPr>
            <w:tcW w:w="6192" w:type="dxa"/>
          </w:tcPr>
          <w:p w:rsidR="00130107" w:rsidRPr="00130107" w:rsidRDefault="00130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 xml:space="preserve">A variation of </w:t>
            </w:r>
            <w:r>
              <w:rPr>
                <w:rFonts w:ascii="Palatino Linotype" w:hAnsi="Palatino Linotype"/>
                <w:b/>
                <w:i/>
                <w:sz w:val="18"/>
                <w:szCs w:val="18"/>
              </w:rPr>
              <w:t>brainstorming</w:t>
            </w:r>
            <w:r>
              <w:rPr>
                <w:rFonts w:ascii="Palatino Linotype" w:hAnsi="Palatino Linotype"/>
                <w:sz w:val="18"/>
                <w:szCs w:val="18"/>
              </w:rPr>
              <w:t xml:space="preserve"> where a group of people systematically generate ideas and write them down. Ideas are then passed to other team members who must build upon them. </w:t>
            </w:r>
          </w:p>
        </w:tc>
      </w:tr>
      <w:tr w:rsidR="000D5739" w:rsidRPr="0077599D">
        <w:tc>
          <w:tcPr>
            <w:tcW w:w="1980" w:type="dxa"/>
          </w:tcPr>
          <w:p w:rsidR="000D5739" w:rsidRPr="0077599D" w:rsidRDefault="000D5739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break-even point</w:t>
            </w:r>
          </w:p>
        </w:tc>
        <w:tc>
          <w:tcPr>
            <w:tcW w:w="6192" w:type="dxa"/>
          </w:tcPr>
          <w:p w:rsidR="000D5739" w:rsidRPr="0077599D" w:rsidRDefault="000D573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The break-even point is the point where the number of units sold is such that there is no profit or loss. It is determined from the total costs and </w:t>
            </w:r>
            <w:r w:rsidR="00B713D5">
              <w:rPr>
                <w:rFonts w:ascii="Palatino Linotype" w:hAnsi="Palatino Linotype"/>
                <w:sz w:val="18"/>
                <w:szCs w:val="18"/>
              </w:rPr>
              <w:t>revenue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10</w:t>
            </w:r>
            <w:r w:rsidR="00B713D5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DA6C76" w:rsidRPr="0077599D">
        <w:tc>
          <w:tcPr>
            <w:tcW w:w="1980" w:type="dxa"/>
          </w:tcPr>
          <w:p w:rsidR="00DA6C76" w:rsidRPr="0077599D" w:rsidRDefault="00DA6C76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bug</w:t>
            </w:r>
          </w:p>
        </w:tc>
        <w:tc>
          <w:tcPr>
            <w:tcW w:w="6192" w:type="dxa"/>
          </w:tcPr>
          <w:p w:rsidR="00DA6C76" w:rsidRPr="0077599D" w:rsidRDefault="00DA6C76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problem or error in a system that causes it to operate incorrectly</w:t>
            </w:r>
            <w:r w:rsidR="00B713D5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7</w:t>
            </w:r>
            <w:r w:rsidR="00B713D5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cardinality ratio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The cardinality ratio describes the multiplicity of the entities in a relationship. It is appli</w:t>
            </w:r>
            <w:r w:rsidR="004678B1" w:rsidRPr="0077599D">
              <w:rPr>
                <w:rFonts w:ascii="Palatino Linotype" w:hAnsi="Palatino Linotype"/>
                <w:sz w:val="18"/>
                <w:szCs w:val="18"/>
              </w:rPr>
              <w:t>ed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to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entity relationship diagrams</w:t>
            </w:r>
            <w:r w:rsidR="00B713D5">
              <w:rPr>
                <w:rFonts w:ascii="Palatino Linotype" w:hAnsi="Palatino Linotype"/>
                <w:sz w:val="18"/>
                <w:szCs w:val="18"/>
              </w:rPr>
              <w:t xml:space="preserve"> and Unified Modeling Language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static view diagrams</w:t>
            </w:r>
            <w:r w:rsidR="00B713D5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6</w:t>
            </w:r>
            <w:r w:rsidR="00B713D5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192" w:type="dxa"/>
          </w:tcPr>
          <w:p w:rsidR="008B4107" w:rsidRPr="0077599D" w:rsidRDefault="003A5B61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Classes are u</w:t>
            </w:r>
            <w:r w:rsidR="008B4107" w:rsidRPr="0077599D">
              <w:rPr>
                <w:rFonts w:ascii="Palatino Linotype" w:hAnsi="Palatino Linotype"/>
                <w:sz w:val="18"/>
                <w:szCs w:val="18"/>
              </w:rPr>
              <w:t xml:space="preserve">sed in object-oriented system design. A class defines the attributes and methods (functions) of an </w:t>
            </w:r>
            <w:r w:rsidR="008B4107" w:rsidRPr="006A3F59">
              <w:rPr>
                <w:rFonts w:ascii="Palatino Linotype" w:hAnsi="Palatino Linotype"/>
                <w:b/>
                <w:i/>
                <w:sz w:val="18"/>
                <w:szCs w:val="18"/>
              </w:rPr>
              <w:t>object</w:t>
            </w:r>
            <w:r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="008B4107" w:rsidRPr="0077599D">
              <w:rPr>
                <w:rFonts w:ascii="Palatino Linotype" w:hAnsi="Palatino Linotype"/>
                <w:sz w:val="18"/>
                <w:szCs w:val="18"/>
              </w:rPr>
              <w:t>Chapter 6</w:t>
            </w:r>
            <w:r>
              <w:rPr>
                <w:rFonts w:ascii="Palatino Linotype" w:hAnsi="Palatino Linotype"/>
                <w:sz w:val="18"/>
                <w:szCs w:val="18"/>
              </w:rPr>
              <w:t>)</w:t>
            </w:r>
            <w:r w:rsidR="008B4107"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cohesion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Refers to how focused a module is—highly cohesive systems do one or a few things very well. </w:t>
            </w:r>
            <w:r w:rsidR="003A5B61">
              <w:rPr>
                <w:rFonts w:ascii="Palatino Linotype" w:hAnsi="Palatino Linotype"/>
                <w:sz w:val="18"/>
                <w:szCs w:val="18"/>
              </w:rPr>
              <w:t>Also 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ee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coupling</w:t>
            </w:r>
            <w:r w:rsidR="003A5B61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5</w:t>
            </w:r>
            <w:r w:rsidR="003A5B61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0E0BCF" w:rsidRPr="0077599D">
        <w:tc>
          <w:tcPr>
            <w:tcW w:w="1980" w:type="dxa"/>
          </w:tcPr>
          <w:p w:rsidR="000E0BCF" w:rsidRPr="0077599D" w:rsidRDefault="000E0BCF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component design specification</w:t>
            </w:r>
          </w:p>
        </w:tc>
        <w:tc>
          <w:tcPr>
            <w:tcW w:w="6192" w:type="dxa"/>
          </w:tcPr>
          <w:p w:rsidR="000E0BCF" w:rsidRPr="000E0BCF" w:rsidRDefault="000E0BCF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 xml:space="preserve">See </w:t>
            </w:r>
            <w:r>
              <w:rPr>
                <w:rFonts w:ascii="Palatino Linotype" w:hAnsi="Palatino Linotype"/>
                <w:b/>
                <w:i/>
                <w:sz w:val="18"/>
                <w:szCs w:val="18"/>
              </w:rPr>
              <w:t>subsystem design specification</w:t>
            </w:r>
            <w:r>
              <w:rPr>
                <w:rFonts w:ascii="Palatino Linotype" w:hAnsi="Palatino Linotype"/>
                <w:sz w:val="18"/>
                <w:szCs w:val="18"/>
              </w:rPr>
              <w:t xml:space="preserve"> (Chapter 3).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concept fan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A graphical tree representation </w:t>
            </w:r>
            <w:r w:rsidR="002D759C">
              <w:rPr>
                <w:rFonts w:ascii="Palatino Linotype" w:hAnsi="Palatino Linotype"/>
                <w:sz w:val="18"/>
                <w:szCs w:val="18"/>
              </w:rPr>
              <w:t xml:space="preserve">of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design decisions and potential sol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u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tions to a problem. </w:t>
            </w:r>
            <w:r w:rsidR="002D759C">
              <w:rPr>
                <w:rFonts w:ascii="Palatino Linotype" w:hAnsi="Palatino Linotype"/>
                <w:sz w:val="18"/>
                <w:szCs w:val="18"/>
              </w:rPr>
              <w:t>Also 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ee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 xml:space="preserve">concept table </w:t>
            </w:r>
            <w:r w:rsidR="002D759C">
              <w:rPr>
                <w:rFonts w:ascii="Palatino Linotype" w:hAnsi="Palatino Linotype"/>
                <w:sz w:val="18"/>
                <w:szCs w:val="18"/>
              </w:rPr>
              <w:t>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</w:t>
            </w:r>
            <w:r w:rsidR="00917E84">
              <w:rPr>
                <w:rFonts w:ascii="Palatino Linotype" w:hAnsi="Palatino Linotype"/>
                <w:sz w:val="18"/>
                <w:szCs w:val="18"/>
              </w:rPr>
              <w:t>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917E84">
              <w:rPr>
                <w:rFonts w:ascii="Palatino Linotype" w:hAnsi="Palatino Linotype"/>
                <w:sz w:val="18"/>
                <w:szCs w:val="18"/>
              </w:rPr>
              <w:t xml:space="preserve">1 and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4</w:t>
            </w:r>
            <w:r w:rsidR="002D759C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concept generation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A phase in the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design process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where many potential solutions to solve the pro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b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lem are identified</w:t>
            </w:r>
            <w:r w:rsidR="002D759C">
              <w:rPr>
                <w:rFonts w:ascii="Palatino Linotype" w:hAnsi="Palatino Linotype"/>
                <w:sz w:val="18"/>
                <w:szCs w:val="18"/>
              </w:rPr>
              <w:t xml:space="preserve"> (Chapter 1)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concept table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tool for generating concepts to solve a problem. It allows systematic examin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tion </w:t>
            </w:r>
            <w:r w:rsidR="00DC3B58">
              <w:rPr>
                <w:rFonts w:ascii="Palatino Linotype" w:hAnsi="Palatino Linotype"/>
                <w:sz w:val="18"/>
                <w:szCs w:val="18"/>
              </w:rPr>
              <w:t xml:space="preserve">of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different combinations, arrangements, and substitutions of different el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ments </w:t>
            </w:r>
            <w:r w:rsidR="00917E84">
              <w:rPr>
                <w:rFonts w:ascii="Palatino Linotype" w:hAnsi="Palatino Linotype"/>
                <w:sz w:val="18"/>
                <w:szCs w:val="18"/>
              </w:rPr>
              <w:t>for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a system. </w:t>
            </w:r>
            <w:r w:rsidR="002D759C">
              <w:rPr>
                <w:rFonts w:ascii="Palatino Linotype" w:hAnsi="Palatino Linotype"/>
                <w:sz w:val="18"/>
                <w:szCs w:val="18"/>
              </w:rPr>
              <w:t>Also 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ee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concept fan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2D759C">
              <w:rPr>
                <w:rFonts w:ascii="Palatino Linotype" w:hAnsi="Palatino Linotype"/>
                <w:sz w:val="18"/>
                <w:szCs w:val="18"/>
              </w:rPr>
              <w:t>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4</w:t>
            </w:r>
            <w:r w:rsidR="002D759C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963A06" w:rsidRPr="0077599D">
        <w:tc>
          <w:tcPr>
            <w:tcW w:w="1980" w:type="dxa"/>
          </w:tcPr>
          <w:p w:rsidR="00963A06" w:rsidRPr="0077599D" w:rsidRDefault="00963A06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conditional rule-based ethics</w:t>
            </w:r>
          </w:p>
        </w:tc>
        <w:tc>
          <w:tcPr>
            <w:tcW w:w="6192" w:type="dxa"/>
          </w:tcPr>
          <w:p w:rsidR="00963A06" w:rsidRPr="0077599D" w:rsidRDefault="002B0D7C" w:rsidP="00DC3B58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bCs/>
                <w:sz w:val="18"/>
                <w:szCs w:val="18"/>
              </w:rPr>
              <w:t>An ethics system in which</w:t>
            </w:r>
            <w:r w:rsidR="00963A06" w:rsidRPr="0077599D">
              <w:rPr>
                <w:rFonts w:ascii="Palatino Linotype" w:hAnsi="Palatino Linotype"/>
                <w:bCs/>
                <w:sz w:val="18"/>
                <w:szCs w:val="18"/>
              </w:rPr>
              <w:t xml:space="preserve"> there are certain conditions under which an indivi</w:t>
            </w:r>
            <w:r w:rsidR="00963A06" w:rsidRPr="0077599D">
              <w:rPr>
                <w:rFonts w:ascii="Palatino Linotype" w:hAnsi="Palatino Linotype"/>
                <w:bCs/>
                <w:sz w:val="18"/>
                <w:szCs w:val="18"/>
              </w:rPr>
              <w:t>d</w:t>
            </w:r>
            <w:r w:rsidR="00963A06" w:rsidRPr="0077599D">
              <w:rPr>
                <w:rFonts w:ascii="Palatino Linotype" w:hAnsi="Palatino Linotype"/>
                <w:bCs/>
                <w:sz w:val="18"/>
                <w:szCs w:val="18"/>
              </w:rPr>
              <w:t>ual can break a rule. This is generally because it is b</w:t>
            </w:r>
            <w:r w:rsidR="00963A06" w:rsidRPr="0077599D">
              <w:rPr>
                <w:rFonts w:ascii="Palatino Linotype" w:hAnsi="Palatino Linotype"/>
                <w:bCs/>
                <w:sz w:val="18"/>
                <w:szCs w:val="18"/>
              </w:rPr>
              <w:t>e</w:t>
            </w:r>
            <w:r w:rsidR="00963A06" w:rsidRPr="0077599D">
              <w:rPr>
                <w:rFonts w:ascii="Palatino Linotype" w:hAnsi="Palatino Linotype"/>
                <w:bCs/>
                <w:sz w:val="18"/>
                <w:szCs w:val="18"/>
              </w:rPr>
              <w:t xml:space="preserve">lieved that the moral good of the situation outweighs the rule. </w:t>
            </w:r>
            <w:r>
              <w:rPr>
                <w:rFonts w:ascii="Palatino Linotype" w:hAnsi="Palatino Linotype"/>
                <w:bCs/>
                <w:sz w:val="18"/>
                <w:szCs w:val="18"/>
              </w:rPr>
              <w:t>Also s</w:t>
            </w:r>
            <w:r w:rsidR="00963A06" w:rsidRPr="0077599D">
              <w:rPr>
                <w:rFonts w:ascii="Palatino Linotype" w:hAnsi="Palatino Linotype"/>
                <w:bCs/>
                <w:sz w:val="18"/>
                <w:szCs w:val="18"/>
              </w:rPr>
              <w:t xml:space="preserve">ee </w:t>
            </w:r>
            <w:r w:rsidR="00963A06" w:rsidRPr="0077599D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t>rule-based ethics</w:t>
            </w:r>
            <w:r w:rsidR="00963A06" w:rsidRPr="0077599D">
              <w:rPr>
                <w:rFonts w:ascii="Palatino Linotype" w:hAnsi="Palatino Linotype"/>
                <w:bCs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/>
                <w:bCs/>
                <w:sz w:val="18"/>
                <w:szCs w:val="18"/>
              </w:rPr>
              <w:t>(</w:t>
            </w:r>
            <w:r w:rsidR="00963A06" w:rsidRPr="0077599D">
              <w:rPr>
                <w:rFonts w:ascii="Palatino Linotype" w:hAnsi="Palatino Linotype"/>
                <w:bCs/>
                <w:sz w:val="18"/>
                <w:szCs w:val="18"/>
              </w:rPr>
              <w:t>Chapter 11</w:t>
            </w:r>
            <w:r>
              <w:rPr>
                <w:rFonts w:ascii="Palatino Linotype" w:hAnsi="Palatino Linotype"/>
                <w:bCs/>
                <w:sz w:val="18"/>
                <w:szCs w:val="18"/>
              </w:rPr>
              <w:t>)</w:t>
            </w:r>
            <w:r w:rsidR="00963A06" w:rsidRPr="0077599D">
              <w:rPr>
                <w:rFonts w:ascii="Palatino Linotype" w:hAnsi="Palatino Linotype"/>
                <w:bCs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constraint</w:t>
            </w:r>
          </w:p>
        </w:tc>
        <w:tc>
          <w:tcPr>
            <w:tcW w:w="6192" w:type="dxa"/>
          </w:tcPr>
          <w:p w:rsidR="008B4107" w:rsidRPr="0077599D" w:rsidRDefault="008B4107" w:rsidP="00DC3B58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A</w:t>
            </w:r>
            <w:r w:rsidR="008040B5">
              <w:rPr>
                <w:sz w:val="18"/>
                <w:szCs w:val="18"/>
              </w:rPr>
              <w:t xml:space="preserve"> special type of requirement that encapsulates a design decision</w:t>
            </w:r>
            <w:r w:rsidRPr="0077599D">
              <w:rPr>
                <w:sz w:val="18"/>
                <w:szCs w:val="18"/>
              </w:rPr>
              <w:t xml:space="preserve"> </w:t>
            </w:r>
            <w:r w:rsidR="008040B5">
              <w:rPr>
                <w:sz w:val="18"/>
                <w:szCs w:val="18"/>
              </w:rPr>
              <w:t xml:space="preserve">imposed by the environment or a stakeholder. Constraints often violate the abstractness property of engineering requirements </w:t>
            </w:r>
            <w:r w:rsidR="002B0D7C">
              <w:rPr>
                <w:sz w:val="18"/>
                <w:szCs w:val="18"/>
              </w:rPr>
              <w:t>(</w:t>
            </w:r>
            <w:r w:rsidRPr="0077599D">
              <w:rPr>
                <w:sz w:val="18"/>
                <w:szCs w:val="18"/>
              </w:rPr>
              <w:t>Chapter 3</w:t>
            </w:r>
            <w:r w:rsidR="002B0D7C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678B1" w:rsidRPr="0077599D">
        <w:tc>
          <w:tcPr>
            <w:tcW w:w="1980" w:type="dxa"/>
          </w:tcPr>
          <w:p w:rsidR="004678B1" w:rsidRPr="0077599D" w:rsidRDefault="004678B1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controllability</w:t>
            </w:r>
          </w:p>
        </w:tc>
        <w:tc>
          <w:tcPr>
            <w:tcW w:w="6192" w:type="dxa"/>
          </w:tcPr>
          <w:p w:rsidR="004678B1" w:rsidRPr="0077599D" w:rsidRDefault="002B0D7C" w:rsidP="00DC3B58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4678B1" w:rsidRPr="0077599D">
              <w:rPr>
                <w:sz w:val="18"/>
                <w:szCs w:val="18"/>
              </w:rPr>
              <w:t xml:space="preserve"> principle </w:t>
            </w:r>
            <w:r>
              <w:rPr>
                <w:sz w:val="18"/>
                <w:szCs w:val="18"/>
              </w:rPr>
              <w:t xml:space="preserve">that </w:t>
            </w:r>
            <w:r w:rsidR="004678B1" w:rsidRPr="0077599D">
              <w:rPr>
                <w:sz w:val="18"/>
                <w:szCs w:val="18"/>
              </w:rPr>
              <w:t>applies to testing. Controllability is the ability to set any node of the system to a prescribed value</w:t>
            </w:r>
            <w:r>
              <w:rPr>
                <w:sz w:val="18"/>
                <w:szCs w:val="18"/>
              </w:rPr>
              <w:t xml:space="preserve"> (</w:t>
            </w:r>
            <w:r w:rsidR="004678B1" w:rsidRPr="0077599D">
              <w:rPr>
                <w:sz w:val="18"/>
                <w:szCs w:val="18"/>
              </w:rPr>
              <w:t>Chapter 7</w:t>
            </w:r>
            <w:r>
              <w:rPr>
                <w:sz w:val="18"/>
                <w:szCs w:val="18"/>
              </w:rPr>
              <w:t>)</w:t>
            </w:r>
            <w:r w:rsidR="004678B1" w:rsidRPr="0077599D">
              <w:rPr>
                <w:sz w:val="18"/>
                <w:szCs w:val="18"/>
              </w:rPr>
              <w:t>.</w:t>
            </w:r>
          </w:p>
        </w:tc>
      </w:tr>
      <w:tr w:rsidR="005673CF" w:rsidRPr="0077599D">
        <w:tc>
          <w:tcPr>
            <w:tcW w:w="1980" w:type="dxa"/>
          </w:tcPr>
          <w:p w:rsidR="005673CF" w:rsidRPr="0077599D" w:rsidRDefault="005673CF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copyright</w:t>
            </w:r>
          </w:p>
        </w:tc>
        <w:tc>
          <w:tcPr>
            <w:tcW w:w="6192" w:type="dxa"/>
          </w:tcPr>
          <w:p w:rsidR="005673CF" w:rsidRPr="0077599D" w:rsidRDefault="005673CF" w:rsidP="00DC3B58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bCs/>
                <w:sz w:val="18"/>
                <w:szCs w:val="18"/>
              </w:rPr>
              <w:t>Copyrights</w:t>
            </w:r>
            <w:r w:rsidRPr="0077599D">
              <w:rPr>
                <w:b/>
                <w:bCs/>
                <w:i/>
                <w:sz w:val="18"/>
                <w:szCs w:val="18"/>
              </w:rPr>
              <w:t xml:space="preserve"> </w:t>
            </w:r>
            <w:r w:rsidRPr="0077599D">
              <w:rPr>
                <w:sz w:val="18"/>
                <w:szCs w:val="18"/>
              </w:rPr>
              <w:t>protect published works such as books, articles, music, and sof</w:t>
            </w:r>
            <w:r w:rsidRPr="0077599D">
              <w:rPr>
                <w:sz w:val="18"/>
                <w:szCs w:val="18"/>
              </w:rPr>
              <w:t>t</w:t>
            </w:r>
            <w:r w:rsidRPr="0077599D">
              <w:rPr>
                <w:sz w:val="18"/>
                <w:szCs w:val="18"/>
              </w:rPr>
              <w:t>ware. A cop</w:t>
            </w:r>
            <w:r w:rsidRPr="0077599D">
              <w:rPr>
                <w:sz w:val="18"/>
                <w:szCs w:val="18"/>
              </w:rPr>
              <w:t>y</w:t>
            </w:r>
            <w:r w:rsidRPr="0077599D">
              <w:rPr>
                <w:sz w:val="18"/>
                <w:szCs w:val="18"/>
              </w:rPr>
              <w:t>right means that others cannot distribute copyrighted material without permission of the owner</w:t>
            </w:r>
            <w:r w:rsidR="00686C6C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11</w:t>
            </w:r>
            <w:r w:rsidR="00686C6C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coupling</w:t>
            </w:r>
          </w:p>
        </w:tc>
        <w:tc>
          <w:tcPr>
            <w:tcW w:w="6192" w:type="dxa"/>
          </w:tcPr>
          <w:p w:rsidR="008B4107" w:rsidRPr="0077599D" w:rsidRDefault="008B4107" w:rsidP="00DC3B58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Modules are coupled if they depend upon each other in some way to operate properly. Coupling is the extent to which modules or subsystems are co</w:t>
            </w:r>
            <w:r w:rsidRPr="0077599D">
              <w:rPr>
                <w:sz w:val="18"/>
                <w:szCs w:val="18"/>
              </w:rPr>
              <w:t>n</w:t>
            </w:r>
            <w:r w:rsidRPr="0077599D">
              <w:rPr>
                <w:sz w:val="18"/>
                <w:szCs w:val="18"/>
              </w:rPr>
              <w:t>nect</w:t>
            </w:r>
            <w:r w:rsidRPr="0077599D">
              <w:rPr>
                <w:sz w:val="18"/>
                <w:szCs w:val="18"/>
              </w:rPr>
              <w:lastRenderedPageBreak/>
              <w:t xml:space="preserve">ed. See also </w:t>
            </w:r>
            <w:r w:rsidRPr="0077599D">
              <w:rPr>
                <w:b/>
                <w:i/>
                <w:sz w:val="18"/>
                <w:szCs w:val="18"/>
              </w:rPr>
              <w:t>cohesion</w:t>
            </w:r>
            <w:r w:rsidR="008962A6">
              <w:rPr>
                <w:b/>
                <w:i/>
                <w:sz w:val="18"/>
                <w:szCs w:val="18"/>
              </w:rPr>
              <w:t xml:space="preserve"> </w:t>
            </w:r>
            <w:r w:rsidR="00DC3B58">
              <w:rPr>
                <w:sz w:val="18"/>
                <w:szCs w:val="18"/>
              </w:rPr>
              <w:t>(</w:t>
            </w:r>
            <w:r w:rsidRPr="0077599D">
              <w:rPr>
                <w:sz w:val="18"/>
                <w:szCs w:val="18"/>
              </w:rPr>
              <w:t>Chapter 5</w:t>
            </w:r>
            <w:r w:rsidR="00DC3B58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lastRenderedPageBreak/>
              <w:t>creative design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A formal categorization of design projects.  </w:t>
            </w:r>
            <w:r w:rsidR="000761B3">
              <w:rPr>
                <w:rFonts w:ascii="Palatino Linotype" w:hAnsi="Palatino Linotype"/>
                <w:sz w:val="18"/>
                <w:szCs w:val="18"/>
              </w:rPr>
              <w:t>Creative designs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represent new and innovative designs</w:t>
            </w:r>
            <w:r w:rsidR="000761B3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2</w:t>
            </w:r>
            <w:r w:rsidR="000761B3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C35CE7" w:rsidRPr="0077599D">
        <w:tc>
          <w:tcPr>
            <w:tcW w:w="1980" w:type="dxa"/>
          </w:tcPr>
          <w:p w:rsidR="00C35CE7" w:rsidRPr="0077599D" w:rsidRDefault="00C35CE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critical path</w:t>
            </w:r>
          </w:p>
        </w:tc>
        <w:tc>
          <w:tcPr>
            <w:tcW w:w="6192" w:type="dxa"/>
          </w:tcPr>
          <w:p w:rsidR="00C35CE7" w:rsidRPr="0077599D" w:rsidRDefault="00C35CE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The path with the longest duration in a project plan. It represents the minimum time r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quired to complete the project</w:t>
            </w:r>
            <w:r w:rsidR="00FF222D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10</w:t>
            </w:r>
            <w:r w:rsidR="00FF222D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A04853" w:rsidRPr="0077599D">
        <w:tc>
          <w:tcPr>
            <w:tcW w:w="1980" w:type="dxa"/>
          </w:tcPr>
          <w:p w:rsidR="00A04853" w:rsidRPr="0077599D" w:rsidRDefault="00A04853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cross-functional team</w:t>
            </w:r>
          </w:p>
        </w:tc>
        <w:tc>
          <w:tcPr>
            <w:tcW w:w="6192" w:type="dxa"/>
          </w:tcPr>
          <w:p w:rsidR="00A04853" w:rsidRPr="0077599D" w:rsidRDefault="00A04853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Cross-functional teams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fldChar w:fldCharType="begin"/>
            </w:r>
            <w:r w:rsidRPr="0077599D">
              <w:rPr>
                <w:rFonts w:ascii="Palatino Linotype" w:hAnsi="Palatino Linotype"/>
                <w:sz w:val="18"/>
                <w:szCs w:val="18"/>
              </w:rPr>
              <w:instrText xml:space="preserve"> XE "rross-functional team" </w:instrText>
            </w:r>
            <w:r w:rsidRPr="0077599D">
              <w:rPr>
                <w:rFonts w:ascii="Palatino Linotype" w:hAnsi="Palatino Linotype"/>
                <w:sz w:val="18"/>
                <w:szCs w:val="18"/>
              </w:rPr>
              <w:fldChar w:fldCharType="end"/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are those that are co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m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posed of people from different organizational functions, such as engineering, marketing, and manufa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turing. </w:t>
            </w:r>
            <w:r w:rsidR="00FF222D">
              <w:rPr>
                <w:rFonts w:ascii="Palatino Linotype" w:hAnsi="Palatino Linotype"/>
                <w:sz w:val="18"/>
                <w:szCs w:val="18"/>
              </w:rPr>
              <w:t>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lso </w:t>
            </w:r>
            <w:r w:rsidR="00FF222D">
              <w:rPr>
                <w:rFonts w:ascii="Palatino Linotype" w:hAnsi="Palatino Linotype"/>
                <w:sz w:val="18"/>
                <w:szCs w:val="18"/>
              </w:rPr>
              <w:t xml:space="preserve">see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multi-disciplinary team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FF222D">
              <w:rPr>
                <w:rFonts w:ascii="Palatino Linotype" w:hAnsi="Palatino Linotype"/>
                <w:sz w:val="18"/>
                <w:szCs w:val="18"/>
              </w:rPr>
              <w:t>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9</w:t>
            </w:r>
            <w:r w:rsidR="00FF222D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data dictionary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A dictionary of data contained in a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data flow diagram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 It contains specific i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formation on the data flows and is d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fined </w:t>
            </w:r>
            <w:r w:rsidR="004C7FDB">
              <w:rPr>
                <w:rFonts w:ascii="Palatino Linotype" w:hAnsi="Palatino Linotype"/>
                <w:sz w:val="18"/>
                <w:szCs w:val="18"/>
              </w:rPr>
              <w:t>using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a formal language</w:t>
            </w:r>
            <w:r w:rsidR="004C7FDB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6</w:t>
            </w:r>
            <w:r w:rsidR="004C7FDB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data flow diagram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The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intention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of a data flow diagram (DFD) is to model the processing and flow of data i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side a system</w:t>
            </w:r>
            <w:r w:rsidR="004C7FDB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6</w:t>
            </w:r>
            <w:r w:rsidR="004C7FDB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decision matrix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matrix that is used to evaluate and rank concepts. It integrates both the user-needs and the technical merits of different concepts</w:t>
            </w:r>
            <w:r w:rsidR="000E5161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4</w:t>
            </w:r>
            <w:r w:rsidR="000E5161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67334D" w:rsidRPr="0077599D">
        <w:tc>
          <w:tcPr>
            <w:tcW w:w="1980" w:type="dxa"/>
          </w:tcPr>
          <w:p w:rsidR="0067334D" w:rsidRPr="0077599D" w:rsidRDefault="0067334D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derating</w:t>
            </w:r>
          </w:p>
        </w:tc>
        <w:tc>
          <w:tcPr>
            <w:tcW w:w="6192" w:type="dxa"/>
          </w:tcPr>
          <w:p w:rsidR="0067334D" w:rsidRPr="0077599D" w:rsidRDefault="0067334D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decrease in the maximum amount of power that can be dissipated by a d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vice</w:t>
            </w:r>
            <w:r w:rsidR="00F1003A">
              <w:rPr>
                <w:rFonts w:ascii="Palatino Linotype" w:hAnsi="Palatino Linotype"/>
                <w:sz w:val="18"/>
                <w:szCs w:val="18"/>
              </w:rPr>
              <w:t xml:space="preserve">. The amount </w:t>
            </w:r>
            <w:r w:rsidR="00DC3B58">
              <w:rPr>
                <w:rFonts w:ascii="Palatino Linotype" w:hAnsi="Palatino Linotype"/>
                <w:sz w:val="18"/>
                <w:szCs w:val="18"/>
              </w:rPr>
              <w:t xml:space="preserve">of </w:t>
            </w:r>
            <w:r w:rsidR="00F1003A">
              <w:rPr>
                <w:rFonts w:ascii="Palatino Linotype" w:hAnsi="Palatino Linotype"/>
                <w:sz w:val="18"/>
                <w:szCs w:val="18"/>
              </w:rPr>
              <w:t>derating is based upon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operating</w:t>
            </w:r>
            <w:r w:rsidR="00F1003A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conditions, notably i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crease</w:t>
            </w:r>
            <w:r w:rsidR="00F1003A">
              <w:rPr>
                <w:rFonts w:ascii="Palatino Linotype" w:hAnsi="Palatino Linotype"/>
                <w:sz w:val="18"/>
                <w:szCs w:val="18"/>
              </w:rPr>
              <w:t>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in temperature</w:t>
            </w:r>
            <w:r w:rsidR="00F1003A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8</w:t>
            </w:r>
            <w:r w:rsidR="00F1003A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E5B41" w:rsidRPr="0077599D">
        <w:tc>
          <w:tcPr>
            <w:tcW w:w="1980" w:type="dxa"/>
          </w:tcPr>
          <w:p w:rsidR="004E5B41" w:rsidRPr="0077599D" w:rsidRDefault="004E5B41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deliverable</w:t>
            </w:r>
          </w:p>
        </w:tc>
        <w:tc>
          <w:tcPr>
            <w:tcW w:w="6192" w:type="dxa"/>
          </w:tcPr>
          <w:p w:rsidR="004E5B41" w:rsidRPr="0077599D" w:rsidRDefault="004E5B41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Deliverables are entities that are delivered to the project based upon completion of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tasks</w:t>
            </w:r>
            <w:r w:rsidR="00695774">
              <w:rPr>
                <w:rFonts w:ascii="Palatino Linotype" w:hAnsi="Palatino Linotype"/>
                <w:b/>
                <w:i/>
                <w:sz w:val="18"/>
                <w:szCs w:val="18"/>
              </w:rPr>
              <w:t xml:space="preserve">. </w:t>
            </w:r>
            <w:r w:rsidR="00695774">
              <w:rPr>
                <w:rFonts w:ascii="Palatino Linotype" w:hAnsi="Palatino Linotype"/>
                <w:sz w:val="18"/>
                <w:szCs w:val="18"/>
              </w:rPr>
              <w:t>A</w:t>
            </w:r>
            <w:r w:rsidR="00EE561F" w:rsidRPr="0077599D">
              <w:rPr>
                <w:rFonts w:ascii="Palatino Linotype" w:hAnsi="Palatino Linotype"/>
                <w:sz w:val="18"/>
                <w:szCs w:val="18"/>
              </w:rPr>
              <w:t xml:space="preserve">lso see </w:t>
            </w:r>
            <w:r w:rsidR="00EE561F"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activity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695774">
              <w:rPr>
                <w:rFonts w:ascii="Palatino Linotype" w:hAnsi="Palatino Linotype"/>
                <w:sz w:val="18"/>
                <w:szCs w:val="18"/>
              </w:rPr>
              <w:t>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10</w:t>
            </w:r>
            <w:r w:rsidR="00695774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descriptive design process</w:t>
            </w:r>
            <w:r w:rsidRPr="0077599D">
              <w:rPr>
                <w:b/>
                <w:i/>
                <w:sz w:val="18"/>
                <w:szCs w:val="18"/>
              </w:rPr>
              <w:fldChar w:fldCharType="begin"/>
            </w:r>
            <w:r w:rsidRPr="0077599D">
              <w:rPr>
                <w:sz w:val="18"/>
                <w:szCs w:val="18"/>
              </w:rPr>
              <w:instrText xml:space="preserve"> XE “</w:instrText>
            </w:r>
            <w:r w:rsidRPr="0077599D">
              <w:rPr>
                <w:b/>
                <w:i/>
                <w:sz w:val="18"/>
                <w:szCs w:val="18"/>
              </w:rPr>
              <w:instrText>Descri</w:instrText>
            </w:r>
            <w:r w:rsidRPr="0077599D">
              <w:rPr>
                <w:b/>
                <w:i/>
                <w:sz w:val="18"/>
                <w:szCs w:val="18"/>
              </w:rPr>
              <w:instrText>p</w:instrText>
            </w:r>
            <w:r w:rsidRPr="0077599D">
              <w:rPr>
                <w:b/>
                <w:i/>
                <w:sz w:val="18"/>
                <w:szCs w:val="18"/>
              </w:rPr>
              <w:instrText>tive processes</w:instrText>
            </w:r>
            <w:r w:rsidRPr="0077599D">
              <w:rPr>
                <w:sz w:val="18"/>
                <w:szCs w:val="18"/>
              </w:rPr>
              <w:instrText xml:space="preserve">” </w:instrText>
            </w:r>
            <w:r w:rsidRPr="0077599D">
              <w:rPr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Describ</w:t>
            </w:r>
            <w:r w:rsidR="006E6C0D">
              <w:rPr>
                <w:rFonts w:ascii="Palatino Linotype" w:hAnsi="Palatino Linotype"/>
                <w:sz w:val="18"/>
                <w:szCs w:val="18"/>
              </w:rPr>
              <w:t>es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typical activities involved in realizing designs with less emphasis on exact sequencing than a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prescriptive design process</w:t>
            </w:r>
            <w:r w:rsidRPr="0077599D">
              <w:rPr>
                <w:rFonts w:ascii="Palatino Linotype" w:hAnsi="Palatino Linotype"/>
                <w:b/>
                <w:sz w:val="18"/>
                <w:szCs w:val="18"/>
              </w:rPr>
              <w:t xml:space="preserve"> </w:t>
            </w:r>
            <w:r w:rsidR="006E6C0D">
              <w:rPr>
                <w:rFonts w:ascii="Palatino Linotype" w:hAnsi="Palatino Linotype"/>
                <w:b/>
                <w:sz w:val="18"/>
                <w:szCs w:val="18"/>
              </w:rPr>
              <w:t>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</w:t>
            </w:r>
            <w:r w:rsidR="006E6C0D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design architecture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The main (Level 1) organization </w:t>
            </w:r>
            <w:r w:rsidR="006E6C0D">
              <w:rPr>
                <w:rFonts w:ascii="Palatino Linotype" w:hAnsi="Palatino Linotype"/>
                <w:sz w:val="18"/>
                <w:szCs w:val="18"/>
              </w:rPr>
              <w:t xml:space="preserve">and interconnection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of modules in a system </w:t>
            </w:r>
            <w:r w:rsidR="006E6C0D">
              <w:rPr>
                <w:rFonts w:ascii="Palatino Linotype" w:hAnsi="Palatino Linotype"/>
                <w:sz w:val="18"/>
                <w:szCs w:val="18"/>
              </w:rPr>
              <w:t>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5</w:t>
            </w:r>
            <w:r w:rsidR="006E6C0D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 xml:space="preserve">design phase 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  <w:u w:val="single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Phase in the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design process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where the </w:t>
            </w:r>
            <w:r w:rsidR="008B2804">
              <w:rPr>
                <w:rFonts w:ascii="Palatino Linotype" w:hAnsi="Palatino Linotype"/>
                <w:sz w:val="18"/>
                <w:szCs w:val="18"/>
              </w:rPr>
              <w:t>t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echnical solution</w:t>
            </w:r>
            <w:r w:rsidR="008B2804">
              <w:rPr>
                <w:rFonts w:ascii="Palatino Linotype" w:hAnsi="Palatino Linotype"/>
                <w:sz w:val="18"/>
                <w:szCs w:val="18"/>
              </w:rPr>
              <w:t xml:space="preserve"> is developed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, ult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i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mately producing a detailed system design. Upon its completion, all major sy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tems and subsystems are ident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i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fied and described using an appropriate model</w:t>
            </w:r>
            <w:r w:rsidR="008B2804">
              <w:rPr>
                <w:rFonts w:ascii="Palatino Linotype" w:hAnsi="Palatino Linotype"/>
                <w:sz w:val="18"/>
                <w:szCs w:val="18"/>
              </w:rPr>
              <w:t xml:space="preserve"> (Chapter 1)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design process</w:t>
            </w:r>
          </w:p>
        </w:tc>
        <w:tc>
          <w:tcPr>
            <w:tcW w:w="6192" w:type="dxa"/>
          </w:tcPr>
          <w:p w:rsidR="008B4107" w:rsidRPr="0077599D" w:rsidRDefault="008B4107" w:rsidP="00893827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The steps required to take an idea from concept to realization of the final sy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tem.</w:t>
            </w:r>
            <w:r w:rsidR="00187887">
              <w:rPr>
                <w:rFonts w:ascii="Palatino Linotype" w:hAnsi="Palatino Linotype"/>
                <w:sz w:val="18"/>
                <w:szCs w:val="18"/>
              </w:rPr>
              <w:t xml:space="preserve"> It is 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problem-solving methodology that aims to develop a sy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tem that best meets the customer’s need within given constraints</w:t>
            </w:r>
            <w:r w:rsidR="00187887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fldChar w:fldCharType="begin"/>
            </w:r>
            <w:r w:rsidRPr="0077599D">
              <w:rPr>
                <w:rFonts w:ascii="Palatino Linotype" w:hAnsi="Palatino Linotype"/>
                <w:sz w:val="18"/>
                <w:szCs w:val="18"/>
              </w:rPr>
              <w:instrText xml:space="preserve"> XE “constraints” </w:instrText>
            </w:r>
            <w:r w:rsidRPr="0077599D">
              <w:rPr>
                <w:rFonts w:ascii="Palatino Linotype" w:hAnsi="Palatino Linotype"/>
                <w:sz w:val="18"/>
                <w:szCs w:val="18"/>
              </w:rPr>
              <w:fldChar w:fldCharType="end"/>
            </w:r>
            <w:r w:rsidR="00187887">
              <w:rPr>
                <w:rFonts w:ascii="Palatino Linotype" w:hAnsi="Palatino Linotype"/>
                <w:sz w:val="18"/>
                <w:szCs w:val="18"/>
              </w:rPr>
              <w:t>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</w:t>
            </w:r>
            <w:r w:rsidR="00187887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design space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The space</w:t>
            </w:r>
            <w:r w:rsidR="003B6730">
              <w:rPr>
                <w:rFonts w:ascii="Palatino Linotype" w:hAnsi="Palatino Linotype"/>
                <w:sz w:val="18"/>
                <w:szCs w:val="18"/>
              </w:rPr>
              <w:t>, or collection,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of all possible solutions to a design problem</w:t>
            </w:r>
            <w:r w:rsidR="003B6730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2</w:t>
            </w:r>
            <w:r w:rsidR="003B6730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detailed design</w:t>
            </w:r>
          </w:p>
        </w:tc>
        <w:tc>
          <w:tcPr>
            <w:tcW w:w="6192" w:type="dxa"/>
          </w:tcPr>
          <w:p w:rsidR="008B4107" w:rsidRPr="0077599D" w:rsidRDefault="00917E84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A phase</w:t>
            </w:r>
            <w:r w:rsidR="008B4107" w:rsidRPr="0077599D">
              <w:rPr>
                <w:rFonts w:ascii="Palatino Linotype" w:hAnsi="Palatino Linotype"/>
                <w:sz w:val="18"/>
                <w:szCs w:val="18"/>
              </w:rPr>
              <w:t xml:space="preserve"> in the technical design where the problem can be decomposed no fu</w:t>
            </w:r>
            <w:r w:rsidR="008B4107" w:rsidRPr="0077599D">
              <w:rPr>
                <w:rFonts w:ascii="Palatino Linotype" w:hAnsi="Palatino Linotype"/>
                <w:sz w:val="18"/>
                <w:szCs w:val="18"/>
              </w:rPr>
              <w:t>r</w:t>
            </w:r>
            <w:r w:rsidR="008B4107" w:rsidRPr="0077599D">
              <w:rPr>
                <w:rFonts w:ascii="Palatino Linotype" w:hAnsi="Palatino Linotype"/>
                <w:sz w:val="18"/>
                <w:szCs w:val="18"/>
              </w:rPr>
              <w:t>ther and the identification of elements such as circuit components, logic gates, or software code takes place</w:t>
            </w:r>
            <w:r w:rsidR="000A181E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="008B4107" w:rsidRPr="0077599D">
              <w:rPr>
                <w:rFonts w:ascii="Palatino Linotype" w:hAnsi="Palatino Linotype"/>
                <w:sz w:val="18"/>
                <w:szCs w:val="18"/>
              </w:rPr>
              <w:t>Chapter 5</w:t>
            </w:r>
            <w:r w:rsidR="000A181E">
              <w:rPr>
                <w:rFonts w:ascii="Palatino Linotype" w:hAnsi="Palatino Linotype"/>
                <w:sz w:val="18"/>
                <w:szCs w:val="18"/>
              </w:rPr>
              <w:t>)</w:t>
            </w:r>
            <w:r w:rsidR="008B4107"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engineering requir</w:t>
            </w:r>
            <w:r w:rsidRPr="0077599D">
              <w:rPr>
                <w:b/>
                <w:i/>
                <w:sz w:val="18"/>
                <w:szCs w:val="18"/>
              </w:rPr>
              <w:t>e</w:t>
            </w:r>
            <w:r w:rsidRPr="0077599D">
              <w:rPr>
                <w:b/>
                <w:i/>
                <w:sz w:val="18"/>
                <w:szCs w:val="18"/>
              </w:rPr>
              <w:lastRenderedPageBreak/>
              <w:t>ment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lastRenderedPageBreak/>
              <w:t xml:space="preserve">A requirement </w:t>
            </w:r>
            <w:r w:rsidR="00DC3B58" w:rsidRPr="0077599D">
              <w:rPr>
                <w:rFonts w:ascii="Palatino Linotype" w:hAnsi="Palatino Linotype"/>
                <w:sz w:val="18"/>
                <w:szCs w:val="18"/>
              </w:rPr>
              <w:t>o</w:t>
            </w:r>
            <w:r w:rsidR="00DC3B58">
              <w:rPr>
                <w:rFonts w:ascii="Palatino Linotype" w:hAnsi="Palatino Linotype"/>
                <w:sz w:val="18"/>
                <w:szCs w:val="18"/>
              </w:rPr>
              <w:t>f</w:t>
            </w:r>
            <w:r w:rsidR="00DC3B58"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the system that applies to the technical aspects of the d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sign. An engineering requirement should be abstract, unambiguous, verifiable,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lastRenderedPageBreak/>
              <w:t>traceable</w:t>
            </w:r>
            <w:r w:rsidR="00130107">
              <w:rPr>
                <w:rFonts w:ascii="Palatino Linotype" w:hAnsi="Palatino Linotype"/>
                <w:sz w:val="18"/>
                <w:szCs w:val="18"/>
              </w:rPr>
              <w:t>, and realistic</w:t>
            </w:r>
            <w:r w:rsidR="005B5359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3</w:t>
            </w:r>
            <w:r w:rsidR="005B5359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lastRenderedPageBreak/>
              <w:t>entity relationship diagram (ERD)</w:t>
            </w:r>
          </w:p>
        </w:tc>
        <w:tc>
          <w:tcPr>
            <w:tcW w:w="6192" w:type="dxa"/>
          </w:tcPr>
          <w:p w:rsidR="008B4107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An ERD is used to model database systems. The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 xml:space="preserve"> intention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of an ERD is to cat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log a set of related objects (entities), their attributes, and the relationships b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tween them</w:t>
            </w:r>
            <w:r w:rsidR="00D95837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6</w:t>
            </w:r>
            <w:r w:rsidR="00D95837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  <w:p w:rsidR="007519F6" w:rsidRPr="0077599D" w:rsidRDefault="007519F6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970E76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entity relationship matrix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matrix that is used to identify relationships between entities in a database system</w:t>
            </w:r>
            <w:r w:rsidR="00C36B2C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6</w:t>
            </w:r>
            <w:r w:rsidR="00C36B2C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</w:tr>
      <w:tr w:rsidR="006230DB" w:rsidRPr="0077599D">
        <w:tc>
          <w:tcPr>
            <w:tcW w:w="1980" w:type="dxa"/>
          </w:tcPr>
          <w:p w:rsidR="006230DB" w:rsidRPr="0077599D" w:rsidRDefault="006230DB" w:rsidP="00970E76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 xml:space="preserve">ethics </w:t>
            </w:r>
          </w:p>
        </w:tc>
        <w:tc>
          <w:tcPr>
            <w:tcW w:w="6192" w:type="dxa"/>
          </w:tcPr>
          <w:p w:rsidR="006230DB" w:rsidRPr="0077599D" w:rsidRDefault="006230DB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Philosophy that studies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morality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r w:rsidR="00DC3B58">
              <w:rPr>
                <w:rFonts w:ascii="Palatino Linotype" w:hAnsi="Palatino Linotype"/>
                <w:sz w:val="18"/>
                <w:szCs w:val="18"/>
              </w:rPr>
              <w:t xml:space="preserve">the </w:t>
            </w:r>
            <w:r w:rsidR="009E29C4">
              <w:rPr>
                <w:rFonts w:ascii="Palatino Linotype" w:hAnsi="Palatino Linotype"/>
                <w:sz w:val="18"/>
                <w:szCs w:val="18"/>
              </w:rPr>
              <w:t xml:space="preserve">nature of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good and bad, and choices to be made</w:t>
            </w:r>
            <w:r w:rsidR="009E29C4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11</w:t>
            </w:r>
            <w:r w:rsidR="009E29C4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event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An event is an occurrence at a specific time and place that needs to be reme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m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bered and taken into consideration in the system design</w:t>
            </w:r>
            <w:r w:rsidR="009E29C4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6</w:t>
            </w:r>
            <w:r w:rsidR="009E29C4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event table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A table that is used to store information about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events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in the system. It includes information </w:t>
            </w:r>
            <w:r w:rsidR="007774A1">
              <w:rPr>
                <w:rFonts w:ascii="Palatino Linotype" w:hAnsi="Palatino Linotype"/>
                <w:sz w:val="18"/>
                <w:szCs w:val="18"/>
              </w:rPr>
              <w:t>regarding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the event</w:t>
            </w:r>
            <w:r w:rsidR="007774A1">
              <w:rPr>
                <w:rFonts w:ascii="Palatino Linotype" w:hAnsi="Palatino Linotype"/>
                <w:sz w:val="18"/>
                <w:szCs w:val="18"/>
              </w:rPr>
              <w:t xml:space="preserve"> trigger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, the source of the event, and process triggered by the event</w:t>
            </w:r>
            <w:r w:rsidR="007774A1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6</w:t>
            </w:r>
            <w:r w:rsidR="007774A1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3D1FCD" w:rsidRPr="0077599D">
        <w:tc>
          <w:tcPr>
            <w:tcW w:w="1980" w:type="dxa"/>
          </w:tcPr>
          <w:p w:rsidR="003D1FCD" w:rsidRPr="0077599D" w:rsidRDefault="003D1FCD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failure function</w:t>
            </w:r>
          </w:p>
        </w:tc>
        <w:tc>
          <w:tcPr>
            <w:tcW w:w="6192" w:type="dxa"/>
          </w:tcPr>
          <w:p w:rsidR="003D1FCD" w:rsidRPr="0077599D" w:rsidRDefault="003D1FCD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The failure function, </w:t>
            </w:r>
            <w:r w:rsidRPr="0077599D">
              <w:rPr>
                <w:rFonts w:ascii="Palatino Linotype" w:hAnsi="Palatino Linotype"/>
                <w:i/>
                <w:sz w:val="18"/>
                <w:szCs w:val="18"/>
              </w:rPr>
              <w:t xml:space="preserve">F(t), </w:t>
            </w:r>
            <w:r w:rsidR="004B77B7">
              <w:rPr>
                <w:rFonts w:ascii="Palatino Linotype" w:hAnsi="Palatino Linotype"/>
                <w:sz w:val="18"/>
                <w:szCs w:val="18"/>
              </w:rPr>
              <w:t>is a mathematical function that provides the probabi</w:t>
            </w:r>
            <w:r w:rsidR="004B77B7">
              <w:rPr>
                <w:rFonts w:ascii="Palatino Linotype" w:hAnsi="Palatino Linotype"/>
                <w:sz w:val="18"/>
                <w:szCs w:val="18"/>
              </w:rPr>
              <w:t>l</w:t>
            </w:r>
            <w:r w:rsidR="004B77B7">
              <w:rPr>
                <w:rFonts w:ascii="Palatino Linotype" w:hAnsi="Palatino Linotype"/>
                <w:sz w:val="18"/>
                <w:szCs w:val="18"/>
              </w:rPr>
              <w:t xml:space="preserve">ity that a device has failed at time </w:t>
            </w:r>
            <w:r w:rsidR="004B77B7">
              <w:rPr>
                <w:rFonts w:ascii="Palatino Linotype" w:hAnsi="Palatino Linotype"/>
                <w:i/>
                <w:sz w:val="18"/>
                <w:szCs w:val="18"/>
              </w:rPr>
              <w:t>t</w:t>
            </w:r>
            <w:r w:rsidR="004B77B7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="00253001" w:rsidRPr="0077599D">
              <w:rPr>
                <w:rFonts w:ascii="Palatino Linotype" w:hAnsi="Palatino Linotype"/>
                <w:sz w:val="18"/>
                <w:szCs w:val="18"/>
              </w:rPr>
              <w:t>Chapter 8</w:t>
            </w:r>
            <w:r w:rsidR="004B77B7">
              <w:rPr>
                <w:rFonts w:ascii="Palatino Linotype" w:hAnsi="Palatino Linotype"/>
                <w:sz w:val="18"/>
                <w:szCs w:val="18"/>
              </w:rPr>
              <w:t>)</w:t>
            </w:r>
            <w:r w:rsidR="00253001"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1DC4" w:rsidRPr="0077599D">
        <w:tc>
          <w:tcPr>
            <w:tcW w:w="1980" w:type="dxa"/>
          </w:tcPr>
          <w:p w:rsidR="004A1DC4" w:rsidRPr="0077599D" w:rsidRDefault="004A1DC4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failure rate</w:t>
            </w:r>
          </w:p>
        </w:tc>
        <w:tc>
          <w:tcPr>
            <w:tcW w:w="6192" w:type="dxa"/>
          </w:tcPr>
          <w:p w:rsidR="004A1DC4" w:rsidRPr="0077599D" w:rsidRDefault="004A1DC4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The failure rate, </w:t>
            </w:r>
            <w:r w:rsidRPr="004B77B7">
              <w:rPr>
                <w:rFonts w:ascii="Symbol" w:hAnsi="Symbol"/>
                <w:i/>
                <w:sz w:val="18"/>
                <w:szCs w:val="18"/>
              </w:rPr>
              <w:t></w:t>
            </w:r>
            <w:r w:rsidRPr="0077599D">
              <w:rPr>
                <w:rFonts w:ascii="Palatino Linotype" w:hAnsi="Palatino Linotype"/>
                <w:i/>
                <w:sz w:val="18"/>
                <w:szCs w:val="18"/>
              </w:rPr>
              <w:t>(t),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4B77B7">
              <w:rPr>
                <w:rFonts w:ascii="Palatino Linotype" w:hAnsi="Palatino Linotype"/>
                <w:sz w:val="18"/>
                <w:szCs w:val="18"/>
              </w:rPr>
              <w:t>for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a device is the expected number of </w:t>
            </w:r>
            <w:r w:rsidR="004B77B7">
              <w:rPr>
                <w:rFonts w:ascii="Palatino Linotype" w:hAnsi="Palatino Linotype"/>
                <w:sz w:val="18"/>
                <w:szCs w:val="18"/>
              </w:rPr>
              <w:t xml:space="preserve">device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failures</w:t>
            </w:r>
            <w:r w:rsidR="004B77B7">
              <w:rPr>
                <w:rFonts w:ascii="Palatino Linotype" w:hAnsi="Palatino Linotype"/>
                <w:sz w:val="18"/>
                <w:szCs w:val="18"/>
              </w:rPr>
              <w:t xml:space="preserve"> that will occur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per unit time</w:t>
            </w:r>
            <w:r w:rsidR="004B77B7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="003D1FCD" w:rsidRPr="0077599D">
              <w:rPr>
                <w:rFonts w:ascii="Palatino Linotype" w:hAnsi="Palatino Linotype"/>
                <w:sz w:val="18"/>
                <w:szCs w:val="18"/>
              </w:rPr>
              <w:t>Chapter 8</w:t>
            </w:r>
            <w:r w:rsidR="004B77B7">
              <w:rPr>
                <w:rFonts w:ascii="Palatino Linotype" w:hAnsi="Palatino Linotype"/>
                <w:sz w:val="18"/>
                <w:szCs w:val="18"/>
              </w:rPr>
              <w:t>)</w:t>
            </w:r>
            <w:r w:rsidR="003D1FCD"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1C1251" w:rsidRPr="0077599D">
        <w:tc>
          <w:tcPr>
            <w:tcW w:w="1980" w:type="dxa"/>
          </w:tcPr>
          <w:p w:rsidR="001C1251" w:rsidRPr="0077599D" w:rsidRDefault="001C1251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fixed costs</w:t>
            </w:r>
          </w:p>
        </w:tc>
        <w:tc>
          <w:tcPr>
            <w:tcW w:w="6192" w:type="dxa"/>
          </w:tcPr>
          <w:p w:rsidR="001C1251" w:rsidRPr="0077599D" w:rsidRDefault="001C1251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Fixed costs are those that are constant regardless of the number of units pr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o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duced and cannot be directly charged to a process or activity</w:t>
            </w:r>
            <w:r w:rsidR="00F130EE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10</w:t>
            </w:r>
            <w:r w:rsidR="00F130EE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1054CD" w:rsidRPr="0077599D">
        <w:tc>
          <w:tcPr>
            <w:tcW w:w="1980" w:type="dxa"/>
          </w:tcPr>
          <w:p w:rsidR="001054CD" w:rsidRPr="0077599D" w:rsidRDefault="001054CD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float</w:t>
            </w:r>
          </w:p>
        </w:tc>
        <w:tc>
          <w:tcPr>
            <w:tcW w:w="6192" w:type="dxa"/>
          </w:tcPr>
          <w:p w:rsidR="001054CD" w:rsidRPr="0077599D" w:rsidRDefault="001054CD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The amount of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slippage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that an activity in a project plan can experience without it becoming part of a new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critical path</w:t>
            </w:r>
            <w:r w:rsidR="00C304D7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10</w:t>
            </w:r>
            <w:r w:rsidR="00C304D7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flowchart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modeling diagram whose intention is to visually describe a process or alg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o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rithm, including its steps and control</w:t>
            </w:r>
            <w:r w:rsidR="00DC14B8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6</w:t>
            </w:r>
            <w:r w:rsidR="00DC14B8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functional decompos</w:t>
            </w:r>
            <w:r w:rsidRPr="0077599D">
              <w:rPr>
                <w:b/>
                <w:i/>
                <w:sz w:val="18"/>
                <w:szCs w:val="18"/>
              </w:rPr>
              <w:t>i</w:t>
            </w:r>
            <w:r w:rsidRPr="0077599D">
              <w:rPr>
                <w:b/>
                <w:i/>
                <w:sz w:val="18"/>
                <w:szCs w:val="18"/>
              </w:rPr>
              <w:t xml:space="preserve">tion 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design technique in which</w:t>
            </w:r>
            <w:r w:rsidR="00DB4FB3">
              <w:rPr>
                <w:rFonts w:ascii="Palatino Linotype" w:hAnsi="Palatino Linotype"/>
                <w:sz w:val="18"/>
                <w:szCs w:val="18"/>
              </w:rPr>
              <w:t xml:space="preserve"> 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system </w:t>
            </w:r>
            <w:r w:rsidR="00DB4FB3">
              <w:rPr>
                <w:rFonts w:ascii="Palatino Linotype" w:hAnsi="Palatino Linotype"/>
                <w:sz w:val="18"/>
                <w:szCs w:val="18"/>
              </w:rPr>
              <w:t>is</w:t>
            </w:r>
            <w:r w:rsidR="00DB4FB3"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designed by de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softHyphen/>
              <w:t xml:space="preserve">termining </w:t>
            </w:r>
            <w:r w:rsidR="00DB4FB3">
              <w:rPr>
                <w:rFonts w:ascii="Palatino Linotype" w:hAnsi="Palatino Linotype"/>
                <w:sz w:val="18"/>
                <w:szCs w:val="18"/>
              </w:rPr>
              <w:t>its</w:t>
            </w:r>
            <w:r w:rsidR="00DB4FB3"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overall functionality and then iteratively decomposing it into component su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b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sys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softHyphen/>
              <w:t>tems, each with its own functionality</w:t>
            </w:r>
            <w:r w:rsidR="00552AAB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5</w:t>
            </w:r>
            <w:r w:rsidR="00552AAB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B4107" w:rsidRPr="0077599D">
        <w:tc>
          <w:tcPr>
            <w:tcW w:w="1980" w:type="dxa"/>
          </w:tcPr>
          <w:p w:rsidR="008B4107" w:rsidRPr="0077599D" w:rsidRDefault="008B410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functional requirement</w:t>
            </w:r>
          </w:p>
        </w:tc>
        <w:tc>
          <w:tcPr>
            <w:tcW w:w="6192" w:type="dxa"/>
          </w:tcPr>
          <w:p w:rsidR="008B4107" w:rsidRPr="0077599D" w:rsidRDefault="008B410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A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subsystem design specification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that describes the inputs, outputs, and fun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tionality of a system or component</w:t>
            </w:r>
            <w:r w:rsidR="00330938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Chapters 3 and 5</w:t>
            </w:r>
            <w:r w:rsidR="00330938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5A2D5B" w:rsidRPr="0077599D">
        <w:tc>
          <w:tcPr>
            <w:tcW w:w="1980" w:type="dxa"/>
          </w:tcPr>
          <w:p w:rsidR="005A2D5B" w:rsidRPr="0077599D" w:rsidRDefault="005A2D5B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Gantt chart</w:t>
            </w:r>
          </w:p>
        </w:tc>
        <w:tc>
          <w:tcPr>
            <w:tcW w:w="6192" w:type="dxa"/>
          </w:tcPr>
          <w:p w:rsidR="005A2D5B" w:rsidRPr="0077599D" w:rsidRDefault="005A2D5B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Gantt charts are a bar graph representation of a project plan where the activities are shown on a timeline</w:t>
            </w:r>
            <w:r w:rsidR="00F667AF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10</w:t>
            </w:r>
            <w:r w:rsidR="00F667AF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Heisenbugs</w:t>
            </w:r>
          </w:p>
        </w:tc>
        <w:tc>
          <w:tcPr>
            <w:tcW w:w="6192" w:type="dxa"/>
          </w:tcPr>
          <w:p w:rsidR="004A755A" w:rsidRPr="0077599D" w:rsidRDefault="004A755A" w:rsidP="004A755A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Heisenbugs are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bugs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that are not always reproducible with the same input. This is analogous to the Heisenberg Uncertainty Principle, in which the pos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i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tion of an electron is uncertain</w:t>
            </w:r>
            <w:r w:rsidR="006F2028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7</w:t>
            </w:r>
            <w:r w:rsidR="006F2028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1D1B81" w:rsidRPr="0077599D">
        <w:tc>
          <w:tcPr>
            <w:tcW w:w="1980" w:type="dxa"/>
          </w:tcPr>
          <w:p w:rsidR="001D1B81" w:rsidRPr="0077599D" w:rsidRDefault="001D1B81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high-performance team</w:t>
            </w:r>
          </w:p>
        </w:tc>
        <w:tc>
          <w:tcPr>
            <w:tcW w:w="6192" w:type="dxa"/>
          </w:tcPr>
          <w:p w:rsidR="001D1B81" w:rsidRPr="0077599D" w:rsidRDefault="001D1B81" w:rsidP="004A755A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team that si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g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nificantly outperforms all similar teams. Part of the Katzenbach and Smith team model</w:t>
            </w:r>
            <w:r w:rsidR="005A7FB3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9</w:t>
            </w:r>
            <w:r w:rsidR="005A7FB3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781AD0" w:rsidRPr="0077599D">
        <w:tc>
          <w:tcPr>
            <w:tcW w:w="1980" w:type="dxa"/>
          </w:tcPr>
          <w:p w:rsidR="00781AD0" w:rsidRPr="0077599D" w:rsidRDefault="00781AD0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lastRenderedPageBreak/>
              <w:t>integration test</w:t>
            </w:r>
          </w:p>
        </w:tc>
        <w:tc>
          <w:tcPr>
            <w:tcW w:w="6192" w:type="dxa"/>
          </w:tcPr>
          <w:p w:rsidR="00781AD0" w:rsidRPr="0077599D" w:rsidRDefault="00781AD0" w:rsidP="004A755A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An integration test is performed after the units of a system have been co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structed and tested. The integration test ver</w:t>
            </w:r>
            <w:r w:rsidR="00621F77" w:rsidRPr="0077599D">
              <w:rPr>
                <w:rFonts w:ascii="Palatino Linotype" w:hAnsi="Palatino Linotype"/>
                <w:sz w:val="18"/>
                <w:szCs w:val="18"/>
              </w:rPr>
              <w:t>i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fies the operation of the integrated </w:t>
            </w:r>
            <w:r w:rsidR="00654064">
              <w:rPr>
                <w:rFonts w:ascii="Palatino Linotype" w:hAnsi="Palatino Linotype"/>
                <w:sz w:val="18"/>
                <w:szCs w:val="18"/>
              </w:rPr>
              <w:t xml:space="preserve">system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behavior</w:t>
            </w:r>
            <w:r w:rsidR="00654064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7</w:t>
            </w:r>
            <w:r w:rsidR="00654064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intention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The intention of a model is the target behavior that it aims to describe</w:t>
            </w:r>
            <w:r w:rsidR="00654064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6</w:t>
            </w:r>
            <w:r w:rsidR="00654064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7519F6" w:rsidRPr="0077599D">
        <w:tc>
          <w:tcPr>
            <w:tcW w:w="1980" w:type="dxa"/>
          </w:tcPr>
          <w:p w:rsidR="007519F6" w:rsidRPr="0077599D" w:rsidRDefault="007519F6" w:rsidP="007519F6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interaction view</w:t>
            </w:r>
          </w:p>
        </w:tc>
        <w:tc>
          <w:tcPr>
            <w:tcW w:w="6192" w:type="dxa"/>
          </w:tcPr>
          <w:p w:rsidR="007519F6" w:rsidRPr="0077599D" w:rsidRDefault="007519F6" w:rsidP="007519F6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The interaction view is part of </w:t>
            </w:r>
            <w:r>
              <w:rPr>
                <w:sz w:val="18"/>
                <w:szCs w:val="18"/>
              </w:rPr>
              <w:t xml:space="preserve">the </w:t>
            </w:r>
            <w:r w:rsidRPr="0077599D">
              <w:rPr>
                <w:b/>
                <w:i/>
                <w:sz w:val="18"/>
                <w:szCs w:val="18"/>
              </w:rPr>
              <w:t>U</w:t>
            </w:r>
            <w:r>
              <w:rPr>
                <w:b/>
                <w:i/>
                <w:sz w:val="18"/>
                <w:szCs w:val="18"/>
              </w:rPr>
              <w:t>nified Modeling Language</w:t>
            </w:r>
            <w:r w:rsidRPr="0077599D">
              <w:rPr>
                <w:sz w:val="18"/>
                <w:szCs w:val="18"/>
              </w:rPr>
              <w:t xml:space="preserve">. Its </w:t>
            </w:r>
            <w:r w:rsidRPr="0077599D">
              <w:rPr>
                <w:b/>
                <w:i/>
                <w:sz w:val="18"/>
                <w:szCs w:val="18"/>
              </w:rPr>
              <w:t>intention</w:t>
            </w:r>
            <w:r w:rsidRPr="0077599D">
              <w:rPr>
                <w:sz w:val="18"/>
                <w:szCs w:val="18"/>
              </w:rPr>
              <w:t xml:space="preserve"> is to show the interaction between objects. It is chara</w:t>
            </w:r>
            <w:r w:rsidRPr="0077599D">
              <w:rPr>
                <w:sz w:val="18"/>
                <w:szCs w:val="18"/>
              </w:rPr>
              <w:t>c</w:t>
            </w:r>
            <w:r w:rsidRPr="0077599D">
              <w:rPr>
                <w:sz w:val="18"/>
                <w:szCs w:val="18"/>
              </w:rPr>
              <w:t>terized by collaboration and sequence diagrams</w:t>
            </w:r>
            <w:r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6</w:t>
            </w:r>
            <w:r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7519F6" w:rsidRPr="0077599D">
        <w:tc>
          <w:tcPr>
            <w:tcW w:w="1980" w:type="dxa"/>
          </w:tcPr>
          <w:p w:rsidR="007519F6" w:rsidRPr="0077599D" w:rsidRDefault="007519F6" w:rsidP="007519F6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key attribute</w:t>
            </w:r>
          </w:p>
        </w:tc>
        <w:tc>
          <w:tcPr>
            <w:tcW w:w="6192" w:type="dxa"/>
          </w:tcPr>
          <w:p w:rsidR="007519F6" w:rsidRPr="0077599D" w:rsidRDefault="007519F6" w:rsidP="007519F6">
            <w:pPr>
              <w:pStyle w:val="definitionlist"/>
              <w:spacing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An attribute for an entity in a database system that uniquely identifies an i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stance of the entity</w:t>
            </w:r>
            <w:r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6</w:t>
            </w:r>
            <w:r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lateral thinking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thought process that attempts to identify creative solutions to a problem. It is not concerned with developing the solution for the problem, or right or wrong solutions. It encourages jumping around be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softHyphen/>
              <w:t xml:space="preserve">tween ideas. It is contrasted to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vert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i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cal thinking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7362D5">
              <w:rPr>
                <w:rFonts w:ascii="Palatino Linotype" w:hAnsi="Palatino Linotype"/>
                <w:sz w:val="18"/>
                <w:szCs w:val="18"/>
              </w:rPr>
              <w:t>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4</w:t>
            </w:r>
            <w:r w:rsidR="007362D5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E34BCC" w:rsidRPr="0077599D">
        <w:tc>
          <w:tcPr>
            <w:tcW w:w="1980" w:type="dxa"/>
          </w:tcPr>
          <w:p w:rsidR="00E34BCC" w:rsidRPr="0077599D" w:rsidRDefault="00E34BCC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liable</w:t>
            </w:r>
          </w:p>
        </w:tc>
        <w:tc>
          <w:tcPr>
            <w:tcW w:w="6192" w:type="dxa"/>
          </w:tcPr>
          <w:p w:rsidR="00E34BCC" w:rsidRPr="0077599D" w:rsidRDefault="00E34BCC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Required to pay monetary damages according to law</w:t>
            </w:r>
            <w:r w:rsidR="007362D5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11</w:t>
            </w:r>
            <w:r w:rsidR="007362D5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marketing requirement (specifications)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statement that describe the needs of the customer or end-user of a system. They are typically stated in language that the customer would use</w:t>
            </w:r>
            <w:r w:rsidR="007362D5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Chapters 2 and 3</w:t>
            </w:r>
            <w:r w:rsidR="007362D5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 xml:space="preserve">maintenance phase 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Phase in the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 xml:space="preserve">design process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where the system is maintained, u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p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graded to add new functionality, or design problems are corrected</w:t>
            </w:r>
            <w:r w:rsidR="007362D5">
              <w:rPr>
                <w:rFonts w:ascii="Palatino Linotype" w:hAnsi="Palatino Linotype"/>
                <w:sz w:val="18"/>
                <w:szCs w:val="18"/>
              </w:rPr>
              <w:t xml:space="preserve"> (Chapter 1).</w:t>
            </w:r>
          </w:p>
        </w:tc>
      </w:tr>
      <w:tr w:rsidR="002E4D83" w:rsidRPr="0077599D">
        <w:tc>
          <w:tcPr>
            <w:tcW w:w="1980" w:type="dxa"/>
          </w:tcPr>
          <w:p w:rsidR="002E4D83" w:rsidRPr="0077599D" w:rsidRDefault="002E4D83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matrix test</w:t>
            </w:r>
          </w:p>
        </w:tc>
        <w:tc>
          <w:tcPr>
            <w:tcW w:w="6192" w:type="dxa"/>
          </w:tcPr>
          <w:p w:rsidR="002E4D83" w:rsidRPr="0077599D" w:rsidRDefault="002E4D83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matrix test is a test that is suited to cases where the inputs submitted are structu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r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ally the same a</w:t>
            </w:r>
            <w:r w:rsidR="004C465B">
              <w:rPr>
                <w:rFonts w:ascii="Palatino Linotype" w:hAnsi="Palatino Linotype"/>
                <w:sz w:val="18"/>
                <w:szCs w:val="18"/>
              </w:rPr>
              <w:t>nd differ only in their values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7</w:t>
            </w:r>
            <w:r w:rsidR="004C465B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3D1FCD" w:rsidRPr="0077599D">
        <w:tc>
          <w:tcPr>
            <w:tcW w:w="1980" w:type="dxa"/>
          </w:tcPr>
          <w:p w:rsidR="003D1FCD" w:rsidRPr="0077599D" w:rsidRDefault="003D1FCD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mean time to failure</w:t>
            </w:r>
          </w:p>
        </w:tc>
        <w:tc>
          <w:tcPr>
            <w:tcW w:w="6192" w:type="dxa"/>
          </w:tcPr>
          <w:p w:rsidR="003D1FCD" w:rsidRPr="0077599D" w:rsidRDefault="003D1FCD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The mean time to failure (MTTF) is a </w:t>
            </w:r>
            <w:r w:rsidR="001D4706">
              <w:rPr>
                <w:rFonts w:ascii="Palatino Linotype" w:hAnsi="Palatino Linotype"/>
                <w:sz w:val="18"/>
                <w:szCs w:val="18"/>
              </w:rPr>
              <w:t xml:space="preserve">mathematical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quantity which answers the question, “</w:t>
            </w:r>
            <w:r w:rsidRPr="0077599D">
              <w:rPr>
                <w:rFonts w:ascii="Palatino Linotype" w:hAnsi="Palatino Linotype"/>
                <w:i/>
                <w:sz w:val="18"/>
                <w:szCs w:val="18"/>
              </w:rPr>
              <w:t>On average how long does it take for a device to fail?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”</w:t>
            </w:r>
            <w:r w:rsidR="001D4706">
              <w:rPr>
                <w:rFonts w:ascii="Palatino Linotype" w:hAnsi="Palatino Linotype"/>
                <w:sz w:val="18"/>
                <w:szCs w:val="18"/>
              </w:rPr>
              <w:t xml:space="preserve"> (Chapter 8).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module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block, or subsystem, in a design that performs a function</w:t>
            </w:r>
            <w:r w:rsidR="00DB4FB3">
              <w:rPr>
                <w:rFonts w:ascii="Palatino Linotype" w:hAnsi="Palatino Linotype"/>
                <w:sz w:val="18"/>
                <w:szCs w:val="18"/>
              </w:rPr>
              <w:t xml:space="preserve"> (Chapter 5)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6230DB" w:rsidRPr="0077599D">
        <w:tc>
          <w:tcPr>
            <w:tcW w:w="1980" w:type="dxa"/>
          </w:tcPr>
          <w:p w:rsidR="006230DB" w:rsidRPr="0077599D" w:rsidRDefault="006230DB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morals</w:t>
            </w:r>
          </w:p>
        </w:tc>
        <w:tc>
          <w:tcPr>
            <w:tcW w:w="6192" w:type="dxa"/>
          </w:tcPr>
          <w:p w:rsidR="006230DB" w:rsidRPr="0077599D" w:rsidRDefault="006230DB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The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 xml:space="preserve">principles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of right and wrong and the decisions that derive from those principles</w:t>
            </w:r>
            <w:r w:rsidR="001D4706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11</w:t>
            </w:r>
            <w:r w:rsidR="001D4706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A34AF8" w:rsidRPr="0077599D">
        <w:tc>
          <w:tcPr>
            <w:tcW w:w="1980" w:type="dxa"/>
          </w:tcPr>
          <w:p w:rsidR="00A34AF8" w:rsidRPr="0077599D" w:rsidRDefault="00A34AF8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multi-disciplinary team</w:t>
            </w:r>
          </w:p>
        </w:tc>
        <w:tc>
          <w:tcPr>
            <w:tcW w:w="6192" w:type="dxa"/>
          </w:tcPr>
          <w:p w:rsidR="00A34AF8" w:rsidRPr="0077599D" w:rsidRDefault="00A34AF8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In general, a multi-disciplinary team is one in which the members have co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m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plementary skills and the team may have representation from multiple techn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i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cal disciplines. </w:t>
            </w:r>
            <w:r w:rsidR="00797C8C">
              <w:rPr>
                <w:rFonts w:ascii="Palatino Linotype" w:hAnsi="Palatino Linotype"/>
                <w:sz w:val="18"/>
                <w:szCs w:val="18"/>
              </w:rPr>
              <w:t>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lso</w:t>
            </w:r>
            <w:r w:rsidR="00797C8C">
              <w:rPr>
                <w:rFonts w:ascii="Palatino Linotype" w:hAnsi="Palatino Linotype"/>
                <w:sz w:val="18"/>
                <w:szCs w:val="18"/>
              </w:rPr>
              <w:t xml:space="preserve"> see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 xml:space="preserve">cross-functional team </w:t>
            </w:r>
            <w:r w:rsidR="00797C8C">
              <w:rPr>
                <w:rFonts w:ascii="Palatino Linotype" w:hAnsi="Palatino Linotype"/>
                <w:sz w:val="18"/>
                <w:szCs w:val="18"/>
              </w:rPr>
              <w:t>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9</w:t>
            </w:r>
            <w:r w:rsidR="00797C8C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E34BCC" w:rsidRPr="0077599D">
        <w:tc>
          <w:tcPr>
            <w:tcW w:w="1980" w:type="dxa"/>
          </w:tcPr>
          <w:p w:rsidR="00E34BCC" w:rsidRPr="0077599D" w:rsidRDefault="00E34BCC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negligence</w:t>
            </w:r>
          </w:p>
        </w:tc>
        <w:tc>
          <w:tcPr>
            <w:tcW w:w="6192" w:type="dxa"/>
          </w:tcPr>
          <w:p w:rsidR="00E34BCC" w:rsidRPr="0077599D" w:rsidRDefault="00E34BCC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Failure to exercise </w:t>
            </w:r>
            <w:r w:rsidR="00053787">
              <w:rPr>
                <w:rFonts w:ascii="Palatino Linotype" w:hAnsi="Palatino Linotype"/>
                <w:sz w:val="18"/>
                <w:szCs w:val="18"/>
              </w:rPr>
              <w:t>caution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, which in the case of design could be in not following reasonable standards and rules that apply to the situation</w:t>
            </w:r>
            <w:r w:rsidR="00053787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11</w:t>
            </w:r>
            <w:r w:rsidR="00053787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1C12BA" w:rsidRPr="0077599D">
        <w:tc>
          <w:tcPr>
            <w:tcW w:w="1980" w:type="dxa"/>
          </w:tcPr>
          <w:p w:rsidR="001C12BA" w:rsidRPr="0077599D" w:rsidRDefault="001C12B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network diagram</w:t>
            </w:r>
          </w:p>
        </w:tc>
        <w:tc>
          <w:tcPr>
            <w:tcW w:w="6192" w:type="dxa"/>
          </w:tcPr>
          <w:p w:rsidR="001C12BA" w:rsidRPr="0077599D" w:rsidRDefault="001C12B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network diagram is a directed graph representation of the activities and d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pendencies b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tween them for a project</w:t>
            </w:r>
            <w:r w:rsidR="00053787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10</w:t>
            </w:r>
            <w:r w:rsidR="00053787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Nominal Group Tec</w:t>
            </w:r>
            <w:r w:rsidRPr="0077599D">
              <w:rPr>
                <w:b/>
                <w:i/>
                <w:sz w:val="18"/>
                <w:szCs w:val="18"/>
              </w:rPr>
              <w:t>h</w:t>
            </w:r>
            <w:r w:rsidRPr="0077599D">
              <w:rPr>
                <w:b/>
                <w:i/>
                <w:sz w:val="18"/>
                <w:szCs w:val="18"/>
              </w:rPr>
              <w:t>nique (NGT)</w:t>
            </w:r>
          </w:p>
        </w:tc>
        <w:tc>
          <w:tcPr>
            <w:tcW w:w="6192" w:type="dxa"/>
          </w:tcPr>
          <w:p w:rsidR="004A755A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formal approach to brainstorming and meeting facilitation. In NGT</w:t>
            </w:r>
            <w:r w:rsidR="00DB4FB3">
              <w:rPr>
                <w:rFonts w:ascii="Palatino Linotype" w:hAnsi="Palatino Linotype"/>
                <w:sz w:val="18"/>
                <w:szCs w:val="18"/>
              </w:rPr>
              <w:t>,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each team member silently generates ideas that are reported out in a round-robin fashion so that all members have an opportunity to present their ideas. Co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lastRenderedPageBreak/>
              <w:t>cepts are selected by a multi-voting scheme with each member casting a pred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termined number of votes for the ideas. The ideas are then ranked and di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cussed </w:t>
            </w:r>
            <w:r w:rsidR="002419AE">
              <w:rPr>
                <w:rFonts w:ascii="Palatino Linotype" w:hAnsi="Palatino Linotype"/>
                <w:sz w:val="18"/>
                <w:szCs w:val="18"/>
              </w:rPr>
              <w:t>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Chapters 4 and 9</w:t>
            </w:r>
            <w:r w:rsidR="002419AE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  <w:p w:rsidR="00DB4FB3" w:rsidRPr="0077599D" w:rsidRDefault="00DB4FB3" w:rsidP="00AE4659">
            <w:pPr>
              <w:pStyle w:val="definitionlist"/>
              <w:numPr>
                <w:ins w:id="1" w:author="Anne Maloney" w:date="2005-01-19T17:09:00Z"/>
              </w:numPr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1B3769" w:rsidRPr="0077599D">
        <w:tc>
          <w:tcPr>
            <w:tcW w:w="1980" w:type="dxa"/>
          </w:tcPr>
          <w:p w:rsidR="001B3769" w:rsidRPr="0077599D" w:rsidRDefault="001B3769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lastRenderedPageBreak/>
              <w:t>non-disclosure agre</w:t>
            </w:r>
            <w:r w:rsidRPr="0077599D">
              <w:rPr>
                <w:b/>
                <w:i/>
                <w:sz w:val="18"/>
                <w:szCs w:val="18"/>
              </w:rPr>
              <w:t>e</w:t>
            </w:r>
            <w:r w:rsidRPr="0077599D">
              <w:rPr>
                <w:b/>
                <w:i/>
                <w:sz w:val="18"/>
                <w:szCs w:val="18"/>
              </w:rPr>
              <w:t>ment</w:t>
            </w:r>
          </w:p>
        </w:tc>
        <w:tc>
          <w:tcPr>
            <w:tcW w:w="6192" w:type="dxa"/>
          </w:tcPr>
          <w:p w:rsidR="001B3769" w:rsidRPr="0077599D" w:rsidRDefault="001B376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bCs/>
                <w:iCs/>
                <w:sz w:val="18"/>
                <w:szCs w:val="18"/>
              </w:rPr>
              <w:t>An agreement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that prevents the signer from disseminating inform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tion about a company’s products, services, and trade secrets</w:t>
            </w:r>
            <w:r w:rsidR="002419AE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11</w:t>
            </w:r>
            <w:r w:rsidR="002419AE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2A55DC" w:rsidRPr="0077599D">
        <w:tc>
          <w:tcPr>
            <w:tcW w:w="1980" w:type="dxa"/>
          </w:tcPr>
          <w:p w:rsidR="002A55DC" w:rsidRPr="0077599D" w:rsidRDefault="002A55DC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object</w:t>
            </w:r>
          </w:p>
        </w:tc>
        <w:tc>
          <w:tcPr>
            <w:tcW w:w="6192" w:type="dxa"/>
          </w:tcPr>
          <w:p w:rsidR="002A55DC" w:rsidRPr="006A3F59" w:rsidRDefault="00F3458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bCs/>
                <w:iCs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Objects r</w:t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t>epresent both data (attributes) and the methods (fun</w:t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t>c</w:t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t>tions) that can act upon data. An object</w:t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fldChar w:fldCharType="begin"/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instrText xml:space="preserve"> XE "object" </w:instrText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fldChar w:fldCharType="end"/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t xml:space="preserve"> represents a particular instance of a </w:t>
            </w:r>
            <w:r w:rsidR="002A55DC" w:rsidRPr="006A3F59">
              <w:rPr>
                <w:rFonts w:ascii="Palatino Linotype" w:hAnsi="Palatino Linotype"/>
                <w:b/>
                <w:i/>
                <w:sz w:val="18"/>
                <w:szCs w:val="18"/>
              </w:rPr>
              <w:t>class</w:t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t>,</w:t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fldChar w:fldCharType="begin"/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instrText xml:space="preserve"> XE "class" </w:instrText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fldChar w:fldCharType="end"/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t xml:space="preserve"> which d</w:t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t>e</w:t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t>fines the attri</w:t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t>b</w:t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t>utes and methods</w:t>
            </w:r>
            <w:r w:rsidR="002A55DC">
              <w:rPr>
                <w:rFonts w:ascii="Palatino Linotype" w:hAnsi="Palatino Linotype"/>
                <w:sz w:val="18"/>
                <w:szCs w:val="18"/>
              </w:rPr>
              <w:t xml:space="preserve"> (Chapter 6)</w:t>
            </w:r>
            <w:r w:rsidR="002A55DC" w:rsidRPr="006A3F59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2A55DC" w:rsidRPr="0077599D">
        <w:tc>
          <w:tcPr>
            <w:tcW w:w="1980" w:type="dxa"/>
          </w:tcPr>
          <w:p w:rsidR="002A55DC" w:rsidRPr="0077599D" w:rsidRDefault="002A55DC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object type</w:t>
            </w:r>
          </w:p>
        </w:tc>
        <w:tc>
          <w:tcPr>
            <w:tcW w:w="6192" w:type="dxa"/>
          </w:tcPr>
          <w:p w:rsidR="002A55DC" w:rsidRPr="0077599D" w:rsidRDefault="002A55DC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Characteristic of a model used in design. The object type is capable of encaps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u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lating the actual components used to construct the system</w:t>
            </w:r>
            <w:r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6</w:t>
            </w:r>
            <w:r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2A55DC" w:rsidRPr="0077599D">
        <w:tc>
          <w:tcPr>
            <w:tcW w:w="1980" w:type="dxa"/>
          </w:tcPr>
          <w:p w:rsidR="002A55DC" w:rsidRPr="0077599D" w:rsidRDefault="002A55DC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objective tree</w:t>
            </w:r>
          </w:p>
        </w:tc>
        <w:tc>
          <w:tcPr>
            <w:tcW w:w="6192" w:type="dxa"/>
          </w:tcPr>
          <w:p w:rsidR="002A55DC" w:rsidRPr="0077599D" w:rsidRDefault="002A55DC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hierarchical tree representation of the customer’s needs. The branches of the tree are organized based upon functional similarity of the needs</w:t>
            </w:r>
            <w:r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2</w:t>
            </w:r>
            <w:r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observability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This principle applies to testing. Observability</w:t>
            </w:r>
            <w:r w:rsidRPr="0077599D">
              <w:rPr>
                <w:rFonts w:ascii="Palatino Linotype" w:hAnsi="Palatino Linotype"/>
                <w:b/>
                <w:sz w:val="18"/>
                <w:szCs w:val="18"/>
              </w:rPr>
              <w:t xml:space="preserve">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is the ability to observe any node of a system</w:t>
            </w:r>
            <w:r w:rsidR="002F3755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7</w:t>
            </w:r>
            <w:r w:rsidR="002F3755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over-specificity</w:t>
            </w:r>
          </w:p>
        </w:tc>
        <w:tc>
          <w:tcPr>
            <w:tcW w:w="6192" w:type="dxa"/>
          </w:tcPr>
          <w:p w:rsidR="004A755A" w:rsidRPr="0077599D" w:rsidRDefault="004A755A" w:rsidP="00BB5C7B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This refers to applying targets for </w:t>
            </w:r>
            <w:r w:rsidRPr="0077599D">
              <w:rPr>
                <w:b/>
                <w:i/>
                <w:sz w:val="18"/>
                <w:szCs w:val="18"/>
              </w:rPr>
              <w:t xml:space="preserve">engineering requirements </w:t>
            </w:r>
            <w:r w:rsidRPr="0077599D">
              <w:rPr>
                <w:sz w:val="18"/>
                <w:szCs w:val="18"/>
              </w:rPr>
              <w:t>that go beyond what i</w:t>
            </w:r>
            <w:r w:rsidR="002F3755">
              <w:rPr>
                <w:sz w:val="18"/>
                <w:szCs w:val="18"/>
              </w:rPr>
              <w:t>s necessary for the system. Over-specificity</w:t>
            </w:r>
            <w:r w:rsidRPr="0077599D">
              <w:rPr>
                <w:sz w:val="18"/>
                <w:szCs w:val="18"/>
              </w:rPr>
              <w:t xml:space="preserve"> limits the size of the </w:t>
            </w:r>
            <w:r w:rsidRPr="0077599D">
              <w:rPr>
                <w:b/>
                <w:i/>
                <w:sz w:val="18"/>
                <w:szCs w:val="18"/>
              </w:rPr>
              <w:t>design space</w:t>
            </w:r>
            <w:r w:rsidRPr="0077599D">
              <w:rPr>
                <w:sz w:val="18"/>
                <w:szCs w:val="18"/>
              </w:rPr>
              <w:t xml:space="preserve"> </w:t>
            </w:r>
            <w:r w:rsidR="002F3755">
              <w:rPr>
                <w:sz w:val="18"/>
                <w:szCs w:val="18"/>
              </w:rPr>
              <w:t>(</w:t>
            </w:r>
            <w:r w:rsidRPr="0077599D">
              <w:rPr>
                <w:sz w:val="18"/>
                <w:szCs w:val="18"/>
              </w:rPr>
              <w:t>Chapter 3</w:t>
            </w:r>
            <w:r w:rsidR="002F3755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pairwise comparison</w:t>
            </w:r>
          </w:p>
        </w:tc>
        <w:tc>
          <w:tcPr>
            <w:tcW w:w="6192" w:type="dxa"/>
          </w:tcPr>
          <w:p w:rsidR="004A755A" w:rsidRPr="0053225A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53225A">
              <w:rPr>
                <w:rFonts w:ascii="Palatino Linotype" w:hAnsi="Palatino Linotype"/>
                <w:sz w:val="18"/>
                <w:szCs w:val="18"/>
              </w:rPr>
              <w:t xml:space="preserve">A method of systematically comparing all customer needs against each other. A comparison matrix is used </w:t>
            </w:r>
            <w:r w:rsidR="00EE4A95" w:rsidRPr="0053225A">
              <w:rPr>
                <w:rFonts w:ascii="Palatino Linotype" w:hAnsi="Palatino Linotype"/>
                <w:sz w:val="18"/>
                <w:szCs w:val="18"/>
              </w:rPr>
              <w:t>for</w:t>
            </w:r>
            <w:r w:rsidRPr="0053225A">
              <w:rPr>
                <w:rFonts w:ascii="Palatino Linotype" w:hAnsi="Palatino Linotype"/>
                <w:sz w:val="18"/>
                <w:szCs w:val="18"/>
              </w:rPr>
              <w:t xml:space="preserve"> the comparison and the output is a scoring of each of the needs</w:t>
            </w:r>
            <w:r w:rsidR="00EE4A95" w:rsidRPr="0053225A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="006552E7">
              <w:rPr>
                <w:rFonts w:ascii="Palatino Linotype" w:hAnsi="Palatino Linotype"/>
                <w:sz w:val="18"/>
                <w:szCs w:val="18"/>
              </w:rPr>
              <w:t xml:space="preserve">Appendix B, </w:t>
            </w:r>
            <w:r w:rsidRPr="0053225A">
              <w:rPr>
                <w:rFonts w:ascii="Palatino Linotype" w:hAnsi="Palatino Linotype"/>
                <w:sz w:val="18"/>
                <w:szCs w:val="18"/>
              </w:rPr>
              <w:t>Chapter 2</w:t>
            </w:r>
            <w:r w:rsidR="006552E7">
              <w:rPr>
                <w:rFonts w:ascii="Palatino Linotype" w:hAnsi="Palatino Linotype"/>
                <w:sz w:val="18"/>
                <w:szCs w:val="18"/>
              </w:rPr>
              <w:t>, and Chapter 4</w:t>
            </w:r>
            <w:r w:rsidR="00EE4A95" w:rsidRPr="0053225A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53225A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53225A" w:rsidRPr="0077599D">
        <w:tc>
          <w:tcPr>
            <w:tcW w:w="1980" w:type="dxa"/>
          </w:tcPr>
          <w:p w:rsidR="0053225A" w:rsidRPr="0077599D" w:rsidRDefault="005322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parallel system</w:t>
            </w:r>
          </w:p>
        </w:tc>
        <w:tc>
          <w:tcPr>
            <w:tcW w:w="6192" w:type="dxa"/>
          </w:tcPr>
          <w:p w:rsidR="0053225A" w:rsidRPr="0053225A" w:rsidRDefault="005322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53225A">
              <w:rPr>
                <w:rFonts w:ascii="Palatino Linotype" w:hAnsi="Palatino Linotype"/>
                <w:sz w:val="18"/>
                <w:szCs w:val="18"/>
              </w:rPr>
              <w:t>A system that contains multiple modules performing the same fun</w:t>
            </w:r>
            <w:r w:rsidRPr="0053225A">
              <w:rPr>
                <w:rFonts w:ascii="Palatino Linotype" w:hAnsi="Palatino Linotype"/>
                <w:sz w:val="18"/>
                <w:szCs w:val="18"/>
              </w:rPr>
              <w:t>c</w:t>
            </w:r>
            <w:r w:rsidRPr="0053225A">
              <w:rPr>
                <w:rFonts w:ascii="Palatino Linotype" w:hAnsi="Palatino Linotype"/>
                <w:sz w:val="18"/>
                <w:szCs w:val="18"/>
              </w:rPr>
              <w:t>tion where a single module would suffice. The overall system functions co</w:t>
            </w:r>
            <w:r w:rsidRPr="0053225A">
              <w:rPr>
                <w:rFonts w:ascii="Palatino Linotype" w:hAnsi="Palatino Linotype"/>
                <w:sz w:val="18"/>
                <w:szCs w:val="18"/>
              </w:rPr>
              <w:t>r</w:t>
            </w:r>
            <w:r w:rsidRPr="0053225A">
              <w:rPr>
                <w:rFonts w:ascii="Palatino Linotype" w:hAnsi="Palatino Linotype"/>
                <w:sz w:val="18"/>
                <w:szCs w:val="18"/>
              </w:rPr>
              <w:t>rectly when any one of the submodules is functioning (Chapter 8).</w:t>
            </w:r>
          </w:p>
        </w:tc>
      </w:tr>
      <w:tr w:rsidR="003D6E06" w:rsidRPr="0077599D">
        <w:tc>
          <w:tcPr>
            <w:tcW w:w="1980" w:type="dxa"/>
          </w:tcPr>
          <w:p w:rsidR="003D6E06" w:rsidRPr="0077599D" w:rsidRDefault="003D6E06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patent</w:t>
            </w:r>
          </w:p>
        </w:tc>
        <w:tc>
          <w:tcPr>
            <w:tcW w:w="6192" w:type="dxa"/>
          </w:tcPr>
          <w:p w:rsidR="003D6E06" w:rsidRPr="0053225A" w:rsidRDefault="003D6E06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53225A">
              <w:rPr>
                <w:rFonts w:ascii="Palatino Linotype" w:hAnsi="Palatino Linotype"/>
                <w:bCs/>
                <w:sz w:val="18"/>
                <w:szCs w:val="18"/>
              </w:rPr>
              <w:t xml:space="preserve">A patent is a </w:t>
            </w:r>
            <w:r w:rsidR="00A473D8" w:rsidRPr="0053225A">
              <w:rPr>
                <w:rFonts w:ascii="Palatino Linotype" w:hAnsi="Palatino Linotype"/>
                <w:bCs/>
                <w:sz w:val="18"/>
                <w:szCs w:val="18"/>
              </w:rPr>
              <w:t>legal device for</w:t>
            </w:r>
            <w:r w:rsidRPr="0053225A">
              <w:rPr>
                <w:rFonts w:ascii="Palatino Linotype" w:hAnsi="Palatino Linotype"/>
                <w:bCs/>
                <w:sz w:val="18"/>
                <w:szCs w:val="18"/>
              </w:rPr>
              <w:t xml:space="preserve"> protecting a design or invention. If a pa</w:t>
            </w:r>
            <w:r w:rsidRPr="0053225A">
              <w:rPr>
                <w:rFonts w:ascii="Palatino Linotype" w:hAnsi="Palatino Linotype"/>
                <w:bCs/>
                <w:sz w:val="18"/>
                <w:szCs w:val="18"/>
              </w:rPr>
              <w:t>t</w:t>
            </w:r>
            <w:r w:rsidRPr="0053225A">
              <w:rPr>
                <w:rFonts w:ascii="Palatino Linotype" w:hAnsi="Palatino Linotype"/>
                <w:bCs/>
                <w:sz w:val="18"/>
                <w:szCs w:val="18"/>
              </w:rPr>
              <w:t>ent is held for a technology, o</w:t>
            </w:r>
            <w:r w:rsidRPr="0053225A">
              <w:rPr>
                <w:rFonts w:ascii="Palatino Linotype" w:hAnsi="Palatino Linotype"/>
                <w:sz w:val="18"/>
                <w:szCs w:val="18"/>
              </w:rPr>
              <w:t>thers cannot use it without permission of the owner</w:t>
            </w:r>
            <w:r w:rsidR="00C7056A" w:rsidRPr="0053225A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53225A">
              <w:rPr>
                <w:rFonts w:ascii="Palatino Linotype" w:hAnsi="Palatino Linotype"/>
                <w:sz w:val="18"/>
                <w:szCs w:val="18"/>
              </w:rPr>
              <w:t>Chapter 11</w:t>
            </w:r>
            <w:r w:rsidR="00C7056A" w:rsidRPr="0053225A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53225A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BB40C6" w:rsidRPr="0077599D">
        <w:tc>
          <w:tcPr>
            <w:tcW w:w="1980" w:type="dxa"/>
          </w:tcPr>
          <w:p w:rsidR="00BB40C6" w:rsidRPr="0077599D" w:rsidRDefault="00BB40C6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path-complete cove</w:t>
            </w:r>
            <w:r w:rsidRPr="0077599D">
              <w:rPr>
                <w:b/>
                <w:i/>
                <w:sz w:val="18"/>
                <w:szCs w:val="18"/>
              </w:rPr>
              <w:t>r</w:t>
            </w:r>
            <w:r w:rsidRPr="0077599D">
              <w:rPr>
                <w:b/>
                <w:i/>
                <w:sz w:val="18"/>
                <w:szCs w:val="18"/>
              </w:rPr>
              <w:t>age</w:t>
            </w:r>
          </w:p>
        </w:tc>
        <w:tc>
          <w:tcPr>
            <w:tcW w:w="6192" w:type="dxa"/>
          </w:tcPr>
          <w:p w:rsidR="00BB40C6" w:rsidRPr="0077599D" w:rsidRDefault="00BB40C6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Path-complete coverage </w:t>
            </w:r>
            <w:r w:rsidR="00917E84">
              <w:rPr>
                <w:rFonts w:ascii="Palatino Linotype" w:hAnsi="Palatino Linotype"/>
                <w:sz w:val="18"/>
                <w:szCs w:val="18"/>
              </w:rPr>
              <w:t xml:space="preserve">is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where every possible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processing path</w:t>
            </w:r>
            <w:r w:rsidR="002F5132">
              <w:rPr>
                <w:rFonts w:ascii="Palatino Linotype" w:hAnsi="Palatino Linotype"/>
                <w:sz w:val="18"/>
                <w:szCs w:val="18"/>
              </w:rPr>
              <w:t xml:space="preserve"> is tested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p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ter 7</w:t>
            </w:r>
            <w:r w:rsidR="002F5132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performance requir</w:t>
            </w:r>
            <w:r w:rsidRPr="0077599D">
              <w:rPr>
                <w:b/>
                <w:i/>
                <w:sz w:val="18"/>
                <w:szCs w:val="18"/>
              </w:rPr>
              <w:t>e</w:t>
            </w:r>
            <w:r w:rsidRPr="0077599D">
              <w:rPr>
                <w:b/>
                <w:i/>
                <w:sz w:val="18"/>
                <w:szCs w:val="18"/>
              </w:rPr>
              <w:t>ment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A particular type of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engineering requirement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that specifies performance related measures</w:t>
            </w:r>
            <w:r w:rsidR="00987A4B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3</w:t>
            </w:r>
            <w:r w:rsidR="00987A4B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EF3749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physical view</w:t>
            </w:r>
          </w:p>
        </w:tc>
        <w:tc>
          <w:tcPr>
            <w:tcW w:w="6192" w:type="dxa"/>
          </w:tcPr>
          <w:p w:rsidR="004A755A" w:rsidRPr="0077599D" w:rsidRDefault="004A755A" w:rsidP="00EF374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The physical view is part of </w:t>
            </w:r>
            <w:r w:rsidR="00987A4B">
              <w:rPr>
                <w:sz w:val="18"/>
                <w:szCs w:val="18"/>
              </w:rPr>
              <w:t xml:space="preserve">the </w:t>
            </w:r>
            <w:r w:rsidRPr="0077599D">
              <w:rPr>
                <w:b/>
                <w:i/>
                <w:sz w:val="18"/>
                <w:szCs w:val="18"/>
              </w:rPr>
              <w:t>U</w:t>
            </w:r>
            <w:r w:rsidR="00987A4B">
              <w:rPr>
                <w:b/>
                <w:i/>
                <w:sz w:val="18"/>
                <w:szCs w:val="18"/>
              </w:rPr>
              <w:t xml:space="preserve">nified </w:t>
            </w:r>
            <w:r w:rsidRPr="0077599D">
              <w:rPr>
                <w:b/>
                <w:i/>
                <w:sz w:val="18"/>
                <w:szCs w:val="18"/>
              </w:rPr>
              <w:t>M</w:t>
            </w:r>
            <w:r w:rsidR="00987A4B">
              <w:rPr>
                <w:b/>
                <w:i/>
                <w:sz w:val="18"/>
                <w:szCs w:val="18"/>
              </w:rPr>
              <w:t xml:space="preserve">odeling </w:t>
            </w:r>
            <w:r w:rsidRPr="0077599D">
              <w:rPr>
                <w:b/>
                <w:i/>
                <w:sz w:val="18"/>
                <w:szCs w:val="18"/>
              </w:rPr>
              <w:t>L</w:t>
            </w:r>
            <w:r w:rsidR="00987A4B">
              <w:rPr>
                <w:b/>
                <w:i/>
                <w:sz w:val="18"/>
                <w:szCs w:val="18"/>
              </w:rPr>
              <w:t>anguage</w:t>
            </w:r>
            <w:r w:rsidRPr="0077599D">
              <w:rPr>
                <w:sz w:val="18"/>
                <w:szCs w:val="18"/>
              </w:rPr>
              <w:t xml:space="preserve">. Its </w:t>
            </w:r>
            <w:r w:rsidRPr="0077599D">
              <w:rPr>
                <w:b/>
                <w:i/>
                <w:sz w:val="18"/>
                <w:szCs w:val="18"/>
              </w:rPr>
              <w:t>intention</w:t>
            </w:r>
            <w:r w:rsidRPr="0077599D">
              <w:rPr>
                <w:sz w:val="18"/>
                <w:szCs w:val="18"/>
              </w:rPr>
              <w:t xml:space="preserve"> is to demonstrate the physical components of </w:t>
            </w:r>
            <w:r w:rsidR="00DB4FB3">
              <w:rPr>
                <w:sz w:val="18"/>
                <w:szCs w:val="18"/>
              </w:rPr>
              <w:t>a</w:t>
            </w:r>
            <w:r w:rsidR="00DB4FB3" w:rsidRPr="0077599D">
              <w:rPr>
                <w:sz w:val="18"/>
                <w:szCs w:val="18"/>
              </w:rPr>
              <w:t xml:space="preserve"> </w:t>
            </w:r>
            <w:r w:rsidRPr="0077599D">
              <w:rPr>
                <w:sz w:val="18"/>
                <w:szCs w:val="18"/>
              </w:rPr>
              <w:t>system and how the logical views map to them. It is characterized by a component and deployment di</w:t>
            </w:r>
            <w:r w:rsidRPr="0077599D">
              <w:rPr>
                <w:sz w:val="18"/>
                <w:szCs w:val="18"/>
              </w:rPr>
              <w:t>a</w:t>
            </w:r>
            <w:r w:rsidRPr="0077599D">
              <w:rPr>
                <w:sz w:val="18"/>
                <w:szCs w:val="18"/>
              </w:rPr>
              <w:t>gram</w:t>
            </w:r>
            <w:r w:rsidR="00987A4B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6</w:t>
            </w:r>
            <w:r w:rsidR="00987A4B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1D1B81" w:rsidRPr="0077599D">
        <w:tc>
          <w:tcPr>
            <w:tcW w:w="1980" w:type="dxa"/>
          </w:tcPr>
          <w:p w:rsidR="001D1B81" w:rsidRPr="0077599D" w:rsidRDefault="001D1B81" w:rsidP="00EF3749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potential team</w:t>
            </w:r>
          </w:p>
        </w:tc>
        <w:tc>
          <w:tcPr>
            <w:tcW w:w="6192" w:type="dxa"/>
          </w:tcPr>
          <w:p w:rsidR="001D1B81" w:rsidRPr="0077599D" w:rsidRDefault="00CD203F" w:rsidP="00EF374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A </w:t>
            </w:r>
            <w:r w:rsidRPr="0077599D">
              <w:rPr>
                <w:sz w:val="18"/>
                <w:szCs w:val="18"/>
              </w:rPr>
              <w:fldChar w:fldCharType="begin"/>
            </w:r>
            <w:r w:rsidRPr="0077599D">
              <w:rPr>
                <w:sz w:val="18"/>
                <w:szCs w:val="18"/>
              </w:rPr>
              <w:instrText xml:space="preserve"> XE "performing" </w:instrText>
            </w:r>
            <w:r w:rsidRPr="0077599D">
              <w:rPr>
                <w:sz w:val="18"/>
                <w:szCs w:val="18"/>
              </w:rPr>
              <w:fldChar w:fldCharType="end"/>
            </w:r>
            <w:r w:rsidRPr="0077599D">
              <w:rPr>
                <w:sz w:val="18"/>
                <w:szCs w:val="18"/>
              </w:rPr>
              <w:t>team where the sum effort of the team equals that of the individuals working in isolation. Part of the Katzenbach and Smith team model</w:t>
            </w:r>
            <w:r w:rsidR="0018016B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9</w:t>
            </w:r>
            <w:r w:rsidR="0018016B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lastRenderedPageBreak/>
              <w:t>prescriptive design process</w:t>
            </w:r>
            <w:r w:rsidRPr="0077599D">
              <w:rPr>
                <w:b/>
                <w:i/>
                <w:sz w:val="18"/>
                <w:szCs w:val="18"/>
              </w:rPr>
              <w:fldChar w:fldCharType="begin"/>
            </w:r>
            <w:r w:rsidRPr="0077599D">
              <w:rPr>
                <w:b/>
                <w:i/>
                <w:sz w:val="18"/>
                <w:szCs w:val="18"/>
              </w:rPr>
              <w:instrText xml:space="preserve"> XE “, prescri</w:instrText>
            </w:r>
            <w:r w:rsidRPr="0077599D">
              <w:rPr>
                <w:b/>
                <w:i/>
                <w:sz w:val="18"/>
                <w:szCs w:val="18"/>
              </w:rPr>
              <w:instrText>p</w:instrText>
            </w:r>
            <w:r w:rsidRPr="0077599D">
              <w:rPr>
                <w:b/>
                <w:i/>
                <w:sz w:val="18"/>
                <w:szCs w:val="18"/>
              </w:rPr>
              <w:instrText xml:space="preserve">tive design processes" </w:instrText>
            </w:r>
            <w:r w:rsidRPr="0077599D">
              <w:rPr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6192" w:type="dxa"/>
          </w:tcPr>
          <w:p w:rsidR="004A755A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An exact process, or systematic recipe, for realizing a system. Prescriptive d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sign processes are often algorithmic in nature and expressed using flowcharts with decision logic</w:t>
            </w:r>
            <w:r w:rsidR="00FB4F37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</w:t>
            </w:r>
            <w:r w:rsidR="00FB4F37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  <w:p w:rsidR="002A55DC" w:rsidRPr="0077599D" w:rsidRDefault="002A55DC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6230DB" w:rsidRPr="0077599D">
        <w:tc>
          <w:tcPr>
            <w:tcW w:w="1980" w:type="dxa"/>
          </w:tcPr>
          <w:p w:rsidR="006230DB" w:rsidRPr="0077599D" w:rsidRDefault="006230DB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principle</w:t>
            </w:r>
          </w:p>
        </w:tc>
        <w:tc>
          <w:tcPr>
            <w:tcW w:w="6192" w:type="dxa"/>
          </w:tcPr>
          <w:p w:rsidR="006230DB" w:rsidRPr="0077599D" w:rsidRDefault="006230DB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Fundamental rules or beliefs that govern behavior, such as the Golden Rule</w:t>
            </w:r>
            <w:r w:rsidR="00D837FB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11</w:t>
            </w:r>
            <w:r w:rsidR="00D837FB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D719F9" w:rsidRPr="0077599D">
        <w:tc>
          <w:tcPr>
            <w:tcW w:w="1980" w:type="dxa"/>
          </w:tcPr>
          <w:p w:rsidR="00D719F9" w:rsidRPr="0077599D" w:rsidRDefault="00D719F9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problem identification</w:t>
            </w:r>
          </w:p>
        </w:tc>
        <w:tc>
          <w:tcPr>
            <w:tcW w:w="6192" w:type="dxa"/>
          </w:tcPr>
          <w:p w:rsidR="00D719F9" w:rsidRPr="0077599D" w:rsidRDefault="00D719F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The first phase in the design process where the problem is identified, the cu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tomer needs identified, and the project feasibility determined</w:t>
            </w:r>
            <w:r w:rsidR="00914A7A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</w:t>
            </w:r>
            <w:r w:rsidR="00914A7A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F62BF3" w:rsidRPr="0077599D">
        <w:tc>
          <w:tcPr>
            <w:tcW w:w="1980" w:type="dxa"/>
          </w:tcPr>
          <w:p w:rsidR="00F62BF3" w:rsidRPr="0077599D" w:rsidRDefault="00F62BF3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processing path</w:t>
            </w:r>
          </w:p>
        </w:tc>
        <w:tc>
          <w:tcPr>
            <w:tcW w:w="6192" w:type="dxa"/>
          </w:tcPr>
          <w:p w:rsidR="00F62BF3" w:rsidRPr="0077599D" w:rsidRDefault="00F62BF3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processing path is a sequence of consecutive instructions or states encou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tered while performing a computation</w:t>
            </w:r>
            <w:r w:rsidR="00917E84">
              <w:rPr>
                <w:rFonts w:ascii="Palatino Linotype" w:hAnsi="Palatino Linotype"/>
                <w:sz w:val="18"/>
                <w:szCs w:val="18"/>
              </w:rPr>
              <w:t>. They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are used to develop test cases</w:t>
            </w:r>
            <w:r w:rsidR="006F1048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7</w:t>
            </w:r>
            <w:r w:rsidR="006F1048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prototyping and co</w:t>
            </w:r>
            <w:r w:rsidRPr="0077599D">
              <w:rPr>
                <w:b/>
                <w:i/>
                <w:sz w:val="18"/>
                <w:szCs w:val="18"/>
              </w:rPr>
              <w:t>n</w:t>
            </w:r>
            <w:r w:rsidRPr="0077599D">
              <w:rPr>
                <w:b/>
                <w:i/>
                <w:sz w:val="18"/>
                <w:szCs w:val="18"/>
              </w:rPr>
              <w:t>struction phase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Phase in the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design process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DB4FB3">
              <w:rPr>
                <w:rFonts w:ascii="Palatino Linotype" w:hAnsi="Palatino Linotype"/>
                <w:sz w:val="18"/>
                <w:szCs w:val="18"/>
              </w:rPr>
              <w:t xml:space="preserve">in which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different elements of the system are co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structed and tested. The objective is to model some aspect of the system, de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m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onstrating fun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tionality to be employed in the final realization</w:t>
            </w:r>
            <w:r w:rsidR="00797D55">
              <w:rPr>
                <w:rFonts w:ascii="Palatino Linotype" w:hAnsi="Palatino Linotype"/>
                <w:sz w:val="18"/>
                <w:szCs w:val="18"/>
              </w:rPr>
              <w:t xml:space="preserve"> (Chapter 1)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DB4FB3" w:rsidRPr="0077599D">
        <w:tc>
          <w:tcPr>
            <w:tcW w:w="1980" w:type="dxa"/>
          </w:tcPr>
          <w:p w:rsidR="00DB4FB3" w:rsidRPr="0077599D" w:rsidRDefault="00DB4FB3" w:rsidP="00DB4FB3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pseudo-team</w:t>
            </w:r>
          </w:p>
        </w:tc>
        <w:tc>
          <w:tcPr>
            <w:tcW w:w="6192" w:type="dxa"/>
          </w:tcPr>
          <w:p w:rsidR="00DB4FB3" w:rsidRPr="0077599D" w:rsidRDefault="00DB4FB3" w:rsidP="00DB4FB3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An under-performing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fldChar w:fldCharType="begin"/>
            </w:r>
            <w:r w:rsidRPr="0077599D">
              <w:rPr>
                <w:rFonts w:ascii="Palatino Linotype" w:hAnsi="Palatino Linotype"/>
                <w:sz w:val="18"/>
                <w:szCs w:val="18"/>
              </w:rPr>
              <w:instrText xml:space="preserve"> XE "performing" </w:instrText>
            </w:r>
            <w:r w:rsidRPr="0077599D">
              <w:rPr>
                <w:rFonts w:ascii="Palatino Linotype" w:hAnsi="Palatino Linotype"/>
                <w:sz w:val="18"/>
                <w:szCs w:val="18"/>
              </w:rPr>
              <w:fldChar w:fldCharType="end"/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team where the sum effort of the team is below that of the individuals working in isolation. Part of the Katzenbach and Smith team model</w:t>
            </w:r>
            <w:r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9</w:t>
            </w:r>
            <w:r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2D2873" w:rsidRPr="0077599D">
        <w:tc>
          <w:tcPr>
            <w:tcW w:w="1980" w:type="dxa"/>
          </w:tcPr>
          <w:p w:rsidR="002D2873" w:rsidRPr="0077599D" w:rsidRDefault="002D2873" w:rsidP="00DB4FB3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Pugh Concept Sele</w:t>
            </w:r>
            <w:r>
              <w:rPr>
                <w:b/>
                <w:i/>
                <w:sz w:val="18"/>
                <w:szCs w:val="18"/>
              </w:rPr>
              <w:t>c</w:t>
            </w:r>
            <w:r>
              <w:rPr>
                <w:b/>
                <w:i/>
                <w:sz w:val="18"/>
                <w:szCs w:val="18"/>
              </w:rPr>
              <w:t>tion</w:t>
            </w:r>
          </w:p>
        </w:tc>
        <w:tc>
          <w:tcPr>
            <w:tcW w:w="6192" w:type="dxa"/>
          </w:tcPr>
          <w:p w:rsidR="002D2873" w:rsidRPr="0077599D" w:rsidRDefault="002D2873" w:rsidP="00DB4FB3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A technique for comparing design concepts to the user needs. It is an iterative process where concepts are scored relative to the needs. Each concept is co</w:t>
            </w:r>
            <w:r>
              <w:rPr>
                <w:rFonts w:ascii="Palatino Linotype" w:hAnsi="Palatino Linotype"/>
                <w:sz w:val="18"/>
                <w:szCs w:val="18"/>
              </w:rPr>
              <w:t>m</w:t>
            </w:r>
            <w:r>
              <w:rPr>
                <w:rFonts w:ascii="Palatino Linotype" w:hAnsi="Palatino Linotype"/>
                <w:sz w:val="18"/>
                <w:szCs w:val="18"/>
              </w:rPr>
              <w:t>bined, improved, or removed from consideration in each iteration of the pro</w:t>
            </w:r>
            <w:r>
              <w:rPr>
                <w:rFonts w:ascii="Palatino Linotype" w:hAnsi="Palatino Linotype"/>
                <w:sz w:val="18"/>
                <w:szCs w:val="18"/>
              </w:rPr>
              <w:t>c</w:t>
            </w:r>
            <w:r>
              <w:rPr>
                <w:rFonts w:ascii="Palatino Linotype" w:hAnsi="Palatino Linotype"/>
                <w:sz w:val="18"/>
                <w:szCs w:val="18"/>
              </w:rPr>
              <w:t>ess (Chapter 4).</w:t>
            </w:r>
          </w:p>
        </w:tc>
      </w:tr>
      <w:tr w:rsidR="001D1B81" w:rsidRPr="0077599D">
        <w:tc>
          <w:tcPr>
            <w:tcW w:w="1980" w:type="dxa"/>
          </w:tcPr>
          <w:p w:rsidR="001D1B81" w:rsidRPr="0077599D" w:rsidRDefault="001D1B81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real team</w:t>
            </w:r>
          </w:p>
        </w:tc>
        <w:tc>
          <w:tcPr>
            <w:tcW w:w="6192" w:type="dxa"/>
          </w:tcPr>
          <w:p w:rsidR="001D1B81" w:rsidRPr="0077599D" w:rsidRDefault="005E517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A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fldChar w:fldCharType="begin"/>
            </w:r>
            <w:r w:rsidRPr="0077599D">
              <w:rPr>
                <w:rFonts w:ascii="Palatino Linotype" w:hAnsi="Palatino Linotype"/>
                <w:sz w:val="18"/>
                <w:szCs w:val="18"/>
              </w:rPr>
              <w:instrText xml:space="preserve"> XE "performing" </w:instrText>
            </w:r>
            <w:r w:rsidRPr="0077599D">
              <w:rPr>
                <w:rFonts w:ascii="Palatino Linotype" w:hAnsi="Palatino Linotype"/>
                <w:sz w:val="18"/>
                <w:szCs w:val="18"/>
              </w:rPr>
              <w:fldChar w:fldCharType="end"/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team where the sum effort of the team exceeds that of the individuals wor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k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ing in isolation. </w:t>
            </w:r>
            <w:r w:rsidR="001D1B81" w:rsidRPr="0077599D">
              <w:rPr>
                <w:rFonts w:ascii="Palatino Linotype" w:hAnsi="Palatino Linotype"/>
                <w:sz w:val="18"/>
                <w:szCs w:val="18"/>
              </w:rPr>
              <w:t>Part of the Ka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tzenbach and Smith team model</w:t>
            </w:r>
            <w:r w:rsidR="00797D55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="001D1B81" w:rsidRPr="0077599D">
              <w:rPr>
                <w:rFonts w:ascii="Palatino Linotype" w:hAnsi="Palatino Linotype"/>
                <w:sz w:val="18"/>
                <w:szCs w:val="18"/>
              </w:rPr>
              <w:t>Chapter 9</w:t>
            </w:r>
            <w:r w:rsidR="00797D55">
              <w:rPr>
                <w:rFonts w:ascii="Palatino Linotype" w:hAnsi="Palatino Linotype"/>
                <w:sz w:val="18"/>
                <w:szCs w:val="18"/>
              </w:rPr>
              <w:t>)</w:t>
            </w:r>
            <w:r w:rsidR="001D1B81"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816794" w:rsidRPr="0077599D">
        <w:tc>
          <w:tcPr>
            <w:tcW w:w="1980" w:type="dxa"/>
          </w:tcPr>
          <w:p w:rsidR="00816794" w:rsidRPr="0077599D" w:rsidRDefault="00816794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redundancy</w:t>
            </w:r>
          </w:p>
        </w:tc>
        <w:tc>
          <w:tcPr>
            <w:tcW w:w="6192" w:type="dxa"/>
          </w:tcPr>
          <w:p w:rsidR="00816794" w:rsidRPr="0077599D" w:rsidRDefault="00816794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A design has redundancy if it contains multiple modules performing the same function where a single module would suffice. </w:t>
            </w:r>
            <w:r w:rsidR="00DB4FB3" w:rsidRPr="0077599D">
              <w:rPr>
                <w:rFonts w:ascii="Palatino Linotype" w:hAnsi="Palatino Linotype"/>
                <w:sz w:val="18"/>
                <w:szCs w:val="18"/>
              </w:rPr>
              <w:t>Redundancy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is used to increase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reliability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797D55">
              <w:rPr>
                <w:rFonts w:ascii="Palatino Linotype" w:hAnsi="Palatino Linotype"/>
                <w:sz w:val="18"/>
                <w:szCs w:val="18"/>
              </w:rPr>
              <w:t>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8</w:t>
            </w:r>
            <w:r w:rsidR="00797D55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1DC4" w:rsidRPr="0077599D">
        <w:tc>
          <w:tcPr>
            <w:tcW w:w="1980" w:type="dxa"/>
          </w:tcPr>
          <w:p w:rsidR="004A1DC4" w:rsidRPr="0077599D" w:rsidRDefault="004A1DC4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reliability</w:t>
            </w:r>
          </w:p>
        </w:tc>
        <w:tc>
          <w:tcPr>
            <w:tcW w:w="6192" w:type="dxa"/>
          </w:tcPr>
          <w:p w:rsidR="004A1DC4" w:rsidRPr="0077599D" w:rsidRDefault="004A1DC4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Reliability, </w:t>
            </w:r>
            <w:r w:rsidRPr="0077599D">
              <w:rPr>
                <w:rFonts w:ascii="Palatino Linotype" w:hAnsi="Palatino Linotype"/>
                <w:i/>
                <w:sz w:val="18"/>
                <w:szCs w:val="18"/>
              </w:rPr>
              <w:t>R(t)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, is the probability that a device is functioning properly (has not failed) at time</w:t>
            </w:r>
            <w:r w:rsidRPr="0077599D">
              <w:rPr>
                <w:rFonts w:ascii="Palatino Linotype" w:hAnsi="Palatino Linotype"/>
                <w:i/>
                <w:sz w:val="18"/>
                <w:szCs w:val="18"/>
              </w:rPr>
              <w:t xml:space="preserve"> t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212702">
              <w:rPr>
                <w:rFonts w:ascii="Palatino Linotype" w:hAnsi="Palatino Linotype"/>
                <w:sz w:val="18"/>
                <w:szCs w:val="18"/>
              </w:rPr>
              <w:t>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8</w:t>
            </w:r>
            <w:r w:rsidR="00212702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research phase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Phase in the 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>design process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DB4FB3">
              <w:rPr>
                <w:rFonts w:ascii="Palatino Linotype" w:hAnsi="Palatino Linotype"/>
                <w:sz w:val="18"/>
                <w:szCs w:val="18"/>
              </w:rPr>
              <w:t>w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here research on the basic engineering and scie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tific principles, related technologies, and existing solutio</w:t>
            </w:r>
            <w:r w:rsidR="00212702">
              <w:rPr>
                <w:rFonts w:ascii="Palatino Linotype" w:hAnsi="Palatino Linotype"/>
                <w:sz w:val="18"/>
                <w:szCs w:val="18"/>
              </w:rPr>
              <w:t>ns for the problem are explored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</w:t>
            </w:r>
            <w:r w:rsidR="00212702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Requirements Specif</w:t>
            </w:r>
            <w:r w:rsidRPr="0077599D">
              <w:rPr>
                <w:b/>
                <w:i/>
                <w:sz w:val="18"/>
                <w:szCs w:val="18"/>
              </w:rPr>
              <w:t>i</w:t>
            </w:r>
            <w:r w:rsidRPr="0077599D">
              <w:rPr>
                <w:b/>
                <w:i/>
                <w:sz w:val="18"/>
                <w:szCs w:val="18"/>
              </w:rPr>
              <w:t>cation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collection of eng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i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neering and marketing requirements that a system must satisfy in order for it to meet the needs of the customer or end-user. Alternate terms that are used for the Requirements Specif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i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cation are the </w:t>
            </w:r>
            <w:r w:rsidRPr="0077599D">
              <w:rPr>
                <w:rFonts w:ascii="Palatino Linotype" w:hAnsi="Palatino Linotype"/>
                <w:i/>
                <w:sz w:val="18"/>
                <w:szCs w:val="18"/>
              </w:rPr>
              <w:t>Product Design</w:t>
            </w:r>
            <w:r w:rsidRPr="0077599D">
              <w:rPr>
                <w:rFonts w:ascii="Palatino Linotype" w:hAnsi="Palatino Linotype"/>
                <w:b/>
                <w:i/>
                <w:sz w:val="18"/>
                <w:szCs w:val="18"/>
              </w:rPr>
              <w:t xml:space="preserve"> </w:t>
            </w:r>
            <w:r w:rsidRPr="0077599D">
              <w:rPr>
                <w:rFonts w:ascii="Palatino Linotype" w:hAnsi="Palatino Linotype"/>
                <w:i/>
                <w:sz w:val="18"/>
                <w:szCs w:val="18"/>
              </w:rPr>
              <w:t>Specification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and the </w:t>
            </w:r>
            <w:r w:rsidRPr="0077599D">
              <w:rPr>
                <w:rFonts w:ascii="Palatino Linotype" w:hAnsi="Palatino Linotype"/>
                <w:i/>
                <w:sz w:val="18"/>
                <w:szCs w:val="18"/>
              </w:rPr>
              <w:t>Systems Requirements Specification</w:t>
            </w:r>
            <w:r w:rsidR="005E3FEF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Chapter </w:t>
            </w:r>
            <w:r w:rsidR="00E65B1A">
              <w:rPr>
                <w:rFonts w:ascii="Palatino Linotype" w:hAnsi="Palatino Linotype"/>
                <w:sz w:val="18"/>
                <w:szCs w:val="18"/>
              </w:rPr>
              <w:t xml:space="preserve">1 and 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3</w:t>
            </w:r>
            <w:r w:rsidR="005E3FEF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EC344E" w:rsidRPr="0077599D">
        <w:tc>
          <w:tcPr>
            <w:tcW w:w="1980" w:type="dxa"/>
          </w:tcPr>
          <w:p w:rsidR="00EC344E" w:rsidRPr="0077599D" w:rsidRDefault="00EC344E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reverse-engineering</w:t>
            </w:r>
          </w:p>
        </w:tc>
        <w:tc>
          <w:tcPr>
            <w:tcW w:w="6192" w:type="dxa"/>
          </w:tcPr>
          <w:p w:rsidR="00EC344E" w:rsidRPr="0077599D" w:rsidRDefault="00EC344E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Process where a device or process is taken apart to unde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r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stand how it works</w:t>
            </w:r>
            <w:r w:rsidR="005E3FEF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11</w:t>
            </w:r>
            <w:r w:rsidR="005E3FEF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lastRenderedPageBreak/>
              <w:t>routine  design</w:t>
            </w:r>
          </w:p>
        </w:tc>
        <w:tc>
          <w:tcPr>
            <w:tcW w:w="6192" w:type="dxa"/>
          </w:tcPr>
          <w:p w:rsidR="004A755A" w:rsidRPr="0077599D" w:rsidRDefault="004A755A" w:rsidP="0077402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77599D">
              <w:rPr>
                <w:rFonts w:ascii="Palatino Linotype" w:hAnsi="Palatino Linotype"/>
                <w:sz w:val="18"/>
                <w:szCs w:val="18"/>
              </w:rPr>
              <w:t>A formal cat</w:t>
            </w:r>
            <w:r w:rsidR="00503ABF">
              <w:rPr>
                <w:rFonts w:ascii="Palatino Linotype" w:hAnsi="Palatino Linotype"/>
                <w:sz w:val="18"/>
                <w:szCs w:val="18"/>
              </w:rPr>
              <w:t>egorization of design projects.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 xml:space="preserve"> They represent the design of artifacts for which theory and practice are well-developed</w:t>
            </w:r>
            <w:r w:rsidR="00503ABF">
              <w:rPr>
                <w:rFonts w:ascii="Palatino Linotype" w:hAnsi="Palatino Linotype"/>
                <w:sz w:val="18"/>
                <w:szCs w:val="18"/>
              </w:rPr>
              <w:t xml:space="preserve"> (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Chapter 2</w:t>
            </w:r>
            <w:r w:rsidR="00503ABF">
              <w:rPr>
                <w:rFonts w:ascii="Palatino Linotype" w:hAnsi="Palatino Linotype"/>
                <w:sz w:val="18"/>
                <w:szCs w:val="18"/>
              </w:rPr>
              <w:t>)</w:t>
            </w:r>
            <w:r w:rsidRPr="0077599D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963A06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rule-based ethics</w:t>
            </w:r>
          </w:p>
        </w:tc>
        <w:tc>
          <w:tcPr>
            <w:tcW w:w="6192" w:type="dxa"/>
          </w:tcPr>
          <w:p w:rsidR="004A755A" w:rsidRPr="0077599D" w:rsidRDefault="00963A06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bCs/>
                <w:sz w:val="18"/>
                <w:szCs w:val="18"/>
              </w:rPr>
              <w:t>Rule-based ethics</w:t>
            </w:r>
            <w:r w:rsidRPr="0077599D">
              <w:rPr>
                <w:b/>
                <w:bCs/>
                <w:sz w:val="18"/>
                <w:szCs w:val="18"/>
              </w:rPr>
              <w:t xml:space="preserve"> </w:t>
            </w:r>
            <w:r w:rsidRPr="0077599D">
              <w:rPr>
                <w:bCs/>
                <w:sz w:val="18"/>
                <w:szCs w:val="18"/>
              </w:rPr>
              <w:t>are based upon a set of rules that can be applied to make d</w:t>
            </w:r>
            <w:r w:rsidRPr="0077599D">
              <w:rPr>
                <w:bCs/>
                <w:sz w:val="18"/>
                <w:szCs w:val="18"/>
              </w:rPr>
              <w:t>e</w:t>
            </w:r>
            <w:r w:rsidRPr="0077599D">
              <w:rPr>
                <w:bCs/>
                <w:sz w:val="18"/>
                <w:szCs w:val="18"/>
              </w:rPr>
              <w:t>cisions. In the strictest form</w:t>
            </w:r>
            <w:r w:rsidR="00F52B55">
              <w:rPr>
                <w:bCs/>
                <w:sz w:val="18"/>
                <w:szCs w:val="18"/>
              </w:rPr>
              <w:t>,</w:t>
            </w:r>
            <w:r w:rsidRPr="0077599D">
              <w:rPr>
                <w:bCs/>
                <w:sz w:val="18"/>
                <w:szCs w:val="18"/>
              </w:rPr>
              <w:t xml:space="preserve"> they are considered to be absolute in terms of go</w:t>
            </w:r>
            <w:r w:rsidRPr="0077599D">
              <w:rPr>
                <w:bCs/>
                <w:sz w:val="18"/>
                <w:szCs w:val="18"/>
              </w:rPr>
              <w:t>v</w:t>
            </w:r>
            <w:r w:rsidRPr="0077599D">
              <w:rPr>
                <w:bCs/>
                <w:sz w:val="18"/>
                <w:szCs w:val="18"/>
              </w:rPr>
              <w:t>erning behavior</w:t>
            </w:r>
            <w:r w:rsidR="00172D85">
              <w:rPr>
                <w:bCs/>
                <w:sz w:val="18"/>
                <w:szCs w:val="18"/>
              </w:rPr>
              <w:t xml:space="preserve"> (</w:t>
            </w:r>
            <w:r w:rsidRPr="0077599D">
              <w:rPr>
                <w:bCs/>
                <w:sz w:val="18"/>
                <w:szCs w:val="18"/>
              </w:rPr>
              <w:t>Chapter 11</w:t>
            </w:r>
            <w:r w:rsidR="00172D85">
              <w:rPr>
                <w:bCs/>
                <w:sz w:val="18"/>
                <w:szCs w:val="18"/>
              </w:rPr>
              <w:t>)</w:t>
            </w:r>
            <w:r w:rsidRPr="0077599D">
              <w:rPr>
                <w:bCs/>
                <w:sz w:val="18"/>
                <w:szCs w:val="18"/>
              </w:rPr>
              <w:t>.</w:t>
            </w:r>
          </w:p>
        </w:tc>
      </w:tr>
      <w:tr w:rsidR="00E8529E" w:rsidRPr="0077599D">
        <w:tc>
          <w:tcPr>
            <w:tcW w:w="1980" w:type="dxa"/>
          </w:tcPr>
          <w:p w:rsidR="00E8529E" w:rsidRPr="0077599D" w:rsidRDefault="00E8529E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satisfice</w:t>
            </w:r>
          </w:p>
        </w:tc>
        <w:tc>
          <w:tcPr>
            <w:tcW w:w="6192" w:type="dxa"/>
          </w:tcPr>
          <w:p w:rsidR="00E8529E" w:rsidRDefault="00E8529E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53225A">
              <w:rPr>
                <w:sz w:val="18"/>
                <w:szCs w:val="18"/>
              </w:rPr>
              <w:t>Satisfice means that a solution may meet the design requirements, but not be the optimal solution</w:t>
            </w:r>
            <w:r w:rsidR="00172D85" w:rsidRPr="0053225A">
              <w:rPr>
                <w:sz w:val="18"/>
                <w:szCs w:val="18"/>
              </w:rPr>
              <w:t xml:space="preserve"> (</w:t>
            </w:r>
            <w:r w:rsidRPr="0053225A">
              <w:rPr>
                <w:sz w:val="18"/>
                <w:szCs w:val="18"/>
              </w:rPr>
              <w:t>Chapter 11</w:t>
            </w:r>
            <w:r w:rsidR="00172D85" w:rsidRPr="0053225A">
              <w:rPr>
                <w:sz w:val="18"/>
                <w:szCs w:val="18"/>
              </w:rPr>
              <w:t>)</w:t>
            </w:r>
            <w:r w:rsidRPr="0053225A">
              <w:rPr>
                <w:sz w:val="18"/>
                <w:szCs w:val="18"/>
              </w:rPr>
              <w:t>.</w:t>
            </w:r>
          </w:p>
          <w:p w:rsidR="002A55DC" w:rsidRPr="0053225A" w:rsidRDefault="002A55DC" w:rsidP="00AE4659">
            <w:pPr>
              <w:pStyle w:val="BodyText"/>
              <w:spacing w:before="60" w:after="60"/>
              <w:rPr>
                <w:bCs/>
                <w:sz w:val="18"/>
                <w:szCs w:val="18"/>
              </w:rPr>
            </w:pPr>
          </w:p>
        </w:tc>
      </w:tr>
      <w:tr w:rsidR="0053225A" w:rsidRPr="0077599D">
        <w:tc>
          <w:tcPr>
            <w:tcW w:w="1980" w:type="dxa"/>
          </w:tcPr>
          <w:p w:rsidR="0053225A" w:rsidRPr="0077599D" w:rsidRDefault="005322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series system</w:t>
            </w:r>
          </w:p>
        </w:tc>
        <w:tc>
          <w:tcPr>
            <w:tcW w:w="6192" w:type="dxa"/>
          </w:tcPr>
          <w:p w:rsidR="0053225A" w:rsidRPr="0053225A" w:rsidRDefault="005322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53225A">
              <w:rPr>
                <w:sz w:val="18"/>
                <w:szCs w:val="18"/>
              </w:rPr>
              <w:t>A system in which the failure of a single component (or subsystem) leads to failure of the overall system (Chapter 8).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3D6E06" w:rsidP="00A316B4">
            <w:pPr>
              <w:pStyle w:val="BodyText"/>
              <w:spacing w:before="60" w:after="60"/>
              <w:jc w:val="left"/>
              <w:rPr>
                <w:sz w:val="18"/>
                <w:szCs w:val="18"/>
              </w:rPr>
            </w:pPr>
            <w:r w:rsidRPr="0077599D">
              <w:rPr>
                <w:b/>
                <w:bCs/>
                <w:i/>
                <w:sz w:val="18"/>
                <w:szCs w:val="18"/>
              </w:rPr>
              <w:t>situational et</w:t>
            </w:r>
            <w:r w:rsidRPr="0077599D">
              <w:rPr>
                <w:b/>
                <w:bCs/>
                <w:i/>
                <w:sz w:val="18"/>
                <w:szCs w:val="18"/>
              </w:rPr>
              <w:t>h</w:t>
            </w:r>
            <w:r w:rsidRPr="0077599D">
              <w:rPr>
                <w:b/>
                <w:bCs/>
                <w:i/>
                <w:sz w:val="18"/>
                <w:szCs w:val="18"/>
              </w:rPr>
              <w:t>ics</w:t>
            </w:r>
          </w:p>
        </w:tc>
        <w:tc>
          <w:tcPr>
            <w:tcW w:w="6192" w:type="dxa"/>
          </w:tcPr>
          <w:p w:rsidR="004A755A" w:rsidRPr="0077599D" w:rsidRDefault="003D6E06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bCs/>
                <w:sz w:val="18"/>
                <w:szCs w:val="18"/>
              </w:rPr>
              <w:t>Situational et</w:t>
            </w:r>
            <w:r w:rsidRPr="0077599D">
              <w:rPr>
                <w:bCs/>
                <w:sz w:val="18"/>
                <w:szCs w:val="18"/>
              </w:rPr>
              <w:t>h</w:t>
            </w:r>
            <w:r w:rsidRPr="0077599D">
              <w:rPr>
                <w:bCs/>
                <w:sz w:val="18"/>
                <w:szCs w:val="18"/>
              </w:rPr>
              <w:t>ics are where decisions are made based on whether they produce the highest good for the pe</w:t>
            </w:r>
            <w:r w:rsidRPr="0077599D">
              <w:rPr>
                <w:bCs/>
                <w:sz w:val="18"/>
                <w:szCs w:val="18"/>
              </w:rPr>
              <w:t>r</w:t>
            </w:r>
            <w:r w:rsidRPr="0077599D">
              <w:rPr>
                <w:bCs/>
                <w:sz w:val="18"/>
                <w:szCs w:val="18"/>
              </w:rPr>
              <w:t>son</w:t>
            </w:r>
            <w:r w:rsidR="00172D85">
              <w:rPr>
                <w:bCs/>
                <w:sz w:val="18"/>
                <w:szCs w:val="18"/>
              </w:rPr>
              <w:t xml:space="preserve"> (</w:t>
            </w:r>
            <w:r w:rsidRPr="0077599D">
              <w:rPr>
                <w:bCs/>
                <w:sz w:val="18"/>
                <w:szCs w:val="18"/>
              </w:rPr>
              <w:t>Chapter 11</w:t>
            </w:r>
            <w:r w:rsidR="00172D85">
              <w:rPr>
                <w:bCs/>
                <w:sz w:val="18"/>
                <w:szCs w:val="18"/>
              </w:rPr>
              <w:t>)</w:t>
            </w:r>
            <w:r w:rsidRPr="0077599D">
              <w:rPr>
                <w:bCs/>
                <w:sz w:val="18"/>
                <w:szCs w:val="18"/>
              </w:rPr>
              <w:t>.</w:t>
            </w:r>
          </w:p>
        </w:tc>
      </w:tr>
      <w:tr w:rsidR="007519F6" w:rsidRPr="0077599D">
        <w:tc>
          <w:tcPr>
            <w:tcW w:w="1980" w:type="dxa"/>
          </w:tcPr>
          <w:p w:rsidR="007519F6" w:rsidRPr="0077599D" w:rsidRDefault="007519F6" w:rsidP="007519F6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slippage</w:t>
            </w:r>
          </w:p>
        </w:tc>
        <w:tc>
          <w:tcPr>
            <w:tcW w:w="6192" w:type="dxa"/>
          </w:tcPr>
          <w:p w:rsidR="007519F6" w:rsidRPr="0077599D" w:rsidRDefault="007519F6" w:rsidP="007519F6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Refers to an activity in a project plan taking longer than its planned time to complete. See also </w:t>
            </w:r>
            <w:r w:rsidRPr="0077599D">
              <w:rPr>
                <w:b/>
                <w:i/>
                <w:sz w:val="18"/>
                <w:szCs w:val="18"/>
              </w:rPr>
              <w:t>critical path</w:t>
            </w:r>
            <w:r w:rsidRPr="0077599D">
              <w:rPr>
                <w:sz w:val="18"/>
                <w:szCs w:val="18"/>
              </w:rPr>
              <w:t xml:space="preserve"> and </w:t>
            </w:r>
            <w:r w:rsidRPr="0077599D">
              <w:rPr>
                <w:b/>
                <w:i/>
                <w:sz w:val="18"/>
                <w:szCs w:val="18"/>
              </w:rPr>
              <w:t>float</w:t>
            </w:r>
            <w:r w:rsidRPr="0077599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77599D">
              <w:rPr>
                <w:sz w:val="18"/>
                <w:szCs w:val="18"/>
              </w:rPr>
              <w:t>Chapter 10</w:t>
            </w:r>
            <w:r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7519F6" w:rsidRPr="0077599D">
        <w:tc>
          <w:tcPr>
            <w:tcW w:w="1980" w:type="dxa"/>
          </w:tcPr>
          <w:p w:rsidR="007519F6" w:rsidRPr="0077599D" w:rsidRDefault="007519F6" w:rsidP="007519F6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standards</w:t>
            </w:r>
          </w:p>
        </w:tc>
        <w:tc>
          <w:tcPr>
            <w:tcW w:w="6192" w:type="dxa"/>
          </w:tcPr>
          <w:p w:rsidR="007519F6" w:rsidRPr="0077599D" w:rsidRDefault="007519F6" w:rsidP="007519F6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A standard or established way of doing things. Standards ensure that products work together, from home plumbing fixtures to the modules in a modern co</w:t>
            </w:r>
            <w:r w:rsidRPr="0077599D">
              <w:rPr>
                <w:sz w:val="18"/>
                <w:szCs w:val="18"/>
              </w:rPr>
              <w:t>m</w:t>
            </w:r>
            <w:r w:rsidRPr="0077599D">
              <w:rPr>
                <w:sz w:val="18"/>
                <w:szCs w:val="18"/>
              </w:rPr>
              <w:t>puter. They ensure the health and safety of product</w:t>
            </w:r>
            <w:r>
              <w:rPr>
                <w:sz w:val="18"/>
                <w:szCs w:val="18"/>
              </w:rPr>
              <w:t>s (Chapter 3).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state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The state of a system represents the net effect of all the previous inputs to the system. Since the state chara</w:t>
            </w:r>
            <w:r w:rsidRPr="0077599D">
              <w:rPr>
                <w:sz w:val="18"/>
                <w:szCs w:val="18"/>
              </w:rPr>
              <w:t>c</w:t>
            </w:r>
            <w:r w:rsidRPr="0077599D">
              <w:rPr>
                <w:sz w:val="18"/>
                <w:szCs w:val="18"/>
              </w:rPr>
              <w:t>terizes the history of previous inputs, it is often synonymou</w:t>
            </w:r>
            <w:r w:rsidR="00471B29">
              <w:rPr>
                <w:sz w:val="18"/>
                <w:szCs w:val="18"/>
              </w:rPr>
              <w:t>s with the word memory (</w:t>
            </w:r>
            <w:r w:rsidRPr="0077599D">
              <w:rPr>
                <w:sz w:val="18"/>
                <w:szCs w:val="18"/>
              </w:rPr>
              <w:t>Chapter 6</w:t>
            </w:r>
            <w:r w:rsidR="00471B29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state diagram (m</w:t>
            </w:r>
            <w:r w:rsidRPr="0077599D">
              <w:rPr>
                <w:b/>
                <w:i/>
                <w:sz w:val="18"/>
                <w:szCs w:val="18"/>
              </w:rPr>
              <w:t>a</w:t>
            </w:r>
            <w:r w:rsidRPr="0077599D">
              <w:rPr>
                <w:b/>
                <w:i/>
                <w:sz w:val="18"/>
                <w:szCs w:val="18"/>
              </w:rPr>
              <w:t>chine)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Diagram used to describe systems with memory. It consists of states and trans</w:t>
            </w:r>
            <w:r w:rsidRPr="0077599D">
              <w:rPr>
                <w:sz w:val="18"/>
                <w:szCs w:val="18"/>
              </w:rPr>
              <w:t>i</w:t>
            </w:r>
            <w:r w:rsidRPr="0077599D">
              <w:rPr>
                <w:sz w:val="18"/>
                <w:szCs w:val="18"/>
              </w:rPr>
              <w:t>tions between states</w:t>
            </w:r>
            <w:r w:rsidR="006D4AE9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6</w:t>
            </w:r>
            <w:r w:rsidR="006D4AE9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static view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The static view is part of </w:t>
            </w:r>
            <w:r w:rsidR="006D4AE9">
              <w:rPr>
                <w:sz w:val="18"/>
                <w:szCs w:val="18"/>
              </w:rPr>
              <w:t xml:space="preserve">the </w:t>
            </w:r>
            <w:r w:rsidRPr="0077599D">
              <w:rPr>
                <w:b/>
                <w:i/>
                <w:sz w:val="18"/>
                <w:szCs w:val="18"/>
              </w:rPr>
              <w:t>U</w:t>
            </w:r>
            <w:r w:rsidR="006D4AE9">
              <w:rPr>
                <w:b/>
                <w:i/>
                <w:sz w:val="18"/>
                <w:szCs w:val="18"/>
              </w:rPr>
              <w:t xml:space="preserve">nified </w:t>
            </w:r>
            <w:r w:rsidRPr="0077599D">
              <w:rPr>
                <w:b/>
                <w:i/>
                <w:sz w:val="18"/>
                <w:szCs w:val="18"/>
              </w:rPr>
              <w:t>M</w:t>
            </w:r>
            <w:r w:rsidR="006D4AE9">
              <w:rPr>
                <w:b/>
                <w:i/>
                <w:sz w:val="18"/>
                <w:szCs w:val="18"/>
              </w:rPr>
              <w:t xml:space="preserve">odeling </w:t>
            </w:r>
            <w:r w:rsidRPr="0077599D">
              <w:rPr>
                <w:b/>
                <w:i/>
                <w:sz w:val="18"/>
                <w:szCs w:val="18"/>
              </w:rPr>
              <w:t>L</w:t>
            </w:r>
            <w:r w:rsidR="006D4AE9">
              <w:rPr>
                <w:b/>
                <w:i/>
                <w:sz w:val="18"/>
                <w:szCs w:val="18"/>
              </w:rPr>
              <w:t>anguage</w:t>
            </w:r>
            <w:r w:rsidRPr="0077599D">
              <w:rPr>
                <w:sz w:val="18"/>
                <w:szCs w:val="18"/>
              </w:rPr>
              <w:t xml:space="preserve">. The </w:t>
            </w:r>
            <w:r w:rsidRPr="00917E84">
              <w:rPr>
                <w:b/>
                <w:i/>
                <w:sz w:val="18"/>
                <w:szCs w:val="18"/>
              </w:rPr>
              <w:t>intention</w:t>
            </w:r>
            <w:r w:rsidRPr="0077599D">
              <w:rPr>
                <w:sz w:val="18"/>
                <w:szCs w:val="18"/>
              </w:rPr>
              <w:t xml:space="preserve"> of the static view is to show the classes in a system and their relatio</w:t>
            </w:r>
            <w:r w:rsidRPr="0077599D">
              <w:rPr>
                <w:sz w:val="18"/>
                <w:szCs w:val="18"/>
              </w:rPr>
              <w:t>n</w:t>
            </w:r>
            <w:r w:rsidRPr="0077599D">
              <w:rPr>
                <w:sz w:val="18"/>
                <w:szCs w:val="18"/>
              </w:rPr>
              <w:t>ships. The static view is characterized by a class diagram</w:t>
            </w:r>
            <w:r w:rsidR="006D4AE9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6</w:t>
            </w:r>
            <w:r w:rsidR="006D4AE9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D54489" w:rsidRPr="0077599D">
        <w:tc>
          <w:tcPr>
            <w:tcW w:w="1980" w:type="dxa"/>
          </w:tcPr>
          <w:p w:rsidR="00D54489" w:rsidRPr="0077599D" w:rsidRDefault="00D54489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step-by-step test</w:t>
            </w:r>
          </w:p>
        </w:tc>
        <w:tc>
          <w:tcPr>
            <w:tcW w:w="6192" w:type="dxa"/>
          </w:tcPr>
          <w:p w:rsidR="00D54489" w:rsidRPr="0077599D" w:rsidRDefault="00D5448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A step-by-step test case is a prescription for generating a test and chec</w:t>
            </w:r>
            <w:r w:rsidRPr="0077599D">
              <w:rPr>
                <w:sz w:val="18"/>
                <w:szCs w:val="18"/>
              </w:rPr>
              <w:t>k</w:t>
            </w:r>
            <w:r w:rsidRPr="0077599D">
              <w:rPr>
                <w:sz w:val="18"/>
                <w:szCs w:val="18"/>
              </w:rPr>
              <w:t xml:space="preserve">ing the results. </w:t>
            </w:r>
            <w:r w:rsidR="00F52B55">
              <w:rPr>
                <w:sz w:val="18"/>
                <w:szCs w:val="18"/>
              </w:rPr>
              <w:t>It</w:t>
            </w:r>
            <w:r w:rsidR="00F52B55" w:rsidRPr="0077599D">
              <w:rPr>
                <w:sz w:val="18"/>
                <w:szCs w:val="18"/>
              </w:rPr>
              <w:t xml:space="preserve"> </w:t>
            </w:r>
            <w:r w:rsidR="00F52B55">
              <w:rPr>
                <w:sz w:val="18"/>
                <w:szCs w:val="18"/>
              </w:rPr>
              <w:t>is</w:t>
            </w:r>
            <w:r w:rsidR="00F52B55" w:rsidRPr="0077599D">
              <w:rPr>
                <w:sz w:val="18"/>
                <w:szCs w:val="18"/>
              </w:rPr>
              <w:t xml:space="preserve"> </w:t>
            </w:r>
            <w:r w:rsidRPr="0077599D">
              <w:rPr>
                <w:sz w:val="18"/>
                <w:szCs w:val="18"/>
              </w:rPr>
              <w:t>most effective when the test consists of a complex s</w:t>
            </w:r>
            <w:r w:rsidRPr="0077599D">
              <w:rPr>
                <w:sz w:val="18"/>
                <w:szCs w:val="18"/>
              </w:rPr>
              <w:t>e</w:t>
            </w:r>
            <w:r w:rsidRPr="0077599D">
              <w:rPr>
                <w:sz w:val="18"/>
                <w:szCs w:val="18"/>
              </w:rPr>
              <w:t>quence of steps</w:t>
            </w:r>
            <w:r w:rsidR="006D4AE9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7</w:t>
            </w:r>
            <w:r w:rsidR="006D4AE9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strengths and wea</w:t>
            </w:r>
            <w:r w:rsidRPr="0077599D">
              <w:rPr>
                <w:b/>
                <w:i/>
                <w:sz w:val="18"/>
                <w:szCs w:val="18"/>
              </w:rPr>
              <w:t>k</w:t>
            </w:r>
            <w:r w:rsidRPr="0077599D">
              <w:rPr>
                <w:b/>
                <w:i/>
                <w:sz w:val="18"/>
                <w:szCs w:val="18"/>
              </w:rPr>
              <w:t>ness analysis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A technique for the evaluation of potential solutions to a design problem where the strengths and weaknesses are identified</w:t>
            </w:r>
            <w:r w:rsidR="006D4AE9">
              <w:rPr>
                <w:sz w:val="18"/>
                <w:szCs w:val="18"/>
              </w:rPr>
              <w:t xml:space="preserve"> (Chapter 4)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structure charts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Specialized block diagrams for visualizing functional software d</w:t>
            </w:r>
            <w:r w:rsidRPr="0077599D">
              <w:rPr>
                <w:sz w:val="18"/>
                <w:szCs w:val="18"/>
              </w:rPr>
              <w:t>e</w:t>
            </w:r>
            <w:r w:rsidRPr="0077599D">
              <w:rPr>
                <w:sz w:val="18"/>
                <w:szCs w:val="18"/>
              </w:rPr>
              <w:t>signs. They employ input, output, transform, coordinate, and composite modules</w:t>
            </w:r>
            <w:r w:rsidR="009F1DF4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5</w:t>
            </w:r>
            <w:r w:rsidR="009F1DF4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172A70" w:rsidRPr="0077599D">
        <w:tc>
          <w:tcPr>
            <w:tcW w:w="1980" w:type="dxa"/>
          </w:tcPr>
          <w:p w:rsidR="00172A70" w:rsidRPr="0077599D" w:rsidRDefault="00172A70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strict liability</w:t>
            </w:r>
          </w:p>
        </w:tc>
        <w:tc>
          <w:tcPr>
            <w:tcW w:w="6192" w:type="dxa"/>
          </w:tcPr>
          <w:p w:rsidR="00172A70" w:rsidRPr="0077599D" w:rsidRDefault="00172A70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A form of </w:t>
            </w:r>
            <w:r w:rsidRPr="0077599D">
              <w:rPr>
                <w:b/>
                <w:i/>
                <w:sz w:val="18"/>
                <w:szCs w:val="18"/>
              </w:rPr>
              <w:t xml:space="preserve">liability </w:t>
            </w:r>
            <w:r w:rsidRPr="0077599D">
              <w:rPr>
                <w:sz w:val="18"/>
                <w:szCs w:val="18"/>
              </w:rPr>
              <w:t>that focuses only on the product itself—if the product co</w:t>
            </w:r>
            <w:r w:rsidRPr="0077599D">
              <w:rPr>
                <w:sz w:val="18"/>
                <w:szCs w:val="18"/>
              </w:rPr>
              <w:t>n</w:t>
            </w:r>
            <w:r w:rsidRPr="0077599D">
              <w:rPr>
                <w:sz w:val="18"/>
                <w:szCs w:val="18"/>
              </w:rPr>
              <w:t>tains a defect that caused harm, the manufacturer is liable</w:t>
            </w:r>
            <w:r w:rsidR="009F1DF4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11</w:t>
            </w:r>
            <w:r w:rsidR="009F1DF4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stub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A stub is a d</w:t>
            </w:r>
            <w:r w:rsidRPr="0077599D">
              <w:rPr>
                <w:sz w:val="18"/>
                <w:szCs w:val="18"/>
              </w:rPr>
              <w:t>e</w:t>
            </w:r>
            <w:r w:rsidRPr="0077599D">
              <w:rPr>
                <w:sz w:val="18"/>
                <w:szCs w:val="18"/>
              </w:rPr>
              <w:t>vice that is used to simulate a subcomponent of a system during testing. Stubs simulate i</w:t>
            </w:r>
            <w:r w:rsidRPr="0077599D">
              <w:rPr>
                <w:sz w:val="18"/>
                <w:szCs w:val="18"/>
              </w:rPr>
              <w:t>n</w:t>
            </w:r>
            <w:r w:rsidRPr="0077599D">
              <w:rPr>
                <w:sz w:val="18"/>
                <w:szCs w:val="18"/>
              </w:rPr>
              <w:t>puts or monitor outputs from the unit under test</w:t>
            </w:r>
            <w:r w:rsidR="00EA53E5">
              <w:rPr>
                <w:sz w:val="18"/>
                <w:szCs w:val="18"/>
              </w:rPr>
              <w:t xml:space="preserve"> </w:t>
            </w:r>
            <w:r w:rsidR="00EA53E5">
              <w:rPr>
                <w:sz w:val="18"/>
                <w:szCs w:val="18"/>
              </w:rPr>
              <w:lastRenderedPageBreak/>
              <w:t>(</w:t>
            </w:r>
            <w:r w:rsidRPr="0077599D">
              <w:rPr>
                <w:sz w:val="18"/>
                <w:szCs w:val="18"/>
              </w:rPr>
              <w:t>Chapter 7</w:t>
            </w:r>
            <w:r w:rsidR="00EA53E5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3E48D0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lastRenderedPageBreak/>
              <w:t>subsystem design specification</w:t>
            </w:r>
          </w:p>
        </w:tc>
        <w:tc>
          <w:tcPr>
            <w:tcW w:w="6192" w:type="dxa"/>
          </w:tcPr>
          <w:p w:rsidR="004A755A" w:rsidRPr="0077599D" w:rsidRDefault="004A755A" w:rsidP="003E48D0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Engineering requirements for subsystems that are constituents of a larger, more complex system</w:t>
            </w:r>
            <w:r w:rsidR="00EA53E5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3</w:t>
            </w:r>
            <w:r w:rsidR="00EA53E5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system integration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Phase in the </w:t>
            </w:r>
            <w:r w:rsidRPr="0077599D">
              <w:rPr>
                <w:b/>
                <w:i/>
                <w:sz w:val="18"/>
                <w:szCs w:val="18"/>
              </w:rPr>
              <w:t>design process</w:t>
            </w:r>
            <w:r w:rsidRPr="0077599D">
              <w:rPr>
                <w:sz w:val="18"/>
                <w:szCs w:val="18"/>
              </w:rPr>
              <w:t xml:space="preserve"> where all of the subsystems are brought together to produce a co</w:t>
            </w:r>
            <w:r w:rsidRPr="0077599D">
              <w:rPr>
                <w:sz w:val="18"/>
                <w:szCs w:val="18"/>
              </w:rPr>
              <w:t>m</w:t>
            </w:r>
            <w:r w:rsidRPr="0077599D">
              <w:rPr>
                <w:sz w:val="18"/>
                <w:szCs w:val="18"/>
              </w:rPr>
              <w:t>plete working system</w:t>
            </w:r>
            <w:r w:rsidR="00F52B55">
              <w:rPr>
                <w:sz w:val="18"/>
                <w:szCs w:val="18"/>
              </w:rPr>
              <w:t xml:space="preserve"> (Chapter 1).</w:t>
            </w:r>
          </w:p>
        </w:tc>
      </w:tr>
      <w:tr w:rsidR="004E5B41" w:rsidRPr="0077599D">
        <w:tc>
          <w:tcPr>
            <w:tcW w:w="1980" w:type="dxa"/>
          </w:tcPr>
          <w:p w:rsidR="004E5B41" w:rsidRPr="0077599D" w:rsidRDefault="004E5B41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task</w:t>
            </w:r>
          </w:p>
        </w:tc>
        <w:tc>
          <w:tcPr>
            <w:tcW w:w="6192" w:type="dxa"/>
          </w:tcPr>
          <w:p w:rsidR="004E5B41" w:rsidRPr="0077599D" w:rsidRDefault="004E5B41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Tasks are actions that accomplish a job as part of a project plan</w:t>
            </w:r>
            <w:r w:rsidR="00EA53E5">
              <w:rPr>
                <w:sz w:val="18"/>
                <w:szCs w:val="18"/>
              </w:rPr>
              <w:t>. A</w:t>
            </w:r>
            <w:r w:rsidRPr="0077599D">
              <w:rPr>
                <w:sz w:val="18"/>
                <w:szCs w:val="18"/>
              </w:rPr>
              <w:t>lso</w:t>
            </w:r>
            <w:r w:rsidR="00EA53E5">
              <w:rPr>
                <w:sz w:val="18"/>
                <w:szCs w:val="18"/>
              </w:rPr>
              <w:t xml:space="preserve"> see</w:t>
            </w:r>
            <w:r w:rsidRPr="0077599D">
              <w:rPr>
                <w:sz w:val="18"/>
                <w:szCs w:val="18"/>
              </w:rPr>
              <w:t xml:space="preserve"> </w:t>
            </w:r>
            <w:r w:rsidRPr="0077599D">
              <w:rPr>
                <w:b/>
                <w:i/>
                <w:sz w:val="18"/>
                <w:szCs w:val="18"/>
              </w:rPr>
              <w:t>acti</w:t>
            </w:r>
            <w:r w:rsidRPr="0077599D">
              <w:rPr>
                <w:b/>
                <w:i/>
                <w:sz w:val="18"/>
                <w:szCs w:val="18"/>
              </w:rPr>
              <w:t>v</w:t>
            </w:r>
            <w:r w:rsidRPr="0077599D">
              <w:rPr>
                <w:b/>
                <w:i/>
                <w:sz w:val="18"/>
                <w:szCs w:val="18"/>
              </w:rPr>
              <w:t>ity</w:t>
            </w:r>
            <w:r w:rsidRPr="0077599D">
              <w:rPr>
                <w:sz w:val="18"/>
                <w:szCs w:val="18"/>
              </w:rPr>
              <w:t xml:space="preserve"> and </w:t>
            </w:r>
            <w:r w:rsidRPr="0077599D">
              <w:rPr>
                <w:b/>
                <w:i/>
                <w:sz w:val="18"/>
                <w:szCs w:val="18"/>
              </w:rPr>
              <w:t>deliverable</w:t>
            </w:r>
            <w:r w:rsidRPr="0077599D">
              <w:rPr>
                <w:sz w:val="18"/>
                <w:szCs w:val="18"/>
              </w:rPr>
              <w:t xml:space="preserve"> </w:t>
            </w:r>
            <w:r w:rsidR="00EA53E5">
              <w:rPr>
                <w:sz w:val="18"/>
                <w:szCs w:val="18"/>
              </w:rPr>
              <w:t>(</w:t>
            </w:r>
            <w:r w:rsidRPr="0077599D">
              <w:rPr>
                <w:sz w:val="18"/>
                <w:szCs w:val="18"/>
              </w:rPr>
              <w:t>Chapter 10</w:t>
            </w:r>
            <w:r w:rsidR="00EA53E5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156A" w:rsidRPr="0077599D">
        <w:tc>
          <w:tcPr>
            <w:tcW w:w="1980" w:type="dxa"/>
          </w:tcPr>
          <w:p w:rsidR="004A156A" w:rsidRPr="0077599D" w:rsidRDefault="004A156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Team Process Guid</w:t>
            </w:r>
            <w:r w:rsidRPr="0077599D">
              <w:rPr>
                <w:b/>
                <w:i/>
                <w:sz w:val="18"/>
                <w:szCs w:val="18"/>
              </w:rPr>
              <w:t>e</w:t>
            </w:r>
            <w:r w:rsidRPr="0077599D">
              <w:rPr>
                <w:b/>
                <w:i/>
                <w:sz w:val="18"/>
                <w:szCs w:val="18"/>
              </w:rPr>
              <w:t>lines</w:t>
            </w:r>
          </w:p>
        </w:tc>
        <w:tc>
          <w:tcPr>
            <w:tcW w:w="6192" w:type="dxa"/>
          </w:tcPr>
          <w:p w:rsidR="004A156A" w:rsidRPr="0077599D" w:rsidRDefault="004A156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Guidelines developed by a team that govern their behavior and identi</w:t>
            </w:r>
            <w:r w:rsidR="00EA53E5">
              <w:rPr>
                <w:sz w:val="18"/>
                <w:szCs w:val="18"/>
              </w:rPr>
              <w:t>fy expe</w:t>
            </w:r>
            <w:r w:rsidR="00EA53E5">
              <w:rPr>
                <w:sz w:val="18"/>
                <w:szCs w:val="18"/>
              </w:rPr>
              <w:t>c</w:t>
            </w:r>
            <w:r w:rsidR="00EA53E5">
              <w:rPr>
                <w:sz w:val="18"/>
                <w:szCs w:val="18"/>
              </w:rPr>
              <w:t>tations for performance</w:t>
            </w:r>
            <w:r w:rsidRPr="0077599D">
              <w:rPr>
                <w:sz w:val="18"/>
                <w:szCs w:val="18"/>
              </w:rPr>
              <w:t xml:space="preserve"> </w:t>
            </w:r>
            <w:r w:rsidR="00EA53E5">
              <w:rPr>
                <w:sz w:val="18"/>
                <w:szCs w:val="18"/>
              </w:rPr>
              <w:t>(</w:t>
            </w:r>
            <w:r w:rsidRPr="0077599D">
              <w:rPr>
                <w:sz w:val="18"/>
                <w:szCs w:val="18"/>
              </w:rPr>
              <w:t>Chapter 9</w:t>
            </w:r>
            <w:r w:rsidR="00EA53E5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7519F6" w:rsidRPr="0077599D">
        <w:tc>
          <w:tcPr>
            <w:tcW w:w="1980" w:type="dxa"/>
          </w:tcPr>
          <w:p w:rsidR="007519F6" w:rsidRPr="0077599D" w:rsidRDefault="007519F6" w:rsidP="007519F6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technical specification</w:t>
            </w:r>
          </w:p>
        </w:tc>
        <w:tc>
          <w:tcPr>
            <w:tcW w:w="6192" w:type="dxa"/>
          </w:tcPr>
          <w:p w:rsidR="007519F6" w:rsidRPr="0077599D" w:rsidRDefault="007519F6" w:rsidP="007519F6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A list of the technical details for a given system, such as operating voltages, processor architecture, and types of memory. The technical specification is fu</w:t>
            </w:r>
            <w:r w:rsidRPr="0077599D">
              <w:rPr>
                <w:sz w:val="18"/>
                <w:szCs w:val="18"/>
              </w:rPr>
              <w:t>n</w:t>
            </w:r>
            <w:r w:rsidRPr="0077599D">
              <w:rPr>
                <w:sz w:val="18"/>
                <w:szCs w:val="18"/>
              </w:rPr>
              <w:t>damentally different from a requirement in that it indicates what was achieved in the end versus what a system needs to ach</w:t>
            </w:r>
            <w:r>
              <w:rPr>
                <w:sz w:val="18"/>
                <w:szCs w:val="18"/>
              </w:rPr>
              <w:t>ieve from the outset. (Chapter 3).</w:t>
            </w:r>
          </w:p>
        </w:tc>
      </w:tr>
      <w:tr w:rsidR="002A55DC" w:rsidRPr="0077599D">
        <w:tc>
          <w:tcPr>
            <w:tcW w:w="1980" w:type="dxa"/>
          </w:tcPr>
          <w:p w:rsidR="002A55DC" w:rsidRPr="0077599D" w:rsidRDefault="002A55DC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test coverage</w:t>
            </w:r>
          </w:p>
        </w:tc>
        <w:tc>
          <w:tcPr>
            <w:tcW w:w="6192" w:type="dxa"/>
          </w:tcPr>
          <w:p w:rsidR="002A55DC" w:rsidRPr="0077599D" w:rsidRDefault="002A55DC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Test coverage is the extent to which the test cases cover all possible </w:t>
            </w:r>
            <w:r w:rsidRPr="0077599D">
              <w:rPr>
                <w:b/>
                <w:i/>
                <w:sz w:val="18"/>
                <w:szCs w:val="18"/>
              </w:rPr>
              <w:t>processing paths</w:t>
            </w:r>
            <w:r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7</w:t>
            </w:r>
            <w:r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2A55DC" w:rsidRPr="0077599D">
        <w:tc>
          <w:tcPr>
            <w:tcW w:w="1980" w:type="dxa"/>
          </w:tcPr>
          <w:p w:rsidR="002A55DC" w:rsidRPr="0077599D" w:rsidRDefault="002A55DC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test phase</w:t>
            </w:r>
          </w:p>
        </w:tc>
        <w:tc>
          <w:tcPr>
            <w:tcW w:w="6192" w:type="dxa"/>
          </w:tcPr>
          <w:p w:rsidR="002A55DC" w:rsidRPr="0077599D" w:rsidRDefault="002A55DC" w:rsidP="00AE4659">
            <w:pPr>
              <w:pStyle w:val="BodyText"/>
              <w:spacing w:before="60" w:after="60"/>
              <w:rPr>
                <w:b/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Phase in the design process where the system is tested to demonstrate that it meets the r</w:t>
            </w:r>
            <w:r w:rsidRPr="0077599D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quirements (</w:t>
            </w:r>
            <w:r w:rsidRPr="0077599D">
              <w:rPr>
                <w:sz w:val="18"/>
                <w:szCs w:val="18"/>
              </w:rPr>
              <w:t>Chapter</w:t>
            </w:r>
            <w:r>
              <w:rPr>
                <w:sz w:val="18"/>
                <w:szCs w:val="18"/>
              </w:rPr>
              <w:t>s</w:t>
            </w:r>
            <w:r w:rsidRPr="0077599D"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 xml:space="preserve"> and 7)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2A55DC" w:rsidRPr="0077599D">
        <w:tc>
          <w:tcPr>
            <w:tcW w:w="1980" w:type="dxa"/>
          </w:tcPr>
          <w:p w:rsidR="002A55DC" w:rsidRPr="0077599D" w:rsidRDefault="002A55DC" w:rsidP="007519F6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testable</w:t>
            </w:r>
          </w:p>
        </w:tc>
        <w:tc>
          <w:tcPr>
            <w:tcW w:w="6192" w:type="dxa"/>
          </w:tcPr>
          <w:p w:rsidR="002A55DC" w:rsidRPr="0077599D" w:rsidRDefault="002A55DC" w:rsidP="007519F6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A design is tes</w:t>
            </w:r>
            <w:r w:rsidRPr="0077599D">
              <w:rPr>
                <w:sz w:val="18"/>
                <w:szCs w:val="18"/>
              </w:rPr>
              <w:t>t</w:t>
            </w:r>
            <w:r w:rsidRPr="0077599D">
              <w:rPr>
                <w:sz w:val="18"/>
                <w:szCs w:val="18"/>
              </w:rPr>
              <w:t>able when a failure of a component or subsystem can be quickly located. A testable design is ea</w:t>
            </w:r>
            <w:r w:rsidRPr="0077599D">
              <w:rPr>
                <w:sz w:val="18"/>
                <w:szCs w:val="18"/>
              </w:rPr>
              <w:t>s</w:t>
            </w:r>
            <w:r w:rsidRPr="0077599D">
              <w:rPr>
                <w:sz w:val="18"/>
                <w:szCs w:val="18"/>
              </w:rPr>
              <w:t>ier to debug, manufacture</w:t>
            </w:r>
            <w:r>
              <w:rPr>
                <w:sz w:val="18"/>
                <w:szCs w:val="18"/>
              </w:rPr>
              <w:t>,</w:t>
            </w:r>
            <w:r w:rsidRPr="0077599D">
              <w:rPr>
                <w:sz w:val="18"/>
                <w:szCs w:val="18"/>
              </w:rPr>
              <w:t xml:space="preserve"> and service in the field</w:t>
            </w:r>
            <w:r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7</w:t>
            </w:r>
            <w:r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top-down design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An approach to design in which the designer has an overall vision of what the final system must do, and the problem is parti</w:t>
            </w:r>
            <w:r w:rsidRPr="0077599D">
              <w:rPr>
                <w:sz w:val="18"/>
                <w:szCs w:val="18"/>
              </w:rPr>
              <w:softHyphen/>
              <w:t>tioned into components, or su</w:t>
            </w:r>
            <w:r w:rsidRPr="0077599D">
              <w:rPr>
                <w:sz w:val="18"/>
                <w:szCs w:val="18"/>
              </w:rPr>
              <w:t>b</w:t>
            </w:r>
            <w:r w:rsidRPr="0077599D">
              <w:rPr>
                <w:sz w:val="18"/>
                <w:szCs w:val="18"/>
              </w:rPr>
              <w:t xml:space="preserve">systems that work together to achieve the overall goal. Then each subsystem is successively refined and partitioned as necessary. This is contrasted to </w:t>
            </w:r>
            <w:r w:rsidRPr="0077599D">
              <w:rPr>
                <w:b/>
                <w:i/>
                <w:sz w:val="18"/>
                <w:szCs w:val="18"/>
              </w:rPr>
              <w:t>bottom-up</w:t>
            </w:r>
            <w:r w:rsidR="00DC0AB6">
              <w:rPr>
                <w:sz w:val="18"/>
                <w:szCs w:val="18"/>
              </w:rPr>
              <w:t xml:space="preserve"> design (</w:t>
            </w:r>
            <w:r w:rsidRPr="0077599D">
              <w:rPr>
                <w:sz w:val="18"/>
                <w:szCs w:val="18"/>
              </w:rPr>
              <w:t>Chapter 5</w:t>
            </w:r>
            <w:r w:rsidR="00DC0AB6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E34BCC" w:rsidRPr="0077599D">
        <w:tc>
          <w:tcPr>
            <w:tcW w:w="1980" w:type="dxa"/>
          </w:tcPr>
          <w:p w:rsidR="00E34BCC" w:rsidRPr="0077599D" w:rsidRDefault="00E34BCC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tort</w:t>
            </w:r>
          </w:p>
        </w:tc>
        <w:tc>
          <w:tcPr>
            <w:tcW w:w="6192" w:type="dxa"/>
          </w:tcPr>
          <w:p w:rsidR="00E34BCC" w:rsidRPr="0077599D" w:rsidRDefault="00DC0AB6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</w:t>
            </w:r>
            <w:r w:rsidR="00E34BCC" w:rsidRPr="0077599D">
              <w:rPr>
                <w:sz w:val="18"/>
                <w:szCs w:val="18"/>
              </w:rPr>
              <w:t>e basis for which a lawsuit is brought forth</w:t>
            </w:r>
            <w:r>
              <w:rPr>
                <w:sz w:val="18"/>
                <w:szCs w:val="18"/>
              </w:rPr>
              <w:t xml:space="preserve"> (</w:t>
            </w:r>
            <w:r w:rsidR="00E34BCC" w:rsidRPr="0077599D">
              <w:rPr>
                <w:sz w:val="18"/>
                <w:szCs w:val="18"/>
              </w:rPr>
              <w:t>Chapter 11</w:t>
            </w:r>
            <w:r>
              <w:rPr>
                <w:sz w:val="18"/>
                <w:szCs w:val="18"/>
              </w:rPr>
              <w:t>)</w:t>
            </w:r>
            <w:r w:rsidR="00E34BCC" w:rsidRPr="0077599D">
              <w:rPr>
                <w:sz w:val="18"/>
                <w:szCs w:val="18"/>
              </w:rPr>
              <w:t>.</w:t>
            </w:r>
          </w:p>
        </w:tc>
      </w:tr>
      <w:tr w:rsidR="00A473D8" w:rsidRPr="0077599D">
        <w:tc>
          <w:tcPr>
            <w:tcW w:w="1980" w:type="dxa"/>
          </w:tcPr>
          <w:p w:rsidR="00A473D8" w:rsidRPr="0077599D" w:rsidRDefault="00A473D8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trade secret</w:t>
            </w:r>
          </w:p>
        </w:tc>
        <w:tc>
          <w:tcPr>
            <w:tcW w:w="6192" w:type="dxa"/>
          </w:tcPr>
          <w:p w:rsidR="00A473D8" w:rsidRPr="0077599D" w:rsidRDefault="00A473D8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An approach to protecting intellectual property where the information is held secretly, without </w:t>
            </w:r>
            <w:r w:rsidRPr="0077599D">
              <w:rPr>
                <w:b/>
                <w:i/>
                <w:sz w:val="18"/>
                <w:szCs w:val="18"/>
              </w:rPr>
              <w:t xml:space="preserve">patent </w:t>
            </w:r>
            <w:r w:rsidRPr="0077599D">
              <w:rPr>
                <w:sz w:val="18"/>
                <w:szCs w:val="18"/>
              </w:rPr>
              <w:t>protection, so that</w:t>
            </w:r>
            <w:r w:rsidR="00F52B55">
              <w:rPr>
                <w:sz w:val="18"/>
                <w:szCs w:val="18"/>
              </w:rPr>
              <w:t xml:space="preserve"> a</w:t>
            </w:r>
            <w:r w:rsidRPr="0077599D">
              <w:rPr>
                <w:sz w:val="18"/>
                <w:szCs w:val="18"/>
              </w:rPr>
              <w:t xml:space="preserve"> competitor cannot access it</w:t>
            </w:r>
            <w:r w:rsidR="00DC0AB6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</w:t>
            </w:r>
            <w:r w:rsidRPr="0077599D">
              <w:rPr>
                <w:sz w:val="18"/>
                <w:szCs w:val="18"/>
              </w:rPr>
              <w:t>p</w:t>
            </w:r>
            <w:r w:rsidRPr="0077599D">
              <w:rPr>
                <w:sz w:val="18"/>
                <w:szCs w:val="18"/>
              </w:rPr>
              <w:t>ter 11</w:t>
            </w:r>
            <w:r w:rsidR="00DC0AB6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under-specificity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This refers to a state of the </w:t>
            </w:r>
            <w:r w:rsidRPr="0077599D">
              <w:rPr>
                <w:b/>
                <w:i/>
                <w:sz w:val="18"/>
                <w:szCs w:val="18"/>
              </w:rPr>
              <w:t>Requirements Specification</w:t>
            </w:r>
            <w:r w:rsidRPr="0077599D">
              <w:rPr>
                <w:sz w:val="18"/>
                <w:szCs w:val="18"/>
              </w:rPr>
              <w:t>. When it is under-specified</w:t>
            </w:r>
            <w:r w:rsidR="00F52B55">
              <w:rPr>
                <w:sz w:val="18"/>
                <w:szCs w:val="18"/>
              </w:rPr>
              <w:t>,</w:t>
            </w:r>
            <w:r w:rsidRPr="0077599D">
              <w:rPr>
                <w:sz w:val="18"/>
                <w:szCs w:val="18"/>
              </w:rPr>
              <w:t xml:space="preserve"> requirements do not meet the needs of the user and/or embody all of the requirements</w:t>
            </w:r>
            <w:r w:rsidR="00DC0AB6">
              <w:rPr>
                <w:sz w:val="18"/>
                <w:szCs w:val="18"/>
              </w:rPr>
              <w:t xml:space="preserve"> needed to implement the system (</w:t>
            </w:r>
            <w:r w:rsidRPr="0077599D">
              <w:rPr>
                <w:sz w:val="18"/>
                <w:szCs w:val="18"/>
              </w:rPr>
              <w:t>Chapter 3</w:t>
            </w:r>
            <w:r w:rsidR="00DC0AB6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Unified Modeling La</w:t>
            </w:r>
            <w:r w:rsidRPr="0077599D">
              <w:rPr>
                <w:b/>
                <w:i/>
                <w:sz w:val="18"/>
                <w:szCs w:val="18"/>
              </w:rPr>
              <w:t>n</w:t>
            </w:r>
            <w:r w:rsidRPr="0077599D">
              <w:rPr>
                <w:b/>
                <w:i/>
                <w:sz w:val="18"/>
                <w:szCs w:val="18"/>
              </w:rPr>
              <w:t>guage (UML)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A modeling language that captures the best practices of object-oriented system design. It encompasses six different system views that can be used to model electrical and computer systems</w:t>
            </w:r>
            <w:r w:rsidR="00DC0AB6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6</w:t>
            </w:r>
            <w:r w:rsidR="00DC0AB6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BE4BD2" w:rsidRPr="0077599D">
        <w:tc>
          <w:tcPr>
            <w:tcW w:w="1980" w:type="dxa"/>
          </w:tcPr>
          <w:p w:rsidR="00BE4BD2" w:rsidRPr="0077599D" w:rsidRDefault="00BE4BD2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unit test</w:t>
            </w:r>
          </w:p>
        </w:tc>
        <w:tc>
          <w:tcPr>
            <w:tcW w:w="6192" w:type="dxa"/>
          </w:tcPr>
          <w:p w:rsidR="00BE4BD2" w:rsidRPr="0077599D" w:rsidRDefault="00BE4BD2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A unit test is a test of the functionality of a system module in isolation. It esta</w:t>
            </w:r>
            <w:r w:rsidRPr="0077599D">
              <w:rPr>
                <w:sz w:val="18"/>
                <w:szCs w:val="18"/>
              </w:rPr>
              <w:t>b</w:t>
            </w:r>
            <w:r w:rsidRPr="0077599D">
              <w:rPr>
                <w:sz w:val="18"/>
                <w:szCs w:val="18"/>
              </w:rPr>
              <w:t>lishes that a subsystem performs a single unit of functionality to some specific</w:t>
            </w:r>
            <w:r w:rsidRPr="0077599D">
              <w:rPr>
                <w:sz w:val="18"/>
                <w:szCs w:val="18"/>
              </w:rPr>
              <w:t>a</w:t>
            </w:r>
            <w:r w:rsidRPr="0077599D">
              <w:rPr>
                <w:sz w:val="18"/>
                <w:szCs w:val="18"/>
              </w:rPr>
              <w:lastRenderedPageBreak/>
              <w:t>tion</w:t>
            </w:r>
            <w:r w:rsidR="00D57934">
              <w:rPr>
                <w:sz w:val="18"/>
                <w:szCs w:val="18"/>
              </w:rPr>
              <w:t xml:space="preserve"> (Chapter 7)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lastRenderedPageBreak/>
              <w:t>use-case view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The use-case view is part of</w:t>
            </w:r>
            <w:r w:rsidR="00D57934">
              <w:rPr>
                <w:sz w:val="18"/>
                <w:szCs w:val="18"/>
              </w:rPr>
              <w:t xml:space="preserve"> the</w:t>
            </w:r>
            <w:r w:rsidRPr="0077599D">
              <w:rPr>
                <w:sz w:val="18"/>
                <w:szCs w:val="18"/>
              </w:rPr>
              <w:t xml:space="preserve"> </w:t>
            </w:r>
            <w:r w:rsidRPr="0077599D">
              <w:rPr>
                <w:b/>
                <w:i/>
                <w:sz w:val="18"/>
                <w:szCs w:val="18"/>
              </w:rPr>
              <w:t>U</w:t>
            </w:r>
            <w:r w:rsidR="00D57934">
              <w:rPr>
                <w:b/>
                <w:i/>
                <w:sz w:val="18"/>
                <w:szCs w:val="18"/>
              </w:rPr>
              <w:t xml:space="preserve">nified </w:t>
            </w:r>
            <w:r w:rsidRPr="0077599D">
              <w:rPr>
                <w:b/>
                <w:i/>
                <w:sz w:val="18"/>
                <w:szCs w:val="18"/>
              </w:rPr>
              <w:t>M</w:t>
            </w:r>
            <w:r w:rsidR="00D57934">
              <w:rPr>
                <w:b/>
                <w:i/>
                <w:sz w:val="18"/>
                <w:szCs w:val="18"/>
              </w:rPr>
              <w:t xml:space="preserve">odeling </w:t>
            </w:r>
            <w:r w:rsidRPr="0077599D">
              <w:rPr>
                <w:b/>
                <w:i/>
                <w:sz w:val="18"/>
                <w:szCs w:val="18"/>
              </w:rPr>
              <w:t>L</w:t>
            </w:r>
            <w:r w:rsidR="00D57934">
              <w:rPr>
                <w:b/>
                <w:i/>
                <w:sz w:val="18"/>
                <w:szCs w:val="18"/>
              </w:rPr>
              <w:t>anguage</w:t>
            </w:r>
            <w:r w:rsidRPr="0077599D">
              <w:rPr>
                <w:sz w:val="18"/>
                <w:szCs w:val="18"/>
              </w:rPr>
              <w:t xml:space="preserve">. Its </w:t>
            </w:r>
            <w:r w:rsidRPr="0077599D">
              <w:rPr>
                <w:b/>
                <w:i/>
                <w:sz w:val="18"/>
                <w:szCs w:val="18"/>
              </w:rPr>
              <w:t>intention</w:t>
            </w:r>
            <w:r w:rsidRPr="0077599D">
              <w:rPr>
                <w:sz w:val="18"/>
                <w:szCs w:val="18"/>
              </w:rPr>
              <w:t xml:space="preserve"> is to capture the overall behavior of the system from the user’s point of view and to describe cases in which the system will be used</w:t>
            </w:r>
            <w:r w:rsidR="00D57934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6</w:t>
            </w:r>
            <w:r w:rsidR="00D57934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6230DB" w:rsidRPr="0077599D">
        <w:tc>
          <w:tcPr>
            <w:tcW w:w="1980" w:type="dxa"/>
          </w:tcPr>
          <w:p w:rsidR="006230DB" w:rsidRPr="0077599D" w:rsidRDefault="002A3077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bCs/>
                <w:i/>
                <w:sz w:val="18"/>
                <w:szCs w:val="18"/>
              </w:rPr>
              <w:t>utilitarian ethics</w:t>
            </w:r>
          </w:p>
        </w:tc>
        <w:tc>
          <w:tcPr>
            <w:tcW w:w="6192" w:type="dxa"/>
          </w:tcPr>
          <w:p w:rsidR="006230DB" w:rsidRDefault="002A3077" w:rsidP="00AE4659">
            <w:pPr>
              <w:pStyle w:val="BodyText"/>
              <w:spacing w:before="60" w:after="60"/>
              <w:rPr>
                <w:bCs/>
                <w:sz w:val="18"/>
                <w:szCs w:val="18"/>
              </w:rPr>
            </w:pPr>
            <w:r w:rsidRPr="0077599D">
              <w:rPr>
                <w:bCs/>
                <w:sz w:val="18"/>
                <w:szCs w:val="18"/>
              </w:rPr>
              <w:t>In utilitarian ethics, decisions are made based upon the decision that brings about the highest good for all, relative to all other decisions</w:t>
            </w:r>
            <w:r w:rsidR="00D57934">
              <w:rPr>
                <w:bCs/>
                <w:sz w:val="18"/>
                <w:szCs w:val="18"/>
              </w:rPr>
              <w:t xml:space="preserve"> (</w:t>
            </w:r>
            <w:r w:rsidRPr="0077599D">
              <w:rPr>
                <w:bCs/>
                <w:sz w:val="18"/>
                <w:szCs w:val="18"/>
              </w:rPr>
              <w:t>Chapter 11</w:t>
            </w:r>
            <w:r w:rsidR="00D57934">
              <w:rPr>
                <w:bCs/>
                <w:sz w:val="18"/>
                <w:szCs w:val="18"/>
              </w:rPr>
              <w:t>)</w:t>
            </w:r>
            <w:r w:rsidRPr="0077599D">
              <w:rPr>
                <w:bCs/>
                <w:sz w:val="18"/>
                <w:szCs w:val="18"/>
              </w:rPr>
              <w:t>.</w:t>
            </w:r>
          </w:p>
          <w:p w:rsidR="002A55DC" w:rsidRPr="0077599D" w:rsidRDefault="002A55DC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validation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The process of determining whether the requirements meet the needs of the user</w:t>
            </w:r>
            <w:r w:rsidR="00D57934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3</w:t>
            </w:r>
            <w:r w:rsidR="00D57934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6230DB" w:rsidRPr="0077599D">
        <w:tc>
          <w:tcPr>
            <w:tcW w:w="1980" w:type="dxa"/>
          </w:tcPr>
          <w:p w:rsidR="006230DB" w:rsidRPr="0077599D" w:rsidRDefault="006230DB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value</w:t>
            </w:r>
          </w:p>
        </w:tc>
        <w:tc>
          <w:tcPr>
            <w:tcW w:w="6192" w:type="dxa"/>
          </w:tcPr>
          <w:p w:rsidR="006230DB" w:rsidRPr="0077599D" w:rsidRDefault="006230DB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bCs/>
                <w:sz w:val="18"/>
                <w:szCs w:val="18"/>
              </w:rPr>
              <w:t>A value is something that a person or group believes to be valuable or wort</w:t>
            </w:r>
            <w:r w:rsidRPr="0077599D">
              <w:rPr>
                <w:bCs/>
                <w:sz w:val="18"/>
                <w:szCs w:val="18"/>
              </w:rPr>
              <w:t>h</w:t>
            </w:r>
            <w:r w:rsidRPr="0077599D">
              <w:rPr>
                <w:bCs/>
                <w:sz w:val="18"/>
                <w:szCs w:val="18"/>
              </w:rPr>
              <w:t>while</w:t>
            </w:r>
            <w:r w:rsidR="009A4760">
              <w:rPr>
                <w:bCs/>
                <w:sz w:val="18"/>
                <w:szCs w:val="18"/>
              </w:rPr>
              <w:t xml:space="preserve">. Also see </w:t>
            </w:r>
            <w:r w:rsidR="009A4760">
              <w:rPr>
                <w:b/>
                <w:bCs/>
                <w:i/>
                <w:sz w:val="18"/>
                <w:szCs w:val="18"/>
              </w:rPr>
              <w:t xml:space="preserve">principles </w:t>
            </w:r>
            <w:r w:rsidR="009A4760">
              <w:rPr>
                <w:bCs/>
                <w:sz w:val="18"/>
                <w:szCs w:val="18"/>
              </w:rPr>
              <w:t xml:space="preserve">and </w:t>
            </w:r>
            <w:r w:rsidR="009A4760">
              <w:rPr>
                <w:b/>
                <w:bCs/>
                <w:i/>
                <w:sz w:val="18"/>
                <w:szCs w:val="18"/>
              </w:rPr>
              <w:t>morals</w:t>
            </w:r>
            <w:r w:rsidR="009A4760">
              <w:rPr>
                <w:bCs/>
                <w:sz w:val="18"/>
                <w:szCs w:val="18"/>
              </w:rPr>
              <w:t xml:space="preserve"> (</w:t>
            </w:r>
            <w:r w:rsidRPr="0077599D">
              <w:rPr>
                <w:bCs/>
                <w:sz w:val="18"/>
                <w:szCs w:val="18"/>
              </w:rPr>
              <w:t>Chapter 11</w:t>
            </w:r>
            <w:r w:rsidR="009A4760">
              <w:rPr>
                <w:bCs/>
                <w:sz w:val="18"/>
                <w:szCs w:val="18"/>
              </w:rPr>
              <w:t>)</w:t>
            </w:r>
            <w:r w:rsidRPr="0077599D">
              <w:rPr>
                <w:bCs/>
                <w:sz w:val="18"/>
                <w:szCs w:val="18"/>
              </w:rPr>
              <w:t>.</w:t>
            </w:r>
          </w:p>
        </w:tc>
      </w:tr>
      <w:tr w:rsidR="009E0EF9" w:rsidRPr="0077599D">
        <w:tc>
          <w:tcPr>
            <w:tcW w:w="1980" w:type="dxa"/>
          </w:tcPr>
          <w:p w:rsidR="009E0EF9" w:rsidRPr="0077599D" w:rsidRDefault="009E0EF9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variable costs</w:t>
            </w:r>
          </w:p>
        </w:tc>
        <w:tc>
          <w:tcPr>
            <w:tcW w:w="6192" w:type="dxa"/>
          </w:tcPr>
          <w:p w:rsidR="009E0EF9" w:rsidRPr="0077599D" w:rsidRDefault="009E0EF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Variable costs vary depending upon the process or items being produced, and flu</w:t>
            </w:r>
            <w:r w:rsidRPr="0077599D">
              <w:rPr>
                <w:sz w:val="18"/>
                <w:szCs w:val="18"/>
              </w:rPr>
              <w:t>c</w:t>
            </w:r>
            <w:r w:rsidRPr="0077599D">
              <w:rPr>
                <w:sz w:val="18"/>
                <w:szCs w:val="18"/>
              </w:rPr>
              <w:t>tuate directly with the number of units produced</w:t>
            </w:r>
            <w:r w:rsidR="009A4760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10</w:t>
            </w:r>
            <w:r w:rsidR="009A4760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variant design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A formal categorization of design projects.  They represent the design of exis</w:t>
            </w:r>
            <w:r w:rsidRPr="0077599D">
              <w:rPr>
                <w:sz w:val="18"/>
                <w:szCs w:val="18"/>
              </w:rPr>
              <w:t>t</w:t>
            </w:r>
            <w:r w:rsidRPr="0077599D">
              <w:rPr>
                <w:sz w:val="18"/>
                <w:szCs w:val="18"/>
              </w:rPr>
              <w:t xml:space="preserve">ing </w:t>
            </w:r>
            <w:r w:rsidR="00917E84">
              <w:rPr>
                <w:sz w:val="18"/>
                <w:szCs w:val="18"/>
              </w:rPr>
              <w:t>systems</w:t>
            </w:r>
            <w:r w:rsidRPr="0077599D">
              <w:rPr>
                <w:sz w:val="18"/>
                <w:szCs w:val="18"/>
              </w:rPr>
              <w:t xml:space="preserve">, </w:t>
            </w:r>
            <w:r w:rsidR="00F52B55">
              <w:rPr>
                <w:sz w:val="18"/>
                <w:szCs w:val="18"/>
              </w:rPr>
              <w:t>w</w:t>
            </w:r>
            <w:r w:rsidR="00F52B55" w:rsidRPr="0077599D">
              <w:rPr>
                <w:sz w:val="18"/>
                <w:szCs w:val="18"/>
              </w:rPr>
              <w:t xml:space="preserve">here </w:t>
            </w:r>
            <w:r w:rsidRPr="0077599D">
              <w:rPr>
                <w:sz w:val="18"/>
                <w:szCs w:val="18"/>
              </w:rPr>
              <w:t>the intent is to improve performance or add features</w:t>
            </w:r>
            <w:r w:rsidR="009A4760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</w:t>
            </w:r>
            <w:r w:rsidRPr="0077599D">
              <w:rPr>
                <w:sz w:val="18"/>
                <w:szCs w:val="18"/>
              </w:rPr>
              <w:t>p</w:t>
            </w:r>
            <w:r w:rsidRPr="0077599D">
              <w:rPr>
                <w:sz w:val="18"/>
                <w:szCs w:val="18"/>
              </w:rPr>
              <w:t>ter 2</w:t>
            </w:r>
            <w:r w:rsidR="009A4760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verifiable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Refers to a property of an engineering requirement. It means that there should be a way to measure or demonstrate that the requirement is met in the final system realization</w:t>
            </w:r>
            <w:r w:rsidR="0067362A">
              <w:rPr>
                <w:sz w:val="18"/>
                <w:szCs w:val="18"/>
              </w:rPr>
              <w:t xml:space="preserve"> (</w:t>
            </w:r>
            <w:r w:rsidRPr="0077599D">
              <w:rPr>
                <w:sz w:val="18"/>
                <w:szCs w:val="18"/>
              </w:rPr>
              <w:t>Chapter 3</w:t>
            </w:r>
            <w:r w:rsidR="0067362A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vertical thinking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A linear, or sequential, thought process that proceeds logically towards the solution of a problem. It seeks to eliminate incorrect solutions. It is contrasted to </w:t>
            </w:r>
            <w:r w:rsidRPr="0077599D">
              <w:rPr>
                <w:b/>
                <w:i/>
                <w:sz w:val="18"/>
                <w:szCs w:val="18"/>
              </w:rPr>
              <w:t>lateral thinking</w:t>
            </w:r>
            <w:r w:rsidRPr="0077599D">
              <w:rPr>
                <w:sz w:val="18"/>
                <w:szCs w:val="18"/>
              </w:rPr>
              <w:t xml:space="preserve"> </w:t>
            </w:r>
            <w:r w:rsidR="00F31E32">
              <w:rPr>
                <w:sz w:val="18"/>
                <w:szCs w:val="18"/>
              </w:rPr>
              <w:t>(</w:t>
            </w:r>
            <w:r w:rsidRPr="0077599D">
              <w:rPr>
                <w:sz w:val="18"/>
                <w:szCs w:val="18"/>
              </w:rPr>
              <w:t>Chapter 4</w:t>
            </w:r>
            <w:r w:rsidR="00F31E32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8F42F3" w:rsidRPr="0077599D">
        <w:tc>
          <w:tcPr>
            <w:tcW w:w="1980" w:type="dxa"/>
          </w:tcPr>
          <w:p w:rsidR="008F42F3" w:rsidRPr="0077599D" w:rsidRDefault="00F31E32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w</w:t>
            </w:r>
            <w:r w:rsidR="008F42F3" w:rsidRPr="0077599D">
              <w:rPr>
                <w:b/>
                <w:i/>
                <w:sz w:val="18"/>
                <w:szCs w:val="18"/>
              </w:rPr>
              <w:t>histleblower</w:t>
            </w:r>
          </w:p>
        </w:tc>
        <w:tc>
          <w:tcPr>
            <w:tcW w:w="6192" w:type="dxa"/>
          </w:tcPr>
          <w:p w:rsidR="008F42F3" w:rsidRPr="0077599D" w:rsidRDefault="008F42F3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iCs/>
                <w:sz w:val="18"/>
                <w:szCs w:val="18"/>
              </w:rPr>
              <w:t>A person who goes outside of their company</w:t>
            </w:r>
            <w:r w:rsidR="00917E84">
              <w:rPr>
                <w:iCs/>
                <w:sz w:val="18"/>
                <w:szCs w:val="18"/>
              </w:rPr>
              <w:t xml:space="preserve"> or organization</w:t>
            </w:r>
            <w:r w:rsidRPr="0077599D">
              <w:rPr>
                <w:iCs/>
                <w:sz w:val="18"/>
                <w:szCs w:val="18"/>
              </w:rPr>
              <w:t xml:space="preserve"> to report an eth</w:t>
            </w:r>
            <w:r w:rsidRPr="0077599D">
              <w:rPr>
                <w:iCs/>
                <w:sz w:val="18"/>
                <w:szCs w:val="18"/>
              </w:rPr>
              <w:t>i</w:t>
            </w:r>
            <w:r w:rsidRPr="0077599D">
              <w:rPr>
                <w:iCs/>
                <w:sz w:val="18"/>
                <w:szCs w:val="18"/>
              </w:rPr>
              <w:t>cal or safety pro</w:t>
            </w:r>
            <w:r w:rsidRPr="0077599D">
              <w:rPr>
                <w:iCs/>
                <w:sz w:val="18"/>
                <w:szCs w:val="18"/>
              </w:rPr>
              <w:t>b</w:t>
            </w:r>
            <w:r w:rsidRPr="0077599D">
              <w:rPr>
                <w:iCs/>
                <w:sz w:val="18"/>
                <w:szCs w:val="18"/>
              </w:rPr>
              <w:t>lem</w:t>
            </w:r>
            <w:r w:rsidR="00CE6953">
              <w:rPr>
                <w:iCs/>
                <w:sz w:val="18"/>
                <w:szCs w:val="18"/>
              </w:rPr>
              <w:t xml:space="preserve"> (</w:t>
            </w:r>
            <w:r w:rsidRPr="0077599D">
              <w:rPr>
                <w:iCs/>
                <w:sz w:val="18"/>
                <w:szCs w:val="18"/>
              </w:rPr>
              <w:t>Chapter 11</w:t>
            </w:r>
            <w:r w:rsidR="00CE6953">
              <w:rPr>
                <w:iCs/>
                <w:sz w:val="18"/>
                <w:szCs w:val="18"/>
              </w:rPr>
              <w:t>)</w:t>
            </w:r>
            <w:r w:rsidRPr="0077599D">
              <w:rPr>
                <w:iCs/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4A755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white box test</w:t>
            </w:r>
          </w:p>
        </w:tc>
        <w:tc>
          <w:tcPr>
            <w:tcW w:w="6192" w:type="dxa"/>
          </w:tcPr>
          <w:p w:rsidR="004A755A" w:rsidRPr="0077599D" w:rsidRDefault="004A755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 xml:space="preserve">White box tests are those that are conducted with knowledge of the internal working of the </w:t>
            </w:r>
            <w:r w:rsidR="00CE6953">
              <w:rPr>
                <w:sz w:val="18"/>
                <w:szCs w:val="18"/>
              </w:rPr>
              <w:t>unit under test (</w:t>
            </w:r>
            <w:r w:rsidRPr="0077599D">
              <w:rPr>
                <w:sz w:val="18"/>
                <w:szCs w:val="18"/>
              </w:rPr>
              <w:t>Chapter 7</w:t>
            </w:r>
            <w:r w:rsidR="00CE6953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7C44CA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work breakdown structure</w:t>
            </w:r>
          </w:p>
        </w:tc>
        <w:tc>
          <w:tcPr>
            <w:tcW w:w="6192" w:type="dxa"/>
          </w:tcPr>
          <w:p w:rsidR="004A755A" w:rsidRPr="0077599D" w:rsidRDefault="007C44C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77599D">
              <w:rPr>
                <w:sz w:val="18"/>
                <w:szCs w:val="18"/>
              </w:rPr>
              <w:t>The work breakdown structure (WBS) is a hierarchical breakdown of the tasks and delive</w:t>
            </w:r>
            <w:r w:rsidRPr="0077599D">
              <w:rPr>
                <w:sz w:val="18"/>
                <w:szCs w:val="18"/>
              </w:rPr>
              <w:t>r</w:t>
            </w:r>
            <w:r w:rsidRPr="0077599D">
              <w:rPr>
                <w:sz w:val="18"/>
                <w:szCs w:val="18"/>
              </w:rPr>
              <w:t xml:space="preserve">ables that need to be completed in order to accomplish </w:t>
            </w:r>
            <w:r w:rsidR="00CE6953">
              <w:rPr>
                <w:sz w:val="18"/>
                <w:szCs w:val="18"/>
              </w:rPr>
              <w:t>a project (</w:t>
            </w:r>
            <w:r w:rsidRPr="0077599D">
              <w:rPr>
                <w:sz w:val="18"/>
                <w:szCs w:val="18"/>
              </w:rPr>
              <w:t>Chapter 10</w:t>
            </w:r>
            <w:r w:rsidR="00CE6953">
              <w:rPr>
                <w:sz w:val="18"/>
                <w:szCs w:val="18"/>
              </w:rPr>
              <w:t>)</w:t>
            </w:r>
            <w:r w:rsidRPr="0077599D">
              <w:rPr>
                <w:sz w:val="18"/>
                <w:szCs w:val="18"/>
              </w:rPr>
              <w:t>.</w:t>
            </w:r>
          </w:p>
        </w:tc>
      </w:tr>
      <w:tr w:rsidR="004A755A" w:rsidRPr="0077599D">
        <w:tc>
          <w:tcPr>
            <w:tcW w:w="1980" w:type="dxa"/>
          </w:tcPr>
          <w:p w:rsidR="004A755A" w:rsidRPr="0077599D" w:rsidRDefault="00677621" w:rsidP="00A316B4">
            <w:pPr>
              <w:pStyle w:val="BodyText"/>
              <w:spacing w:before="60" w:after="60"/>
              <w:jc w:val="left"/>
              <w:rPr>
                <w:b/>
                <w:i/>
                <w:sz w:val="18"/>
                <w:szCs w:val="18"/>
              </w:rPr>
            </w:pPr>
            <w:r w:rsidRPr="0077599D">
              <w:rPr>
                <w:b/>
                <w:i/>
                <w:sz w:val="18"/>
                <w:szCs w:val="18"/>
              </w:rPr>
              <w:t>working group</w:t>
            </w:r>
          </w:p>
        </w:tc>
        <w:tc>
          <w:tcPr>
            <w:tcW w:w="6192" w:type="dxa"/>
          </w:tcPr>
          <w:p w:rsidR="004A755A" w:rsidRPr="0077599D" w:rsidRDefault="00917E8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677621" w:rsidRPr="0077599D">
              <w:rPr>
                <w:sz w:val="18"/>
                <w:szCs w:val="18"/>
              </w:rPr>
              <w:t xml:space="preserve"> group of individuals working in isolation, who come together occasionally to share information.</w:t>
            </w:r>
            <w:r w:rsidR="001D492F" w:rsidRPr="0077599D">
              <w:rPr>
                <w:sz w:val="18"/>
                <w:szCs w:val="18"/>
              </w:rPr>
              <w:t xml:space="preserve"> Part of the Katzenbach and Smith team model</w:t>
            </w:r>
            <w:r w:rsidR="00B90423">
              <w:rPr>
                <w:sz w:val="18"/>
                <w:szCs w:val="18"/>
              </w:rPr>
              <w:t xml:space="preserve"> (</w:t>
            </w:r>
            <w:r w:rsidR="00677621" w:rsidRPr="0077599D">
              <w:rPr>
                <w:sz w:val="18"/>
                <w:szCs w:val="18"/>
              </w:rPr>
              <w:t>Chapter 9</w:t>
            </w:r>
            <w:r w:rsidR="00B90423">
              <w:rPr>
                <w:sz w:val="18"/>
                <w:szCs w:val="18"/>
              </w:rPr>
              <w:t>)</w:t>
            </w:r>
            <w:r w:rsidR="00677621" w:rsidRPr="0077599D">
              <w:rPr>
                <w:sz w:val="18"/>
                <w:szCs w:val="18"/>
              </w:rPr>
              <w:t>.</w:t>
            </w:r>
          </w:p>
        </w:tc>
      </w:tr>
    </w:tbl>
    <w:p w:rsidR="00EA35E8" w:rsidRDefault="0066082D" w:rsidP="00761AA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-1947545</wp:posOffset>
                </wp:positionH>
                <wp:positionV relativeFrom="paragraph">
                  <wp:posOffset>-6685280</wp:posOffset>
                </wp:positionV>
                <wp:extent cx="914400" cy="914400"/>
                <wp:effectExtent l="9525" t="9525" r="9525" b="9525"/>
                <wp:wrapNone/>
                <wp:docPr id="90681946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74C" w:rsidRPr="00724940" w:rsidRDefault="00A9074C" w:rsidP="000E75B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24940">
                              <w:rPr>
                                <w:b/>
                                <w:sz w:val="20"/>
                                <w:szCs w:val="20"/>
                              </w:rPr>
                              <w:t>Concept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2" o:spid="_x0000_s1026" type="#_x0000_t202" style="position:absolute;left:0;text-align:left;margin-left:-153.35pt;margin-top:-526.4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">
                <v:textbox>
                  <w:txbxContent>
                    <w:p w:rsidR="00A9074C" w:rsidRPr="00724940" w:rsidRDefault="00A9074C" w:rsidP="000E75B6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24940">
                        <w:rPr>
                          <w:b/>
                          <w:sz w:val="20"/>
                          <w:szCs w:val="20"/>
                        </w:rPr>
                        <w:t>Concept Generation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35E8" w:rsidSect="00A9074C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3067" w:bottom="3600" w:left="126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0285" w:rsidRDefault="004C0285">
      <w:r>
        <w:separator/>
      </w:r>
    </w:p>
  </w:endnote>
  <w:endnote w:type="continuationSeparator" w:id="0">
    <w:p w:rsidR="004C0285" w:rsidRDefault="004C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74C" w:rsidRDefault="00A9074C" w:rsidP="00C4185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74C" w:rsidRDefault="00A9074C" w:rsidP="00C4185F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74C" w:rsidRPr="005136D5" w:rsidRDefault="00A9074C" w:rsidP="00BF3E83">
    <w:pPr>
      <w:pStyle w:val="Footer"/>
      <w:ind w:firstLine="360"/>
      <w:jc w:val="right"/>
      <w:rPr>
        <w:rFonts w:ascii="Arial" w:hAnsi="Arial" w:cs="Arial"/>
        <w:b/>
      </w:rPr>
    </w:pPr>
    <w:r w:rsidRPr="006A3AAE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  </w:t>
    </w:r>
  </w:p>
  <w:p w:rsidR="00A9074C" w:rsidRDefault="00A90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0285" w:rsidRDefault="004C0285">
      <w:r>
        <w:separator/>
      </w:r>
    </w:p>
  </w:footnote>
  <w:footnote w:type="continuationSeparator" w:id="0">
    <w:p w:rsidR="004C0285" w:rsidRDefault="004C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74C" w:rsidRPr="00BF3E83" w:rsidRDefault="00A9074C" w:rsidP="001859F7">
    <w:pPr>
      <w:pStyle w:val="Header"/>
      <w:framePr w:wrap="around" w:vAnchor="text" w:hAnchor="margin" w:xAlign="outside" w:y="1"/>
      <w:rPr>
        <w:rStyle w:val="PageNumber"/>
        <w:rFonts w:ascii="Arial" w:hAnsi="Arial" w:cs="Arial"/>
        <w:b/>
      </w:rPr>
    </w:pPr>
    <w:r w:rsidRPr="00BF3E83">
      <w:rPr>
        <w:rStyle w:val="PageNumber"/>
        <w:rFonts w:ascii="Arial" w:hAnsi="Arial" w:cs="Arial"/>
        <w:b/>
      </w:rPr>
      <w:fldChar w:fldCharType="begin"/>
    </w:r>
    <w:r w:rsidRPr="00BF3E83">
      <w:rPr>
        <w:rStyle w:val="PageNumber"/>
        <w:rFonts w:ascii="Arial" w:hAnsi="Arial" w:cs="Arial"/>
        <w:b/>
      </w:rPr>
      <w:instrText xml:space="preserve">PAGE  </w:instrText>
    </w:r>
    <w:r w:rsidRPr="00BF3E83">
      <w:rPr>
        <w:rStyle w:val="PageNumber"/>
        <w:rFonts w:ascii="Arial" w:hAnsi="Arial" w:cs="Arial"/>
        <w:b/>
      </w:rPr>
      <w:fldChar w:fldCharType="separate"/>
    </w:r>
    <w:r w:rsidR="00937C4B">
      <w:rPr>
        <w:rStyle w:val="PageNumber"/>
        <w:rFonts w:ascii="Arial" w:hAnsi="Arial" w:cs="Arial"/>
        <w:b/>
        <w:noProof/>
      </w:rPr>
      <w:t>10</w:t>
    </w:r>
    <w:r w:rsidRPr="00BF3E83">
      <w:rPr>
        <w:rStyle w:val="PageNumber"/>
        <w:rFonts w:ascii="Arial" w:hAnsi="Arial" w:cs="Arial"/>
        <w:b/>
      </w:rPr>
      <w:fldChar w:fldCharType="end"/>
    </w:r>
  </w:p>
  <w:p w:rsidR="00A9074C" w:rsidRPr="00222BC9" w:rsidRDefault="00A9074C" w:rsidP="00437832">
    <w:pPr>
      <w:pStyle w:val="Header"/>
      <w:spacing w:before="20"/>
      <w:ind w:right="360" w:firstLine="576"/>
      <w:rPr>
        <w:rFonts w:ascii="Arial" w:hAnsi="Arial" w:cs="Arial"/>
        <w:b/>
        <w:sz w:val="18"/>
        <w:szCs w:val="18"/>
      </w:rPr>
    </w:pPr>
    <w:r w:rsidRPr="00222BC9">
      <w:rPr>
        <w:rFonts w:ascii="Arial" w:hAnsi="Arial" w:cs="Arial"/>
        <w:b/>
        <w:sz w:val="18"/>
        <w:szCs w:val="18"/>
      </w:rPr>
      <w:t>Design for Electrical and Computer Engineers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74C" w:rsidRPr="00BF3E83" w:rsidRDefault="00A9074C" w:rsidP="001859F7">
    <w:pPr>
      <w:pStyle w:val="Header"/>
      <w:framePr w:wrap="around" w:vAnchor="text" w:hAnchor="margin" w:xAlign="outside" w:y="1"/>
      <w:rPr>
        <w:rStyle w:val="PageNumber"/>
        <w:rFonts w:ascii="Arial" w:hAnsi="Arial" w:cs="Arial"/>
        <w:b/>
      </w:rPr>
    </w:pPr>
    <w:r w:rsidRPr="00BF3E83">
      <w:rPr>
        <w:rStyle w:val="PageNumber"/>
        <w:rFonts w:ascii="Arial" w:hAnsi="Arial" w:cs="Arial"/>
        <w:b/>
      </w:rPr>
      <w:fldChar w:fldCharType="begin"/>
    </w:r>
    <w:r w:rsidRPr="00BF3E83">
      <w:rPr>
        <w:rStyle w:val="PageNumber"/>
        <w:rFonts w:ascii="Arial" w:hAnsi="Arial" w:cs="Arial"/>
        <w:b/>
      </w:rPr>
      <w:instrText xml:space="preserve">PAGE  </w:instrText>
    </w:r>
    <w:r w:rsidRPr="00BF3E83">
      <w:rPr>
        <w:rStyle w:val="PageNumber"/>
        <w:rFonts w:ascii="Arial" w:hAnsi="Arial" w:cs="Arial"/>
        <w:b/>
      </w:rPr>
      <w:fldChar w:fldCharType="separate"/>
    </w:r>
    <w:r w:rsidR="00937C4B">
      <w:rPr>
        <w:rStyle w:val="PageNumber"/>
        <w:rFonts w:ascii="Arial" w:hAnsi="Arial" w:cs="Arial"/>
        <w:b/>
        <w:noProof/>
      </w:rPr>
      <w:t>9</w:t>
    </w:r>
    <w:r w:rsidRPr="00BF3E83">
      <w:rPr>
        <w:rStyle w:val="PageNumber"/>
        <w:rFonts w:ascii="Arial" w:hAnsi="Arial" w:cs="Arial"/>
        <w:b/>
      </w:rPr>
      <w:fldChar w:fldCharType="end"/>
    </w:r>
  </w:p>
  <w:p w:rsidR="00A9074C" w:rsidRPr="00222BC9" w:rsidRDefault="00A9074C" w:rsidP="00437832">
    <w:pPr>
      <w:pStyle w:val="Header"/>
      <w:spacing w:before="20"/>
      <w:ind w:right="54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REF _Ref92249440 \r \h </w:instrText>
    </w:r>
    <w:r w:rsidRPr="00F0001D">
      <w:rPr>
        <w:rFonts w:ascii="Arial" w:hAnsi="Arial" w:cs="Arial"/>
        <w:b/>
        <w:sz w:val="18"/>
        <w:szCs w:val="18"/>
      </w:rPr>
    </w:r>
    <w:r>
      <w:rPr>
        <w:rFonts w:ascii="Arial" w:hAnsi="Arial" w:cs="Arial"/>
        <w:b/>
        <w:sz w:val="18"/>
        <w:szCs w:val="18"/>
      </w:rPr>
      <w:fldChar w:fldCharType="separate"/>
    </w:r>
    <w:r w:rsidR="00937C4B">
      <w:rPr>
        <w:rFonts w:ascii="Arial" w:hAnsi="Arial" w:cs="Arial"/>
        <w:b/>
        <w:sz w:val="18"/>
        <w:szCs w:val="18"/>
      </w:rPr>
      <w:t>Appendix A</w:t>
    </w:r>
    <w:r>
      <w:rPr>
        <w:rFonts w:ascii="Arial" w:hAnsi="Arial" w:cs="Arial"/>
        <w:b/>
        <w:sz w:val="18"/>
        <w:szCs w:val="18"/>
      </w:rPr>
      <w:fldChar w:fldCharType="end"/>
    </w:r>
    <w:r>
      <w:rPr>
        <w:rFonts w:ascii="Arial" w:hAnsi="Arial" w:cs="Arial"/>
        <w:b/>
        <w:sz w:val="18"/>
        <w:szCs w:val="18"/>
      </w:rPr>
      <w:t xml:space="preserve">  </w:t>
    </w:r>
    <w:r w:rsidRPr="00F0001D">
      <w:rPr>
        <w:rFonts w:ascii="Arial" w:hAnsi="Arial" w:cs="Arial"/>
        <w:b/>
        <w:sz w:val="18"/>
        <w:szCs w:val="18"/>
      </w:rPr>
      <w:fldChar w:fldCharType="begin"/>
    </w:r>
    <w:r w:rsidRPr="00F0001D">
      <w:rPr>
        <w:rFonts w:ascii="Arial" w:hAnsi="Arial" w:cs="Arial"/>
        <w:b/>
        <w:sz w:val="18"/>
        <w:szCs w:val="18"/>
      </w:rPr>
      <w:instrText xml:space="preserve"> REF _Ref92249440 \h </w:instrText>
    </w:r>
    <w:r w:rsidRPr="00F0001D">
      <w:rPr>
        <w:rFonts w:ascii="Arial" w:hAnsi="Arial" w:cs="Arial"/>
        <w:b/>
        <w:sz w:val="18"/>
        <w:szCs w:val="18"/>
      </w:rPr>
    </w:r>
    <w:r w:rsidRPr="00F0001D">
      <w:rPr>
        <w:rFonts w:ascii="Arial" w:hAnsi="Arial" w:cs="Arial"/>
        <w:b/>
        <w:sz w:val="18"/>
        <w:szCs w:val="18"/>
      </w:rPr>
      <w:instrText xml:space="preserve"> \* MERGEFORMAT </w:instrText>
    </w:r>
    <w:r w:rsidRPr="00F0001D">
      <w:rPr>
        <w:rFonts w:ascii="Arial" w:hAnsi="Arial" w:cs="Arial"/>
        <w:b/>
        <w:sz w:val="18"/>
        <w:szCs w:val="18"/>
      </w:rPr>
      <w:fldChar w:fldCharType="separate"/>
    </w:r>
    <w:r w:rsidR="00937C4B" w:rsidRPr="00937C4B">
      <w:rPr>
        <w:rFonts w:ascii="Arial" w:hAnsi="Arial" w:cs="Arial"/>
        <w:b/>
        <w:sz w:val="18"/>
        <w:szCs w:val="18"/>
      </w:rPr>
      <w:t>Glossary</w:t>
    </w:r>
    <w:r w:rsidRPr="00F0001D">
      <w:rPr>
        <w:rFonts w:ascii="Arial" w:hAnsi="Arial" w:cs="Arial"/>
        <w:b/>
        <w:sz w:val="18"/>
        <w:szCs w:val="18"/>
      </w:rPr>
      <w:fldChar w:fldCharType="end"/>
    </w:r>
  </w:p>
  <w:p w:rsidR="00A9074C" w:rsidRPr="00BF3E83" w:rsidRDefault="00A9074C" w:rsidP="005F010E">
    <w:pPr>
      <w:pStyle w:val="Header"/>
      <w:spacing w:before="20"/>
      <w:ind w:right="360" w:firstLine="36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F80F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E181A9D"/>
    <w:multiLevelType w:val="multilevel"/>
    <w:tmpl w:val="2F5E98FC"/>
    <w:lvl w:ilvl="0">
      <w:start w:val="1"/>
      <w:numFmt w:val="upperLetter"/>
      <w:pStyle w:val="ChapterHeading120pt"/>
      <w:lvlText w:val="Appendix %1"/>
      <w:lvlJc w:val="left"/>
      <w:pPr>
        <w:tabs>
          <w:tab w:val="num" w:pos="432"/>
        </w:tabs>
        <w:ind w:left="0" w:firstLine="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B537095"/>
    <w:multiLevelType w:val="hybridMultilevel"/>
    <w:tmpl w:val="31863F54"/>
    <w:lvl w:ilvl="0" w:tplc="09BA7EEA">
      <w:start w:val="1"/>
      <w:numFmt w:val="bullet"/>
      <w:pStyle w:val="Book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018A2"/>
    <w:multiLevelType w:val="multilevel"/>
    <w:tmpl w:val="671E7A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ookHeading2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ookHeading3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2671431">
    <w:abstractNumId w:val="3"/>
  </w:num>
  <w:num w:numId="2" w16cid:durableId="899100180">
    <w:abstractNumId w:val="0"/>
  </w:num>
  <w:num w:numId="3" w16cid:durableId="2032293460">
    <w:abstractNumId w:val="2"/>
  </w:num>
  <w:num w:numId="4" w16cid:durableId="68736626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autoHyphenation/>
  <w:consecutiveHyphenLimit w:val="2"/>
  <w:evenAndOddHeaders/>
  <w:drawingGridHorizontalSpacing w:val="72"/>
  <w:drawingGridVerticalSpacing w:val="7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2E"/>
    <w:rsid w:val="00003141"/>
    <w:rsid w:val="000035B6"/>
    <w:rsid w:val="000039B2"/>
    <w:rsid w:val="00006FC2"/>
    <w:rsid w:val="0001147A"/>
    <w:rsid w:val="00011E33"/>
    <w:rsid w:val="000136AC"/>
    <w:rsid w:val="00015D9E"/>
    <w:rsid w:val="00016387"/>
    <w:rsid w:val="00022AEF"/>
    <w:rsid w:val="000232ED"/>
    <w:rsid w:val="000232F6"/>
    <w:rsid w:val="00025541"/>
    <w:rsid w:val="000268BF"/>
    <w:rsid w:val="00027398"/>
    <w:rsid w:val="00030A0C"/>
    <w:rsid w:val="000318FF"/>
    <w:rsid w:val="00032B26"/>
    <w:rsid w:val="00032F53"/>
    <w:rsid w:val="00033617"/>
    <w:rsid w:val="0003394F"/>
    <w:rsid w:val="00042BCB"/>
    <w:rsid w:val="00043E33"/>
    <w:rsid w:val="00044344"/>
    <w:rsid w:val="00044A56"/>
    <w:rsid w:val="000460C1"/>
    <w:rsid w:val="000465C3"/>
    <w:rsid w:val="0005111E"/>
    <w:rsid w:val="00053787"/>
    <w:rsid w:val="000537D5"/>
    <w:rsid w:val="00054A01"/>
    <w:rsid w:val="000559A2"/>
    <w:rsid w:val="00060040"/>
    <w:rsid w:val="00061576"/>
    <w:rsid w:val="00062023"/>
    <w:rsid w:val="00065E4A"/>
    <w:rsid w:val="0006623F"/>
    <w:rsid w:val="000673BB"/>
    <w:rsid w:val="000713E3"/>
    <w:rsid w:val="00071FF4"/>
    <w:rsid w:val="0007401F"/>
    <w:rsid w:val="000743F5"/>
    <w:rsid w:val="00074C87"/>
    <w:rsid w:val="000761B3"/>
    <w:rsid w:val="000764CB"/>
    <w:rsid w:val="000768E2"/>
    <w:rsid w:val="00076A97"/>
    <w:rsid w:val="00077C54"/>
    <w:rsid w:val="0008577C"/>
    <w:rsid w:val="00085E8A"/>
    <w:rsid w:val="000874C7"/>
    <w:rsid w:val="00090270"/>
    <w:rsid w:val="00092432"/>
    <w:rsid w:val="000925F9"/>
    <w:rsid w:val="0009366C"/>
    <w:rsid w:val="00094194"/>
    <w:rsid w:val="00095A26"/>
    <w:rsid w:val="00095FEC"/>
    <w:rsid w:val="000978DE"/>
    <w:rsid w:val="000A064E"/>
    <w:rsid w:val="000A181E"/>
    <w:rsid w:val="000A26DE"/>
    <w:rsid w:val="000A461D"/>
    <w:rsid w:val="000B34AD"/>
    <w:rsid w:val="000B39FE"/>
    <w:rsid w:val="000B493D"/>
    <w:rsid w:val="000B4E5E"/>
    <w:rsid w:val="000B60A2"/>
    <w:rsid w:val="000B6355"/>
    <w:rsid w:val="000B6E9A"/>
    <w:rsid w:val="000B7843"/>
    <w:rsid w:val="000C0407"/>
    <w:rsid w:val="000C104A"/>
    <w:rsid w:val="000C2458"/>
    <w:rsid w:val="000C2A89"/>
    <w:rsid w:val="000C2C19"/>
    <w:rsid w:val="000C464F"/>
    <w:rsid w:val="000C56A6"/>
    <w:rsid w:val="000C5A0C"/>
    <w:rsid w:val="000C68F4"/>
    <w:rsid w:val="000C6B1A"/>
    <w:rsid w:val="000C6F21"/>
    <w:rsid w:val="000C7921"/>
    <w:rsid w:val="000D0250"/>
    <w:rsid w:val="000D056C"/>
    <w:rsid w:val="000D0A26"/>
    <w:rsid w:val="000D19D8"/>
    <w:rsid w:val="000D31E9"/>
    <w:rsid w:val="000D441A"/>
    <w:rsid w:val="000D5739"/>
    <w:rsid w:val="000D6AF9"/>
    <w:rsid w:val="000E0307"/>
    <w:rsid w:val="000E09C4"/>
    <w:rsid w:val="000E0AC8"/>
    <w:rsid w:val="000E0BCF"/>
    <w:rsid w:val="000E2492"/>
    <w:rsid w:val="000E2947"/>
    <w:rsid w:val="000E45B5"/>
    <w:rsid w:val="000E4D00"/>
    <w:rsid w:val="000E5161"/>
    <w:rsid w:val="000E51BB"/>
    <w:rsid w:val="000E75B6"/>
    <w:rsid w:val="000F017C"/>
    <w:rsid w:val="000F50B7"/>
    <w:rsid w:val="000F7E3F"/>
    <w:rsid w:val="001004BB"/>
    <w:rsid w:val="00101261"/>
    <w:rsid w:val="001031EB"/>
    <w:rsid w:val="001054CD"/>
    <w:rsid w:val="00105F18"/>
    <w:rsid w:val="00107D07"/>
    <w:rsid w:val="0011045C"/>
    <w:rsid w:val="0011047F"/>
    <w:rsid w:val="00111A6C"/>
    <w:rsid w:val="001133B2"/>
    <w:rsid w:val="001134B0"/>
    <w:rsid w:val="00113FC4"/>
    <w:rsid w:val="00116A2C"/>
    <w:rsid w:val="00117746"/>
    <w:rsid w:val="001208E0"/>
    <w:rsid w:val="00121305"/>
    <w:rsid w:val="00122038"/>
    <w:rsid w:val="001247DC"/>
    <w:rsid w:val="001254FC"/>
    <w:rsid w:val="00125DDB"/>
    <w:rsid w:val="00126716"/>
    <w:rsid w:val="00130107"/>
    <w:rsid w:val="00130503"/>
    <w:rsid w:val="00131495"/>
    <w:rsid w:val="00131A7B"/>
    <w:rsid w:val="00134125"/>
    <w:rsid w:val="0013421D"/>
    <w:rsid w:val="0013538E"/>
    <w:rsid w:val="0013545B"/>
    <w:rsid w:val="0013552E"/>
    <w:rsid w:val="001358C3"/>
    <w:rsid w:val="00136B11"/>
    <w:rsid w:val="0013746E"/>
    <w:rsid w:val="001408EB"/>
    <w:rsid w:val="00141408"/>
    <w:rsid w:val="00142579"/>
    <w:rsid w:val="00144358"/>
    <w:rsid w:val="001452B2"/>
    <w:rsid w:val="00153F11"/>
    <w:rsid w:val="00156661"/>
    <w:rsid w:val="00163118"/>
    <w:rsid w:val="00163EF9"/>
    <w:rsid w:val="00166199"/>
    <w:rsid w:val="0016666B"/>
    <w:rsid w:val="00172A70"/>
    <w:rsid w:val="00172D85"/>
    <w:rsid w:val="001773CB"/>
    <w:rsid w:val="001777D5"/>
    <w:rsid w:val="0017795B"/>
    <w:rsid w:val="0018016B"/>
    <w:rsid w:val="00180CBA"/>
    <w:rsid w:val="0018221F"/>
    <w:rsid w:val="001824A8"/>
    <w:rsid w:val="00182A77"/>
    <w:rsid w:val="001834D5"/>
    <w:rsid w:val="001835DE"/>
    <w:rsid w:val="001836D4"/>
    <w:rsid w:val="001839CF"/>
    <w:rsid w:val="00184E93"/>
    <w:rsid w:val="001859F7"/>
    <w:rsid w:val="00186406"/>
    <w:rsid w:val="001867FB"/>
    <w:rsid w:val="00186D14"/>
    <w:rsid w:val="00187887"/>
    <w:rsid w:val="00191BA9"/>
    <w:rsid w:val="001926F6"/>
    <w:rsid w:val="00192EB8"/>
    <w:rsid w:val="00196634"/>
    <w:rsid w:val="001972B9"/>
    <w:rsid w:val="001A1781"/>
    <w:rsid w:val="001A3463"/>
    <w:rsid w:val="001A6A90"/>
    <w:rsid w:val="001A6E59"/>
    <w:rsid w:val="001B1275"/>
    <w:rsid w:val="001B1D8D"/>
    <w:rsid w:val="001B3769"/>
    <w:rsid w:val="001B3D20"/>
    <w:rsid w:val="001B5505"/>
    <w:rsid w:val="001B5B77"/>
    <w:rsid w:val="001B7E58"/>
    <w:rsid w:val="001C1251"/>
    <w:rsid w:val="001C12BA"/>
    <w:rsid w:val="001C393D"/>
    <w:rsid w:val="001C3F73"/>
    <w:rsid w:val="001C4722"/>
    <w:rsid w:val="001D1B81"/>
    <w:rsid w:val="001D302F"/>
    <w:rsid w:val="001D4662"/>
    <w:rsid w:val="001D4706"/>
    <w:rsid w:val="001D47FB"/>
    <w:rsid w:val="001D492F"/>
    <w:rsid w:val="001D6C94"/>
    <w:rsid w:val="001E1279"/>
    <w:rsid w:val="001E1A1D"/>
    <w:rsid w:val="001E70AB"/>
    <w:rsid w:val="001F716B"/>
    <w:rsid w:val="00200738"/>
    <w:rsid w:val="002020F3"/>
    <w:rsid w:val="002028FF"/>
    <w:rsid w:val="002046AB"/>
    <w:rsid w:val="0020503C"/>
    <w:rsid w:val="002059AE"/>
    <w:rsid w:val="00206D89"/>
    <w:rsid w:val="00210ECB"/>
    <w:rsid w:val="00212104"/>
    <w:rsid w:val="00212702"/>
    <w:rsid w:val="0021732C"/>
    <w:rsid w:val="002173E3"/>
    <w:rsid w:val="00217667"/>
    <w:rsid w:val="00217694"/>
    <w:rsid w:val="00220DFE"/>
    <w:rsid w:val="002227AB"/>
    <w:rsid w:val="00222BC9"/>
    <w:rsid w:val="00222C40"/>
    <w:rsid w:val="00224C78"/>
    <w:rsid w:val="002304AE"/>
    <w:rsid w:val="00230C14"/>
    <w:rsid w:val="002324E7"/>
    <w:rsid w:val="00232AD4"/>
    <w:rsid w:val="002352B2"/>
    <w:rsid w:val="00236F05"/>
    <w:rsid w:val="002419AE"/>
    <w:rsid w:val="00242A42"/>
    <w:rsid w:val="00242F68"/>
    <w:rsid w:val="00243BE0"/>
    <w:rsid w:val="002467B5"/>
    <w:rsid w:val="0024736C"/>
    <w:rsid w:val="00250359"/>
    <w:rsid w:val="002522BB"/>
    <w:rsid w:val="00253001"/>
    <w:rsid w:val="002530CC"/>
    <w:rsid w:val="00253443"/>
    <w:rsid w:val="00253D80"/>
    <w:rsid w:val="002541D9"/>
    <w:rsid w:val="00254BCD"/>
    <w:rsid w:val="00254BF8"/>
    <w:rsid w:val="0025792F"/>
    <w:rsid w:val="00260CE2"/>
    <w:rsid w:val="0026171F"/>
    <w:rsid w:val="0026178E"/>
    <w:rsid w:val="00261E84"/>
    <w:rsid w:val="00262B1B"/>
    <w:rsid w:val="0026307C"/>
    <w:rsid w:val="00264F80"/>
    <w:rsid w:val="00265009"/>
    <w:rsid w:val="0027370D"/>
    <w:rsid w:val="002737E4"/>
    <w:rsid w:val="002742BB"/>
    <w:rsid w:val="0027444B"/>
    <w:rsid w:val="002756B5"/>
    <w:rsid w:val="0027572C"/>
    <w:rsid w:val="00275A79"/>
    <w:rsid w:val="00277F7A"/>
    <w:rsid w:val="002811D7"/>
    <w:rsid w:val="0028247E"/>
    <w:rsid w:val="00282FE4"/>
    <w:rsid w:val="0028346F"/>
    <w:rsid w:val="00283F3C"/>
    <w:rsid w:val="00284510"/>
    <w:rsid w:val="00284EEF"/>
    <w:rsid w:val="002879B3"/>
    <w:rsid w:val="0029072C"/>
    <w:rsid w:val="00292E7C"/>
    <w:rsid w:val="00294973"/>
    <w:rsid w:val="00294AB5"/>
    <w:rsid w:val="00294CF4"/>
    <w:rsid w:val="0029515E"/>
    <w:rsid w:val="0029600A"/>
    <w:rsid w:val="002A29E2"/>
    <w:rsid w:val="002A3077"/>
    <w:rsid w:val="002A5380"/>
    <w:rsid w:val="002A55DC"/>
    <w:rsid w:val="002B0D7C"/>
    <w:rsid w:val="002B19F3"/>
    <w:rsid w:val="002B24AF"/>
    <w:rsid w:val="002B2711"/>
    <w:rsid w:val="002B2792"/>
    <w:rsid w:val="002B2F09"/>
    <w:rsid w:val="002B3352"/>
    <w:rsid w:val="002B62C5"/>
    <w:rsid w:val="002B786D"/>
    <w:rsid w:val="002C321A"/>
    <w:rsid w:val="002C4345"/>
    <w:rsid w:val="002C50DE"/>
    <w:rsid w:val="002C561D"/>
    <w:rsid w:val="002D0C71"/>
    <w:rsid w:val="002D2873"/>
    <w:rsid w:val="002D3BBD"/>
    <w:rsid w:val="002D3D4D"/>
    <w:rsid w:val="002D5BA0"/>
    <w:rsid w:val="002D759C"/>
    <w:rsid w:val="002D76A7"/>
    <w:rsid w:val="002E153C"/>
    <w:rsid w:val="002E1DE8"/>
    <w:rsid w:val="002E2E5F"/>
    <w:rsid w:val="002E4D83"/>
    <w:rsid w:val="002E59B5"/>
    <w:rsid w:val="002E78CB"/>
    <w:rsid w:val="002F0CF9"/>
    <w:rsid w:val="002F295E"/>
    <w:rsid w:val="002F3755"/>
    <w:rsid w:val="002F4388"/>
    <w:rsid w:val="002F5132"/>
    <w:rsid w:val="002F571F"/>
    <w:rsid w:val="002F68A5"/>
    <w:rsid w:val="00300523"/>
    <w:rsid w:val="003014A9"/>
    <w:rsid w:val="00301789"/>
    <w:rsid w:val="003028E6"/>
    <w:rsid w:val="003034FC"/>
    <w:rsid w:val="003135EA"/>
    <w:rsid w:val="00313CE0"/>
    <w:rsid w:val="00320653"/>
    <w:rsid w:val="003206F1"/>
    <w:rsid w:val="00320862"/>
    <w:rsid w:val="0032097B"/>
    <w:rsid w:val="00320EB6"/>
    <w:rsid w:val="00321262"/>
    <w:rsid w:val="00322854"/>
    <w:rsid w:val="003247B8"/>
    <w:rsid w:val="00324D93"/>
    <w:rsid w:val="00325053"/>
    <w:rsid w:val="003256B4"/>
    <w:rsid w:val="00330938"/>
    <w:rsid w:val="0033205E"/>
    <w:rsid w:val="00334747"/>
    <w:rsid w:val="003356E8"/>
    <w:rsid w:val="0034331A"/>
    <w:rsid w:val="003458B0"/>
    <w:rsid w:val="00345FA7"/>
    <w:rsid w:val="00350CB2"/>
    <w:rsid w:val="00353A1D"/>
    <w:rsid w:val="00355EAA"/>
    <w:rsid w:val="00356ECD"/>
    <w:rsid w:val="003574BF"/>
    <w:rsid w:val="003613AB"/>
    <w:rsid w:val="0036286F"/>
    <w:rsid w:val="003639E6"/>
    <w:rsid w:val="00363C59"/>
    <w:rsid w:val="00363FDC"/>
    <w:rsid w:val="0036462B"/>
    <w:rsid w:val="00366049"/>
    <w:rsid w:val="00366481"/>
    <w:rsid w:val="00366A4D"/>
    <w:rsid w:val="00366E55"/>
    <w:rsid w:val="00370D1F"/>
    <w:rsid w:val="00370F7D"/>
    <w:rsid w:val="00372699"/>
    <w:rsid w:val="0037298A"/>
    <w:rsid w:val="00372D3C"/>
    <w:rsid w:val="00372DC5"/>
    <w:rsid w:val="00373973"/>
    <w:rsid w:val="00374C57"/>
    <w:rsid w:val="003751F8"/>
    <w:rsid w:val="003765A4"/>
    <w:rsid w:val="00377130"/>
    <w:rsid w:val="00381CC3"/>
    <w:rsid w:val="0038309D"/>
    <w:rsid w:val="00385B68"/>
    <w:rsid w:val="0038627C"/>
    <w:rsid w:val="0039026E"/>
    <w:rsid w:val="003911B1"/>
    <w:rsid w:val="00391516"/>
    <w:rsid w:val="00391E37"/>
    <w:rsid w:val="00391FE0"/>
    <w:rsid w:val="0039314D"/>
    <w:rsid w:val="003931C6"/>
    <w:rsid w:val="0039446C"/>
    <w:rsid w:val="003A1664"/>
    <w:rsid w:val="003A1CE3"/>
    <w:rsid w:val="003A23EE"/>
    <w:rsid w:val="003A29C1"/>
    <w:rsid w:val="003A5B61"/>
    <w:rsid w:val="003A5DE0"/>
    <w:rsid w:val="003A6179"/>
    <w:rsid w:val="003B0410"/>
    <w:rsid w:val="003B233F"/>
    <w:rsid w:val="003B4944"/>
    <w:rsid w:val="003B5D5B"/>
    <w:rsid w:val="003B621A"/>
    <w:rsid w:val="003B6730"/>
    <w:rsid w:val="003B69D7"/>
    <w:rsid w:val="003B6E48"/>
    <w:rsid w:val="003B740D"/>
    <w:rsid w:val="003C1F1A"/>
    <w:rsid w:val="003C2712"/>
    <w:rsid w:val="003C3295"/>
    <w:rsid w:val="003C3B22"/>
    <w:rsid w:val="003C4068"/>
    <w:rsid w:val="003C4BDF"/>
    <w:rsid w:val="003C59BA"/>
    <w:rsid w:val="003C5F73"/>
    <w:rsid w:val="003C6441"/>
    <w:rsid w:val="003C7F3C"/>
    <w:rsid w:val="003D15B9"/>
    <w:rsid w:val="003D1829"/>
    <w:rsid w:val="003D1A07"/>
    <w:rsid w:val="003D1FCD"/>
    <w:rsid w:val="003D3111"/>
    <w:rsid w:val="003D6811"/>
    <w:rsid w:val="003D6ADA"/>
    <w:rsid w:val="003D6E06"/>
    <w:rsid w:val="003E0720"/>
    <w:rsid w:val="003E2CC7"/>
    <w:rsid w:val="003E3F2E"/>
    <w:rsid w:val="003E48D0"/>
    <w:rsid w:val="003E5BA4"/>
    <w:rsid w:val="003E6CC2"/>
    <w:rsid w:val="003E7A7E"/>
    <w:rsid w:val="003E7EF4"/>
    <w:rsid w:val="003F1D10"/>
    <w:rsid w:val="003F3993"/>
    <w:rsid w:val="003F44B4"/>
    <w:rsid w:val="003F55C9"/>
    <w:rsid w:val="003F5EAF"/>
    <w:rsid w:val="004009A3"/>
    <w:rsid w:val="00401555"/>
    <w:rsid w:val="0040292C"/>
    <w:rsid w:val="00402A20"/>
    <w:rsid w:val="004032C9"/>
    <w:rsid w:val="00405700"/>
    <w:rsid w:val="0040727C"/>
    <w:rsid w:val="00407D5B"/>
    <w:rsid w:val="0041234A"/>
    <w:rsid w:val="004127E5"/>
    <w:rsid w:val="0041322F"/>
    <w:rsid w:val="00414DFC"/>
    <w:rsid w:val="004153C1"/>
    <w:rsid w:val="00422003"/>
    <w:rsid w:val="00422211"/>
    <w:rsid w:val="00422D5B"/>
    <w:rsid w:val="00422D8B"/>
    <w:rsid w:val="00424A45"/>
    <w:rsid w:val="004250BB"/>
    <w:rsid w:val="00425B68"/>
    <w:rsid w:val="004264DF"/>
    <w:rsid w:val="00430EB5"/>
    <w:rsid w:val="00432ED1"/>
    <w:rsid w:val="00433EB7"/>
    <w:rsid w:val="0043516E"/>
    <w:rsid w:val="00435ECF"/>
    <w:rsid w:val="004363D6"/>
    <w:rsid w:val="004367E8"/>
    <w:rsid w:val="00436F69"/>
    <w:rsid w:val="004372BF"/>
    <w:rsid w:val="00437832"/>
    <w:rsid w:val="004403C8"/>
    <w:rsid w:val="0044143C"/>
    <w:rsid w:val="00441AAB"/>
    <w:rsid w:val="00441C0B"/>
    <w:rsid w:val="0044315A"/>
    <w:rsid w:val="00443D67"/>
    <w:rsid w:val="00444228"/>
    <w:rsid w:val="004508B4"/>
    <w:rsid w:val="004546DB"/>
    <w:rsid w:val="004560C3"/>
    <w:rsid w:val="00462EEB"/>
    <w:rsid w:val="00465D92"/>
    <w:rsid w:val="00467742"/>
    <w:rsid w:val="004678B1"/>
    <w:rsid w:val="0047017C"/>
    <w:rsid w:val="00470901"/>
    <w:rsid w:val="00470943"/>
    <w:rsid w:val="004715F9"/>
    <w:rsid w:val="00471B29"/>
    <w:rsid w:val="00475C39"/>
    <w:rsid w:val="00475D64"/>
    <w:rsid w:val="0047657D"/>
    <w:rsid w:val="004772E3"/>
    <w:rsid w:val="00477788"/>
    <w:rsid w:val="00480981"/>
    <w:rsid w:val="004818B8"/>
    <w:rsid w:val="00481F23"/>
    <w:rsid w:val="00482548"/>
    <w:rsid w:val="00482E9D"/>
    <w:rsid w:val="00485B81"/>
    <w:rsid w:val="0049213C"/>
    <w:rsid w:val="00493155"/>
    <w:rsid w:val="0049424A"/>
    <w:rsid w:val="00495327"/>
    <w:rsid w:val="004962BA"/>
    <w:rsid w:val="0049674E"/>
    <w:rsid w:val="00497793"/>
    <w:rsid w:val="004979D9"/>
    <w:rsid w:val="00497BD3"/>
    <w:rsid w:val="004A09DC"/>
    <w:rsid w:val="004A156A"/>
    <w:rsid w:val="004A1DC4"/>
    <w:rsid w:val="004A2036"/>
    <w:rsid w:val="004A2082"/>
    <w:rsid w:val="004A2368"/>
    <w:rsid w:val="004A2BF1"/>
    <w:rsid w:val="004A2CA6"/>
    <w:rsid w:val="004A755A"/>
    <w:rsid w:val="004B312F"/>
    <w:rsid w:val="004B4D77"/>
    <w:rsid w:val="004B6B82"/>
    <w:rsid w:val="004B77B7"/>
    <w:rsid w:val="004C0285"/>
    <w:rsid w:val="004C2AA0"/>
    <w:rsid w:val="004C465B"/>
    <w:rsid w:val="004C58AF"/>
    <w:rsid w:val="004C5D6B"/>
    <w:rsid w:val="004C7788"/>
    <w:rsid w:val="004C7FDB"/>
    <w:rsid w:val="004D01BD"/>
    <w:rsid w:val="004D32A3"/>
    <w:rsid w:val="004D4231"/>
    <w:rsid w:val="004E1BC7"/>
    <w:rsid w:val="004E2C4B"/>
    <w:rsid w:val="004E39CE"/>
    <w:rsid w:val="004E5B41"/>
    <w:rsid w:val="004F080C"/>
    <w:rsid w:val="004F1F93"/>
    <w:rsid w:val="004F34D3"/>
    <w:rsid w:val="004F35CE"/>
    <w:rsid w:val="004F3BC7"/>
    <w:rsid w:val="004F5032"/>
    <w:rsid w:val="004F61D7"/>
    <w:rsid w:val="004F71C9"/>
    <w:rsid w:val="005002EA"/>
    <w:rsid w:val="005006AC"/>
    <w:rsid w:val="00503ABF"/>
    <w:rsid w:val="00504013"/>
    <w:rsid w:val="00504601"/>
    <w:rsid w:val="00506454"/>
    <w:rsid w:val="005070A1"/>
    <w:rsid w:val="005071F8"/>
    <w:rsid w:val="00507779"/>
    <w:rsid w:val="00507FA4"/>
    <w:rsid w:val="005136D5"/>
    <w:rsid w:val="00513DC8"/>
    <w:rsid w:val="005143C7"/>
    <w:rsid w:val="00514E4E"/>
    <w:rsid w:val="005167A1"/>
    <w:rsid w:val="00516C2E"/>
    <w:rsid w:val="005170EA"/>
    <w:rsid w:val="00522CCD"/>
    <w:rsid w:val="00523E9D"/>
    <w:rsid w:val="00524EE8"/>
    <w:rsid w:val="00526AA2"/>
    <w:rsid w:val="0053225A"/>
    <w:rsid w:val="005350BA"/>
    <w:rsid w:val="00535E63"/>
    <w:rsid w:val="00536207"/>
    <w:rsid w:val="00536918"/>
    <w:rsid w:val="00537BDE"/>
    <w:rsid w:val="005408DA"/>
    <w:rsid w:val="00541573"/>
    <w:rsid w:val="00541C5F"/>
    <w:rsid w:val="00544397"/>
    <w:rsid w:val="0054493E"/>
    <w:rsid w:val="00551B93"/>
    <w:rsid w:val="00551DF2"/>
    <w:rsid w:val="00552AAB"/>
    <w:rsid w:val="0055566F"/>
    <w:rsid w:val="0055578A"/>
    <w:rsid w:val="005616AA"/>
    <w:rsid w:val="00561B33"/>
    <w:rsid w:val="005630FE"/>
    <w:rsid w:val="005635FE"/>
    <w:rsid w:val="00563856"/>
    <w:rsid w:val="00565BF5"/>
    <w:rsid w:val="005673CF"/>
    <w:rsid w:val="00571039"/>
    <w:rsid w:val="005732F4"/>
    <w:rsid w:val="005733B7"/>
    <w:rsid w:val="00574199"/>
    <w:rsid w:val="00574EC8"/>
    <w:rsid w:val="00580FB1"/>
    <w:rsid w:val="0058292B"/>
    <w:rsid w:val="005834EF"/>
    <w:rsid w:val="0058390A"/>
    <w:rsid w:val="00584704"/>
    <w:rsid w:val="0058754A"/>
    <w:rsid w:val="00587735"/>
    <w:rsid w:val="00591660"/>
    <w:rsid w:val="00592C51"/>
    <w:rsid w:val="005930DA"/>
    <w:rsid w:val="00594DD7"/>
    <w:rsid w:val="00595C11"/>
    <w:rsid w:val="00596C49"/>
    <w:rsid w:val="005973C5"/>
    <w:rsid w:val="005A0418"/>
    <w:rsid w:val="005A090E"/>
    <w:rsid w:val="005A0D76"/>
    <w:rsid w:val="005A2D5B"/>
    <w:rsid w:val="005A63C0"/>
    <w:rsid w:val="005A7FB3"/>
    <w:rsid w:val="005B0F09"/>
    <w:rsid w:val="005B16B7"/>
    <w:rsid w:val="005B1BBA"/>
    <w:rsid w:val="005B291B"/>
    <w:rsid w:val="005B2C45"/>
    <w:rsid w:val="005B307C"/>
    <w:rsid w:val="005B39A5"/>
    <w:rsid w:val="005B5359"/>
    <w:rsid w:val="005B5F13"/>
    <w:rsid w:val="005C02BD"/>
    <w:rsid w:val="005C0B7B"/>
    <w:rsid w:val="005C1B51"/>
    <w:rsid w:val="005C455C"/>
    <w:rsid w:val="005C496C"/>
    <w:rsid w:val="005C4984"/>
    <w:rsid w:val="005C594B"/>
    <w:rsid w:val="005C79AF"/>
    <w:rsid w:val="005D0483"/>
    <w:rsid w:val="005D1A1C"/>
    <w:rsid w:val="005D2FCA"/>
    <w:rsid w:val="005D3CC2"/>
    <w:rsid w:val="005D5EA9"/>
    <w:rsid w:val="005D6A0A"/>
    <w:rsid w:val="005E2333"/>
    <w:rsid w:val="005E27DD"/>
    <w:rsid w:val="005E3FEF"/>
    <w:rsid w:val="005E4C90"/>
    <w:rsid w:val="005E517A"/>
    <w:rsid w:val="005E5768"/>
    <w:rsid w:val="005E7ADF"/>
    <w:rsid w:val="005F010E"/>
    <w:rsid w:val="005F0350"/>
    <w:rsid w:val="005F0AD5"/>
    <w:rsid w:val="005F0CBF"/>
    <w:rsid w:val="005F2352"/>
    <w:rsid w:val="005F478E"/>
    <w:rsid w:val="005F4AEA"/>
    <w:rsid w:val="005F5F0F"/>
    <w:rsid w:val="005F67C8"/>
    <w:rsid w:val="006003EE"/>
    <w:rsid w:val="00601821"/>
    <w:rsid w:val="00605184"/>
    <w:rsid w:val="00605DDA"/>
    <w:rsid w:val="00613496"/>
    <w:rsid w:val="00614293"/>
    <w:rsid w:val="0061441D"/>
    <w:rsid w:val="00615EAC"/>
    <w:rsid w:val="006160A6"/>
    <w:rsid w:val="0062061F"/>
    <w:rsid w:val="006214C0"/>
    <w:rsid w:val="00621F77"/>
    <w:rsid w:val="006230DB"/>
    <w:rsid w:val="006255CC"/>
    <w:rsid w:val="00630C36"/>
    <w:rsid w:val="00632B06"/>
    <w:rsid w:val="0063413D"/>
    <w:rsid w:val="00634A20"/>
    <w:rsid w:val="00634FFF"/>
    <w:rsid w:val="00636A8A"/>
    <w:rsid w:val="00637C87"/>
    <w:rsid w:val="00640128"/>
    <w:rsid w:val="0064048B"/>
    <w:rsid w:val="00641144"/>
    <w:rsid w:val="00641762"/>
    <w:rsid w:val="00641951"/>
    <w:rsid w:val="0064288A"/>
    <w:rsid w:val="00642958"/>
    <w:rsid w:val="0064414E"/>
    <w:rsid w:val="00645176"/>
    <w:rsid w:val="00650477"/>
    <w:rsid w:val="00651638"/>
    <w:rsid w:val="006527BC"/>
    <w:rsid w:val="00652B03"/>
    <w:rsid w:val="00654064"/>
    <w:rsid w:val="006552E7"/>
    <w:rsid w:val="00655EA0"/>
    <w:rsid w:val="00656B6F"/>
    <w:rsid w:val="00657BBC"/>
    <w:rsid w:val="0066082D"/>
    <w:rsid w:val="00661110"/>
    <w:rsid w:val="006613FB"/>
    <w:rsid w:val="00664857"/>
    <w:rsid w:val="0067334D"/>
    <w:rsid w:val="0067362A"/>
    <w:rsid w:val="0067467F"/>
    <w:rsid w:val="00677621"/>
    <w:rsid w:val="00680AB7"/>
    <w:rsid w:val="00681BC4"/>
    <w:rsid w:val="00681D4E"/>
    <w:rsid w:val="00683D26"/>
    <w:rsid w:val="00686C6C"/>
    <w:rsid w:val="00687406"/>
    <w:rsid w:val="0069262B"/>
    <w:rsid w:val="00695774"/>
    <w:rsid w:val="00696D75"/>
    <w:rsid w:val="006A1CBA"/>
    <w:rsid w:val="006A3AAE"/>
    <w:rsid w:val="006A3F59"/>
    <w:rsid w:val="006A758D"/>
    <w:rsid w:val="006A77DB"/>
    <w:rsid w:val="006B0250"/>
    <w:rsid w:val="006B0B42"/>
    <w:rsid w:val="006B2FB3"/>
    <w:rsid w:val="006B4B1B"/>
    <w:rsid w:val="006B6233"/>
    <w:rsid w:val="006B78F7"/>
    <w:rsid w:val="006C34E9"/>
    <w:rsid w:val="006C43CD"/>
    <w:rsid w:val="006C4502"/>
    <w:rsid w:val="006C6120"/>
    <w:rsid w:val="006D3DA7"/>
    <w:rsid w:val="006D4AE9"/>
    <w:rsid w:val="006D5650"/>
    <w:rsid w:val="006D57E0"/>
    <w:rsid w:val="006D5DF1"/>
    <w:rsid w:val="006D604F"/>
    <w:rsid w:val="006D7129"/>
    <w:rsid w:val="006E0F71"/>
    <w:rsid w:val="006E1656"/>
    <w:rsid w:val="006E1BEC"/>
    <w:rsid w:val="006E2B3B"/>
    <w:rsid w:val="006E5673"/>
    <w:rsid w:val="006E5EE6"/>
    <w:rsid w:val="006E6C0D"/>
    <w:rsid w:val="006F030F"/>
    <w:rsid w:val="006F1048"/>
    <w:rsid w:val="006F2028"/>
    <w:rsid w:val="006F2315"/>
    <w:rsid w:val="006F3042"/>
    <w:rsid w:val="006F3084"/>
    <w:rsid w:val="006F45A4"/>
    <w:rsid w:val="006F6FAE"/>
    <w:rsid w:val="0070019C"/>
    <w:rsid w:val="007004D7"/>
    <w:rsid w:val="00702D98"/>
    <w:rsid w:val="00702F8E"/>
    <w:rsid w:val="00703E44"/>
    <w:rsid w:val="00704BD0"/>
    <w:rsid w:val="00704EF6"/>
    <w:rsid w:val="0070611A"/>
    <w:rsid w:val="007062C3"/>
    <w:rsid w:val="00710D1F"/>
    <w:rsid w:val="00710DCD"/>
    <w:rsid w:val="00710E74"/>
    <w:rsid w:val="00711F31"/>
    <w:rsid w:val="00712F95"/>
    <w:rsid w:val="00714A46"/>
    <w:rsid w:val="00716049"/>
    <w:rsid w:val="0072177A"/>
    <w:rsid w:val="007238E2"/>
    <w:rsid w:val="00724940"/>
    <w:rsid w:val="0073022C"/>
    <w:rsid w:val="00730D1D"/>
    <w:rsid w:val="00732546"/>
    <w:rsid w:val="00732EA4"/>
    <w:rsid w:val="0073340D"/>
    <w:rsid w:val="007337DF"/>
    <w:rsid w:val="00734359"/>
    <w:rsid w:val="00734422"/>
    <w:rsid w:val="00734DD3"/>
    <w:rsid w:val="007362D5"/>
    <w:rsid w:val="007402EF"/>
    <w:rsid w:val="0074221E"/>
    <w:rsid w:val="00742C99"/>
    <w:rsid w:val="00744852"/>
    <w:rsid w:val="00746634"/>
    <w:rsid w:val="0075029C"/>
    <w:rsid w:val="007519F6"/>
    <w:rsid w:val="007527F7"/>
    <w:rsid w:val="00757830"/>
    <w:rsid w:val="00757D2E"/>
    <w:rsid w:val="00760148"/>
    <w:rsid w:val="00760DD9"/>
    <w:rsid w:val="00761AA6"/>
    <w:rsid w:val="00761F53"/>
    <w:rsid w:val="00763662"/>
    <w:rsid w:val="0076458C"/>
    <w:rsid w:val="007651FA"/>
    <w:rsid w:val="007658BA"/>
    <w:rsid w:val="00770F03"/>
    <w:rsid w:val="0077137B"/>
    <w:rsid w:val="007716BC"/>
    <w:rsid w:val="00774029"/>
    <w:rsid w:val="0077599D"/>
    <w:rsid w:val="00777335"/>
    <w:rsid w:val="007774A1"/>
    <w:rsid w:val="0077777B"/>
    <w:rsid w:val="00781133"/>
    <w:rsid w:val="00781AD0"/>
    <w:rsid w:val="00785095"/>
    <w:rsid w:val="00785D4E"/>
    <w:rsid w:val="00786227"/>
    <w:rsid w:val="00794BEA"/>
    <w:rsid w:val="00795DA7"/>
    <w:rsid w:val="00796336"/>
    <w:rsid w:val="00796743"/>
    <w:rsid w:val="00797430"/>
    <w:rsid w:val="00797C8C"/>
    <w:rsid w:val="00797D55"/>
    <w:rsid w:val="007A133D"/>
    <w:rsid w:val="007A1B7A"/>
    <w:rsid w:val="007A6825"/>
    <w:rsid w:val="007A7091"/>
    <w:rsid w:val="007A7CB8"/>
    <w:rsid w:val="007A7CCA"/>
    <w:rsid w:val="007A7F61"/>
    <w:rsid w:val="007B06BD"/>
    <w:rsid w:val="007B1F6A"/>
    <w:rsid w:val="007B2E9F"/>
    <w:rsid w:val="007B2FFD"/>
    <w:rsid w:val="007B32AC"/>
    <w:rsid w:val="007C186C"/>
    <w:rsid w:val="007C28B4"/>
    <w:rsid w:val="007C44CA"/>
    <w:rsid w:val="007C5AED"/>
    <w:rsid w:val="007C7EE0"/>
    <w:rsid w:val="007D01FE"/>
    <w:rsid w:val="007D0753"/>
    <w:rsid w:val="007D117B"/>
    <w:rsid w:val="007D156F"/>
    <w:rsid w:val="007D1680"/>
    <w:rsid w:val="007D1969"/>
    <w:rsid w:val="007D1CBC"/>
    <w:rsid w:val="007D3CF2"/>
    <w:rsid w:val="007E2324"/>
    <w:rsid w:val="007E2EE7"/>
    <w:rsid w:val="007E5A91"/>
    <w:rsid w:val="007E6480"/>
    <w:rsid w:val="007E7CBD"/>
    <w:rsid w:val="007E7D53"/>
    <w:rsid w:val="007F2795"/>
    <w:rsid w:val="007F4D93"/>
    <w:rsid w:val="007F5C3C"/>
    <w:rsid w:val="007F75BD"/>
    <w:rsid w:val="00800846"/>
    <w:rsid w:val="0080375D"/>
    <w:rsid w:val="008040B5"/>
    <w:rsid w:val="00805B4A"/>
    <w:rsid w:val="00806778"/>
    <w:rsid w:val="00807ECF"/>
    <w:rsid w:val="0081276B"/>
    <w:rsid w:val="00813761"/>
    <w:rsid w:val="00814268"/>
    <w:rsid w:val="00814688"/>
    <w:rsid w:val="00816778"/>
    <w:rsid w:val="00816794"/>
    <w:rsid w:val="00817E05"/>
    <w:rsid w:val="008253CC"/>
    <w:rsid w:val="00825663"/>
    <w:rsid w:val="00826532"/>
    <w:rsid w:val="008269B8"/>
    <w:rsid w:val="008305C7"/>
    <w:rsid w:val="00830E0A"/>
    <w:rsid w:val="00831057"/>
    <w:rsid w:val="00832690"/>
    <w:rsid w:val="00834449"/>
    <w:rsid w:val="008345BD"/>
    <w:rsid w:val="008360D5"/>
    <w:rsid w:val="00840D5F"/>
    <w:rsid w:val="00841290"/>
    <w:rsid w:val="00844545"/>
    <w:rsid w:val="0084499D"/>
    <w:rsid w:val="00845159"/>
    <w:rsid w:val="00846F95"/>
    <w:rsid w:val="008474FD"/>
    <w:rsid w:val="00850271"/>
    <w:rsid w:val="0085033F"/>
    <w:rsid w:val="00851750"/>
    <w:rsid w:val="008535A8"/>
    <w:rsid w:val="008564E8"/>
    <w:rsid w:val="008568D2"/>
    <w:rsid w:val="008612F3"/>
    <w:rsid w:val="00864645"/>
    <w:rsid w:val="00864A33"/>
    <w:rsid w:val="00864B13"/>
    <w:rsid w:val="00866D8E"/>
    <w:rsid w:val="008675B0"/>
    <w:rsid w:val="008716A6"/>
    <w:rsid w:val="0087495C"/>
    <w:rsid w:val="008754D5"/>
    <w:rsid w:val="008767B4"/>
    <w:rsid w:val="0087720B"/>
    <w:rsid w:val="00881658"/>
    <w:rsid w:val="00882173"/>
    <w:rsid w:val="008829E9"/>
    <w:rsid w:val="00884D20"/>
    <w:rsid w:val="00885DD9"/>
    <w:rsid w:val="00887529"/>
    <w:rsid w:val="00891530"/>
    <w:rsid w:val="00891BD4"/>
    <w:rsid w:val="00892670"/>
    <w:rsid w:val="00892929"/>
    <w:rsid w:val="00892DC7"/>
    <w:rsid w:val="008930B1"/>
    <w:rsid w:val="00893684"/>
    <w:rsid w:val="00893827"/>
    <w:rsid w:val="0089560D"/>
    <w:rsid w:val="008962A6"/>
    <w:rsid w:val="008979BE"/>
    <w:rsid w:val="008A0D24"/>
    <w:rsid w:val="008A3586"/>
    <w:rsid w:val="008A5388"/>
    <w:rsid w:val="008A5887"/>
    <w:rsid w:val="008A6B04"/>
    <w:rsid w:val="008A7425"/>
    <w:rsid w:val="008B02E4"/>
    <w:rsid w:val="008B157E"/>
    <w:rsid w:val="008B1893"/>
    <w:rsid w:val="008B2804"/>
    <w:rsid w:val="008B2A60"/>
    <w:rsid w:val="008B38CC"/>
    <w:rsid w:val="008B3AF0"/>
    <w:rsid w:val="008B4107"/>
    <w:rsid w:val="008B5856"/>
    <w:rsid w:val="008B6989"/>
    <w:rsid w:val="008C0631"/>
    <w:rsid w:val="008C1246"/>
    <w:rsid w:val="008C12F4"/>
    <w:rsid w:val="008C1378"/>
    <w:rsid w:val="008C3208"/>
    <w:rsid w:val="008C34C2"/>
    <w:rsid w:val="008C4950"/>
    <w:rsid w:val="008C5895"/>
    <w:rsid w:val="008D070F"/>
    <w:rsid w:val="008D0D29"/>
    <w:rsid w:val="008D2516"/>
    <w:rsid w:val="008D2766"/>
    <w:rsid w:val="008D399F"/>
    <w:rsid w:val="008D7624"/>
    <w:rsid w:val="008E2587"/>
    <w:rsid w:val="008E49AA"/>
    <w:rsid w:val="008E4BC9"/>
    <w:rsid w:val="008E71BF"/>
    <w:rsid w:val="008F0442"/>
    <w:rsid w:val="008F123E"/>
    <w:rsid w:val="008F1ED7"/>
    <w:rsid w:val="008F42F3"/>
    <w:rsid w:val="008F4562"/>
    <w:rsid w:val="008F476C"/>
    <w:rsid w:val="008F6AEE"/>
    <w:rsid w:val="008F7812"/>
    <w:rsid w:val="009033B7"/>
    <w:rsid w:val="00903582"/>
    <w:rsid w:val="009036A6"/>
    <w:rsid w:val="00911192"/>
    <w:rsid w:val="00913DF0"/>
    <w:rsid w:val="009143AE"/>
    <w:rsid w:val="009148A3"/>
    <w:rsid w:val="00914A7A"/>
    <w:rsid w:val="009154A4"/>
    <w:rsid w:val="00915554"/>
    <w:rsid w:val="00917804"/>
    <w:rsid w:val="00917E84"/>
    <w:rsid w:val="00921F56"/>
    <w:rsid w:val="00922DBD"/>
    <w:rsid w:val="00925BEA"/>
    <w:rsid w:val="00931EE8"/>
    <w:rsid w:val="00937C4B"/>
    <w:rsid w:val="00937CB7"/>
    <w:rsid w:val="009400FB"/>
    <w:rsid w:val="00943406"/>
    <w:rsid w:val="00944DBF"/>
    <w:rsid w:val="00945D6C"/>
    <w:rsid w:val="0094691B"/>
    <w:rsid w:val="00946FA2"/>
    <w:rsid w:val="009505B0"/>
    <w:rsid w:val="00954BEB"/>
    <w:rsid w:val="00956ABD"/>
    <w:rsid w:val="00957ACE"/>
    <w:rsid w:val="0096195F"/>
    <w:rsid w:val="00962FF4"/>
    <w:rsid w:val="00963A06"/>
    <w:rsid w:val="00970638"/>
    <w:rsid w:val="00970E76"/>
    <w:rsid w:val="009716A2"/>
    <w:rsid w:val="009728E1"/>
    <w:rsid w:val="00975244"/>
    <w:rsid w:val="00977DFB"/>
    <w:rsid w:val="009812ED"/>
    <w:rsid w:val="00981BC6"/>
    <w:rsid w:val="00983451"/>
    <w:rsid w:val="00987A4B"/>
    <w:rsid w:val="009900A3"/>
    <w:rsid w:val="00991393"/>
    <w:rsid w:val="009A1756"/>
    <w:rsid w:val="009A461E"/>
    <w:rsid w:val="009A4760"/>
    <w:rsid w:val="009A4A59"/>
    <w:rsid w:val="009A605C"/>
    <w:rsid w:val="009A6C2A"/>
    <w:rsid w:val="009B2390"/>
    <w:rsid w:val="009B3311"/>
    <w:rsid w:val="009B5B9A"/>
    <w:rsid w:val="009B5DF5"/>
    <w:rsid w:val="009B6EAE"/>
    <w:rsid w:val="009C0A57"/>
    <w:rsid w:val="009C1AF2"/>
    <w:rsid w:val="009C2067"/>
    <w:rsid w:val="009C3D03"/>
    <w:rsid w:val="009C5155"/>
    <w:rsid w:val="009C7EF6"/>
    <w:rsid w:val="009D233C"/>
    <w:rsid w:val="009D27DC"/>
    <w:rsid w:val="009D42BF"/>
    <w:rsid w:val="009D47E4"/>
    <w:rsid w:val="009D47E9"/>
    <w:rsid w:val="009D6FB6"/>
    <w:rsid w:val="009D7915"/>
    <w:rsid w:val="009E04BA"/>
    <w:rsid w:val="009E0513"/>
    <w:rsid w:val="009E0D2B"/>
    <w:rsid w:val="009E0EF9"/>
    <w:rsid w:val="009E223A"/>
    <w:rsid w:val="009E271F"/>
    <w:rsid w:val="009E29C4"/>
    <w:rsid w:val="009E35CC"/>
    <w:rsid w:val="009E4148"/>
    <w:rsid w:val="009F09D9"/>
    <w:rsid w:val="009F1009"/>
    <w:rsid w:val="009F1028"/>
    <w:rsid w:val="009F1DF4"/>
    <w:rsid w:val="009F2662"/>
    <w:rsid w:val="009F4B13"/>
    <w:rsid w:val="009F62A4"/>
    <w:rsid w:val="009F63FC"/>
    <w:rsid w:val="009F6C87"/>
    <w:rsid w:val="009F74D9"/>
    <w:rsid w:val="00A00C03"/>
    <w:rsid w:val="00A014DD"/>
    <w:rsid w:val="00A04853"/>
    <w:rsid w:val="00A048B0"/>
    <w:rsid w:val="00A04E09"/>
    <w:rsid w:val="00A05202"/>
    <w:rsid w:val="00A05593"/>
    <w:rsid w:val="00A05F71"/>
    <w:rsid w:val="00A07012"/>
    <w:rsid w:val="00A11BB3"/>
    <w:rsid w:val="00A161D9"/>
    <w:rsid w:val="00A171C7"/>
    <w:rsid w:val="00A1770A"/>
    <w:rsid w:val="00A17ED8"/>
    <w:rsid w:val="00A2138B"/>
    <w:rsid w:val="00A21A71"/>
    <w:rsid w:val="00A21E19"/>
    <w:rsid w:val="00A248F2"/>
    <w:rsid w:val="00A248F7"/>
    <w:rsid w:val="00A24B6C"/>
    <w:rsid w:val="00A25628"/>
    <w:rsid w:val="00A2611A"/>
    <w:rsid w:val="00A26F08"/>
    <w:rsid w:val="00A27DC9"/>
    <w:rsid w:val="00A27F7A"/>
    <w:rsid w:val="00A3057D"/>
    <w:rsid w:val="00A316B4"/>
    <w:rsid w:val="00A320A3"/>
    <w:rsid w:val="00A3439D"/>
    <w:rsid w:val="00A34AF8"/>
    <w:rsid w:val="00A37F20"/>
    <w:rsid w:val="00A40234"/>
    <w:rsid w:val="00A44AD7"/>
    <w:rsid w:val="00A46781"/>
    <w:rsid w:val="00A46EC6"/>
    <w:rsid w:val="00A473D8"/>
    <w:rsid w:val="00A47E0B"/>
    <w:rsid w:val="00A50522"/>
    <w:rsid w:val="00A50873"/>
    <w:rsid w:val="00A515E9"/>
    <w:rsid w:val="00A53D57"/>
    <w:rsid w:val="00A55BCB"/>
    <w:rsid w:val="00A622A1"/>
    <w:rsid w:val="00A63BFA"/>
    <w:rsid w:val="00A65737"/>
    <w:rsid w:val="00A669ED"/>
    <w:rsid w:val="00A708A2"/>
    <w:rsid w:val="00A72410"/>
    <w:rsid w:val="00A72A85"/>
    <w:rsid w:val="00A74ECD"/>
    <w:rsid w:val="00A80F65"/>
    <w:rsid w:val="00A82AFC"/>
    <w:rsid w:val="00A84762"/>
    <w:rsid w:val="00A84B39"/>
    <w:rsid w:val="00A84B40"/>
    <w:rsid w:val="00A854D2"/>
    <w:rsid w:val="00A86E39"/>
    <w:rsid w:val="00A9074C"/>
    <w:rsid w:val="00A91132"/>
    <w:rsid w:val="00A9133C"/>
    <w:rsid w:val="00A91C74"/>
    <w:rsid w:val="00A92BCA"/>
    <w:rsid w:val="00A92C5D"/>
    <w:rsid w:val="00A92D06"/>
    <w:rsid w:val="00A96CEA"/>
    <w:rsid w:val="00AA03B6"/>
    <w:rsid w:val="00AA0F9C"/>
    <w:rsid w:val="00AA3AA8"/>
    <w:rsid w:val="00AA7D98"/>
    <w:rsid w:val="00AB4CAA"/>
    <w:rsid w:val="00AB53DD"/>
    <w:rsid w:val="00AB7A46"/>
    <w:rsid w:val="00AC0AB7"/>
    <w:rsid w:val="00AC0EAA"/>
    <w:rsid w:val="00AC347F"/>
    <w:rsid w:val="00AC4DAA"/>
    <w:rsid w:val="00AC4E98"/>
    <w:rsid w:val="00AC5C31"/>
    <w:rsid w:val="00AD03C5"/>
    <w:rsid w:val="00AD0447"/>
    <w:rsid w:val="00AD2A4A"/>
    <w:rsid w:val="00AD73F4"/>
    <w:rsid w:val="00AE2B8A"/>
    <w:rsid w:val="00AE4659"/>
    <w:rsid w:val="00AE4B40"/>
    <w:rsid w:val="00AE517D"/>
    <w:rsid w:val="00AE6B63"/>
    <w:rsid w:val="00AF4AF5"/>
    <w:rsid w:val="00AF7BD2"/>
    <w:rsid w:val="00B000D2"/>
    <w:rsid w:val="00B00160"/>
    <w:rsid w:val="00B018DB"/>
    <w:rsid w:val="00B024F2"/>
    <w:rsid w:val="00B04544"/>
    <w:rsid w:val="00B04701"/>
    <w:rsid w:val="00B06CC8"/>
    <w:rsid w:val="00B07DC2"/>
    <w:rsid w:val="00B12854"/>
    <w:rsid w:val="00B1294A"/>
    <w:rsid w:val="00B138F8"/>
    <w:rsid w:val="00B20E31"/>
    <w:rsid w:val="00B211EE"/>
    <w:rsid w:val="00B22056"/>
    <w:rsid w:val="00B25A93"/>
    <w:rsid w:val="00B27C91"/>
    <w:rsid w:val="00B27F5E"/>
    <w:rsid w:val="00B30976"/>
    <w:rsid w:val="00B33927"/>
    <w:rsid w:val="00B34AB4"/>
    <w:rsid w:val="00B34AC6"/>
    <w:rsid w:val="00B379CA"/>
    <w:rsid w:val="00B40A2B"/>
    <w:rsid w:val="00B40F8D"/>
    <w:rsid w:val="00B4256D"/>
    <w:rsid w:val="00B433F2"/>
    <w:rsid w:val="00B43841"/>
    <w:rsid w:val="00B43F9E"/>
    <w:rsid w:val="00B519C7"/>
    <w:rsid w:val="00B57E51"/>
    <w:rsid w:val="00B62481"/>
    <w:rsid w:val="00B62497"/>
    <w:rsid w:val="00B635E8"/>
    <w:rsid w:val="00B63A59"/>
    <w:rsid w:val="00B63B28"/>
    <w:rsid w:val="00B6762E"/>
    <w:rsid w:val="00B67D3A"/>
    <w:rsid w:val="00B70505"/>
    <w:rsid w:val="00B71188"/>
    <w:rsid w:val="00B713D5"/>
    <w:rsid w:val="00B72095"/>
    <w:rsid w:val="00B735DF"/>
    <w:rsid w:val="00B747D8"/>
    <w:rsid w:val="00B758D4"/>
    <w:rsid w:val="00B7750C"/>
    <w:rsid w:val="00B807B1"/>
    <w:rsid w:val="00B84014"/>
    <w:rsid w:val="00B90350"/>
    <w:rsid w:val="00B90423"/>
    <w:rsid w:val="00B907D3"/>
    <w:rsid w:val="00B931FA"/>
    <w:rsid w:val="00B95FD6"/>
    <w:rsid w:val="00B9667B"/>
    <w:rsid w:val="00BA248D"/>
    <w:rsid w:val="00BA3D2F"/>
    <w:rsid w:val="00BA4600"/>
    <w:rsid w:val="00BA5B75"/>
    <w:rsid w:val="00BA7B3A"/>
    <w:rsid w:val="00BB40C6"/>
    <w:rsid w:val="00BB4BD4"/>
    <w:rsid w:val="00BB5C7B"/>
    <w:rsid w:val="00BB6AC7"/>
    <w:rsid w:val="00BB7592"/>
    <w:rsid w:val="00BB76A2"/>
    <w:rsid w:val="00BC08BE"/>
    <w:rsid w:val="00BC14F9"/>
    <w:rsid w:val="00BC2103"/>
    <w:rsid w:val="00BC2732"/>
    <w:rsid w:val="00BC4340"/>
    <w:rsid w:val="00BC562F"/>
    <w:rsid w:val="00BC5BE0"/>
    <w:rsid w:val="00BD2E22"/>
    <w:rsid w:val="00BD5918"/>
    <w:rsid w:val="00BD6D35"/>
    <w:rsid w:val="00BD7048"/>
    <w:rsid w:val="00BD7A02"/>
    <w:rsid w:val="00BE020A"/>
    <w:rsid w:val="00BE19CC"/>
    <w:rsid w:val="00BE27C1"/>
    <w:rsid w:val="00BE3202"/>
    <w:rsid w:val="00BE4BD2"/>
    <w:rsid w:val="00BE7C7A"/>
    <w:rsid w:val="00BF3E83"/>
    <w:rsid w:val="00BF4B7C"/>
    <w:rsid w:val="00BF7B10"/>
    <w:rsid w:val="00BF7FCB"/>
    <w:rsid w:val="00C0087E"/>
    <w:rsid w:val="00C03521"/>
    <w:rsid w:val="00C10BAA"/>
    <w:rsid w:val="00C125F3"/>
    <w:rsid w:val="00C1285C"/>
    <w:rsid w:val="00C140C5"/>
    <w:rsid w:val="00C20D5F"/>
    <w:rsid w:val="00C21175"/>
    <w:rsid w:val="00C21418"/>
    <w:rsid w:val="00C22CC1"/>
    <w:rsid w:val="00C302EB"/>
    <w:rsid w:val="00C304D7"/>
    <w:rsid w:val="00C31D2E"/>
    <w:rsid w:val="00C31DF4"/>
    <w:rsid w:val="00C34E5B"/>
    <w:rsid w:val="00C35CD6"/>
    <w:rsid w:val="00C35CE7"/>
    <w:rsid w:val="00C364A0"/>
    <w:rsid w:val="00C36B2C"/>
    <w:rsid w:val="00C40DDF"/>
    <w:rsid w:val="00C417A9"/>
    <w:rsid w:val="00C4185F"/>
    <w:rsid w:val="00C41AF7"/>
    <w:rsid w:val="00C428E0"/>
    <w:rsid w:val="00C43D75"/>
    <w:rsid w:val="00C45024"/>
    <w:rsid w:val="00C463E3"/>
    <w:rsid w:val="00C511D8"/>
    <w:rsid w:val="00C53BED"/>
    <w:rsid w:val="00C541C7"/>
    <w:rsid w:val="00C5552E"/>
    <w:rsid w:val="00C56496"/>
    <w:rsid w:val="00C579AC"/>
    <w:rsid w:val="00C60643"/>
    <w:rsid w:val="00C61666"/>
    <w:rsid w:val="00C64084"/>
    <w:rsid w:val="00C64E7D"/>
    <w:rsid w:val="00C651EB"/>
    <w:rsid w:val="00C7022D"/>
    <w:rsid w:val="00C7056A"/>
    <w:rsid w:val="00C7176A"/>
    <w:rsid w:val="00C71E0E"/>
    <w:rsid w:val="00C749C1"/>
    <w:rsid w:val="00C76013"/>
    <w:rsid w:val="00C76174"/>
    <w:rsid w:val="00C76409"/>
    <w:rsid w:val="00C801D1"/>
    <w:rsid w:val="00C810FC"/>
    <w:rsid w:val="00C83900"/>
    <w:rsid w:val="00C8456E"/>
    <w:rsid w:val="00C84D8E"/>
    <w:rsid w:val="00C8513E"/>
    <w:rsid w:val="00C85EDA"/>
    <w:rsid w:val="00C86676"/>
    <w:rsid w:val="00C87EAB"/>
    <w:rsid w:val="00C91429"/>
    <w:rsid w:val="00C91B1E"/>
    <w:rsid w:val="00C93DA3"/>
    <w:rsid w:val="00C9495F"/>
    <w:rsid w:val="00C96E6F"/>
    <w:rsid w:val="00C970A9"/>
    <w:rsid w:val="00C97CC7"/>
    <w:rsid w:val="00CA27F2"/>
    <w:rsid w:val="00CA4E3C"/>
    <w:rsid w:val="00CA631C"/>
    <w:rsid w:val="00CA6C60"/>
    <w:rsid w:val="00CB0DD9"/>
    <w:rsid w:val="00CB14BD"/>
    <w:rsid w:val="00CB1C0D"/>
    <w:rsid w:val="00CB2889"/>
    <w:rsid w:val="00CB64EA"/>
    <w:rsid w:val="00CB6CD4"/>
    <w:rsid w:val="00CC0E34"/>
    <w:rsid w:val="00CC3758"/>
    <w:rsid w:val="00CD1411"/>
    <w:rsid w:val="00CD203F"/>
    <w:rsid w:val="00CD2E60"/>
    <w:rsid w:val="00CD31A1"/>
    <w:rsid w:val="00CD47CB"/>
    <w:rsid w:val="00CD4B07"/>
    <w:rsid w:val="00CD4EC9"/>
    <w:rsid w:val="00CD6449"/>
    <w:rsid w:val="00CD64E7"/>
    <w:rsid w:val="00CE59A9"/>
    <w:rsid w:val="00CE5A5F"/>
    <w:rsid w:val="00CE5ED2"/>
    <w:rsid w:val="00CE6953"/>
    <w:rsid w:val="00CE6D1E"/>
    <w:rsid w:val="00CE7B0C"/>
    <w:rsid w:val="00CF0319"/>
    <w:rsid w:val="00CF058D"/>
    <w:rsid w:val="00CF32D8"/>
    <w:rsid w:val="00CF4641"/>
    <w:rsid w:val="00CF4EDF"/>
    <w:rsid w:val="00CF57F4"/>
    <w:rsid w:val="00CF5F18"/>
    <w:rsid w:val="00D00210"/>
    <w:rsid w:val="00D004C0"/>
    <w:rsid w:val="00D02450"/>
    <w:rsid w:val="00D037B6"/>
    <w:rsid w:val="00D04096"/>
    <w:rsid w:val="00D044A8"/>
    <w:rsid w:val="00D0464D"/>
    <w:rsid w:val="00D05B76"/>
    <w:rsid w:val="00D05D32"/>
    <w:rsid w:val="00D05ECB"/>
    <w:rsid w:val="00D06500"/>
    <w:rsid w:val="00D10C07"/>
    <w:rsid w:val="00D117C3"/>
    <w:rsid w:val="00D118F5"/>
    <w:rsid w:val="00D124F5"/>
    <w:rsid w:val="00D1264C"/>
    <w:rsid w:val="00D12C94"/>
    <w:rsid w:val="00D15EF8"/>
    <w:rsid w:val="00D24D83"/>
    <w:rsid w:val="00D263DA"/>
    <w:rsid w:val="00D30757"/>
    <w:rsid w:val="00D3093B"/>
    <w:rsid w:val="00D31524"/>
    <w:rsid w:val="00D33135"/>
    <w:rsid w:val="00D35E2C"/>
    <w:rsid w:val="00D40CDE"/>
    <w:rsid w:val="00D4626A"/>
    <w:rsid w:val="00D46CA8"/>
    <w:rsid w:val="00D46E28"/>
    <w:rsid w:val="00D47B28"/>
    <w:rsid w:val="00D50E14"/>
    <w:rsid w:val="00D51BCC"/>
    <w:rsid w:val="00D51EF2"/>
    <w:rsid w:val="00D52247"/>
    <w:rsid w:val="00D53186"/>
    <w:rsid w:val="00D53EDC"/>
    <w:rsid w:val="00D54489"/>
    <w:rsid w:val="00D563F1"/>
    <w:rsid w:val="00D56613"/>
    <w:rsid w:val="00D56E09"/>
    <w:rsid w:val="00D57836"/>
    <w:rsid w:val="00D57934"/>
    <w:rsid w:val="00D601DF"/>
    <w:rsid w:val="00D62F62"/>
    <w:rsid w:val="00D63B16"/>
    <w:rsid w:val="00D63D24"/>
    <w:rsid w:val="00D63EA5"/>
    <w:rsid w:val="00D65C79"/>
    <w:rsid w:val="00D6618D"/>
    <w:rsid w:val="00D719F9"/>
    <w:rsid w:val="00D752DF"/>
    <w:rsid w:val="00D77516"/>
    <w:rsid w:val="00D80462"/>
    <w:rsid w:val="00D804F1"/>
    <w:rsid w:val="00D82B09"/>
    <w:rsid w:val="00D837FB"/>
    <w:rsid w:val="00D846C3"/>
    <w:rsid w:val="00D85E44"/>
    <w:rsid w:val="00D86BC5"/>
    <w:rsid w:val="00D92539"/>
    <w:rsid w:val="00D932C1"/>
    <w:rsid w:val="00D945A1"/>
    <w:rsid w:val="00D947B4"/>
    <w:rsid w:val="00D954EF"/>
    <w:rsid w:val="00D95837"/>
    <w:rsid w:val="00D96FD7"/>
    <w:rsid w:val="00D97644"/>
    <w:rsid w:val="00D97B55"/>
    <w:rsid w:val="00DA09CB"/>
    <w:rsid w:val="00DA1E50"/>
    <w:rsid w:val="00DA1FA8"/>
    <w:rsid w:val="00DA380F"/>
    <w:rsid w:val="00DA6A31"/>
    <w:rsid w:val="00DA6C76"/>
    <w:rsid w:val="00DB1A29"/>
    <w:rsid w:val="00DB2E0D"/>
    <w:rsid w:val="00DB4EC8"/>
    <w:rsid w:val="00DB4FB3"/>
    <w:rsid w:val="00DB5305"/>
    <w:rsid w:val="00DB7732"/>
    <w:rsid w:val="00DC0AB6"/>
    <w:rsid w:val="00DC0FC1"/>
    <w:rsid w:val="00DC14B8"/>
    <w:rsid w:val="00DC188C"/>
    <w:rsid w:val="00DC1BE2"/>
    <w:rsid w:val="00DC1C7C"/>
    <w:rsid w:val="00DC3A01"/>
    <w:rsid w:val="00DC3B58"/>
    <w:rsid w:val="00DC3FA0"/>
    <w:rsid w:val="00DD1485"/>
    <w:rsid w:val="00DD79B7"/>
    <w:rsid w:val="00DE2246"/>
    <w:rsid w:val="00DE2D7D"/>
    <w:rsid w:val="00DE4231"/>
    <w:rsid w:val="00DE47C5"/>
    <w:rsid w:val="00DE7D71"/>
    <w:rsid w:val="00DF254F"/>
    <w:rsid w:val="00DF291B"/>
    <w:rsid w:val="00DF4CF7"/>
    <w:rsid w:val="00DF5A9C"/>
    <w:rsid w:val="00DF716B"/>
    <w:rsid w:val="00DF749E"/>
    <w:rsid w:val="00E0034B"/>
    <w:rsid w:val="00E005F5"/>
    <w:rsid w:val="00E0271A"/>
    <w:rsid w:val="00E032E8"/>
    <w:rsid w:val="00E05B3B"/>
    <w:rsid w:val="00E06232"/>
    <w:rsid w:val="00E07DA1"/>
    <w:rsid w:val="00E122AA"/>
    <w:rsid w:val="00E122F3"/>
    <w:rsid w:val="00E12F74"/>
    <w:rsid w:val="00E13751"/>
    <w:rsid w:val="00E138A1"/>
    <w:rsid w:val="00E162EA"/>
    <w:rsid w:val="00E16531"/>
    <w:rsid w:val="00E16D80"/>
    <w:rsid w:val="00E1752D"/>
    <w:rsid w:val="00E21E9C"/>
    <w:rsid w:val="00E2327C"/>
    <w:rsid w:val="00E24889"/>
    <w:rsid w:val="00E274F0"/>
    <w:rsid w:val="00E27816"/>
    <w:rsid w:val="00E27846"/>
    <w:rsid w:val="00E27890"/>
    <w:rsid w:val="00E27C18"/>
    <w:rsid w:val="00E30E80"/>
    <w:rsid w:val="00E34BCC"/>
    <w:rsid w:val="00E352D7"/>
    <w:rsid w:val="00E35637"/>
    <w:rsid w:val="00E426D2"/>
    <w:rsid w:val="00E44CCE"/>
    <w:rsid w:val="00E47FF2"/>
    <w:rsid w:val="00E524D7"/>
    <w:rsid w:val="00E564FA"/>
    <w:rsid w:val="00E567CC"/>
    <w:rsid w:val="00E56B35"/>
    <w:rsid w:val="00E579AA"/>
    <w:rsid w:val="00E57C5F"/>
    <w:rsid w:val="00E61B33"/>
    <w:rsid w:val="00E63B75"/>
    <w:rsid w:val="00E642AF"/>
    <w:rsid w:val="00E65699"/>
    <w:rsid w:val="00E65B1A"/>
    <w:rsid w:val="00E703BE"/>
    <w:rsid w:val="00E704D4"/>
    <w:rsid w:val="00E74C11"/>
    <w:rsid w:val="00E77C17"/>
    <w:rsid w:val="00E81486"/>
    <w:rsid w:val="00E84BCA"/>
    <w:rsid w:val="00E8529E"/>
    <w:rsid w:val="00E879B4"/>
    <w:rsid w:val="00E90028"/>
    <w:rsid w:val="00E91E65"/>
    <w:rsid w:val="00EA174A"/>
    <w:rsid w:val="00EA2D3C"/>
    <w:rsid w:val="00EA35DA"/>
    <w:rsid w:val="00EA35E8"/>
    <w:rsid w:val="00EA50EB"/>
    <w:rsid w:val="00EA53E5"/>
    <w:rsid w:val="00EA542E"/>
    <w:rsid w:val="00EB098E"/>
    <w:rsid w:val="00EB1A12"/>
    <w:rsid w:val="00EB2996"/>
    <w:rsid w:val="00EB3F61"/>
    <w:rsid w:val="00EB5177"/>
    <w:rsid w:val="00EB5D1C"/>
    <w:rsid w:val="00EB60F5"/>
    <w:rsid w:val="00EC344E"/>
    <w:rsid w:val="00EC3EBD"/>
    <w:rsid w:val="00EC46EB"/>
    <w:rsid w:val="00EC5A31"/>
    <w:rsid w:val="00EC726C"/>
    <w:rsid w:val="00ED081C"/>
    <w:rsid w:val="00ED1321"/>
    <w:rsid w:val="00ED26DF"/>
    <w:rsid w:val="00ED47FB"/>
    <w:rsid w:val="00ED795B"/>
    <w:rsid w:val="00EE0338"/>
    <w:rsid w:val="00EE14DD"/>
    <w:rsid w:val="00EE24E1"/>
    <w:rsid w:val="00EE4A95"/>
    <w:rsid w:val="00EE561F"/>
    <w:rsid w:val="00EE5DA1"/>
    <w:rsid w:val="00EE69FC"/>
    <w:rsid w:val="00EE6DFB"/>
    <w:rsid w:val="00EE7366"/>
    <w:rsid w:val="00EF0B61"/>
    <w:rsid w:val="00EF121A"/>
    <w:rsid w:val="00EF288D"/>
    <w:rsid w:val="00EF3749"/>
    <w:rsid w:val="00EF7014"/>
    <w:rsid w:val="00F0001D"/>
    <w:rsid w:val="00F008ED"/>
    <w:rsid w:val="00F025FC"/>
    <w:rsid w:val="00F02F08"/>
    <w:rsid w:val="00F04DA1"/>
    <w:rsid w:val="00F0520D"/>
    <w:rsid w:val="00F1003A"/>
    <w:rsid w:val="00F111A2"/>
    <w:rsid w:val="00F130EE"/>
    <w:rsid w:val="00F13A46"/>
    <w:rsid w:val="00F15F9E"/>
    <w:rsid w:val="00F163AD"/>
    <w:rsid w:val="00F16505"/>
    <w:rsid w:val="00F20D3A"/>
    <w:rsid w:val="00F31678"/>
    <w:rsid w:val="00F31E32"/>
    <w:rsid w:val="00F33F29"/>
    <w:rsid w:val="00F3458A"/>
    <w:rsid w:val="00F351F4"/>
    <w:rsid w:val="00F37467"/>
    <w:rsid w:val="00F37899"/>
    <w:rsid w:val="00F425F4"/>
    <w:rsid w:val="00F44C81"/>
    <w:rsid w:val="00F45166"/>
    <w:rsid w:val="00F462DE"/>
    <w:rsid w:val="00F471EA"/>
    <w:rsid w:val="00F47680"/>
    <w:rsid w:val="00F4777A"/>
    <w:rsid w:val="00F50FD4"/>
    <w:rsid w:val="00F51C31"/>
    <w:rsid w:val="00F52B55"/>
    <w:rsid w:val="00F53BA5"/>
    <w:rsid w:val="00F5500D"/>
    <w:rsid w:val="00F55DDA"/>
    <w:rsid w:val="00F56043"/>
    <w:rsid w:val="00F572F0"/>
    <w:rsid w:val="00F574A5"/>
    <w:rsid w:val="00F57F5C"/>
    <w:rsid w:val="00F62BF3"/>
    <w:rsid w:val="00F62D56"/>
    <w:rsid w:val="00F62F86"/>
    <w:rsid w:val="00F64E91"/>
    <w:rsid w:val="00F667AF"/>
    <w:rsid w:val="00F711CE"/>
    <w:rsid w:val="00F740A9"/>
    <w:rsid w:val="00F74DFD"/>
    <w:rsid w:val="00F755B2"/>
    <w:rsid w:val="00F75CB3"/>
    <w:rsid w:val="00F763E8"/>
    <w:rsid w:val="00F77156"/>
    <w:rsid w:val="00F8066A"/>
    <w:rsid w:val="00F826A4"/>
    <w:rsid w:val="00F8281F"/>
    <w:rsid w:val="00F8336B"/>
    <w:rsid w:val="00F8343E"/>
    <w:rsid w:val="00F85B7A"/>
    <w:rsid w:val="00F96DE2"/>
    <w:rsid w:val="00F971B8"/>
    <w:rsid w:val="00FA170C"/>
    <w:rsid w:val="00FB2726"/>
    <w:rsid w:val="00FB404D"/>
    <w:rsid w:val="00FB4989"/>
    <w:rsid w:val="00FB4A99"/>
    <w:rsid w:val="00FB4F37"/>
    <w:rsid w:val="00FC0379"/>
    <w:rsid w:val="00FC1900"/>
    <w:rsid w:val="00FC6548"/>
    <w:rsid w:val="00FD09EC"/>
    <w:rsid w:val="00FD0A05"/>
    <w:rsid w:val="00FD0C84"/>
    <w:rsid w:val="00FD279C"/>
    <w:rsid w:val="00FD30F6"/>
    <w:rsid w:val="00FD37EA"/>
    <w:rsid w:val="00FE03BD"/>
    <w:rsid w:val="00FE15F9"/>
    <w:rsid w:val="00FE1640"/>
    <w:rsid w:val="00FE749F"/>
    <w:rsid w:val="00FE7610"/>
    <w:rsid w:val="00FF06F0"/>
    <w:rsid w:val="00FF12CF"/>
    <w:rsid w:val="00FF1BD5"/>
    <w:rsid w:val="00FF222D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2B38C-DF2A-42E7-830A-A1E355D0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C57"/>
    <w:rPr>
      <w:sz w:val="24"/>
      <w:szCs w:val="24"/>
    </w:rPr>
  </w:style>
  <w:style w:type="paragraph" w:styleId="Heading1">
    <w:name w:val="heading 1"/>
    <w:basedOn w:val="Normal"/>
    <w:next w:val="Normal"/>
    <w:qFormat/>
    <w:rsid w:val="00702F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0E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26AA2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30E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30E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30EB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30EB5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30EB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30E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tLabel">
    <w:name w:val="Part Label"/>
    <w:basedOn w:val="Normal"/>
    <w:next w:val="Normal"/>
    <w:rsid w:val="002B2711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  <w:szCs w:val="20"/>
    </w:rPr>
  </w:style>
  <w:style w:type="paragraph" w:customStyle="1" w:styleId="PartTitle">
    <w:name w:val="Part Title"/>
    <w:basedOn w:val="Normal"/>
    <w:next w:val="PartLabel"/>
    <w:rsid w:val="002B2711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  <w:szCs w:val="20"/>
    </w:rPr>
  </w:style>
  <w:style w:type="paragraph" w:customStyle="1" w:styleId="ChapterTitle">
    <w:name w:val="Chapter Title"/>
    <w:basedOn w:val="Normal"/>
    <w:next w:val="Normal"/>
    <w:rsid w:val="002B2711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szCs w:val="20"/>
    </w:rPr>
  </w:style>
  <w:style w:type="paragraph" w:styleId="BodyText">
    <w:name w:val="Body Text"/>
    <w:basedOn w:val="Normal"/>
    <w:link w:val="BodyTextChar"/>
    <w:rsid w:val="00732EA4"/>
    <w:pPr>
      <w:jc w:val="both"/>
    </w:pPr>
    <w:rPr>
      <w:rFonts w:ascii="Palatino Linotype" w:hAnsi="Palatino Linotype"/>
      <w:spacing w:val="-5"/>
      <w:sz w:val="20"/>
      <w:szCs w:val="20"/>
    </w:rPr>
  </w:style>
  <w:style w:type="paragraph" w:styleId="ListNumber">
    <w:name w:val="List Number"/>
    <w:basedOn w:val="List"/>
    <w:rsid w:val="00F53BA5"/>
    <w:pPr>
      <w:numPr>
        <w:numId w:val="2"/>
      </w:numPr>
      <w:tabs>
        <w:tab w:val="clear" w:pos="360"/>
      </w:tabs>
      <w:spacing w:after="240"/>
      <w:ind w:left="720" w:right="360"/>
      <w:jc w:val="both"/>
    </w:pPr>
    <w:rPr>
      <w:rFonts w:ascii="Garamond" w:hAnsi="Garamond"/>
      <w:spacing w:val="-5"/>
      <w:szCs w:val="20"/>
    </w:rPr>
  </w:style>
  <w:style w:type="paragraph" w:styleId="List">
    <w:name w:val="List"/>
    <w:basedOn w:val="Normal"/>
    <w:rsid w:val="00F53BA5"/>
    <w:pPr>
      <w:ind w:left="360" w:hanging="360"/>
    </w:pPr>
  </w:style>
  <w:style w:type="paragraph" w:styleId="Header">
    <w:name w:val="header"/>
    <w:basedOn w:val="Normal"/>
    <w:rsid w:val="00222C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22C40"/>
    <w:pPr>
      <w:tabs>
        <w:tab w:val="center" w:pos="4320"/>
        <w:tab w:val="right" w:pos="8640"/>
      </w:tabs>
    </w:pPr>
  </w:style>
  <w:style w:type="paragraph" w:customStyle="1" w:styleId="BookChapter">
    <w:name w:val="Book Chapter"/>
    <w:basedOn w:val="Heading1"/>
    <w:rsid w:val="00587735"/>
    <w:rPr>
      <w:rFonts w:ascii="Arial Black" w:hAnsi="Arial Black"/>
      <w:color w:val="999999"/>
      <w:sz w:val="44"/>
      <w:szCs w:val="44"/>
    </w:rPr>
  </w:style>
  <w:style w:type="paragraph" w:customStyle="1" w:styleId="Book">
    <w:name w:val="Book"/>
    <w:basedOn w:val="Heading1"/>
    <w:rsid w:val="00CF058D"/>
    <w:rPr>
      <w:rFonts w:ascii="Arial Black" w:hAnsi="Arial Black"/>
      <w:color w:val="999999"/>
      <w:sz w:val="44"/>
      <w:szCs w:val="44"/>
    </w:rPr>
  </w:style>
  <w:style w:type="paragraph" w:customStyle="1" w:styleId="Heading10">
    <w:name w:val="Heading1"/>
    <w:basedOn w:val="Book"/>
    <w:rsid w:val="007B06BD"/>
    <w:rPr>
      <w:color w:val="auto"/>
    </w:rPr>
  </w:style>
  <w:style w:type="paragraph" w:styleId="Caption">
    <w:name w:val="caption"/>
    <w:basedOn w:val="Normal"/>
    <w:next w:val="Normal"/>
    <w:qFormat/>
    <w:rsid w:val="00544397"/>
    <w:pPr>
      <w:spacing w:before="120" w:after="120"/>
    </w:pPr>
    <w:rPr>
      <w:b/>
      <w:bCs/>
      <w:sz w:val="20"/>
      <w:szCs w:val="20"/>
    </w:rPr>
  </w:style>
  <w:style w:type="paragraph" w:customStyle="1" w:styleId="FigureBook">
    <w:name w:val="Figure Book"/>
    <w:basedOn w:val="Caption"/>
    <w:rsid w:val="00AA0F9C"/>
    <w:rPr>
      <w:rFonts w:ascii="Arial" w:hAnsi="Arial" w:cs="Arial"/>
    </w:rPr>
  </w:style>
  <w:style w:type="paragraph" w:customStyle="1" w:styleId="CaptionBook">
    <w:name w:val="Caption Book"/>
    <w:basedOn w:val="Caption"/>
    <w:rsid w:val="00A80F65"/>
    <w:rPr>
      <w:rFonts w:ascii="Arial" w:hAnsi="Arial" w:cs="Arial"/>
    </w:rPr>
  </w:style>
  <w:style w:type="character" w:styleId="PageNumber">
    <w:name w:val="page number"/>
    <w:basedOn w:val="DefaultParagraphFont"/>
    <w:rsid w:val="00882173"/>
  </w:style>
  <w:style w:type="character" w:styleId="CommentReference">
    <w:name w:val="annotation reference"/>
    <w:basedOn w:val="DefaultParagraphFont"/>
    <w:semiHidden/>
    <w:rsid w:val="0040292C"/>
    <w:rPr>
      <w:sz w:val="16"/>
      <w:szCs w:val="16"/>
    </w:rPr>
  </w:style>
  <w:style w:type="paragraph" w:styleId="CommentText">
    <w:name w:val="annotation text"/>
    <w:basedOn w:val="Normal"/>
    <w:semiHidden/>
    <w:rsid w:val="0040292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0292C"/>
    <w:rPr>
      <w:b/>
      <w:bCs/>
    </w:rPr>
  </w:style>
  <w:style w:type="paragraph" w:styleId="BalloonText">
    <w:name w:val="Balloon Text"/>
    <w:basedOn w:val="Normal"/>
    <w:semiHidden/>
    <w:rsid w:val="0040292C"/>
    <w:rPr>
      <w:rFonts w:ascii="Tahoma" w:hAnsi="Tahoma" w:cs="Tahoma"/>
      <w:sz w:val="16"/>
      <w:szCs w:val="16"/>
    </w:rPr>
  </w:style>
  <w:style w:type="paragraph" w:customStyle="1" w:styleId="BodyTextKeep">
    <w:name w:val="Body Text Keep"/>
    <w:basedOn w:val="BodyText"/>
    <w:next w:val="BodyText"/>
    <w:rsid w:val="00781133"/>
    <w:pPr>
      <w:keepNext/>
    </w:pPr>
  </w:style>
  <w:style w:type="paragraph" w:customStyle="1" w:styleId="BlockQuotationLast">
    <w:name w:val="Block Quotation Last"/>
    <w:basedOn w:val="Normal"/>
    <w:next w:val="BodyText"/>
    <w:rsid w:val="00781133"/>
    <w:pPr>
      <w:keepLines/>
      <w:spacing w:after="240"/>
      <w:ind w:left="720" w:right="720"/>
    </w:pPr>
    <w:rPr>
      <w:i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7238E2"/>
    <w:pPr>
      <w:ind w:left="480" w:hanging="480"/>
    </w:pPr>
  </w:style>
  <w:style w:type="character" w:styleId="Hyperlink">
    <w:name w:val="Hyperlink"/>
    <w:basedOn w:val="DefaultParagraphFont"/>
    <w:rsid w:val="007238E2"/>
    <w:rPr>
      <w:color w:val="0000FF"/>
      <w:u w:val="single"/>
    </w:rPr>
  </w:style>
  <w:style w:type="paragraph" w:styleId="HTMLPreformatted">
    <w:name w:val="HTML Preformatted"/>
    <w:basedOn w:val="Normal"/>
    <w:rsid w:val="00B5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0C7921"/>
  </w:style>
  <w:style w:type="paragraph" w:styleId="TOC2">
    <w:name w:val="toc 2"/>
    <w:basedOn w:val="Normal"/>
    <w:next w:val="Normal"/>
    <w:autoRedefine/>
    <w:semiHidden/>
    <w:rsid w:val="000C7921"/>
    <w:pPr>
      <w:ind w:left="240"/>
    </w:pPr>
  </w:style>
  <w:style w:type="paragraph" w:styleId="TOC3">
    <w:name w:val="toc 3"/>
    <w:basedOn w:val="Normal"/>
    <w:next w:val="Normal"/>
    <w:autoRedefine/>
    <w:semiHidden/>
    <w:rsid w:val="000C7921"/>
    <w:pPr>
      <w:ind w:left="480"/>
    </w:pPr>
  </w:style>
  <w:style w:type="paragraph" w:customStyle="1" w:styleId="ChapterHeading120pt">
    <w:name w:val="Chapter Heading 1 + 20 pt"/>
    <w:aliases w:val="After:  48 pt,Box: (Single solid line,Auto,1.5 pt Line..."/>
    <w:basedOn w:val="Heading1"/>
    <w:rsid w:val="00526AA2"/>
    <w:pPr>
      <w:numPr>
        <w:numId w:val="4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0" w:color="auto" w:fill="auto"/>
      <w:spacing w:after="960"/>
    </w:pPr>
    <w:rPr>
      <w:sz w:val="40"/>
      <w:szCs w:val="40"/>
    </w:rPr>
  </w:style>
  <w:style w:type="paragraph" w:customStyle="1" w:styleId="Chapterquote">
    <w:name w:val="Chapter quote"/>
    <w:basedOn w:val="BodyTextKeep"/>
    <w:rsid w:val="00B1294A"/>
    <w:pPr>
      <w:ind w:left="360" w:right="360"/>
    </w:pPr>
    <w:rPr>
      <w:b/>
      <w:i/>
    </w:rPr>
  </w:style>
  <w:style w:type="paragraph" w:customStyle="1" w:styleId="Chapterstartquote">
    <w:name w:val="Chapter start quote"/>
    <w:basedOn w:val="Chapterquote"/>
    <w:rsid w:val="009F1028"/>
    <w:rPr>
      <w:b w:val="0"/>
    </w:rPr>
  </w:style>
  <w:style w:type="paragraph" w:customStyle="1" w:styleId="LearningObjective">
    <w:name w:val="Learning Objective"/>
    <w:basedOn w:val="BodyText"/>
    <w:autoRedefine/>
    <w:rsid w:val="005071F8"/>
    <w:pPr>
      <w:pBdr>
        <w:bottom w:val="single" w:sz="12" w:space="1" w:color="auto"/>
      </w:pBdr>
      <w:spacing w:before="240" w:after="120"/>
    </w:pPr>
    <w:rPr>
      <w:rFonts w:ascii="Arial" w:hAnsi="Arial"/>
      <w:b/>
      <w:bCs/>
      <w:sz w:val="32"/>
    </w:rPr>
  </w:style>
  <w:style w:type="paragraph" w:customStyle="1" w:styleId="BookHeading2">
    <w:name w:val="Book Heading 2"/>
    <w:basedOn w:val="Heading2"/>
    <w:autoRedefine/>
    <w:rsid w:val="00921F56"/>
    <w:pPr>
      <w:numPr>
        <w:ilvl w:val="1"/>
        <w:numId w:val="1"/>
      </w:numPr>
      <w:spacing w:before="300" w:after="120"/>
    </w:pPr>
    <w:rPr>
      <w:i w:val="0"/>
      <w:iCs w:val="0"/>
      <w:sz w:val="32"/>
      <w:szCs w:val="32"/>
    </w:rPr>
  </w:style>
  <w:style w:type="paragraph" w:customStyle="1" w:styleId="BookQuote">
    <w:name w:val="Book Quote"/>
    <w:basedOn w:val="BodyTextKeep"/>
    <w:rsid w:val="00681BC4"/>
    <w:pPr>
      <w:spacing w:before="120" w:after="120"/>
      <w:ind w:left="360" w:right="360"/>
    </w:pPr>
    <w:rPr>
      <w:i/>
    </w:rPr>
  </w:style>
  <w:style w:type="paragraph" w:customStyle="1" w:styleId="FigureCaption">
    <w:name w:val="Figure Caption"/>
    <w:basedOn w:val="Normal"/>
    <w:rsid w:val="002467B5"/>
    <w:pPr>
      <w:spacing w:before="120" w:after="240"/>
      <w:jc w:val="center"/>
    </w:pPr>
    <w:rPr>
      <w:rFonts w:ascii="Arial" w:hAnsi="Arial" w:cs="Arial"/>
      <w:sz w:val="18"/>
      <w:szCs w:val="20"/>
    </w:rPr>
  </w:style>
  <w:style w:type="paragraph" w:customStyle="1" w:styleId="BookHeading3">
    <w:name w:val="Book Heading 3"/>
    <w:basedOn w:val="Heading3"/>
    <w:autoRedefine/>
    <w:rsid w:val="00C83900"/>
    <w:pPr>
      <w:numPr>
        <w:numId w:val="1"/>
      </w:numPr>
      <w:spacing w:before="360" w:after="120"/>
    </w:pPr>
    <w:rPr>
      <w:sz w:val="28"/>
    </w:rPr>
  </w:style>
  <w:style w:type="paragraph" w:customStyle="1" w:styleId="Bookbullets">
    <w:name w:val="Book bullets"/>
    <w:basedOn w:val="BodyText"/>
    <w:autoRedefine/>
    <w:rsid w:val="00D05D32"/>
    <w:pPr>
      <w:numPr>
        <w:numId w:val="3"/>
      </w:numPr>
      <w:spacing w:before="60" w:after="60"/>
    </w:pPr>
  </w:style>
  <w:style w:type="table" w:styleId="TableGrid">
    <w:name w:val="Table Grid"/>
    <w:basedOn w:val="TableNormal"/>
    <w:rsid w:val="00454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A320A3"/>
    <w:rPr>
      <w:b/>
      <w:bCs/>
    </w:rPr>
  </w:style>
  <w:style w:type="table" w:styleId="TableSimple2">
    <w:name w:val="Table Simple 2"/>
    <w:basedOn w:val="TableNormal"/>
    <w:rsid w:val="000C5A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quote">
    <w:name w:val="quote"/>
    <w:basedOn w:val="BodyText"/>
    <w:rsid w:val="00E879B4"/>
    <w:pPr>
      <w:spacing w:before="60" w:after="60"/>
      <w:ind w:left="720" w:right="720"/>
    </w:pPr>
    <w:rPr>
      <w:i/>
    </w:rPr>
  </w:style>
  <w:style w:type="paragraph" w:customStyle="1" w:styleId="BodyTest">
    <w:name w:val="Body Test"/>
    <w:basedOn w:val="Normal"/>
    <w:rsid w:val="00A37F20"/>
    <w:pPr>
      <w:spacing w:before="120" w:after="120"/>
      <w:ind w:firstLine="360"/>
      <w:jc w:val="both"/>
    </w:pPr>
  </w:style>
  <w:style w:type="paragraph" w:customStyle="1" w:styleId="BodyTexst">
    <w:name w:val="Body Texst"/>
    <w:basedOn w:val="Normal"/>
    <w:rsid w:val="00043E33"/>
    <w:pPr>
      <w:spacing w:before="120" w:after="120"/>
      <w:jc w:val="both"/>
    </w:pPr>
  </w:style>
  <w:style w:type="character" w:customStyle="1" w:styleId="BodyTextChar">
    <w:name w:val="Body Text Char"/>
    <w:basedOn w:val="DefaultParagraphFont"/>
    <w:link w:val="BodyText"/>
    <w:rsid w:val="00D97B55"/>
    <w:rPr>
      <w:rFonts w:ascii="Palatino Linotype" w:hAnsi="Palatino Linotype"/>
      <w:spacing w:val="-5"/>
      <w:lang w:val="en-US" w:eastAsia="en-US" w:bidi="ar-SA"/>
    </w:rPr>
  </w:style>
  <w:style w:type="table" w:styleId="TableGrid5">
    <w:name w:val="Table Grid 5"/>
    <w:basedOn w:val="TableNormal"/>
    <w:rsid w:val="00B43F9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initionlist">
    <w:name w:val="definition list"/>
    <w:basedOn w:val="BodyText"/>
    <w:rsid w:val="00AE4659"/>
    <w:pPr>
      <w:ind w:left="360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rsid w:val="005616A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3742</Words>
  <Characters>21332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Penn State Erie, The Behrend College</Company>
  <LinksUpToDate>false</LinksUpToDate>
  <CharactersWithSpaces>25024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subject/>
  <dc:creator>chris</dc:creator>
  <cp:keywords/>
  <dc:description/>
  <cp:lastModifiedBy>Chris Coulston</cp:lastModifiedBy>
  <cp:revision>2</cp:revision>
  <cp:lastPrinted>2007-02-18T18:36:00Z</cp:lastPrinted>
  <dcterms:created xsi:type="dcterms:W3CDTF">2024-06-13T19:48:00Z</dcterms:created>
  <dcterms:modified xsi:type="dcterms:W3CDTF">2024-06-13T19:48:00Z</dcterms:modified>
</cp:coreProperties>
</file>