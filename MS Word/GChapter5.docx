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DC2283" w:rsidP="00915CE2">
      <w:pPr>
        <w:pStyle w:val="ChapterHeading120pt"/>
        <w:ind w:left="2160" w:hanging="2160"/>
      </w:pPr>
      <w:bookmarkStart w:id="0" w:name="_Ref37239262"/>
      <w:r>
        <w:t>System Design I: Functional Decomp</w:t>
      </w:r>
      <w:r>
        <w:t>o</w:t>
      </w:r>
      <w:r>
        <w:t>sition</w:t>
      </w:r>
      <w:bookmarkEnd w:id="0"/>
    </w:p>
    <w:p w:rsidR="00915CE2" w:rsidRDefault="00915CE2" w:rsidP="00915CE2">
      <w:pPr>
        <w:pStyle w:val="Chapterstartquote"/>
      </w:pPr>
      <w:r w:rsidRPr="002C5844">
        <w:t>At Sony, we assume all products of our competitors will have basically the same technology, price, performance, and features.</w:t>
      </w:r>
      <w:r>
        <w:t xml:space="preserve"> </w:t>
      </w:r>
      <w:r w:rsidRPr="002C5844">
        <w:t xml:space="preserve">Design is the one thing </w:t>
      </w:r>
      <w:r>
        <w:t xml:space="preserve">that </w:t>
      </w:r>
      <w:r w:rsidRPr="002C5844">
        <w:t>differentiates one product from another in the marketplace</w:t>
      </w:r>
      <w:r w:rsidR="0053500F">
        <w:t>.</w:t>
      </w:r>
      <w:r>
        <w:t>—</w:t>
      </w:r>
      <w:r w:rsidRPr="00915CE2">
        <w:rPr>
          <w:i w:val="0"/>
        </w:rPr>
        <w:t>Norio Ohgo</w:t>
      </w:r>
      <w:r w:rsidR="00DB08E1">
        <w:rPr>
          <w:i w:val="0"/>
        </w:rPr>
        <w:fldChar w:fldCharType="begin"/>
      </w:r>
      <w:r w:rsidR="00DB08E1">
        <w:instrText xml:space="preserve"> XE "</w:instrText>
      </w:r>
      <w:r w:rsidR="00DB08E1" w:rsidRPr="009E6E7A">
        <w:instrText>Ohgo, Norio</w:instrText>
      </w:r>
      <w:r w:rsidR="00DB08E1">
        <w:instrText xml:space="preserve">" </w:instrText>
      </w:r>
      <w:r w:rsidR="00DB08E1">
        <w:rPr>
          <w:i w:val="0"/>
        </w:rPr>
        <w:fldChar w:fldCharType="end"/>
      </w:r>
      <w:r w:rsidRPr="00915CE2">
        <w:rPr>
          <w:i w:val="0"/>
        </w:rPr>
        <w:t>, Chairman and CEO, Sony</w:t>
      </w:r>
    </w:p>
    <w:p w:rsidR="00915CE2" w:rsidRDefault="00915CE2" w:rsidP="00D51BCC">
      <w:pPr>
        <w:pStyle w:val="BodyText"/>
      </w:pPr>
    </w:p>
    <w:p w:rsidR="00915CE2" w:rsidRPr="00915CE2" w:rsidRDefault="00915CE2" w:rsidP="00915CE2">
      <w:pPr>
        <w:pStyle w:val="BodyText"/>
      </w:pPr>
      <w:r w:rsidRPr="00915CE2">
        <w:t>After the technical concept is selected, it is translated into a solution that satisfies the system require</w:t>
      </w:r>
      <w:r w:rsidRPr="00915CE2">
        <w:softHyphen/>
        <w:t>ments. The designer must put on paper, or the computer screen, a representation that is meaning</w:t>
      </w:r>
      <w:r w:rsidRPr="00915CE2">
        <w:softHyphen/>
        <w:t>ful and clear</w:t>
      </w:r>
      <w:r w:rsidR="007418DB">
        <w:t>;</w:t>
      </w:r>
      <w:r w:rsidRPr="00915CE2">
        <w:t xml:space="preserve"> in other words, a useful abstraction of the system. Engineering designs are often com</w:t>
      </w:r>
      <w:r w:rsidRPr="00915CE2">
        <w:softHyphen/>
        <w:t>plex</w:t>
      </w:r>
      <w:r w:rsidR="007418DB">
        <w:t>,</w:t>
      </w:r>
      <w:r w:rsidRPr="00915CE2">
        <w:t xml:space="preserve"> </w:t>
      </w:r>
      <w:r w:rsidR="00414FF3">
        <w:t xml:space="preserve">consisting of </w:t>
      </w:r>
      <w:r w:rsidRPr="00915CE2">
        <w:t xml:space="preserve">many systems and subsystems, thus this representation should </w:t>
      </w:r>
      <w:r w:rsidR="00053C2E">
        <w:t>facilitate</w:t>
      </w:r>
      <w:r w:rsidRPr="00915CE2">
        <w:t xml:space="preserve"> the design process and effectively describe the system. In addition, </w:t>
      </w:r>
      <w:r w:rsidR="005A70B3">
        <w:t>it</w:t>
      </w:r>
      <w:r w:rsidRPr="00915CE2">
        <w:t xml:space="preserve"> serves an im</w:t>
      </w:r>
      <w:r>
        <w:softHyphen/>
      </w:r>
      <w:r w:rsidRPr="00915CE2">
        <w:t>portant function in communicat</w:t>
      </w:r>
      <w:r w:rsidRPr="00915CE2">
        <w:softHyphen/>
        <w:t>ing the design to all members of the team. Imag</w:t>
      </w:r>
      <w:r>
        <w:softHyphen/>
      </w:r>
      <w:r w:rsidRPr="00915CE2">
        <w:t xml:space="preserve">ine a scenario where each team member is responsible for designing part of a large system. Each person </w:t>
      </w:r>
      <w:r>
        <w:t>d</w:t>
      </w:r>
      <w:r w:rsidRPr="00915CE2">
        <w:t>e</w:t>
      </w:r>
      <w:r>
        <w:softHyphen/>
      </w:r>
      <w:r w:rsidRPr="00915CE2">
        <w:t>velops their part in isolation and several months later the team gets back t</w:t>
      </w:r>
      <w:r w:rsidRPr="00915CE2">
        <w:t>o</w:t>
      </w:r>
      <w:r w:rsidRPr="00915CE2">
        <w:t>gether to integrate the pieces. Of course, the system won’t work unless the team has collectively defined and co</w:t>
      </w:r>
      <w:r w:rsidRPr="00915CE2">
        <w:t>m</w:t>
      </w:r>
      <w:r w:rsidRPr="00915CE2">
        <w:t xml:space="preserve">municated the functionality and interfaces for all </w:t>
      </w:r>
      <w:r w:rsidR="00053C2E">
        <w:t>subsystems in</w:t>
      </w:r>
      <w:r w:rsidRPr="00915CE2">
        <w:t xml:space="preserve"> the design.</w:t>
      </w:r>
    </w:p>
    <w:p w:rsidR="00915CE2" w:rsidRPr="00915CE2" w:rsidRDefault="00915CE2" w:rsidP="00915CE2">
      <w:pPr>
        <w:pStyle w:val="BodyText"/>
        <w:ind w:firstLine="360"/>
      </w:pPr>
      <w:r w:rsidRPr="00915CE2">
        <w:t>This chapter presents a well-known design technique</w:t>
      </w:r>
      <w:r>
        <w:t>—</w:t>
      </w:r>
      <w:r w:rsidRPr="00915CE2">
        <w:t>known</w:t>
      </w:r>
      <w:r>
        <w:t xml:space="preserve"> </w:t>
      </w:r>
      <w:r w:rsidRPr="00915CE2">
        <w:t xml:space="preserve">as </w:t>
      </w:r>
      <w:r w:rsidR="00604E74" w:rsidRPr="00604E74">
        <w:rPr>
          <w:b/>
          <w:i/>
        </w:rPr>
        <w:t>f</w:t>
      </w:r>
      <w:r w:rsidR="007418DB" w:rsidRPr="00604E74">
        <w:rPr>
          <w:b/>
          <w:i/>
        </w:rPr>
        <w:t xml:space="preserve">unctional </w:t>
      </w:r>
      <w:r w:rsidR="00604E74" w:rsidRPr="00604E74">
        <w:rPr>
          <w:b/>
          <w:i/>
        </w:rPr>
        <w:t>d</w:t>
      </w:r>
      <w:r w:rsidR="007418DB" w:rsidRPr="00604E74">
        <w:rPr>
          <w:b/>
          <w:i/>
        </w:rPr>
        <w:t>ecomposi</w:t>
      </w:r>
      <w:r w:rsidR="007418DB" w:rsidRPr="00604E74">
        <w:rPr>
          <w:b/>
          <w:i/>
        </w:rPr>
        <w:softHyphen/>
        <w:t>tio</w:t>
      </w:r>
      <w:r w:rsidR="00DB08E1">
        <w:rPr>
          <w:b/>
          <w:i/>
        </w:rPr>
        <w:fldChar w:fldCharType="begin"/>
      </w:r>
      <w:r w:rsidR="00DB08E1">
        <w:instrText xml:space="preserve"> XE "</w:instrText>
      </w:r>
      <w:r w:rsidR="00DB08E1" w:rsidRPr="00832B74">
        <w:instrText>functional decompos</w:instrText>
      </w:r>
      <w:r w:rsidR="00DB08E1" w:rsidRPr="00832B74">
        <w:instrText>i</w:instrText>
      </w:r>
      <w:r w:rsidR="00DB08E1" w:rsidRPr="00832B74">
        <w:instrText>tion</w:instrText>
      </w:r>
      <w:r w:rsidR="00DB08E1">
        <w:instrText xml:space="preserve">" </w:instrText>
      </w:r>
      <w:r w:rsidR="00DB08E1">
        <w:rPr>
          <w:b/>
          <w:i/>
        </w:rPr>
        <w:fldChar w:fldCharType="end"/>
      </w:r>
      <w:r w:rsidR="007418DB" w:rsidRPr="00604E74">
        <w:rPr>
          <w:b/>
          <w:i/>
        </w:rPr>
        <w:t>n</w:t>
      </w:r>
      <w:r w:rsidR="00700A73">
        <w:rPr>
          <w:b/>
          <w:i/>
        </w:rPr>
        <w:fldChar w:fldCharType="begin"/>
      </w:r>
      <w:r w:rsidR="00700A73">
        <w:instrText xml:space="preserve"> XE "</w:instrText>
      </w:r>
      <w:r w:rsidR="00700A73" w:rsidRPr="000D51D6">
        <w:instrText>functional decomposi</w:instrText>
      </w:r>
      <w:r w:rsidR="00700A73" w:rsidRPr="000D51D6">
        <w:softHyphen/>
        <w:instrText>tion</w:instrText>
      </w:r>
      <w:r w:rsidR="00700A73">
        <w:instrText xml:space="preserve">" </w:instrText>
      </w:r>
      <w:r w:rsidR="00700A73">
        <w:rPr>
          <w:b/>
          <w:i/>
        </w:rPr>
        <w:fldChar w:fldCharType="end"/>
      </w:r>
      <w:r>
        <w:t>—</w:t>
      </w:r>
      <w:r w:rsidRPr="00915CE2">
        <w:t>that is intuitive, flexible, and straightforward to apply. It is probably the most pervasive design technique used for engineering systems and is appl</w:t>
      </w:r>
      <w:r w:rsidRPr="00915CE2">
        <w:t>i</w:t>
      </w:r>
      <w:r w:rsidRPr="00915CE2">
        <w:t>cable to a wide variety of prob</w:t>
      </w:r>
      <w:r>
        <w:softHyphen/>
      </w:r>
      <w:r w:rsidRPr="00915CE2">
        <w:t>l</w:t>
      </w:r>
      <w:r w:rsidR="00B91270">
        <w:t>ems that extend well be</w:t>
      </w:r>
      <w:r w:rsidR="00B91270">
        <w:softHyphen/>
        <w:t>yond electrical and computer engineering</w:t>
      </w:r>
      <w:r w:rsidRPr="00915CE2">
        <w:t>. In functional decomposition</w:t>
      </w:r>
      <w:r w:rsidR="00414FF3">
        <w:t>,</w:t>
      </w:r>
      <w:r w:rsidRPr="00915CE2">
        <w:t xml:space="preserve"> systems are designed by de</w:t>
      </w:r>
      <w:r>
        <w:softHyphen/>
      </w:r>
      <w:r w:rsidRPr="00915CE2">
        <w:t>termining the overall functionality and then iteratively decompo</w:t>
      </w:r>
      <w:r w:rsidRPr="00915CE2">
        <w:t>s</w:t>
      </w:r>
      <w:r w:rsidRPr="00915CE2">
        <w:t>ing</w:t>
      </w:r>
      <w:r w:rsidR="00414FF3">
        <w:t xml:space="preserve"> it</w:t>
      </w:r>
      <w:r w:rsidRPr="00915CE2">
        <w:t xml:space="preserve"> into component su</w:t>
      </w:r>
      <w:r w:rsidRPr="00915CE2">
        <w:t>b</w:t>
      </w:r>
      <w:r w:rsidRPr="00915CE2">
        <w:t>sys</w:t>
      </w:r>
      <w:r>
        <w:softHyphen/>
      </w:r>
      <w:r w:rsidRPr="00915CE2">
        <w:t xml:space="preserve">tems, each with its own functionality. </w:t>
      </w:r>
    </w:p>
    <w:p w:rsidR="00915CE2" w:rsidRPr="00915CE2" w:rsidRDefault="00915CE2" w:rsidP="00915CE2">
      <w:pPr>
        <w:pStyle w:val="BodyText"/>
        <w:ind w:firstLine="360"/>
      </w:pPr>
      <w:r w:rsidRPr="00915CE2">
        <w:t>The objective of this chapter is to present both basic design concepts and the functional decomposition</w:t>
      </w:r>
      <w:r w:rsidR="00DB08E1">
        <w:fldChar w:fldCharType="begin"/>
      </w:r>
      <w:r w:rsidR="00DB08E1">
        <w:instrText xml:space="preserve"> XE "</w:instrText>
      </w:r>
      <w:r w:rsidR="00DB08E1" w:rsidRPr="00832B74">
        <w:instrText>functional decompos</w:instrText>
      </w:r>
      <w:r w:rsidR="00DB08E1" w:rsidRPr="00832B74">
        <w:instrText>i</w:instrText>
      </w:r>
      <w:r w:rsidR="00DB08E1" w:rsidRPr="00832B74">
        <w:instrText>tion</w:instrText>
      </w:r>
      <w:r w:rsidR="00DB08E1">
        <w:instrText xml:space="preserve">" </w:instrText>
      </w:r>
      <w:r w:rsidR="00DB08E1">
        <w:fldChar w:fldCharType="end"/>
      </w:r>
      <w:r w:rsidRPr="00915CE2">
        <w:t xml:space="preserve"> design technique. A process for functional decomposition is provided and </w:t>
      </w:r>
      <w:r w:rsidR="00053C2E">
        <w:t xml:space="preserve">it </w:t>
      </w:r>
      <w:r>
        <w:t xml:space="preserve">is </w:t>
      </w:r>
      <w:r w:rsidRPr="00915CE2">
        <w:t xml:space="preserve">applied to </w:t>
      </w:r>
      <w:r>
        <w:t>examples</w:t>
      </w:r>
      <w:r w:rsidRPr="00915CE2">
        <w:t xml:space="preserve"> in analog electronics, digital electronics, and software systems. </w:t>
      </w:r>
    </w:p>
    <w:p w:rsidR="002467B5" w:rsidRPr="004B4D77" w:rsidRDefault="002467B5" w:rsidP="005071F8">
      <w:pPr>
        <w:pStyle w:val="LearningObjective"/>
        <w:spacing w:after="80"/>
      </w:pPr>
      <w:r w:rsidRPr="004B4D77">
        <w:t>Learning Objectives</w:t>
      </w:r>
    </w:p>
    <w:p w:rsidR="002467B5" w:rsidRPr="004B4D77" w:rsidRDefault="002467B5" w:rsidP="002467B5">
      <w:pPr>
        <w:pStyle w:val="BodyText"/>
      </w:pPr>
      <w:r w:rsidRPr="004B4D77">
        <w:t xml:space="preserve">By the end of this </w:t>
      </w:r>
      <w:r w:rsidRPr="004560C3">
        <w:t>chapter</w:t>
      </w:r>
      <w:r w:rsidRPr="004B4D77">
        <w:t>, the reader should:</w:t>
      </w:r>
    </w:p>
    <w:p w:rsidR="00915CE2" w:rsidRDefault="00915CE2" w:rsidP="00ED28F0">
      <w:pPr>
        <w:pStyle w:val="BookbulletsCharChar"/>
      </w:pPr>
      <w:r>
        <w:t xml:space="preserve">Understand the differences between </w:t>
      </w:r>
      <w:r w:rsidR="00DB08E1">
        <w:t>bottom-up</w:t>
      </w:r>
      <w:r w:rsidR="00DB08E1">
        <w:fldChar w:fldCharType="begin"/>
      </w:r>
      <w:r w:rsidR="00DB08E1">
        <w:instrText xml:space="preserve"> XE "</w:instrText>
      </w:r>
      <w:r w:rsidR="00DB08E1" w:rsidRPr="00F02F17">
        <w:instrText>bottom-up</w:instrText>
      </w:r>
      <w:r w:rsidR="00DB08E1">
        <w:instrText xml:space="preserve">" </w:instrText>
      </w:r>
      <w:r w:rsidR="00DB08E1">
        <w:fldChar w:fldCharType="end"/>
      </w:r>
      <w:r w:rsidR="00DB08E1">
        <w:t xml:space="preserve">  and </w:t>
      </w:r>
      <w:r>
        <w:t>top-down</w:t>
      </w:r>
      <w:r w:rsidR="00DB08E1">
        <w:fldChar w:fldCharType="begin"/>
      </w:r>
      <w:r w:rsidR="00DB08E1">
        <w:instrText xml:space="preserve"> XE "</w:instrText>
      </w:r>
      <w:r w:rsidR="00DB08E1" w:rsidRPr="0046305A">
        <w:instrText>top-down</w:instrText>
      </w:r>
      <w:r w:rsidR="00DB08E1">
        <w:instrText xml:space="preserve">" </w:instrText>
      </w:r>
      <w:r w:rsidR="00DB08E1">
        <w:fldChar w:fldCharType="end"/>
      </w:r>
      <w:r w:rsidR="00DB08E1">
        <w:t xml:space="preserve"> </w:t>
      </w:r>
      <w:r>
        <w:t>d</w:t>
      </w:r>
      <w:r>
        <w:t>e</w:t>
      </w:r>
      <w:r>
        <w:t>sign.</w:t>
      </w:r>
    </w:p>
    <w:p w:rsidR="00915CE2" w:rsidRPr="00010B2B" w:rsidRDefault="00915CE2" w:rsidP="00ED28F0">
      <w:pPr>
        <w:pStyle w:val="BookbulletsCharChar"/>
      </w:pPr>
      <w:r>
        <w:t>Know what functional decomposition</w:t>
      </w:r>
      <w:r w:rsidR="00DB08E1">
        <w:fldChar w:fldCharType="begin"/>
      </w:r>
      <w:r w:rsidR="00DB08E1">
        <w:instrText xml:space="preserve"> XE "</w:instrText>
      </w:r>
      <w:r w:rsidR="00DB08E1" w:rsidRPr="00832B74">
        <w:instrText>functional decompos</w:instrText>
      </w:r>
      <w:r w:rsidR="00DB08E1" w:rsidRPr="00832B74">
        <w:instrText>i</w:instrText>
      </w:r>
      <w:r w:rsidR="00DB08E1" w:rsidRPr="00832B74">
        <w:instrText>tion</w:instrText>
      </w:r>
      <w:r w:rsidR="00DB08E1">
        <w:instrText xml:space="preserve">" </w:instrText>
      </w:r>
      <w:r w:rsidR="00DB08E1">
        <w:fldChar w:fldCharType="end"/>
      </w:r>
      <w:r>
        <w:t xml:space="preserve"> is and how to apply it.</w:t>
      </w:r>
    </w:p>
    <w:p w:rsidR="00915CE2" w:rsidRPr="00010B2B" w:rsidRDefault="00915CE2" w:rsidP="00ED28F0">
      <w:pPr>
        <w:pStyle w:val="BookbulletsCharChar"/>
      </w:pPr>
      <w:r>
        <w:t>Be able to apply functional decomposition</w:t>
      </w:r>
      <w:r w:rsidR="00DB08E1">
        <w:fldChar w:fldCharType="begin"/>
      </w:r>
      <w:r w:rsidR="00DB08E1">
        <w:instrText xml:space="preserve"> XE "</w:instrText>
      </w:r>
      <w:r w:rsidR="00DB08E1" w:rsidRPr="00832B74">
        <w:instrText>functional decomposition</w:instrText>
      </w:r>
      <w:r w:rsidR="00DB08E1">
        <w:instrText xml:space="preserve">" </w:instrText>
      </w:r>
      <w:r w:rsidR="00DB08E1">
        <w:fldChar w:fldCharType="end"/>
      </w:r>
      <w:r>
        <w:t xml:space="preserve"> to diffe</w:t>
      </w:r>
      <w:r>
        <w:t>r</w:t>
      </w:r>
      <w:r>
        <w:t>ent problem domains.</w:t>
      </w:r>
    </w:p>
    <w:p w:rsidR="00915CE2" w:rsidRPr="00271B0B" w:rsidRDefault="00915CE2" w:rsidP="00ED28F0">
      <w:pPr>
        <w:pStyle w:val="BookbulletsCharChar"/>
      </w:pPr>
      <w:r w:rsidRPr="00271B0B">
        <w:t>Understand the concepts of coupling</w:t>
      </w:r>
      <w:r w:rsidR="00CF5E2F">
        <w:fldChar w:fldCharType="begin"/>
      </w:r>
      <w:r w:rsidR="00CF5E2F">
        <w:instrText xml:space="preserve"> XE "</w:instrText>
      </w:r>
      <w:r w:rsidR="00CF5E2F" w:rsidRPr="00E33CAB">
        <w:instrText>coupling</w:instrText>
      </w:r>
      <w:r w:rsidR="00CF5E2F">
        <w:instrText xml:space="preserve">" </w:instrText>
      </w:r>
      <w:r w:rsidR="00CF5E2F">
        <w:fldChar w:fldCharType="end"/>
      </w:r>
      <w:r w:rsidRPr="00271B0B">
        <w:t xml:space="preserve"> and cohesion</w:t>
      </w:r>
      <w:r w:rsidR="00CF5E2F">
        <w:fldChar w:fldCharType="begin"/>
      </w:r>
      <w:r w:rsidR="00CF5E2F">
        <w:instrText xml:space="preserve"> XE "</w:instrText>
      </w:r>
      <w:r w:rsidR="00CF5E2F" w:rsidRPr="00327E81">
        <w:instrText>cohesion</w:instrText>
      </w:r>
      <w:r w:rsidR="00CF5E2F">
        <w:instrText xml:space="preserve">" </w:instrText>
      </w:r>
      <w:r w:rsidR="00CF5E2F">
        <w:fldChar w:fldCharType="end"/>
      </w:r>
      <w:r w:rsidRPr="00271B0B">
        <w:t xml:space="preserve">, and </w:t>
      </w:r>
      <w:r>
        <w:t>how they</w:t>
      </w:r>
      <w:r w:rsidRPr="00271B0B">
        <w:t xml:space="preserve"> </w:t>
      </w:r>
      <w:r>
        <w:t xml:space="preserve">impact </w:t>
      </w:r>
      <w:r w:rsidRPr="00271B0B">
        <w:t>designs.</w:t>
      </w:r>
    </w:p>
    <w:p w:rsidR="002046AB" w:rsidRPr="00AC4DAA" w:rsidRDefault="007418DB" w:rsidP="00D51BCC">
      <w:pPr>
        <w:pStyle w:val="BookHeading2"/>
        <w:numPr>
          <w:ilvl w:val="1"/>
          <w:numId w:val="3"/>
        </w:numPr>
      </w:pPr>
      <w:r>
        <w:lastRenderedPageBreak/>
        <w:t xml:space="preserve">Bottom-Up </w:t>
      </w:r>
      <w:r w:rsidR="00915CE2">
        <w:t xml:space="preserve">and </w:t>
      </w:r>
      <w:r>
        <w:t xml:space="preserve">Top-Down </w:t>
      </w:r>
      <w:r w:rsidR="00915CE2">
        <w:t>Design</w:t>
      </w:r>
    </w:p>
    <w:p w:rsidR="00915CE2" w:rsidRDefault="00915CE2" w:rsidP="00915CE2">
      <w:pPr>
        <w:pStyle w:val="BodyText"/>
      </w:pPr>
      <w:r>
        <w:t xml:space="preserve">Two general approaches to synthesizing engineering designs are known as </w:t>
      </w:r>
      <w:r w:rsidRPr="00BE5245">
        <w:rPr>
          <w:b/>
          <w:i/>
        </w:rPr>
        <w:t>bottom-up</w:t>
      </w:r>
      <w:r w:rsidR="00700A73">
        <w:rPr>
          <w:b/>
          <w:i/>
        </w:rPr>
        <w:fldChar w:fldCharType="begin"/>
      </w:r>
      <w:r w:rsidR="00700A73">
        <w:instrText xml:space="preserve"> XE "</w:instrText>
      </w:r>
      <w:r w:rsidR="00700A73" w:rsidRPr="000A70B0">
        <w:instrText>bottom-up</w:instrText>
      </w:r>
      <w:r w:rsidR="00700A73">
        <w:instrText xml:space="preserve"> design" </w:instrText>
      </w:r>
      <w:r w:rsidR="00700A73">
        <w:rPr>
          <w:b/>
          <w:i/>
        </w:rPr>
        <w:fldChar w:fldCharType="end"/>
      </w:r>
      <w:r w:rsidRPr="00BE5245">
        <w:rPr>
          <w:b/>
          <w:i/>
        </w:rPr>
        <w:t xml:space="preserve"> </w:t>
      </w:r>
      <w:r>
        <w:t xml:space="preserve">and </w:t>
      </w:r>
      <w:r w:rsidRPr="00BE5245">
        <w:rPr>
          <w:b/>
          <w:i/>
        </w:rPr>
        <w:t>top-down</w:t>
      </w:r>
      <w:r w:rsidR="00700A73">
        <w:rPr>
          <w:b/>
          <w:i/>
        </w:rPr>
        <w:fldChar w:fldCharType="begin"/>
      </w:r>
      <w:r w:rsidR="00700A73">
        <w:instrText xml:space="preserve"> XE "</w:instrText>
      </w:r>
      <w:r w:rsidR="00700A73" w:rsidRPr="000A70B0">
        <w:instrText>top-down</w:instrText>
      </w:r>
      <w:r w:rsidR="00700A73">
        <w:instrText xml:space="preserve"> design" </w:instrText>
      </w:r>
      <w:r w:rsidR="00700A73">
        <w:rPr>
          <w:b/>
          <w:i/>
        </w:rPr>
        <w:fldChar w:fldCharType="end"/>
      </w:r>
      <w:r>
        <w:t>. In the case of bottom-up</w:t>
      </w:r>
      <w:r w:rsidR="00DB08E1">
        <w:fldChar w:fldCharType="begin"/>
      </w:r>
      <w:r w:rsidR="00DB08E1">
        <w:instrText xml:space="preserve"> XE "</w:instrText>
      </w:r>
      <w:r w:rsidR="00DB08E1" w:rsidRPr="00F02F17">
        <w:instrText>bottom-up</w:instrText>
      </w:r>
      <w:r w:rsidR="00DB08E1">
        <w:instrText xml:space="preserve">" </w:instrText>
      </w:r>
      <w:r w:rsidR="00DB08E1">
        <w:fldChar w:fldCharType="end"/>
      </w:r>
      <w:r>
        <w:t>, the designer starts with basic comp</w:t>
      </w:r>
      <w:r>
        <w:t>o</w:t>
      </w:r>
      <w:r>
        <w:t>nents and synthe</w:t>
      </w:r>
      <w:r w:rsidR="00507CB4">
        <w:softHyphen/>
      </w:r>
      <w:r>
        <w:t>sizes them to create the overall system. To use an analogy, consider the case of creating an automobile. In the bottom-up approach</w:t>
      </w:r>
      <w:r w:rsidR="007418DB">
        <w:t>,</w:t>
      </w:r>
      <w:r>
        <w:t xml:space="preserve"> you have pieces of the automobile, such as the tires, motor, axle, transmission, alternator, and they are brought together to create a car. The impli</w:t>
      </w:r>
      <w:r w:rsidR="00507CB4">
        <w:softHyphen/>
      </w:r>
      <w:r>
        <w:t>cation is that the final sy</w:t>
      </w:r>
      <w:r>
        <w:t>s</w:t>
      </w:r>
      <w:r>
        <w:t>tem depends upon the parts at hand. In other words, in the bottom-up approach</w:t>
      </w:r>
      <w:r w:rsidR="009625AC">
        <w:t>,</w:t>
      </w:r>
      <w:r>
        <w:t xml:space="preserve"> the parts and subsystems are given, and from them an artifact is created.</w:t>
      </w:r>
    </w:p>
    <w:p w:rsidR="00915CE2" w:rsidRDefault="00915CE2" w:rsidP="00507CB4">
      <w:pPr>
        <w:pStyle w:val="BodyText"/>
        <w:ind w:firstLine="360"/>
      </w:pPr>
      <w:r>
        <w:t>The top-down</w:t>
      </w:r>
      <w:r w:rsidR="00DB08E1">
        <w:fldChar w:fldCharType="begin"/>
      </w:r>
      <w:r w:rsidR="00DB08E1">
        <w:instrText xml:space="preserve"> XE "</w:instrText>
      </w:r>
      <w:r w:rsidR="00DB08E1" w:rsidRPr="0046305A">
        <w:instrText>top-down</w:instrText>
      </w:r>
      <w:r w:rsidR="00DB08E1">
        <w:instrText xml:space="preserve">" </w:instrText>
      </w:r>
      <w:r w:rsidR="00DB08E1">
        <w:fldChar w:fldCharType="end"/>
      </w:r>
      <w:r>
        <w:t xml:space="preserve"> approach is analogous to the concept of divide-and-conquer. In top-down the designer has an overall vision of what the final system must do, and the problem is parti</w:t>
      </w:r>
      <w:r w:rsidR="00507CB4">
        <w:softHyphen/>
      </w:r>
      <w:r>
        <w:t>tioned into components, or subsystems that work together to achieve the overall goal. Then each subsystem is successively refined and partitioned as necessary. In the case of the auto</w:t>
      </w:r>
      <w:r w:rsidR="00507CB4">
        <w:softHyphen/>
      </w:r>
      <w:r>
        <w:t>mobile, the overall objective is determined</w:t>
      </w:r>
      <w:r w:rsidR="007418DB">
        <w:t xml:space="preserve">; </w:t>
      </w:r>
      <w:r>
        <w:t>the major subsystems are defined, such as electri</w:t>
      </w:r>
      <w:r w:rsidR="00507CB4">
        <w:softHyphen/>
      </w:r>
      <w:r>
        <w:t>cal, power drive-train, and the suspension</w:t>
      </w:r>
      <w:r w:rsidR="007418DB">
        <w:t xml:space="preserve">; </w:t>
      </w:r>
      <w:r>
        <w:t xml:space="preserve">and then each </w:t>
      </w:r>
      <w:r w:rsidR="007418DB">
        <w:t xml:space="preserve">subsystem </w:t>
      </w:r>
      <w:r>
        <w:t xml:space="preserve">is further refined into its </w:t>
      </w:r>
      <w:r w:rsidR="00D81C5D">
        <w:t>component p</w:t>
      </w:r>
      <w:r w:rsidR="00D27D6F">
        <w:t>arts</w:t>
      </w:r>
      <w:r>
        <w:t xml:space="preserve"> until the complete system is designed. </w:t>
      </w:r>
    </w:p>
    <w:p w:rsidR="00915CE2" w:rsidRDefault="00915CE2" w:rsidP="00507CB4">
      <w:pPr>
        <w:pStyle w:val="BodyText"/>
        <w:ind w:firstLine="360"/>
        <w:rPr>
          <w:bCs/>
        </w:rPr>
      </w:pPr>
      <w:r>
        <w:t>A debate that continues in the design community revolves around which is the better ap</w:t>
      </w:r>
      <w:r w:rsidR="00507CB4">
        <w:softHyphen/>
      </w:r>
      <w:r>
        <w:t xml:space="preserve">proach. </w:t>
      </w:r>
      <w:r w:rsidR="00B91270">
        <w:t xml:space="preserve">It might appear </w:t>
      </w:r>
      <w:r>
        <w:t>that top-down</w:t>
      </w:r>
      <w:r w:rsidR="00DB08E1">
        <w:fldChar w:fldCharType="begin"/>
      </w:r>
      <w:r w:rsidR="00DB08E1">
        <w:instrText xml:space="preserve"> XE "</w:instrText>
      </w:r>
      <w:r w:rsidR="00DB08E1" w:rsidRPr="0046305A">
        <w:instrText>top-down</w:instrText>
      </w:r>
      <w:r w:rsidR="00DB08E1">
        <w:instrText xml:space="preserve">" </w:instrText>
      </w:r>
      <w:r w:rsidR="00DB08E1">
        <w:fldChar w:fldCharType="end"/>
      </w:r>
      <w:r>
        <w:t xml:space="preserve"> </w:t>
      </w:r>
      <w:r w:rsidR="00B91270">
        <w:t>is</w:t>
      </w:r>
      <w:r>
        <w:t xml:space="preserve"> better, since it starts with the over</w:t>
      </w:r>
      <w:r w:rsidR="00507CB4">
        <w:softHyphen/>
      </w:r>
      <w:r>
        <w:t>all goal (requir</w:t>
      </w:r>
      <w:r>
        <w:t>e</w:t>
      </w:r>
      <w:r>
        <w:t xml:space="preserve">ments) and from that a solution is developed. </w:t>
      </w:r>
      <w:r w:rsidRPr="009A65C6">
        <w:rPr>
          <w:bCs/>
        </w:rPr>
        <w:t xml:space="preserve">Top-down is particularly </w:t>
      </w:r>
      <w:r>
        <w:rPr>
          <w:bCs/>
        </w:rPr>
        <w:t>valu</w:t>
      </w:r>
      <w:r w:rsidR="00507CB4">
        <w:rPr>
          <w:bCs/>
        </w:rPr>
        <w:softHyphen/>
      </w:r>
      <w:r>
        <w:rPr>
          <w:bCs/>
        </w:rPr>
        <w:t xml:space="preserve">able on large </w:t>
      </w:r>
      <w:r w:rsidRPr="009A65C6">
        <w:rPr>
          <w:bCs/>
        </w:rPr>
        <w:t>project</w:t>
      </w:r>
      <w:r>
        <w:rPr>
          <w:bCs/>
        </w:rPr>
        <w:t>s</w:t>
      </w:r>
      <w:r w:rsidRPr="009A65C6">
        <w:rPr>
          <w:bCs/>
        </w:rPr>
        <w:t xml:space="preserve"> with many </w:t>
      </w:r>
      <w:r>
        <w:rPr>
          <w:bCs/>
        </w:rPr>
        <w:t>subsystems, where it</w:t>
      </w:r>
      <w:r w:rsidRPr="009A65C6">
        <w:rPr>
          <w:bCs/>
        </w:rPr>
        <w:t xml:space="preserve"> is unlikely that bring</w:t>
      </w:r>
      <w:r>
        <w:rPr>
          <w:bCs/>
        </w:rPr>
        <w:t>ing</w:t>
      </w:r>
      <w:r w:rsidRPr="009A65C6">
        <w:rPr>
          <w:bCs/>
        </w:rPr>
        <w:t xml:space="preserve"> t</w:t>
      </w:r>
      <w:r w:rsidRPr="009A65C6">
        <w:rPr>
          <w:bCs/>
        </w:rPr>
        <w:t>o</w:t>
      </w:r>
      <w:r w:rsidRPr="009A65C6">
        <w:rPr>
          <w:bCs/>
        </w:rPr>
        <w:t xml:space="preserve">gether </w:t>
      </w:r>
      <w:r>
        <w:rPr>
          <w:bCs/>
        </w:rPr>
        <w:t xml:space="preserve">pieces </w:t>
      </w:r>
      <w:r w:rsidRPr="009A65C6">
        <w:rPr>
          <w:bCs/>
        </w:rPr>
        <w:t xml:space="preserve">in an </w:t>
      </w:r>
      <w:r>
        <w:rPr>
          <w:bCs/>
        </w:rPr>
        <w:t>ad-hoc fashion will successfully solve the problem</w:t>
      </w:r>
      <w:r w:rsidRPr="009A65C6">
        <w:rPr>
          <w:bCs/>
        </w:rPr>
        <w:t>.</w:t>
      </w:r>
      <w:r>
        <w:rPr>
          <w:bCs/>
        </w:rPr>
        <w:t xml:space="preserve"> A d</w:t>
      </w:r>
      <w:r w:rsidRPr="009A65C6">
        <w:rPr>
          <w:bCs/>
        </w:rPr>
        <w:t xml:space="preserve">isadvantage </w:t>
      </w:r>
      <w:r>
        <w:rPr>
          <w:bCs/>
        </w:rPr>
        <w:t xml:space="preserve">of top-down design </w:t>
      </w:r>
      <w:r w:rsidRPr="009A65C6">
        <w:rPr>
          <w:bCs/>
        </w:rPr>
        <w:t>is that it tends to limit the solution space</w:t>
      </w:r>
      <w:r>
        <w:rPr>
          <w:bCs/>
        </w:rPr>
        <w:t xml:space="preserve"> and innovation</w:t>
      </w:r>
      <w:r w:rsidRPr="009A65C6">
        <w:rPr>
          <w:bCs/>
        </w:rPr>
        <w:t>.</w:t>
      </w:r>
      <w:r>
        <w:rPr>
          <w:bCs/>
        </w:rPr>
        <w:t xml:space="preserve"> Top-down design </w:t>
      </w:r>
      <w:r w:rsidR="007418DB">
        <w:rPr>
          <w:bCs/>
        </w:rPr>
        <w:t>is inclined</w:t>
      </w:r>
      <w:r>
        <w:rPr>
          <w:bCs/>
        </w:rPr>
        <w:t xml:space="preserve"> to follow a vertical thought process (</w:t>
      </w:r>
      <w:r w:rsidRPr="00037D68">
        <w:rPr>
          <w:bCs/>
        </w:rPr>
        <w:t>Chapter 4</w:t>
      </w:r>
      <w:r>
        <w:rPr>
          <w:bCs/>
        </w:rPr>
        <w:t xml:space="preserve">) where the designer </w:t>
      </w:r>
      <w:r w:rsidRPr="009A65C6">
        <w:rPr>
          <w:bCs/>
        </w:rPr>
        <w:t>start</w:t>
      </w:r>
      <w:r>
        <w:rPr>
          <w:bCs/>
        </w:rPr>
        <w:t>s</w:t>
      </w:r>
      <w:r w:rsidRPr="009A65C6">
        <w:rPr>
          <w:bCs/>
        </w:rPr>
        <w:t xml:space="preserve"> with a problem and </w:t>
      </w:r>
      <w:r>
        <w:rPr>
          <w:bCs/>
        </w:rPr>
        <w:t>succes</w:t>
      </w:r>
      <w:r w:rsidR="00507CB4">
        <w:rPr>
          <w:bCs/>
        </w:rPr>
        <w:softHyphen/>
      </w:r>
      <w:r>
        <w:rPr>
          <w:bCs/>
        </w:rPr>
        <w:t>sively refines the subsystems u</w:t>
      </w:r>
      <w:r w:rsidRPr="009A65C6">
        <w:rPr>
          <w:bCs/>
        </w:rPr>
        <w:t>ntil a blueprint for solving the problem</w:t>
      </w:r>
      <w:r>
        <w:rPr>
          <w:bCs/>
        </w:rPr>
        <w:t xml:space="preserve"> is defined. Further</w:t>
      </w:r>
      <w:r w:rsidR="00507CB4">
        <w:rPr>
          <w:bCs/>
        </w:rPr>
        <w:softHyphen/>
      </w:r>
      <w:r>
        <w:rPr>
          <w:bCs/>
        </w:rPr>
        <w:t>more, the designer cannot create a top-down design in a vacuum without bottom-up</w:t>
      </w:r>
      <w:r w:rsidR="00DB08E1">
        <w:rPr>
          <w:bCs/>
        </w:rPr>
        <w:fldChar w:fldCharType="begin"/>
      </w:r>
      <w:r w:rsidR="00DB08E1">
        <w:instrText xml:space="preserve"> XE "</w:instrText>
      </w:r>
      <w:r w:rsidR="00DB08E1" w:rsidRPr="00F02F17">
        <w:instrText>bottom-up</w:instrText>
      </w:r>
      <w:r w:rsidR="00DB08E1">
        <w:instrText xml:space="preserve">" </w:instrText>
      </w:r>
      <w:r w:rsidR="00DB08E1">
        <w:rPr>
          <w:bCs/>
        </w:rPr>
        <w:fldChar w:fldCharType="end"/>
      </w:r>
      <w:r>
        <w:rPr>
          <w:bCs/>
        </w:rPr>
        <w:t xml:space="preserve"> knowl</w:t>
      </w:r>
      <w:r w:rsidR="00507CB4">
        <w:rPr>
          <w:bCs/>
        </w:rPr>
        <w:softHyphen/>
      </w:r>
      <w:r>
        <w:rPr>
          <w:bCs/>
        </w:rPr>
        <w:t>edge of existing tec</w:t>
      </w:r>
      <w:r>
        <w:rPr>
          <w:bCs/>
        </w:rPr>
        <w:t>h</w:t>
      </w:r>
      <w:r>
        <w:rPr>
          <w:bCs/>
        </w:rPr>
        <w:t>nology and how the system can be rea</w:t>
      </w:r>
      <w:r>
        <w:rPr>
          <w:bCs/>
        </w:rPr>
        <w:t>l</w:t>
      </w:r>
      <w:r>
        <w:rPr>
          <w:bCs/>
        </w:rPr>
        <w:t xml:space="preserve">ized. </w:t>
      </w:r>
    </w:p>
    <w:p w:rsidR="00915CE2" w:rsidRDefault="00915CE2" w:rsidP="00507CB4">
      <w:pPr>
        <w:pStyle w:val="BodyText"/>
        <w:ind w:firstLine="360"/>
        <w:rPr>
          <w:bCs/>
        </w:rPr>
      </w:pPr>
      <w:r w:rsidRPr="009A65C6">
        <w:rPr>
          <w:bCs/>
        </w:rPr>
        <w:t xml:space="preserve">Bottom-up </w:t>
      </w:r>
      <w:r>
        <w:rPr>
          <w:bCs/>
        </w:rPr>
        <w:t>has the advantage of lending itself to creativity</w:t>
      </w:r>
      <w:r w:rsidRPr="009A65C6">
        <w:rPr>
          <w:bCs/>
        </w:rPr>
        <w:t>.</w:t>
      </w:r>
      <w:r>
        <w:rPr>
          <w:bCs/>
        </w:rPr>
        <w:t xml:space="preserve"> It allows the designer to </w:t>
      </w:r>
      <w:r w:rsidRPr="009A65C6">
        <w:rPr>
          <w:bCs/>
        </w:rPr>
        <w:t xml:space="preserve">take </w:t>
      </w:r>
      <w:r>
        <w:rPr>
          <w:bCs/>
        </w:rPr>
        <w:t xml:space="preserve">different </w:t>
      </w:r>
      <w:r w:rsidRPr="009A65C6">
        <w:rPr>
          <w:bCs/>
        </w:rPr>
        <w:t xml:space="preserve">technologies and </w:t>
      </w:r>
      <w:r>
        <w:rPr>
          <w:bCs/>
        </w:rPr>
        <w:t>from them create something new, allowing more</w:t>
      </w:r>
      <w:r w:rsidRPr="005A70B3">
        <w:rPr>
          <w:bCs/>
        </w:rPr>
        <w:t xml:space="preserve"> “</w:t>
      </w:r>
      <w:r w:rsidRPr="00A97CA9">
        <w:rPr>
          <w:bCs/>
          <w:i/>
        </w:rPr>
        <w:t>what if?</w:t>
      </w:r>
      <w:r w:rsidRPr="005A70B3">
        <w:rPr>
          <w:bCs/>
        </w:rPr>
        <w:t>”</w:t>
      </w:r>
      <w:r>
        <w:rPr>
          <w:bCs/>
        </w:rPr>
        <w:t xml:space="preserve"> que</w:t>
      </w:r>
      <w:r>
        <w:rPr>
          <w:bCs/>
        </w:rPr>
        <w:t>s</w:t>
      </w:r>
      <w:r>
        <w:rPr>
          <w:bCs/>
        </w:rPr>
        <w:t xml:space="preserve">tions to be asked. </w:t>
      </w:r>
      <w:r w:rsidRPr="009A65C6">
        <w:rPr>
          <w:bCs/>
        </w:rPr>
        <w:t xml:space="preserve">Bottom-up </w:t>
      </w:r>
      <w:r>
        <w:rPr>
          <w:bCs/>
        </w:rPr>
        <w:t xml:space="preserve">design is applicable </w:t>
      </w:r>
      <w:r w:rsidRPr="009A65C6">
        <w:rPr>
          <w:bCs/>
        </w:rPr>
        <w:t xml:space="preserve">when </w:t>
      </w:r>
      <w:r>
        <w:rPr>
          <w:bCs/>
        </w:rPr>
        <w:t xml:space="preserve">there are </w:t>
      </w:r>
      <w:r w:rsidRPr="009A65C6">
        <w:rPr>
          <w:bCs/>
        </w:rPr>
        <w:t>constrain</w:t>
      </w:r>
      <w:r>
        <w:rPr>
          <w:bCs/>
        </w:rPr>
        <w:t xml:space="preserve">ts on </w:t>
      </w:r>
      <w:r w:rsidRPr="009A65C6">
        <w:rPr>
          <w:bCs/>
        </w:rPr>
        <w:t xml:space="preserve">the </w:t>
      </w:r>
      <w:r w:rsidR="00563E04">
        <w:rPr>
          <w:bCs/>
        </w:rPr>
        <w:t>comp</w:t>
      </w:r>
      <w:r w:rsidR="00563E04">
        <w:rPr>
          <w:bCs/>
        </w:rPr>
        <w:t>o</w:t>
      </w:r>
      <w:r w:rsidR="00563E04">
        <w:rPr>
          <w:bCs/>
        </w:rPr>
        <w:t>nents</w:t>
      </w:r>
      <w:r w:rsidRPr="009A65C6">
        <w:rPr>
          <w:bCs/>
        </w:rPr>
        <w:t xml:space="preserve"> th</w:t>
      </w:r>
      <w:r>
        <w:rPr>
          <w:bCs/>
        </w:rPr>
        <w:t>at can be used</w:t>
      </w:r>
      <w:r w:rsidR="00563E04">
        <w:rPr>
          <w:bCs/>
        </w:rPr>
        <w:t>. This is</w:t>
      </w:r>
      <w:r>
        <w:rPr>
          <w:bCs/>
        </w:rPr>
        <w:t xml:space="preserve"> a realistic scenario. Consider the case of variant design, where the goal is to improve the performance of an existing, or legacy, system. </w:t>
      </w:r>
      <w:r w:rsidR="005A70B3">
        <w:rPr>
          <w:bCs/>
        </w:rPr>
        <w:t>For example, aut</w:t>
      </w:r>
      <w:r w:rsidR="005A70B3">
        <w:rPr>
          <w:bCs/>
        </w:rPr>
        <w:t>o</w:t>
      </w:r>
      <w:r w:rsidR="005A70B3">
        <w:rPr>
          <w:bCs/>
        </w:rPr>
        <w:t>mobile manufacturer</w:t>
      </w:r>
      <w:r w:rsidR="007418DB">
        <w:rPr>
          <w:bCs/>
        </w:rPr>
        <w:t>s</w:t>
      </w:r>
      <w:r w:rsidR="005A70B3">
        <w:rPr>
          <w:bCs/>
        </w:rPr>
        <w:t xml:space="preserve"> might have to redesign their models to meet new emissions, mil</w:t>
      </w:r>
      <w:r w:rsidR="005A70B3">
        <w:rPr>
          <w:bCs/>
        </w:rPr>
        <w:t>e</w:t>
      </w:r>
      <w:r w:rsidR="005A70B3">
        <w:rPr>
          <w:bCs/>
        </w:rPr>
        <w:t>age, or safety standard</w:t>
      </w:r>
      <w:r w:rsidR="00602050">
        <w:rPr>
          <w:bCs/>
        </w:rPr>
        <w:t>s</w:t>
      </w:r>
      <w:r w:rsidR="005A70B3">
        <w:rPr>
          <w:bCs/>
        </w:rPr>
        <w:t xml:space="preserve">. </w:t>
      </w:r>
      <w:r w:rsidR="00602050">
        <w:rPr>
          <w:bCs/>
        </w:rPr>
        <w:t>If</w:t>
      </w:r>
      <w:r>
        <w:rPr>
          <w:bCs/>
        </w:rPr>
        <w:t xml:space="preserve"> you are not starting </w:t>
      </w:r>
      <w:r w:rsidR="00576E42">
        <w:rPr>
          <w:bCs/>
        </w:rPr>
        <w:t xml:space="preserve">with </w:t>
      </w:r>
      <w:r>
        <w:rPr>
          <w:bCs/>
        </w:rPr>
        <w:t xml:space="preserve">a new design and must utilize existing </w:t>
      </w:r>
      <w:r w:rsidR="00576E42">
        <w:rPr>
          <w:bCs/>
        </w:rPr>
        <w:t>sy</w:t>
      </w:r>
      <w:r w:rsidR="00576E42">
        <w:rPr>
          <w:bCs/>
        </w:rPr>
        <w:t>s</w:t>
      </w:r>
      <w:r w:rsidR="00576E42">
        <w:rPr>
          <w:bCs/>
        </w:rPr>
        <w:t>tems</w:t>
      </w:r>
      <w:r>
        <w:rPr>
          <w:bCs/>
        </w:rPr>
        <w:t xml:space="preserve">, it </w:t>
      </w:r>
      <w:r w:rsidR="00576E42">
        <w:rPr>
          <w:bCs/>
        </w:rPr>
        <w:t xml:space="preserve">requires </w:t>
      </w:r>
      <w:r>
        <w:rPr>
          <w:bCs/>
        </w:rPr>
        <w:t>bottom-up</w:t>
      </w:r>
      <w:r w:rsidR="00576E42">
        <w:rPr>
          <w:bCs/>
        </w:rPr>
        <w:t xml:space="preserve"> thinking</w:t>
      </w:r>
      <w:r w:rsidR="00DB08E1">
        <w:rPr>
          <w:bCs/>
        </w:rPr>
        <w:fldChar w:fldCharType="begin"/>
      </w:r>
      <w:r w:rsidR="00DB08E1">
        <w:instrText xml:space="preserve"> XE "</w:instrText>
      </w:r>
      <w:r w:rsidR="00DB08E1" w:rsidRPr="00F02F17">
        <w:instrText>bottom-up</w:instrText>
      </w:r>
      <w:r w:rsidR="00DB08E1">
        <w:instrText xml:space="preserve">" </w:instrText>
      </w:r>
      <w:r w:rsidR="00DB08E1">
        <w:rPr>
          <w:bCs/>
        </w:rPr>
        <w:fldChar w:fldCharType="end"/>
      </w:r>
      <w:r>
        <w:rPr>
          <w:bCs/>
        </w:rPr>
        <w:t xml:space="preserve">. In reality, most problems </w:t>
      </w:r>
      <w:r w:rsidR="001F2A97">
        <w:rPr>
          <w:bCs/>
        </w:rPr>
        <w:t>require</w:t>
      </w:r>
      <w:r>
        <w:rPr>
          <w:bCs/>
        </w:rPr>
        <w:t xml:space="preserve"> a combin</w:t>
      </w:r>
      <w:r>
        <w:rPr>
          <w:bCs/>
        </w:rPr>
        <w:t>a</w:t>
      </w:r>
      <w:r>
        <w:rPr>
          <w:bCs/>
        </w:rPr>
        <w:t>tion of bo</w:t>
      </w:r>
      <w:r w:rsidR="005A70B3">
        <w:rPr>
          <w:bCs/>
        </w:rPr>
        <w:t>ttom-up and top-down</w:t>
      </w:r>
      <w:r w:rsidR="00DB08E1">
        <w:rPr>
          <w:bCs/>
        </w:rPr>
        <w:fldChar w:fldCharType="begin"/>
      </w:r>
      <w:r w:rsidR="00DB08E1">
        <w:instrText xml:space="preserve"> XE "</w:instrText>
      </w:r>
      <w:r w:rsidR="00DB08E1" w:rsidRPr="0046305A">
        <w:instrText>top-down</w:instrText>
      </w:r>
      <w:r w:rsidR="00DB08E1">
        <w:instrText xml:space="preserve">" </w:instrText>
      </w:r>
      <w:r w:rsidR="00DB08E1">
        <w:rPr>
          <w:bCs/>
        </w:rPr>
        <w:fldChar w:fldCharType="end"/>
      </w:r>
      <w:r w:rsidR="001F2A97">
        <w:rPr>
          <w:bCs/>
        </w:rPr>
        <w:t xml:space="preserve"> </w:t>
      </w:r>
      <w:r w:rsidR="00602050">
        <w:rPr>
          <w:bCs/>
        </w:rPr>
        <w:t>thinking</w:t>
      </w:r>
      <w:r w:rsidR="007418DB">
        <w:rPr>
          <w:bCs/>
        </w:rPr>
        <w:t>,</w:t>
      </w:r>
      <w:r w:rsidR="00602050">
        <w:rPr>
          <w:bCs/>
        </w:rPr>
        <w:t xml:space="preserve"> </w:t>
      </w:r>
      <w:r>
        <w:rPr>
          <w:bCs/>
        </w:rPr>
        <w:t>and the designer must al</w:t>
      </w:r>
      <w:r w:rsidR="00507CB4">
        <w:rPr>
          <w:bCs/>
        </w:rPr>
        <w:softHyphen/>
      </w:r>
      <w:r>
        <w:rPr>
          <w:bCs/>
        </w:rPr>
        <w:t>ternate b</w:t>
      </w:r>
      <w:r>
        <w:rPr>
          <w:bCs/>
        </w:rPr>
        <w:t>e</w:t>
      </w:r>
      <w:r>
        <w:rPr>
          <w:bCs/>
        </w:rPr>
        <w:t xml:space="preserve">tween </w:t>
      </w:r>
      <w:r w:rsidR="005A70B3">
        <w:rPr>
          <w:bCs/>
        </w:rPr>
        <w:t>them</w:t>
      </w:r>
      <w:r>
        <w:rPr>
          <w:bCs/>
        </w:rPr>
        <w:t>.</w:t>
      </w:r>
    </w:p>
    <w:p w:rsidR="00915CE2" w:rsidRDefault="00915CE2" w:rsidP="00507CB4">
      <w:pPr>
        <w:pStyle w:val="BodyText"/>
        <w:ind w:firstLine="360"/>
        <w:rPr>
          <w:bCs/>
        </w:rPr>
      </w:pPr>
      <w:r>
        <w:rPr>
          <w:bCs/>
        </w:rPr>
        <w:t xml:space="preserve">In summary, it is most effective to work between </w:t>
      </w:r>
      <w:r w:rsidR="007418DB">
        <w:rPr>
          <w:bCs/>
        </w:rPr>
        <w:t>bottom-up</w:t>
      </w:r>
      <w:r w:rsidR="00DB08E1">
        <w:rPr>
          <w:bCs/>
        </w:rPr>
        <w:fldChar w:fldCharType="begin"/>
      </w:r>
      <w:r w:rsidR="00DB08E1">
        <w:instrText xml:space="preserve"> XE "</w:instrText>
      </w:r>
      <w:r w:rsidR="00DB08E1" w:rsidRPr="00F02F17">
        <w:instrText>bottom-up</w:instrText>
      </w:r>
      <w:r w:rsidR="00DB08E1">
        <w:instrText xml:space="preserve">" </w:instrText>
      </w:r>
      <w:r w:rsidR="00DB08E1">
        <w:rPr>
          <w:bCs/>
        </w:rPr>
        <w:fldChar w:fldCharType="end"/>
      </w:r>
      <w:r w:rsidR="007418DB">
        <w:rPr>
          <w:bCs/>
        </w:rPr>
        <w:t xml:space="preserve"> </w:t>
      </w:r>
      <w:r>
        <w:rPr>
          <w:bCs/>
        </w:rPr>
        <w:t>and</w:t>
      </w:r>
      <w:r w:rsidR="007418DB">
        <w:rPr>
          <w:bCs/>
        </w:rPr>
        <w:t xml:space="preserve"> top-down</w:t>
      </w:r>
      <w:r w:rsidR="00DB08E1">
        <w:rPr>
          <w:bCs/>
        </w:rPr>
        <w:fldChar w:fldCharType="begin"/>
      </w:r>
      <w:r w:rsidR="00DB08E1">
        <w:instrText xml:space="preserve"> XE "</w:instrText>
      </w:r>
      <w:r w:rsidR="00DB08E1" w:rsidRPr="0046305A">
        <w:instrText>top-down</w:instrText>
      </w:r>
      <w:r w:rsidR="00DB08E1">
        <w:instrText xml:space="preserve">" </w:instrText>
      </w:r>
      <w:r w:rsidR="00DB08E1">
        <w:rPr>
          <w:bCs/>
        </w:rPr>
        <w:fldChar w:fldCharType="end"/>
      </w:r>
      <w:r>
        <w:rPr>
          <w:bCs/>
        </w:rPr>
        <w:t xml:space="preserve">. A completely top-down approach is not feasible because the designer must have an understanding of the bottom level technology for the </w:t>
      </w:r>
      <w:r w:rsidR="00563E04">
        <w:rPr>
          <w:bCs/>
        </w:rPr>
        <w:t>components</w:t>
      </w:r>
      <w:r>
        <w:rPr>
          <w:bCs/>
        </w:rPr>
        <w:t xml:space="preserve"> of the design hiera</w:t>
      </w:r>
      <w:r>
        <w:rPr>
          <w:bCs/>
        </w:rPr>
        <w:t>r</w:t>
      </w:r>
      <w:r>
        <w:rPr>
          <w:bCs/>
        </w:rPr>
        <w:t>chy to be realistic. Likewise, com</w:t>
      </w:r>
      <w:r w:rsidR="00507CB4">
        <w:rPr>
          <w:bCs/>
        </w:rPr>
        <w:softHyphen/>
      </w:r>
      <w:r>
        <w:rPr>
          <w:bCs/>
        </w:rPr>
        <w:t>pletely bottom-up by itself is generally not feasible, particularly as the sy</w:t>
      </w:r>
      <w:r>
        <w:rPr>
          <w:bCs/>
        </w:rPr>
        <w:t>s</w:t>
      </w:r>
      <w:r>
        <w:rPr>
          <w:bCs/>
        </w:rPr>
        <w:t>tem complexity grows.</w:t>
      </w:r>
    </w:p>
    <w:p w:rsidR="00AE6B63" w:rsidRPr="00AC4DAA" w:rsidRDefault="00507CB4" w:rsidP="00AE6B63">
      <w:pPr>
        <w:pStyle w:val="BookHeading2"/>
        <w:numPr>
          <w:ilvl w:val="1"/>
          <w:numId w:val="3"/>
        </w:numPr>
      </w:pPr>
      <w:r>
        <w:lastRenderedPageBreak/>
        <w:t>Functional Decomposition</w:t>
      </w:r>
    </w:p>
    <w:p w:rsidR="00507CB4" w:rsidRDefault="00507CB4" w:rsidP="007418DB">
      <w:pPr>
        <w:pStyle w:val="BodyText"/>
      </w:pPr>
      <w:r>
        <w:t xml:space="preserve">Functional </w:t>
      </w:r>
      <w:r w:rsidR="00604E74">
        <w:t>d</w:t>
      </w:r>
      <w:r w:rsidR="007418DB">
        <w:t xml:space="preserve">ecomposition </w:t>
      </w:r>
      <w:r>
        <w:t xml:space="preserve">is a recursive process that iteratively describes the functionality of all system components. It is analogous to the mathematical concept of a function, for example, </w:t>
      </w:r>
      <w:r w:rsidRPr="00A47BE9">
        <w:rPr>
          <w:i/>
        </w:rPr>
        <w:t>y=f(x)</w:t>
      </w:r>
      <w:r w:rsidRPr="00A47BE9">
        <w:t>.</w:t>
      </w:r>
      <w:r>
        <w:t xml:space="preserve"> In this function there is an input, </w:t>
      </w:r>
      <w:r>
        <w:rPr>
          <w:i/>
        </w:rPr>
        <w:t>x</w:t>
      </w:r>
      <w:r>
        <w:t xml:space="preserve">, an output, </w:t>
      </w:r>
      <w:r>
        <w:rPr>
          <w:i/>
        </w:rPr>
        <w:t>y</w:t>
      </w:r>
      <w:r>
        <w:t>, and a transformation between the i</w:t>
      </w:r>
      <w:r>
        <w:t>n</w:t>
      </w:r>
      <w:r>
        <w:t xml:space="preserve">put and output, </w:t>
      </w:r>
      <w:r w:rsidRPr="00A47BE9">
        <w:rPr>
          <w:i/>
        </w:rPr>
        <w:t>f()</w:t>
      </w:r>
      <w:r>
        <w:t xml:space="preserve">. This is easily extended to the case of multiple inputs and outputs where the inputs and outputs </w:t>
      </w:r>
      <w:r w:rsidR="00414FF3">
        <w:t>are</w:t>
      </w:r>
      <w:r>
        <w:t xml:space="preserve"> vectors,</w:t>
      </w:r>
      <w:r w:rsidR="0018487A">
        <w:t xml:space="preserve"> </w:t>
      </w:r>
      <w:r w:rsidR="00C91BD1" w:rsidRPr="00C91BD1">
        <w:rPr>
          <w:position w:val="-10"/>
        </w:rPr>
        <w:object w:dxaOrig="7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5pt" o:ole="">
            <v:imagedata r:id="rId7" o:title=""/>
          </v:shape>
          <o:OLEObject Type="Embed" ProgID="Equation.3" ShapeID="_x0000_i1025" DrawAspect="Content" ObjectID="_1778054979" r:id="rId8"/>
        </w:object>
      </w:r>
      <w:r>
        <w:t xml:space="preserve">. In </w:t>
      </w:r>
      <w:r w:rsidR="00604E74">
        <w:t>f</w:t>
      </w:r>
      <w:r w:rsidR="007418DB">
        <w:t xml:space="preserve">unctional </w:t>
      </w:r>
      <w:r w:rsidR="00604E74">
        <w:t>d</w:t>
      </w:r>
      <w:r w:rsidR="007418DB">
        <w:t>ecomposition</w:t>
      </w:r>
      <w:r w:rsidR="00DB08E1">
        <w:fldChar w:fldCharType="begin"/>
      </w:r>
      <w:r w:rsidR="00DB08E1">
        <w:instrText xml:space="preserve"> XE "</w:instrText>
      </w:r>
      <w:r w:rsidR="00DB08E1" w:rsidRPr="00832B74">
        <w:instrText>functional d</w:instrText>
      </w:r>
      <w:r w:rsidR="00DB08E1" w:rsidRPr="00832B74">
        <w:instrText>e</w:instrText>
      </w:r>
      <w:r w:rsidR="00DB08E1" w:rsidRPr="00832B74">
        <w:instrText>composition</w:instrText>
      </w:r>
      <w:r w:rsidR="00DB08E1">
        <w:instrText xml:space="preserve">" </w:instrText>
      </w:r>
      <w:r w:rsidR="00DB08E1">
        <w:fldChar w:fldCharType="end"/>
      </w:r>
      <w:r w:rsidR="007418DB">
        <w:t>,</w:t>
      </w:r>
      <w:r>
        <w:t xml:space="preserve"> the same </w:t>
      </w:r>
      <w:r w:rsidR="00B91270">
        <w:t>items</w:t>
      </w:r>
      <w:r>
        <w:t xml:space="preserve"> are defined as in the mathematical analogy</w:t>
      </w:r>
      <w:r w:rsidR="007418DB">
        <w:t>—</w:t>
      </w:r>
      <w:r>
        <w:t>the inputs, the outputs, and the transformation b</w:t>
      </w:r>
      <w:r>
        <w:t>e</w:t>
      </w:r>
      <w:r>
        <w:t xml:space="preserve">tween the inputs and outputs (the functionality). Those three </w:t>
      </w:r>
      <w:r w:rsidR="00B91270">
        <w:t>items</w:t>
      </w:r>
      <w:r>
        <w:t xml:space="preserve"> constitute what is known as the </w:t>
      </w:r>
      <w:r>
        <w:rPr>
          <w:b/>
          <w:i/>
        </w:rPr>
        <w:t>functional specification</w:t>
      </w:r>
      <w:r>
        <w:t xml:space="preserve"> or </w:t>
      </w:r>
      <w:r w:rsidRPr="007045DC">
        <w:rPr>
          <w:b/>
          <w:i/>
        </w:rPr>
        <w:t>functional requirement</w:t>
      </w:r>
      <w:r w:rsidR="00700A73">
        <w:rPr>
          <w:b/>
          <w:i/>
        </w:rPr>
        <w:fldChar w:fldCharType="begin"/>
      </w:r>
      <w:r w:rsidR="00700A73">
        <w:instrText xml:space="preserve"> XE "</w:instrText>
      </w:r>
      <w:r w:rsidR="00700A73" w:rsidRPr="00D06439">
        <w:instrText>functional requirement (specification)</w:instrText>
      </w:r>
      <w:r w:rsidR="00700A73">
        <w:instrText xml:space="preserve">" </w:instrText>
      </w:r>
      <w:r w:rsidR="00700A73">
        <w:rPr>
          <w:b/>
          <w:i/>
        </w:rPr>
        <w:fldChar w:fldCharType="end"/>
      </w:r>
      <w:r>
        <w:rPr>
          <w:i/>
        </w:rPr>
        <w:softHyphen/>
        <w:t>—</w:t>
      </w:r>
      <w:r>
        <w:t>the requirement that a fun</w:t>
      </w:r>
      <w:r>
        <w:t>c</w:t>
      </w:r>
      <w:r>
        <w:t xml:space="preserve">tional module should meet. A </w:t>
      </w:r>
      <w:r w:rsidRPr="00390961">
        <w:rPr>
          <w:b/>
          <w:i/>
        </w:rPr>
        <w:t>module</w:t>
      </w:r>
      <w:r w:rsidR="00700A73">
        <w:rPr>
          <w:b/>
          <w:i/>
        </w:rPr>
        <w:fldChar w:fldCharType="begin"/>
      </w:r>
      <w:r w:rsidR="00700A73">
        <w:instrText xml:space="preserve"> XE "</w:instrText>
      </w:r>
      <w:r w:rsidR="00700A73" w:rsidRPr="007575A1">
        <w:instrText>module</w:instrText>
      </w:r>
      <w:r w:rsidR="00700A73">
        <w:instrText xml:space="preserve">" </w:instrText>
      </w:r>
      <w:r w:rsidR="00700A73">
        <w:rPr>
          <w:b/>
          <w:i/>
        </w:rPr>
        <w:fldChar w:fldCharType="end"/>
      </w:r>
      <w:r>
        <w:t xml:space="preserve"> is a block, or subsystem, that performs a function. Fun</w:t>
      </w:r>
      <w:r>
        <w:t>c</w:t>
      </w:r>
      <w:r>
        <w:t>tional decomposition has a strong top-down</w:t>
      </w:r>
      <w:r w:rsidR="00DB08E1">
        <w:fldChar w:fldCharType="begin"/>
      </w:r>
      <w:r w:rsidR="00DB08E1">
        <w:instrText xml:space="preserve"> XE "</w:instrText>
      </w:r>
      <w:r w:rsidR="00DB08E1" w:rsidRPr="0046305A">
        <w:instrText>top-down</w:instrText>
      </w:r>
      <w:r w:rsidR="00DB08E1">
        <w:instrText xml:space="preserve">" </w:instrText>
      </w:r>
      <w:r w:rsidR="00DB08E1">
        <w:fldChar w:fldCharType="end"/>
      </w:r>
      <w:r>
        <w:t xml:space="preserve"> flavor, due to the fact that the highest level functionality is defined and then further refined into sub-functions, each with its own inputs, outputs, and functionality. The process is repeated until some base level functio</w:t>
      </w:r>
      <w:r>
        <w:t>n</w:t>
      </w:r>
      <w:r>
        <w:t>ality is reached where the modules can be actualized with physical components.</w:t>
      </w:r>
    </w:p>
    <w:p w:rsidR="00507CB4" w:rsidRDefault="00507CB4" w:rsidP="00507CB4">
      <w:pPr>
        <w:pStyle w:val="BodyText"/>
        <w:ind w:firstLine="360"/>
      </w:pPr>
      <w:r>
        <w:t>A process for applying functional decomposition</w:t>
      </w:r>
      <w:r w:rsidR="00DB08E1">
        <w:fldChar w:fldCharType="begin"/>
      </w:r>
      <w:r w:rsidR="00DB08E1">
        <w:instrText xml:space="preserve"> XE "</w:instrText>
      </w:r>
      <w:r w:rsidR="00DB08E1" w:rsidRPr="00832B74">
        <w:instrText>functional decomposition</w:instrText>
      </w:r>
      <w:r w:rsidR="00DB08E1">
        <w:instrText xml:space="preserve">" </w:instrText>
      </w:r>
      <w:r w:rsidR="00DB08E1">
        <w:fldChar w:fldCharType="end"/>
      </w:r>
      <w:r>
        <w:t xml:space="preserve"> is </w:t>
      </w:r>
      <w:r w:rsidRPr="00BD3E54">
        <w:t>illu</w:t>
      </w:r>
      <w:r w:rsidRPr="00BD3E54">
        <w:t>s</w:t>
      </w:r>
      <w:r w:rsidRPr="00BD3E54">
        <w:t>trated in</w:t>
      </w:r>
      <w:r>
        <w:t xml:space="preserve"> Figure 5.1</w:t>
      </w:r>
      <w:r w:rsidRPr="00BD3E54">
        <w:t>.</w:t>
      </w:r>
      <w:r>
        <w:t xml:space="preserve"> </w:t>
      </w:r>
      <w:r w:rsidRPr="00BD3E54">
        <w:t>It starts with a definition of the highest level</w:t>
      </w:r>
      <w:r>
        <w:t xml:space="preserve"> (Level 0</w:t>
      </w:r>
      <w:r w:rsidR="00CF5E2F">
        <w:fldChar w:fldCharType="begin"/>
      </w:r>
      <w:r w:rsidR="00CF5E2F">
        <w:instrText xml:space="preserve"> XE "</w:instrText>
      </w:r>
      <w:r w:rsidR="00CF5E2F" w:rsidRPr="00E13BE7">
        <w:instrText>Level 0</w:instrText>
      </w:r>
      <w:r w:rsidR="00CF5E2F">
        <w:instrText xml:space="preserve">" </w:instrText>
      </w:r>
      <w:r w:rsidR="00CF5E2F">
        <w:fldChar w:fldCharType="end"/>
      </w:r>
      <w:r>
        <w:t>)</w:t>
      </w:r>
      <w:r w:rsidRPr="00BD3E54">
        <w:t xml:space="preserve"> of system functiona</w:t>
      </w:r>
      <w:r w:rsidRPr="00BD3E54">
        <w:t>l</w:t>
      </w:r>
      <w:r w:rsidRPr="00BD3E54">
        <w:t>ity</w:t>
      </w:r>
      <w:r>
        <w:t xml:space="preserve"> (the functional requirement for the system). This is followed </w:t>
      </w:r>
      <w:r w:rsidRPr="00BD3E54">
        <w:t xml:space="preserve">by definition of </w:t>
      </w:r>
      <w:r>
        <w:t xml:space="preserve">the next </w:t>
      </w:r>
      <w:r w:rsidRPr="00BD3E54">
        <w:t xml:space="preserve">level of the hierarchy that </w:t>
      </w:r>
      <w:r>
        <w:t>is</w:t>
      </w:r>
      <w:r w:rsidRPr="00BD3E54">
        <w:t xml:space="preserve"> needed to achieve the design objective.</w:t>
      </w:r>
      <w:r>
        <w:t xml:space="preserve"> The Level 1</w:t>
      </w:r>
      <w:r w:rsidR="00CF5E2F">
        <w:fldChar w:fldCharType="begin"/>
      </w:r>
      <w:r w:rsidR="00CF5E2F">
        <w:instrText xml:space="preserve"> XE "</w:instrText>
      </w:r>
      <w:r w:rsidR="00CF5E2F" w:rsidRPr="001E7997">
        <w:instrText>Level 1</w:instrText>
      </w:r>
      <w:r w:rsidR="00CF5E2F">
        <w:instrText xml:space="preserve">" </w:instrText>
      </w:r>
      <w:r w:rsidR="00CF5E2F">
        <w:fldChar w:fldCharType="end"/>
      </w:r>
      <w:r>
        <w:t xml:space="preserve"> design</w:t>
      </w:r>
      <w:r w:rsidR="00700A73">
        <w:fldChar w:fldCharType="begin"/>
      </w:r>
      <w:r w:rsidR="00700A73">
        <w:instrText xml:space="preserve"> XE "</w:instrText>
      </w:r>
      <w:r w:rsidR="00700A73" w:rsidRPr="00642839">
        <w:instrText>Level 1 design</w:instrText>
      </w:r>
      <w:r w:rsidR="00700A73">
        <w:instrText xml:space="preserve">" </w:instrText>
      </w:r>
      <w:r w:rsidR="00700A73">
        <w:fldChar w:fldCharType="end"/>
      </w:r>
      <w:r>
        <w:t xml:space="preserve"> is typically referred to as the main </w:t>
      </w:r>
      <w:r w:rsidRPr="001D51D7">
        <w:rPr>
          <w:b/>
          <w:i/>
        </w:rPr>
        <w:t>design a</w:t>
      </w:r>
      <w:r>
        <w:rPr>
          <w:b/>
          <w:i/>
        </w:rPr>
        <w:t>r</w:t>
      </w:r>
      <w:r w:rsidRPr="001D51D7">
        <w:rPr>
          <w:b/>
          <w:i/>
        </w:rPr>
        <w:t>chitecture</w:t>
      </w:r>
      <w:r w:rsidR="00700A73">
        <w:rPr>
          <w:b/>
          <w:i/>
        </w:rPr>
        <w:fldChar w:fldCharType="begin"/>
      </w:r>
      <w:r w:rsidR="00700A73">
        <w:instrText xml:space="preserve"> XE "</w:instrText>
      </w:r>
      <w:r w:rsidR="00700A73" w:rsidRPr="00E1666E">
        <w:instrText>design architecture</w:instrText>
      </w:r>
      <w:r w:rsidR="00700A73">
        <w:instrText xml:space="preserve">" </w:instrText>
      </w:r>
      <w:r w:rsidR="00700A73">
        <w:rPr>
          <w:b/>
          <w:i/>
        </w:rPr>
        <w:fldChar w:fldCharType="end"/>
      </w:r>
      <w:r>
        <w:t xml:space="preserve"> of the system. In this context, architecture means the organization and interconne</w:t>
      </w:r>
      <w:r>
        <w:t>c</w:t>
      </w:r>
      <w:r>
        <w:t xml:space="preserve">tions between modules. Care must be taken at each design level to ensure that it satisfies the requirements of the higher level. </w:t>
      </w:r>
      <w:r w:rsidRPr="00BD3E54">
        <w:t xml:space="preserve">The process </w:t>
      </w:r>
      <w:r w:rsidR="00414FF3">
        <w:t xml:space="preserve">is repeated </w:t>
      </w:r>
      <w:r>
        <w:t>for succe</w:t>
      </w:r>
      <w:r>
        <w:t>s</w:t>
      </w:r>
      <w:r>
        <w:t xml:space="preserve">sive levels of the design and </w:t>
      </w:r>
      <w:r w:rsidRPr="00BD3E54">
        <w:t xml:space="preserve">stops when the </w:t>
      </w:r>
      <w:r>
        <w:rPr>
          <w:b/>
          <w:i/>
        </w:rPr>
        <w:t>detailed design</w:t>
      </w:r>
      <w:r w:rsidR="00700A73">
        <w:rPr>
          <w:b/>
          <w:i/>
        </w:rPr>
        <w:fldChar w:fldCharType="begin"/>
      </w:r>
      <w:r w:rsidR="00700A73">
        <w:instrText xml:space="preserve"> XE "</w:instrText>
      </w:r>
      <w:r w:rsidR="00700A73" w:rsidRPr="00DB59B0">
        <w:instrText>detailed design</w:instrText>
      </w:r>
      <w:r w:rsidR="00700A73">
        <w:instrText xml:space="preserve">" </w:instrText>
      </w:r>
      <w:r w:rsidR="00700A73">
        <w:rPr>
          <w:b/>
          <w:i/>
        </w:rPr>
        <w:fldChar w:fldCharType="end"/>
      </w:r>
      <w:r>
        <w:rPr>
          <w:b/>
          <w:i/>
        </w:rPr>
        <w:t xml:space="preserve"> </w:t>
      </w:r>
      <w:r>
        <w:t>level is reached. D</w:t>
      </w:r>
      <w:r>
        <w:t>e</w:t>
      </w:r>
      <w:r>
        <w:t>tailed design is where the problem can be decomposed no further and the identif</w:t>
      </w:r>
      <w:r>
        <w:t>i</w:t>
      </w:r>
      <w:r>
        <w:t>cation of elements such as circuit components, logic gates, or software code takes place. The number of levels in the design hierarchy d</w:t>
      </w:r>
      <w:r>
        <w:t>e</w:t>
      </w:r>
      <w:r>
        <w:t xml:space="preserve">pends upon the complexity of the problem. </w:t>
      </w:r>
    </w:p>
    <w:p w:rsidR="00507CB4" w:rsidRDefault="00507CB4" w:rsidP="00507CB4">
      <w:pPr>
        <w:pStyle w:val="BodyText"/>
      </w:pPr>
    </w:p>
    <w:p w:rsidR="00507CB4" w:rsidRDefault="00306EA2" w:rsidP="00507CB4">
      <w:pPr>
        <w:pStyle w:val="BodyText"/>
      </w:pPr>
      <w:r>
        <w:rPr>
          <w:noProof/>
        </w:rPr>
        <w:drawing>
          <wp:inline distT="0" distB="0" distL="0" distR="0">
            <wp:extent cx="5010150" cy="155257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1552575"/>
                    </a:xfrm>
                    <a:prstGeom prst="rect">
                      <a:avLst/>
                    </a:prstGeom>
                    <a:noFill/>
                    <a:ln>
                      <a:noFill/>
                    </a:ln>
                  </pic:spPr>
                </pic:pic>
              </a:graphicData>
            </a:graphic>
          </wp:inline>
        </w:drawing>
      </w:r>
    </w:p>
    <w:p w:rsidR="00507CB4" w:rsidRDefault="00507CB4" w:rsidP="00507CB4">
      <w:pPr>
        <w:pStyle w:val="FigureCaption"/>
      </w:pPr>
      <w:r w:rsidRPr="00507CB4">
        <w:rPr>
          <w:b/>
        </w:rPr>
        <w:t>Figure 5.1</w:t>
      </w:r>
      <w:r>
        <w:t xml:space="preserve"> A p</w:t>
      </w:r>
      <w:r w:rsidRPr="001114B0">
        <w:t>rocess for developing design</w:t>
      </w:r>
      <w:r>
        <w:t>s</w:t>
      </w:r>
      <w:r w:rsidRPr="001114B0">
        <w:t xml:space="preserve"> using functional decomposition</w:t>
      </w:r>
      <w:r w:rsidR="00DB08E1">
        <w:fldChar w:fldCharType="begin"/>
      </w:r>
      <w:r w:rsidR="00DB08E1">
        <w:instrText xml:space="preserve"> XE "</w:instrText>
      </w:r>
      <w:r w:rsidR="00DB08E1" w:rsidRPr="00832B74">
        <w:instrText>functional d</w:instrText>
      </w:r>
      <w:r w:rsidR="00DB08E1" w:rsidRPr="00832B74">
        <w:instrText>e</w:instrText>
      </w:r>
      <w:r w:rsidR="00DB08E1" w:rsidRPr="00832B74">
        <w:instrText>compos</w:instrText>
      </w:r>
      <w:r w:rsidR="00DB08E1" w:rsidRPr="00832B74">
        <w:instrText>i</w:instrText>
      </w:r>
      <w:r w:rsidR="00DB08E1" w:rsidRPr="00832B74">
        <w:instrText>tion</w:instrText>
      </w:r>
      <w:r w:rsidR="00DB08E1">
        <w:instrText xml:space="preserve">" </w:instrText>
      </w:r>
      <w:r w:rsidR="00DB08E1">
        <w:fldChar w:fldCharType="end"/>
      </w:r>
      <w:r w:rsidRPr="001114B0">
        <w:t>.</w:t>
      </w:r>
    </w:p>
    <w:p w:rsidR="00507CB4" w:rsidRDefault="00507CB4" w:rsidP="00AE6B63">
      <w:pPr>
        <w:pStyle w:val="BodyText"/>
      </w:pPr>
    </w:p>
    <w:p w:rsidR="00D24D38" w:rsidRPr="00AC4DAA" w:rsidRDefault="00D24D38" w:rsidP="00D24D38">
      <w:pPr>
        <w:pStyle w:val="BookHeading2"/>
        <w:numPr>
          <w:ilvl w:val="1"/>
          <w:numId w:val="3"/>
        </w:numPr>
      </w:pPr>
      <w:r>
        <w:lastRenderedPageBreak/>
        <w:t>Guidance</w:t>
      </w:r>
    </w:p>
    <w:p w:rsidR="00D24D38" w:rsidRDefault="00D24D38" w:rsidP="00D24D38">
      <w:pPr>
        <w:pStyle w:val="BodyText"/>
      </w:pPr>
      <w:r>
        <w:t>The following guidance is provided before examining application</w:t>
      </w:r>
      <w:r w:rsidR="00E73542">
        <w:t>s</w:t>
      </w:r>
      <w:r>
        <w:t xml:space="preserve"> of the </w:t>
      </w:r>
      <w:r w:rsidR="00414FF3">
        <w:t>functional decomp</w:t>
      </w:r>
      <w:r w:rsidR="00414FF3">
        <w:t>o</w:t>
      </w:r>
      <w:r w:rsidR="00414FF3">
        <w:t>sition</w:t>
      </w:r>
      <w:r w:rsidR="00DB08E1">
        <w:fldChar w:fldCharType="begin"/>
      </w:r>
      <w:r w:rsidR="00DB08E1">
        <w:instrText xml:space="preserve"> XE "</w:instrText>
      </w:r>
      <w:r w:rsidR="00DB08E1" w:rsidRPr="00832B74">
        <w:instrText>functional decompos</w:instrText>
      </w:r>
      <w:r w:rsidR="00DB08E1" w:rsidRPr="00832B74">
        <w:instrText>i</w:instrText>
      </w:r>
      <w:r w:rsidR="00DB08E1" w:rsidRPr="00832B74">
        <w:instrText>tion</w:instrText>
      </w:r>
      <w:r w:rsidR="00DB08E1">
        <w:instrText xml:space="preserve">" </w:instrText>
      </w:r>
      <w:r w:rsidR="00DB08E1">
        <w:fldChar w:fldCharType="end"/>
      </w:r>
      <w:r w:rsidR="00414FF3">
        <w:t xml:space="preserve"> </w:t>
      </w:r>
      <w:r>
        <w:t>technique:</w:t>
      </w:r>
    </w:p>
    <w:p w:rsidR="00D24D38" w:rsidRDefault="00D24D38" w:rsidP="00E73542">
      <w:pPr>
        <w:pStyle w:val="BookbulletsCharChar"/>
        <w:jc w:val="both"/>
      </w:pPr>
      <w:r w:rsidRPr="00570686">
        <w:rPr>
          <w:i/>
        </w:rPr>
        <w:t>It is an iterative process</w:t>
      </w:r>
      <w:r>
        <w:t>. During the first pass, it is not possible to know all of the d</w:t>
      </w:r>
      <w:r>
        <w:t>e</w:t>
      </w:r>
      <w:r>
        <w:t>tailed interfaces between components and the exact functiona</w:t>
      </w:r>
      <w:r>
        <w:t>l</w:t>
      </w:r>
      <w:r>
        <w:t>ity of each block. In fact, some details are not known until the implementation level is reached, so the d</w:t>
      </w:r>
      <w:r>
        <w:t>e</w:t>
      </w:r>
      <w:r>
        <w:t>signer needs to iterate, work between top-down</w:t>
      </w:r>
      <w:r w:rsidR="00DB08E1">
        <w:fldChar w:fldCharType="begin"/>
      </w:r>
      <w:r w:rsidR="00DB08E1">
        <w:instrText xml:space="preserve"> XE "</w:instrText>
      </w:r>
      <w:r w:rsidR="00DB08E1" w:rsidRPr="0046305A">
        <w:instrText>top-down</w:instrText>
      </w:r>
      <w:r w:rsidR="00DB08E1">
        <w:instrText xml:space="preserve">" </w:instrText>
      </w:r>
      <w:r w:rsidR="00DB08E1">
        <w:fldChar w:fldCharType="end"/>
      </w:r>
      <w:r>
        <w:t xml:space="preserve"> and bottom-up</w:t>
      </w:r>
      <w:r w:rsidR="00DB08E1">
        <w:fldChar w:fldCharType="begin"/>
      </w:r>
      <w:r w:rsidR="00DB08E1">
        <w:instrText xml:space="preserve"> XE "</w:instrText>
      </w:r>
      <w:r w:rsidR="00DB08E1" w:rsidRPr="00F02F17">
        <w:instrText>bottom-up</w:instrText>
      </w:r>
      <w:r w:rsidR="00DB08E1">
        <w:instrText xml:space="preserve">" </w:instrText>
      </w:r>
      <w:r w:rsidR="00DB08E1">
        <w:fldChar w:fldCharType="end"/>
      </w:r>
      <w:r>
        <w:t>, and adjust the d</w:t>
      </w:r>
      <w:r>
        <w:t>e</w:t>
      </w:r>
      <w:r>
        <w:t xml:space="preserve">sign as necessary. </w:t>
      </w:r>
    </w:p>
    <w:p w:rsidR="00D24D38" w:rsidRPr="003A6FD7" w:rsidRDefault="00D24D38" w:rsidP="00E73542">
      <w:pPr>
        <w:pStyle w:val="BookbulletsCharChar"/>
        <w:jc w:val="both"/>
      </w:pPr>
      <w:r>
        <w:rPr>
          <w:i/>
        </w:rPr>
        <w:t>Set aside sufficient time to develop the design</w:t>
      </w:r>
      <w:r w:rsidRPr="003A6FD7">
        <w:t>.</w:t>
      </w:r>
      <w:r>
        <w:t xml:space="preserve"> This is a corollary to the previous point. The iterative nature means that it takes time to examine different solutions and to refine the details into a working solution.</w:t>
      </w:r>
    </w:p>
    <w:p w:rsidR="00D24D38" w:rsidRDefault="00D24D38" w:rsidP="00ED28F0">
      <w:pPr>
        <w:pStyle w:val="BookbulletsCharChar"/>
      </w:pPr>
      <w:r w:rsidRPr="00804CF5">
        <w:rPr>
          <w:i/>
        </w:rPr>
        <w:t>Pair together items of similar complexity.</w:t>
      </w:r>
      <w:r>
        <w:t xml:space="preserve"> Modules at each level should have similar complexity and granularity. </w:t>
      </w:r>
    </w:p>
    <w:p w:rsidR="00D24D38" w:rsidRPr="00D412BD" w:rsidRDefault="00D24D38" w:rsidP="00E73542">
      <w:pPr>
        <w:pStyle w:val="BookbulletsCharChar"/>
        <w:jc w:val="both"/>
        <w:rPr>
          <w:i/>
        </w:rPr>
      </w:pPr>
      <w:r>
        <w:rPr>
          <w:i/>
        </w:rPr>
        <w:t>A</w:t>
      </w:r>
      <w:r w:rsidRPr="00D24D61">
        <w:rPr>
          <w:i/>
        </w:rPr>
        <w:t xml:space="preserve"> good design will have the interfaces and functionality of </w:t>
      </w:r>
      <w:r>
        <w:rPr>
          <w:i/>
        </w:rPr>
        <w:t>modules</w:t>
      </w:r>
      <w:r w:rsidRPr="00D24D61">
        <w:rPr>
          <w:i/>
        </w:rPr>
        <w:t xml:space="preserve"> well-defined.</w:t>
      </w:r>
      <w:r>
        <w:rPr>
          <w:i/>
        </w:rPr>
        <w:t xml:space="preserve"> </w:t>
      </w:r>
      <w:r>
        <w:t>It is fairly easy to piece together some blocks into an apparently reasonable design. However, the functional requirements should be clearly defined and the technical feasibility understood. If not, the design will fall apart when it comes to the implementation stage. Consider the following a</w:t>
      </w:r>
      <w:r>
        <w:t>d</w:t>
      </w:r>
      <w:r>
        <w:t>vice of a well-known architectural designer</w:t>
      </w:r>
      <w:r w:rsidR="001341A8">
        <w:t>:</w:t>
      </w:r>
    </w:p>
    <w:p w:rsidR="00D24D38" w:rsidRPr="00D24D38" w:rsidRDefault="00D24D38" w:rsidP="00DB5B1D">
      <w:pPr>
        <w:pStyle w:val="quote"/>
        <w:jc w:val="center"/>
      </w:pPr>
      <w:r w:rsidRPr="00D24D38">
        <w:t>The details are not the details. They make the design.—</w:t>
      </w:r>
      <w:r w:rsidRPr="00DB5B1D">
        <w:rPr>
          <w:i w:val="0"/>
          <w:iCs/>
        </w:rPr>
        <w:t>Charles Eames</w:t>
      </w:r>
      <w:r w:rsidR="00CF5E2F">
        <w:rPr>
          <w:i w:val="0"/>
          <w:iCs/>
        </w:rPr>
        <w:fldChar w:fldCharType="begin"/>
      </w:r>
      <w:r w:rsidR="00CF5E2F">
        <w:instrText xml:space="preserve"> XE "</w:instrText>
      </w:r>
      <w:r w:rsidR="00CF5E2F" w:rsidRPr="009638EA">
        <w:rPr>
          <w:iCs/>
        </w:rPr>
        <w:instrText>Eames, Charles</w:instrText>
      </w:r>
      <w:r w:rsidR="00CF5E2F">
        <w:instrText xml:space="preserve">" </w:instrText>
      </w:r>
      <w:r w:rsidR="00CF5E2F">
        <w:rPr>
          <w:i w:val="0"/>
          <w:iCs/>
        </w:rPr>
        <w:fldChar w:fldCharType="end"/>
      </w:r>
    </w:p>
    <w:p w:rsidR="00D24D38" w:rsidRDefault="00D24D38" w:rsidP="00E73542">
      <w:pPr>
        <w:pStyle w:val="BookbulletsCharChar"/>
        <w:jc w:val="both"/>
      </w:pPr>
      <w:r>
        <w:rPr>
          <w:i/>
        </w:rPr>
        <w:t>Look for innovations.</w:t>
      </w:r>
      <w:r>
        <w:t xml:space="preserve"> Top-down</w:t>
      </w:r>
      <w:r w:rsidR="00CF5E2F">
        <w:fldChar w:fldCharType="begin"/>
      </w:r>
      <w:r w:rsidR="00CF5E2F">
        <w:instrText xml:space="preserve"> XE "</w:instrText>
      </w:r>
      <w:r w:rsidR="00CF5E2F" w:rsidRPr="000472D7">
        <w:instrText>top-down</w:instrText>
      </w:r>
      <w:r w:rsidR="00CF5E2F">
        <w:instrText xml:space="preserve">" </w:instrText>
      </w:r>
      <w:r w:rsidR="00CF5E2F">
        <w:fldChar w:fldCharType="end"/>
      </w:r>
      <w:r>
        <w:t xml:space="preserve"> design</w:t>
      </w:r>
      <w:r w:rsidR="001341A8">
        <w:t>s</w:t>
      </w:r>
      <w:r>
        <w:t xml:space="preserve"> tend to follow a vertical thinking process, where the designer proceeds linearly from problem to solution. Try to incorporate lateral thinking strategies from Chapter 4 and examine alternative architectures and technologies for the solution.</w:t>
      </w:r>
    </w:p>
    <w:p w:rsidR="00D24D38" w:rsidRDefault="00D24D38" w:rsidP="00E73542">
      <w:pPr>
        <w:pStyle w:val="BookbulletsCharChar"/>
        <w:jc w:val="both"/>
      </w:pPr>
      <w:r>
        <w:rPr>
          <w:i/>
        </w:rPr>
        <w:t>Don’t take functional requirements to the absurd level.</w:t>
      </w:r>
      <w:r>
        <w:t xml:space="preserve"> Common elements, such as analog multipliers or digital logic gates, do not require explicit functional specifications. D</w:t>
      </w:r>
      <w:r>
        <w:t>o</w:t>
      </w:r>
      <w:r>
        <w:t xml:space="preserve">ing so may become cumbersome and add little to the design. However, it depends upon the level </w:t>
      </w:r>
      <w:r w:rsidR="00C91BD1">
        <w:t xml:space="preserve">at which </w:t>
      </w:r>
      <w:r>
        <w:t>you are working</w:t>
      </w:r>
      <w:r w:rsidR="00C91BD1">
        <w:t>.</w:t>
      </w:r>
      <w:r>
        <w:t xml:space="preserve"> If the goal is </w:t>
      </w:r>
      <w:r w:rsidR="00E73542">
        <w:t xml:space="preserve">to </w:t>
      </w:r>
      <w:r>
        <w:t>design a</w:t>
      </w:r>
      <w:r w:rsidR="008E3F20">
        <w:t>n</w:t>
      </w:r>
      <w:r>
        <w:t xml:space="preserve"> analog mult</w:t>
      </w:r>
      <w:r>
        <w:t>i</w:t>
      </w:r>
      <w:r>
        <w:t>plier chip, it is entirely appropriate to develop the functional requirement for the mult</w:t>
      </w:r>
      <w:r>
        <w:t>i</w:t>
      </w:r>
      <w:r>
        <w:t>plier.</w:t>
      </w:r>
    </w:p>
    <w:p w:rsidR="00D24D38" w:rsidRPr="003A6E6D" w:rsidRDefault="00D24D38" w:rsidP="00E73542">
      <w:pPr>
        <w:pStyle w:val="BookbulletsCharChar"/>
        <w:jc w:val="both"/>
      </w:pPr>
      <w:r>
        <w:rPr>
          <w:i/>
        </w:rPr>
        <w:t>Combine functional decomposition</w:t>
      </w:r>
      <w:r w:rsidR="00DB08E1">
        <w:rPr>
          <w:i/>
        </w:rPr>
        <w:fldChar w:fldCharType="begin"/>
      </w:r>
      <w:r w:rsidR="00DB08E1">
        <w:instrText xml:space="preserve"> XE "</w:instrText>
      </w:r>
      <w:r w:rsidR="00DB08E1" w:rsidRPr="00832B74">
        <w:instrText>functional decompos</w:instrText>
      </w:r>
      <w:r w:rsidR="00DB08E1" w:rsidRPr="00832B74">
        <w:instrText>i</w:instrText>
      </w:r>
      <w:r w:rsidR="00DB08E1" w:rsidRPr="00832B74">
        <w:instrText>tion</w:instrText>
      </w:r>
      <w:r w:rsidR="00DB08E1">
        <w:instrText xml:space="preserve">" </w:instrText>
      </w:r>
      <w:r w:rsidR="00DB08E1">
        <w:rPr>
          <w:i/>
        </w:rPr>
        <w:fldChar w:fldCharType="end"/>
      </w:r>
      <w:r>
        <w:rPr>
          <w:i/>
        </w:rPr>
        <w:t xml:space="preserve"> with other methods of describing system behavior.</w:t>
      </w:r>
      <w:r>
        <w:t xml:space="preserve"> There is no single method or unifying theory for developing designs. Functional decompos</w:t>
      </w:r>
      <w:r>
        <w:t>i</w:t>
      </w:r>
      <w:r>
        <w:t>tion alone cannot describe all system b</w:t>
      </w:r>
      <w:r>
        <w:t>e</w:t>
      </w:r>
      <w:r>
        <w:t xml:space="preserve">haviors. It may be supplemented by other tools such </w:t>
      </w:r>
      <w:r w:rsidR="00185819">
        <w:t xml:space="preserve">as </w:t>
      </w:r>
      <w:r>
        <w:t>flowcharts (logical behavior), state diagrams (stimulus-response), or data</w:t>
      </w:r>
      <w:r w:rsidR="00ED1E78">
        <w:t xml:space="preserve"> </w:t>
      </w:r>
      <w:r>
        <w:t xml:space="preserve">flow diagrams. In the digital stopwatch example presented later in this chapter, the behavior is defined using state diagrams. Other methods for describing system behavior are </w:t>
      </w:r>
      <w:r w:rsidRPr="004B1C22">
        <w:t>addressed in Chapter 6.</w:t>
      </w:r>
    </w:p>
    <w:p w:rsidR="00D24D38" w:rsidRPr="004B1C22" w:rsidRDefault="00D24D38" w:rsidP="00E73542">
      <w:pPr>
        <w:pStyle w:val="BookbulletsCharChar"/>
        <w:jc w:val="both"/>
      </w:pPr>
      <w:r>
        <w:rPr>
          <w:i/>
        </w:rPr>
        <w:lastRenderedPageBreak/>
        <w:t xml:space="preserve">Find similar design architectures. </w:t>
      </w:r>
      <w:r>
        <w:t xml:space="preserve">Determine if there exist similar designs and how they operate. </w:t>
      </w:r>
      <w:r w:rsidR="00E83652">
        <w:t>R</w:t>
      </w:r>
      <w:r>
        <w:t>ealize that this creates a bias towards existing s</w:t>
      </w:r>
      <w:r>
        <w:t>o</w:t>
      </w:r>
      <w:r>
        <w:t>lutions.</w:t>
      </w:r>
    </w:p>
    <w:p w:rsidR="00D24D38" w:rsidRDefault="00D24D38" w:rsidP="00E73542">
      <w:pPr>
        <w:pStyle w:val="BookbulletsCharChar"/>
        <w:jc w:val="both"/>
      </w:pPr>
      <w:r>
        <w:rPr>
          <w:i/>
        </w:rPr>
        <w:t>Use existing technology</w:t>
      </w:r>
      <w:r>
        <w:t>. Many designers take the attitude that they are going to d</w:t>
      </w:r>
      <w:r>
        <w:t>e</w:t>
      </w:r>
      <w:r>
        <w:t>velop the entire design themselves, the sentiment being to ignore technology that they did not develop. Furthermore, engineering education predisposes us to design at a fundamental level. Both factors lead to time spent re-inventing the wheel. If existing technology is available that meets both the engineering and cost requirements, then use it.</w:t>
      </w:r>
    </w:p>
    <w:p w:rsidR="00D24D38" w:rsidRDefault="00D24D38" w:rsidP="00ED28F0">
      <w:pPr>
        <w:pStyle w:val="BookbulletsCharChar"/>
      </w:pPr>
      <w:r>
        <w:rPr>
          <w:i/>
        </w:rPr>
        <w:t>Keep it simple</w:t>
      </w:r>
      <w:r w:rsidRPr="00CE1B76">
        <w:t>.</w:t>
      </w:r>
      <w:r>
        <w:t xml:space="preserve"> Do not add complexity that is not needed.</w:t>
      </w:r>
    </w:p>
    <w:p w:rsidR="00D24D38" w:rsidRPr="000C29F4" w:rsidRDefault="00D24D38" w:rsidP="00DB5B1D">
      <w:pPr>
        <w:pStyle w:val="quote"/>
        <w:ind w:left="1080"/>
      </w:pPr>
      <w:r w:rsidRPr="000C29F4">
        <w:t>A designer knows that he has achieved perfection not when there is nothing left to add, but when there is nothing left to take away.</w:t>
      </w:r>
      <w:r w:rsidR="000C29F4">
        <w:t>—</w:t>
      </w:r>
      <w:r w:rsidRPr="00DB5B1D">
        <w:rPr>
          <w:i w:val="0"/>
          <w:iCs/>
        </w:rPr>
        <w:t>Antoine de St-Ex</w:t>
      </w:r>
      <w:r w:rsidR="002C6F88">
        <w:rPr>
          <w:i w:val="0"/>
          <w:iCs/>
        </w:rPr>
        <w:t>u</w:t>
      </w:r>
      <w:r w:rsidRPr="00DB5B1D">
        <w:rPr>
          <w:i w:val="0"/>
          <w:iCs/>
        </w:rPr>
        <w:t>p</w:t>
      </w:r>
      <w:r w:rsidR="002C6F88">
        <w:rPr>
          <w:i w:val="0"/>
          <w:iCs/>
        </w:rPr>
        <w:t>e</w:t>
      </w:r>
      <w:r w:rsidRPr="00DB5B1D">
        <w:rPr>
          <w:i w:val="0"/>
          <w:iCs/>
        </w:rPr>
        <w:t>ry</w:t>
      </w:r>
      <w:r w:rsidR="00CF5E2F">
        <w:rPr>
          <w:i w:val="0"/>
          <w:iCs/>
        </w:rPr>
        <w:fldChar w:fldCharType="begin"/>
      </w:r>
      <w:r w:rsidR="00CF5E2F">
        <w:instrText xml:space="preserve"> XE "</w:instrText>
      </w:r>
      <w:r w:rsidR="00CF5E2F" w:rsidRPr="007C3B89">
        <w:rPr>
          <w:iCs/>
        </w:rPr>
        <w:instrText>de St-Expurey, Antoine</w:instrText>
      </w:r>
      <w:r w:rsidR="00CF5E2F">
        <w:instrText xml:space="preserve">" </w:instrText>
      </w:r>
      <w:r w:rsidR="00CF5E2F">
        <w:rPr>
          <w:i w:val="0"/>
          <w:iCs/>
        </w:rPr>
        <w:fldChar w:fldCharType="end"/>
      </w:r>
    </w:p>
    <w:p w:rsidR="00D24D38" w:rsidRDefault="00D24D38" w:rsidP="00E73542">
      <w:pPr>
        <w:pStyle w:val="BookbulletsCharChar"/>
        <w:jc w:val="both"/>
      </w:pPr>
      <w:r>
        <w:rPr>
          <w:i/>
        </w:rPr>
        <w:t>Communicate the results</w:t>
      </w:r>
      <w:r>
        <w:t>. It is important to describe the theory of oper</w:t>
      </w:r>
      <w:r>
        <w:t>a</w:t>
      </w:r>
      <w:r>
        <w:t xml:space="preserve">tion (the </w:t>
      </w:r>
      <w:r>
        <w:rPr>
          <w:i/>
        </w:rPr>
        <w:t>why</w:t>
      </w:r>
      <w:r>
        <w:t xml:space="preserve">) as well as the implementation (the </w:t>
      </w:r>
      <w:r>
        <w:rPr>
          <w:i/>
        </w:rPr>
        <w:t>what</w:t>
      </w:r>
      <w:r w:rsidR="00DB5B1D">
        <w:t xml:space="preserve">). The </w:t>
      </w:r>
      <w:r>
        <w:rPr>
          <w:i/>
        </w:rPr>
        <w:t>what</w:t>
      </w:r>
      <w:r>
        <w:t xml:space="preserve"> in the completed design is us</w:t>
      </w:r>
      <w:r>
        <w:t>u</w:t>
      </w:r>
      <w:r>
        <w:t>ally quite clear from the implementation, but documenting the description of operation and design decisions helps later when the system must upgraded. Designs can also become very complex, so c</w:t>
      </w:r>
      <w:r w:rsidRPr="007E5681">
        <w:t>onsider</w:t>
      </w:r>
      <w:r w:rsidRPr="00357BCA">
        <w:t xml:space="preserve"> how much information can </w:t>
      </w:r>
      <w:r>
        <w:t xml:space="preserve">be </w:t>
      </w:r>
      <w:r w:rsidRPr="00357BCA">
        <w:t>effective</w:t>
      </w:r>
      <w:r>
        <w:t>ly comm</w:t>
      </w:r>
      <w:r>
        <w:t>u</w:t>
      </w:r>
      <w:r>
        <w:t>nicated on a single page. If the information</w:t>
      </w:r>
      <w:r w:rsidRPr="00357BCA">
        <w:t xml:space="preserve"> is too complex to show reasonably on a page or tw</w:t>
      </w:r>
      <w:r>
        <w:t>o, then it probably is too detailed and another level in the hie</w:t>
      </w:r>
      <w:r>
        <w:t>r</w:t>
      </w:r>
      <w:r>
        <w:t>archy should be added.</w:t>
      </w:r>
    </w:p>
    <w:p w:rsidR="0049027E" w:rsidRPr="00AC4DAA" w:rsidRDefault="0049027E" w:rsidP="0049027E">
      <w:pPr>
        <w:pStyle w:val="BookHeading2"/>
        <w:numPr>
          <w:ilvl w:val="1"/>
          <w:numId w:val="3"/>
        </w:numPr>
      </w:pPr>
      <w:r>
        <w:t>Application: Electronics Design</w:t>
      </w:r>
    </w:p>
    <w:p w:rsidR="0049027E" w:rsidRDefault="0049027E" w:rsidP="0049027E">
      <w:pPr>
        <w:pStyle w:val="BodyText"/>
      </w:pPr>
      <w:r>
        <w:t>We now examine the application of functional decomposition</w:t>
      </w:r>
      <w:r w:rsidR="00DB08E1">
        <w:fldChar w:fldCharType="begin"/>
      </w:r>
      <w:r w:rsidR="00DB08E1">
        <w:instrText xml:space="preserve"> XE "</w:instrText>
      </w:r>
      <w:r w:rsidR="00DB08E1" w:rsidRPr="00832B74">
        <w:instrText>functional decompos</w:instrText>
      </w:r>
      <w:r w:rsidR="00DB08E1" w:rsidRPr="00832B74">
        <w:instrText>i</w:instrText>
      </w:r>
      <w:r w:rsidR="00DB08E1" w:rsidRPr="00832B74">
        <w:instrText>tion</w:instrText>
      </w:r>
      <w:r w:rsidR="00DB08E1">
        <w:instrText xml:space="preserve">" </w:instrText>
      </w:r>
      <w:r w:rsidR="00DB08E1">
        <w:fldChar w:fldCharType="end"/>
      </w:r>
      <w:r>
        <w:t xml:space="preserve"> </w:t>
      </w:r>
      <w:r w:rsidR="00414FF3">
        <w:t xml:space="preserve">in </w:t>
      </w:r>
      <w:r>
        <w:t>different problem domains. In the domain of analog electronics, the inputs and outputs of modules are voltage and cu</w:t>
      </w:r>
      <w:r>
        <w:t>r</w:t>
      </w:r>
      <w:r>
        <w:t>rent signals. Typical transformations applied to the inputs are alterations in amplitude, power, phase, frequency, and spectral characteristics. Consider the design of an audio power ampl</w:t>
      </w:r>
      <w:r>
        <w:t>i</w:t>
      </w:r>
      <w:r>
        <w:t>fier</w:t>
      </w:r>
      <w:r w:rsidR="00700A73">
        <w:fldChar w:fldCharType="begin"/>
      </w:r>
      <w:r w:rsidR="00700A73">
        <w:instrText xml:space="preserve"> XE "</w:instrText>
      </w:r>
      <w:r w:rsidR="00700A73" w:rsidRPr="00C8249A">
        <w:instrText>audio power amplifier (design of</w:instrText>
      </w:r>
      <w:r w:rsidR="00700A73">
        <w:instrText xml:space="preserve">" </w:instrText>
      </w:r>
      <w:r w:rsidR="00700A73">
        <w:fldChar w:fldCharType="end"/>
      </w:r>
      <w:r>
        <w:t xml:space="preserve"> that has the following enginee</w:t>
      </w:r>
      <w:r>
        <w:t>r</w:t>
      </w:r>
      <w:r>
        <w:t>ing requirements.</w:t>
      </w:r>
    </w:p>
    <w:p w:rsidR="0049027E" w:rsidRPr="00F278EB" w:rsidRDefault="0049027E" w:rsidP="0049027E">
      <w:pPr>
        <w:pStyle w:val="BodyText"/>
        <w:ind w:firstLine="360"/>
      </w:pPr>
      <w:r w:rsidRPr="00F278EB">
        <w:t>The system must</w:t>
      </w:r>
    </w:p>
    <w:p w:rsidR="0049027E" w:rsidRPr="00F278EB" w:rsidRDefault="0049027E" w:rsidP="00ED28F0">
      <w:pPr>
        <w:pStyle w:val="BookbulletsCharChar"/>
      </w:pPr>
      <w:r w:rsidRPr="00F278EB">
        <w:t>Accept an audio input signal source with a maximum input voltage of 0.5</w:t>
      </w:r>
      <w:r w:rsidR="00CF7D2E">
        <w:t>V</w:t>
      </w:r>
      <w:r w:rsidRPr="00F278EB">
        <w:t xml:space="preserve"> peak.</w:t>
      </w:r>
    </w:p>
    <w:p w:rsidR="0049027E" w:rsidRPr="00F278EB" w:rsidRDefault="0049027E" w:rsidP="00ED28F0">
      <w:pPr>
        <w:pStyle w:val="BookbulletsCharChar"/>
      </w:pPr>
      <w:r w:rsidRPr="00F278EB">
        <w:t>Have adjustable volume control between zero and the maximum volume level.</w:t>
      </w:r>
    </w:p>
    <w:p w:rsidR="0049027E" w:rsidRPr="00F278EB" w:rsidRDefault="0049027E" w:rsidP="00ED28F0">
      <w:pPr>
        <w:pStyle w:val="BookbulletsCharChar"/>
      </w:pPr>
      <w:r w:rsidRPr="00F278EB">
        <w:t>Deliver a maximum of 50W to an 8</w:t>
      </w:r>
      <w:r w:rsidRPr="00F278EB">
        <w:sym w:font="Symbol" w:char="F057"/>
      </w:r>
      <w:r w:rsidRPr="00F278EB">
        <w:t xml:space="preserve"> speaker.</w:t>
      </w:r>
    </w:p>
    <w:p w:rsidR="0049027E" w:rsidRPr="00F278EB" w:rsidRDefault="0049027E" w:rsidP="00ED28F0">
      <w:pPr>
        <w:pStyle w:val="BookbulletsCharChar"/>
      </w:pPr>
      <w:r w:rsidRPr="00F278EB">
        <w:t>Be powered by a standard 120V 60Hz AC outlet.</w:t>
      </w:r>
    </w:p>
    <w:p w:rsidR="0049027E" w:rsidRPr="000B6645" w:rsidRDefault="0049027E" w:rsidP="0049027E">
      <w:pPr>
        <w:pStyle w:val="Heading3"/>
        <w:numPr>
          <w:ilvl w:val="0"/>
          <w:numId w:val="0"/>
        </w:numPr>
        <w:spacing w:after="120"/>
        <w:rPr>
          <w:sz w:val="24"/>
          <w:szCs w:val="24"/>
        </w:rPr>
      </w:pPr>
      <w:r>
        <w:rPr>
          <w:sz w:val="24"/>
          <w:szCs w:val="24"/>
        </w:rPr>
        <w:t>Level 0</w:t>
      </w:r>
      <w:r w:rsidR="00CF5E2F">
        <w:rPr>
          <w:sz w:val="24"/>
          <w:szCs w:val="24"/>
        </w:rPr>
        <w:fldChar w:fldCharType="begin"/>
      </w:r>
      <w:r w:rsidR="00CF5E2F">
        <w:instrText xml:space="preserve"> XE "</w:instrText>
      </w:r>
      <w:r w:rsidR="00CF5E2F" w:rsidRPr="00E13BE7">
        <w:instrText>Level 0</w:instrText>
      </w:r>
      <w:r w:rsidR="00CF5E2F">
        <w:instrText xml:space="preserve">" </w:instrText>
      </w:r>
      <w:r w:rsidR="00CF5E2F">
        <w:rPr>
          <w:sz w:val="24"/>
          <w:szCs w:val="24"/>
        </w:rPr>
        <w:fldChar w:fldCharType="end"/>
      </w:r>
    </w:p>
    <w:p w:rsidR="0049027E" w:rsidRDefault="0049027E" w:rsidP="0049027E">
      <w:pPr>
        <w:pStyle w:val="BodyText"/>
      </w:pPr>
      <w:r>
        <w:t>The Level 0</w:t>
      </w:r>
      <w:r w:rsidR="00CF5E2F">
        <w:fldChar w:fldCharType="begin"/>
      </w:r>
      <w:r w:rsidR="00CF5E2F">
        <w:instrText xml:space="preserve"> XE "</w:instrText>
      </w:r>
      <w:r w:rsidR="00CF5E2F" w:rsidRPr="00E13BE7">
        <w:instrText>Level 0</w:instrText>
      </w:r>
      <w:r w:rsidR="00CF5E2F">
        <w:instrText xml:space="preserve">" </w:instrText>
      </w:r>
      <w:r w:rsidR="00CF5E2F">
        <w:fldChar w:fldCharType="end"/>
      </w:r>
      <w:r>
        <w:t xml:space="preserve"> </w:t>
      </w:r>
      <w:r w:rsidR="00ED1E78">
        <w:t>functionality</w:t>
      </w:r>
      <w:r>
        <w:t xml:space="preserve"> for the amplifier is shown in Figure 5.</w:t>
      </w:r>
      <w:r w:rsidR="009E2AEB">
        <w:t>2</w:t>
      </w:r>
      <w:r w:rsidR="001341A8">
        <w:t>,</w:t>
      </w:r>
      <w:r>
        <w:t xml:space="preserve"> which is fairly si</w:t>
      </w:r>
      <w:r>
        <w:t>m</w:t>
      </w:r>
      <w:r>
        <w:t>ple</w:t>
      </w:r>
      <w:r w:rsidRPr="00F302A4">
        <w:t>—the</w:t>
      </w:r>
      <w:r>
        <w:t xml:space="preserve"> inputs are an audio signal</w:t>
      </w:r>
      <w:r w:rsidR="00E73542">
        <w:t>, volume control,</w:t>
      </w:r>
      <w:r>
        <w:t xml:space="preserve"> and wall outlet power</w:t>
      </w:r>
      <w:r w:rsidR="001341A8">
        <w:t>,</w:t>
      </w:r>
      <w:r>
        <w:t xml:space="preserve"> and the output is an ampl</w:t>
      </w:r>
      <w:r>
        <w:t>i</w:t>
      </w:r>
      <w:r>
        <w:t>fied audio si</w:t>
      </w:r>
      <w:r>
        <w:t>g</w:t>
      </w:r>
      <w:r>
        <w:t xml:space="preserve">nal. </w:t>
      </w:r>
    </w:p>
    <w:p w:rsidR="0049027E" w:rsidRDefault="00306EA2" w:rsidP="00BC614A">
      <w:pPr>
        <w:pStyle w:val="BodyText"/>
        <w:spacing w:before="120"/>
        <w:jc w:val="center"/>
      </w:pPr>
      <w:r>
        <w:rPr>
          <w:noProof/>
        </w:rPr>
        <w:lastRenderedPageBreak/>
        <w:drawing>
          <wp:inline distT="0" distB="0" distL="0" distR="0">
            <wp:extent cx="3790950" cy="74295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742950"/>
                    </a:xfrm>
                    <a:prstGeom prst="rect">
                      <a:avLst/>
                    </a:prstGeom>
                    <a:noFill/>
                    <a:ln>
                      <a:noFill/>
                    </a:ln>
                  </pic:spPr>
                </pic:pic>
              </a:graphicData>
            </a:graphic>
          </wp:inline>
        </w:drawing>
      </w:r>
    </w:p>
    <w:p w:rsidR="000533C1" w:rsidRDefault="000533C1" w:rsidP="000533C1">
      <w:pPr>
        <w:pStyle w:val="FigureCaption"/>
      </w:pPr>
      <w:r w:rsidRPr="000533C1">
        <w:rPr>
          <w:b/>
        </w:rPr>
        <w:t>Figure 5.</w:t>
      </w:r>
      <w:r w:rsidR="009E2AEB">
        <w:rPr>
          <w:b/>
        </w:rPr>
        <w:t>2</w:t>
      </w:r>
      <w:r>
        <w:t xml:space="preserve"> Level 0</w:t>
      </w:r>
      <w:r w:rsidR="00CF5E2F">
        <w:fldChar w:fldCharType="begin"/>
      </w:r>
      <w:r w:rsidR="00CF5E2F">
        <w:instrText xml:space="preserve"> XE "</w:instrText>
      </w:r>
      <w:r w:rsidR="00CF5E2F" w:rsidRPr="00E13BE7">
        <w:instrText>Level 0</w:instrText>
      </w:r>
      <w:r w:rsidR="00CF5E2F">
        <w:instrText xml:space="preserve">" </w:instrText>
      </w:r>
      <w:r w:rsidR="00CF5E2F">
        <w:fldChar w:fldCharType="end"/>
      </w:r>
      <w:r w:rsidRPr="001114B0">
        <w:t xml:space="preserve"> audio power amplifier functionality.</w:t>
      </w:r>
    </w:p>
    <w:p w:rsidR="000533C1" w:rsidRDefault="000533C1" w:rsidP="00632171">
      <w:pPr>
        <w:pStyle w:val="BodyText"/>
        <w:spacing w:after="120"/>
        <w:ind w:firstLine="360"/>
      </w:pPr>
      <w:r>
        <w:t>The system should be described in as much detail as possible for each level via the fun</w:t>
      </w:r>
      <w:r>
        <w:t>c</w:t>
      </w:r>
      <w:r>
        <w:t>tional requirement. The Level 0</w:t>
      </w:r>
      <w:r w:rsidR="00CF5E2F">
        <w:fldChar w:fldCharType="begin"/>
      </w:r>
      <w:r w:rsidR="00CF5E2F">
        <w:instrText xml:space="preserve"> XE "</w:instrText>
      </w:r>
      <w:r w:rsidR="00CF5E2F" w:rsidRPr="00E13BE7">
        <w:instrText>Level 0</w:instrText>
      </w:r>
      <w:r w:rsidR="00CF5E2F">
        <w:instrText xml:space="preserve">" </w:instrText>
      </w:r>
      <w:r w:rsidR="00CF5E2F">
        <w:fldChar w:fldCharType="end"/>
      </w:r>
      <w:r>
        <w:t xml:space="preserve"> functional requirement for this design is as fo</w:t>
      </w:r>
      <w:r>
        <w:t>l</w:t>
      </w:r>
      <w:r>
        <w:t>lows.</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81"/>
        <w:gridCol w:w="6063"/>
      </w:tblGrid>
      <w:tr w:rsidR="000533C1">
        <w:tc>
          <w:tcPr>
            <w:tcW w:w="1583" w:type="dxa"/>
          </w:tcPr>
          <w:p w:rsidR="000533C1" w:rsidRPr="000533C1" w:rsidRDefault="000533C1" w:rsidP="000533C1">
            <w:pPr>
              <w:spacing w:before="60" w:after="60"/>
              <w:jc w:val="both"/>
              <w:rPr>
                <w:rFonts w:ascii="Palatino Linotype" w:hAnsi="Palatino Linotype"/>
                <w:i/>
                <w:sz w:val="18"/>
                <w:szCs w:val="18"/>
              </w:rPr>
            </w:pPr>
            <w:r w:rsidRPr="000533C1">
              <w:rPr>
                <w:rFonts w:ascii="Palatino Linotype" w:hAnsi="Palatino Linotype"/>
                <w:i/>
                <w:sz w:val="18"/>
                <w:szCs w:val="18"/>
              </w:rPr>
              <w:t>Module</w:t>
            </w:r>
          </w:p>
        </w:tc>
        <w:tc>
          <w:tcPr>
            <w:tcW w:w="6071" w:type="dxa"/>
          </w:tcPr>
          <w:p w:rsidR="000533C1" w:rsidRPr="000533C1" w:rsidRDefault="000533C1" w:rsidP="000533C1">
            <w:pPr>
              <w:spacing w:before="60" w:after="60"/>
              <w:jc w:val="both"/>
              <w:rPr>
                <w:rFonts w:ascii="Palatino Linotype" w:hAnsi="Palatino Linotype"/>
                <w:sz w:val="18"/>
                <w:szCs w:val="18"/>
              </w:rPr>
            </w:pPr>
            <w:r w:rsidRPr="000533C1">
              <w:rPr>
                <w:rFonts w:ascii="Palatino Linotype" w:hAnsi="Palatino Linotype"/>
                <w:sz w:val="18"/>
                <w:szCs w:val="18"/>
              </w:rPr>
              <w:t>Audio Power Amplifier</w:t>
            </w:r>
          </w:p>
        </w:tc>
      </w:tr>
      <w:tr w:rsidR="000533C1">
        <w:tc>
          <w:tcPr>
            <w:tcW w:w="1583" w:type="dxa"/>
          </w:tcPr>
          <w:p w:rsidR="000533C1" w:rsidRPr="000533C1" w:rsidRDefault="000533C1" w:rsidP="000533C1">
            <w:pPr>
              <w:spacing w:before="60" w:after="60"/>
              <w:jc w:val="both"/>
              <w:rPr>
                <w:rFonts w:ascii="Palatino Linotype" w:hAnsi="Palatino Linotype"/>
                <w:i/>
                <w:sz w:val="18"/>
                <w:szCs w:val="18"/>
              </w:rPr>
            </w:pPr>
            <w:r w:rsidRPr="000533C1">
              <w:rPr>
                <w:rFonts w:ascii="Palatino Linotype" w:hAnsi="Palatino Linotype"/>
                <w:i/>
                <w:sz w:val="18"/>
                <w:szCs w:val="18"/>
              </w:rPr>
              <w:t>Inputs</w:t>
            </w:r>
          </w:p>
        </w:tc>
        <w:tc>
          <w:tcPr>
            <w:tcW w:w="6071" w:type="dxa"/>
          </w:tcPr>
          <w:p w:rsidR="000533C1" w:rsidRPr="000533C1" w:rsidRDefault="000533C1" w:rsidP="00B91270">
            <w:pPr>
              <w:numPr>
                <w:ilvl w:val="0"/>
                <w:numId w:val="6"/>
              </w:numPr>
              <w:tabs>
                <w:tab w:val="clear" w:pos="252"/>
                <w:tab w:val="num" w:pos="109"/>
              </w:tabs>
              <w:spacing w:before="60" w:after="60"/>
              <w:ind w:hanging="252"/>
              <w:jc w:val="both"/>
              <w:rPr>
                <w:rFonts w:ascii="Palatino Linotype" w:hAnsi="Palatino Linotype"/>
                <w:sz w:val="18"/>
                <w:szCs w:val="18"/>
              </w:rPr>
            </w:pPr>
            <w:r w:rsidRPr="000533C1">
              <w:rPr>
                <w:rFonts w:ascii="Palatino Linotype" w:hAnsi="Palatino Linotype"/>
                <w:sz w:val="18"/>
                <w:szCs w:val="18"/>
              </w:rPr>
              <w:t>Audio input signal: 0.5V peak.</w:t>
            </w:r>
          </w:p>
          <w:p w:rsidR="000533C1" w:rsidRPr="000533C1" w:rsidRDefault="000533C1" w:rsidP="00B91270">
            <w:pPr>
              <w:numPr>
                <w:ilvl w:val="0"/>
                <w:numId w:val="6"/>
              </w:numPr>
              <w:tabs>
                <w:tab w:val="clear" w:pos="252"/>
                <w:tab w:val="num" w:pos="109"/>
              </w:tabs>
              <w:spacing w:before="60" w:after="60"/>
              <w:ind w:hanging="252"/>
              <w:jc w:val="both"/>
              <w:rPr>
                <w:rFonts w:ascii="Palatino Linotype" w:hAnsi="Palatino Linotype"/>
                <w:sz w:val="18"/>
                <w:szCs w:val="18"/>
              </w:rPr>
            </w:pPr>
            <w:r w:rsidRPr="000533C1">
              <w:rPr>
                <w:rFonts w:ascii="Palatino Linotype" w:hAnsi="Palatino Linotype"/>
                <w:sz w:val="18"/>
                <w:szCs w:val="18"/>
              </w:rPr>
              <w:t>Power: 120 volts AC rms, 60Hz.</w:t>
            </w:r>
          </w:p>
          <w:p w:rsidR="000533C1" w:rsidRPr="000533C1" w:rsidRDefault="000533C1" w:rsidP="00B91270">
            <w:pPr>
              <w:numPr>
                <w:ilvl w:val="0"/>
                <w:numId w:val="6"/>
              </w:numPr>
              <w:tabs>
                <w:tab w:val="clear" w:pos="252"/>
                <w:tab w:val="num" w:pos="109"/>
              </w:tabs>
              <w:spacing w:before="60" w:after="60"/>
              <w:ind w:hanging="252"/>
              <w:jc w:val="both"/>
              <w:rPr>
                <w:rFonts w:ascii="Palatino Linotype" w:hAnsi="Palatino Linotype"/>
                <w:sz w:val="18"/>
                <w:szCs w:val="18"/>
              </w:rPr>
            </w:pPr>
            <w:r w:rsidRPr="000533C1">
              <w:rPr>
                <w:rFonts w:ascii="Palatino Linotype" w:hAnsi="Palatino Linotype"/>
                <w:sz w:val="18"/>
                <w:szCs w:val="18"/>
              </w:rPr>
              <w:t>User volume control: variable control.</w:t>
            </w:r>
          </w:p>
        </w:tc>
      </w:tr>
      <w:tr w:rsidR="000533C1">
        <w:tc>
          <w:tcPr>
            <w:tcW w:w="1583" w:type="dxa"/>
          </w:tcPr>
          <w:p w:rsidR="000533C1" w:rsidRPr="000533C1" w:rsidRDefault="000533C1" w:rsidP="000533C1">
            <w:pPr>
              <w:spacing w:before="60" w:after="60"/>
              <w:jc w:val="both"/>
              <w:rPr>
                <w:rFonts w:ascii="Palatino Linotype" w:hAnsi="Palatino Linotype"/>
                <w:i/>
                <w:sz w:val="18"/>
                <w:szCs w:val="18"/>
              </w:rPr>
            </w:pPr>
            <w:r w:rsidRPr="000533C1">
              <w:rPr>
                <w:rFonts w:ascii="Palatino Linotype" w:hAnsi="Palatino Linotype"/>
                <w:i/>
                <w:sz w:val="18"/>
                <w:szCs w:val="18"/>
              </w:rPr>
              <w:t>Outputs</w:t>
            </w:r>
          </w:p>
        </w:tc>
        <w:tc>
          <w:tcPr>
            <w:tcW w:w="6071" w:type="dxa"/>
          </w:tcPr>
          <w:p w:rsidR="000533C1" w:rsidRPr="000533C1" w:rsidRDefault="000533C1" w:rsidP="00B91270">
            <w:pPr>
              <w:numPr>
                <w:ilvl w:val="0"/>
                <w:numId w:val="6"/>
              </w:numPr>
              <w:tabs>
                <w:tab w:val="clear" w:pos="252"/>
                <w:tab w:val="num" w:pos="109"/>
              </w:tabs>
              <w:spacing w:before="60" w:after="60"/>
              <w:ind w:hanging="252"/>
              <w:jc w:val="both"/>
              <w:rPr>
                <w:rFonts w:ascii="Palatino Linotype" w:hAnsi="Palatino Linotype"/>
                <w:sz w:val="18"/>
                <w:szCs w:val="18"/>
              </w:rPr>
            </w:pPr>
            <w:r w:rsidRPr="000533C1">
              <w:rPr>
                <w:rFonts w:ascii="Palatino Linotype" w:hAnsi="Palatino Linotype"/>
                <w:sz w:val="18"/>
                <w:szCs w:val="18"/>
              </w:rPr>
              <w:t xml:space="preserve">Audio output signal: </w:t>
            </w:r>
            <w:r w:rsidRPr="000533C1">
              <w:rPr>
                <w:rFonts w:ascii="Palatino Linotype" w:hAnsi="Palatino Linotype"/>
                <w:sz w:val="18"/>
                <w:szCs w:val="18"/>
                <w:u w:val="single"/>
              </w:rPr>
              <w:t>?</w:t>
            </w:r>
            <w:r w:rsidRPr="000533C1">
              <w:rPr>
                <w:rFonts w:ascii="Palatino Linotype" w:hAnsi="Palatino Linotype"/>
                <w:sz w:val="18"/>
                <w:szCs w:val="18"/>
              </w:rPr>
              <w:t>V peak value.</w:t>
            </w:r>
          </w:p>
        </w:tc>
      </w:tr>
      <w:tr w:rsidR="000533C1">
        <w:tc>
          <w:tcPr>
            <w:tcW w:w="1583" w:type="dxa"/>
          </w:tcPr>
          <w:p w:rsidR="000533C1" w:rsidRPr="000533C1" w:rsidRDefault="000533C1" w:rsidP="000533C1">
            <w:pPr>
              <w:spacing w:before="60" w:after="60"/>
              <w:jc w:val="both"/>
              <w:rPr>
                <w:rFonts w:ascii="Palatino Linotype" w:hAnsi="Palatino Linotype"/>
                <w:i/>
                <w:sz w:val="18"/>
                <w:szCs w:val="18"/>
              </w:rPr>
            </w:pPr>
            <w:r w:rsidRPr="000533C1">
              <w:rPr>
                <w:rFonts w:ascii="Palatino Linotype" w:hAnsi="Palatino Linotype"/>
                <w:i/>
                <w:sz w:val="18"/>
                <w:szCs w:val="18"/>
              </w:rPr>
              <w:t>Functionality</w:t>
            </w:r>
          </w:p>
        </w:tc>
        <w:tc>
          <w:tcPr>
            <w:tcW w:w="6071" w:type="dxa"/>
          </w:tcPr>
          <w:p w:rsidR="000533C1" w:rsidRPr="000533C1" w:rsidRDefault="000533C1" w:rsidP="000533C1">
            <w:pPr>
              <w:spacing w:before="60" w:after="60"/>
              <w:jc w:val="both"/>
              <w:rPr>
                <w:rFonts w:ascii="Palatino Linotype" w:hAnsi="Palatino Linotype"/>
                <w:sz w:val="18"/>
                <w:szCs w:val="18"/>
              </w:rPr>
            </w:pPr>
            <w:r w:rsidRPr="000533C1">
              <w:rPr>
                <w:rFonts w:ascii="Palatino Linotype" w:hAnsi="Palatino Linotype"/>
                <w:sz w:val="18"/>
                <w:szCs w:val="18"/>
              </w:rPr>
              <w:t>Amplify the input signal to produce a 50W maximum output si</w:t>
            </w:r>
            <w:r w:rsidRPr="000533C1">
              <w:rPr>
                <w:rFonts w:ascii="Palatino Linotype" w:hAnsi="Palatino Linotype"/>
                <w:sz w:val="18"/>
                <w:szCs w:val="18"/>
              </w:rPr>
              <w:t>g</w:t>
            </w:r>
            <w:r w:rsidRPr="000533C1">
              <w:rPr>
                <w:rFonts w:ascii="Palatino Linotype" w:hAnsi="Palatino Linotype"/>
                <w:sz w:val="18"/>
                <w:szCs w:val="18"/>
              </w:rPr>
              <w:t>nal. The amplification should have variable user control. The ou</w:t>
            </w:r>
            <w:r w:rsidRPr="000533C1">
              <w:rPr>
                <w:rFonts w:ascii="Palatino Linotype" w:hAnsi="Palatino Linotype"/>
                <w:sz w:val="18"/>
                <w:szCs w:val="18"/>
              </w:rPr>
              <w:t>t</w:t>
            </w:r>
            <w:r w:rsidRPr="000533C1">
              <w:rPr>
                <w:rFonts w:ascii="Palatino Linotype" w:hAnsi="Palatino Linotype"/>
                <w:sz w:val="18"/>
                <w:szCs w:val="18"/>
              </w:rPr>
              <w:t>put volume should be variable between no volume and a maximum volume level.</w:t>
            </w:r>
          </w:p>
        </w:tc>
      </w:tr>
    </w:tbl>
    <w:p w:rsidR="000533C1" w:rsidRDefault="000533C1" w:rsidP="00161BAC">
      <w:pPr>
        <w:pStyle w:val="BodyText"/>
        <w:spacing w:before="120"/>
      </w:pPr>
      <w:r>
        <w:t xml:space="preserve">Not all values can be known on the first pass through the design as was indicated in the guidelines. </w:t>
      </w:r>
      <w:r w:rsidR="00632171">
        <w:t>U</w:t>
      </w:r>
      <w:r>
        <w:t>nderlined items represent values that need to be dete</w:t>
      </w:r>
      <w:r>
        <w:t>r</w:t>
      </w:r>
      <w:r>
        <w:t>mined or refined as the design proceeds. In this case, the peak value of the audio output voltage is determined from the system requirements on power gain. Kno</w:t>
      </w:r>
      <w:r>
        <w:t>w</w:t>
      </w:r>
      <w:r>
        <w:t xml:space="preserve">ing that the maximum power is given by </w:t>
      </w:r>
      <w:r w:rsidR="00604E74" w:rsidRPr="00604E74">
        <w:rPr>
          <w:position w:val="-14"/>
        </w:rPr>
        <w:object w:dxaOrig="1300" w:dyaOrig="360">
          <v:shape id="_x0000_i1028" type="#_x0000_t75" style="width:64.5pt;height:18pt" o:ole="">
            <v:imagedata r:id="rId11" o:title=""/>
          </v:shape>
          <o:OLEObject Type="Embed" ProgID="Equation.3" ShapeID="_x0000_i1028" DrawAspect="Content" ObjectID="_1778054980" r:id="rId12"/>
        </w:object>
      </w:r>
      <w:r>
        <w:t xml:space="preserve">, allows the maximum output voltage to be computed as </w:t>
      </w:r>
      <w:r w:rsidR="00021F60" w:rsidRPr="00021F60">
        <w:rPr>
          <w:position w:val="-14"/>
        </w:rPr>
        <w:object w:dxaOrig="1820" w:dyaOrig="380">
          <v:shape id="_x0000_i1029" type="#_x0000_t75" style="width:90pt;height:18.75pt" o:ole="">
            <v:imagedata r:id="rId13" o:title=""/>
          </v:shape>
          <o:OLEObject Type="Embed" ProgID="Equation.3" ShapeID="_x0000_i1029" DrawAspect="Content" ObjectID="_1778054981" r:id="rId14"/>
        </w:object>
      </w:r>
      <w:r w:rsidR="00BD6781">
        <w:t>20V</w:t>
      </w:r>
      <w:r>
        <w:t>.</w:t>
      </w:r>
    </w:p>
    <w:p w:rsidR="000533C1" w:rsidRPr="000B6645" w:rsidRDefault="000533C1" w:rsidP="000533C1">
      <w:pPr>
        <w:pStyle w:val="Heading3"/>
        <w:numPr>
          <w:ilvl w:val="0"/>
          <w:numId w:val="0"/>
        </w:numPr>
        <w:spacing w:after="120"/>
        <w:rPr>
          <w:sz w:val="24"/>
          <w:szCs w:val="24"/>
        </w:rPr>
      </w:pPr>
      <w:r>
        <w:rPr>
          <w:sz w:val="24"/>
          <w:szCs w:val="24"/>
        </w:rPr>
        <w:t>Level 1</w:t>
      </w:r>
      <w:r w:rsidR="00CF5E2F">
        <w:rPr>
          <w:sz w:val="24"/>
          <w:szCs w:val="24"/>
        </w:rPr>
        <w:fldChar w:fldCharType="begin"/>
      </w:r>
      <w:r w:rsidR="00CF5E2F">
        <w:instrText xml:space="preserve"> XE "</w:instrText>
      </w:r>
      <w:r w:rsidR="00CF5E2F" w:rsidRPr="001E7997">
        <w:instrText>Level 1</w:instrText>
      </w:r>
      <w:r w:rsidR="00CF5E2F">
        <w:instrText xml:space="preserve">" </w:instrText>
      </w:r>
      <w:r w:rsidR="00CF5E2F">
        <w:rPr>
          <w:sz w:val="24"/>
          <w:szCs w:val="24"/>
        </w:rPr>
        <w:fldChar w:fldCharType="end"/>
      </w:r>
    </w:p>
    <w:p w:rsidR="000533C1" w:rsidRDefault="000533C1" w:rsidP="000533C1">
      <w:pPr>
        <w:pStyle w:val="BodyText"/>
      </w:pPr>
      <w:r>
        <w:t>The Level 1</w:t>
      </w:r>
      <w:r w:rsidR="00CF5E2F">
        <w:fldChar w:fldCharType="begin"/>
      </w:r>
      <w:r w:rsidR="00CF5E2F">
        <w:instrText xml:space="preserve"> XE "</w:instrText>
      </w:r>
      <w:r w:rsidR="00CF5E2F" w:rsidRPr="001E7997">
        <w:instrText>Level 1</w:instrText>
      </w:r>
      <w:r w:rsidR="00CF5E2F">
        <w:instrText xml:space="preserve">" </w:instrText>
      </w:r>
      <w:r w:rsidR="00CF5E2F">
        <w:fldChar w:fldCharType="end"/>
      </w:r>
      <w:r>
        <w:t xml:space="preserve"> diagram, or system architecture, is shown in Figure 5.</w:t>
      </w:r>
      <w:r w:rsidR="009E2AEB">
        <w:t>3</w:t>
      </w:r>
      <w:r>
        <w:t xml:space="preserve">. This architecture </w:t>
      </w:r>
      <w:r w:rsidR="00414FF3">
        <w:t>is co</w:t>
      </w:r>
      <w:r w:rsidR="00414FF3">
        <w:t>m</w:t>
      </w:r>
      <w:r w:rsidR="00414FF3">
        <w:t>mon in</w:t>
      </w:r>
      <w:r>
        <w:t xml:space="preserve"> amplifier design and is but one possible solution. It contains three ca</w:t>
      </w:r>
      <w:r>
        <w:t>s</w:t>
      </w:r>
      <w:r>
        <w:t xml:space="preserve">caded amplifier stages and a DC supply that powers the three stages. The first amplifier stage, the </w:t>
      </w:r>
      <w:r w:rsidRPr="00632171">
        <w:rPr>
          <w:i/>
        </w:rPr>
        <w:t>buffer ampl</w:t>
      </w:r>
      <w:r w:rsidRPr="00632171">
        <w:rPr>
          <w:i/>
        </w:rPr>
        <w:t>i</w:t>
      </w:r>
      <w:r w:rsidRPr="00632171">
        <w:rPr>
          <w:i/>
        </w:rPr>
        <w:t>fier</w:t>
      </w:r>
      <w:r w:rsidR="00700A73">
        <w:rPr>
          <w:i/>
        </w:rPr>
        <w:fldChar w:fldCharType="begin"/>
      </w:r>
      <w:r w:rsidR="00700A73">
        <w:instrText xml:space="preserve"> XE "</w:instrText>
      </w:r>
      <w:r w:rsidR="00700A73" w:rsidRPr="00D53232">
        <w:instrText>buffer ampl</w:instrText>
      </w:r>
      <w:r w:rsidR="00700A73" w:rsidRPr="00D53232">
        <w:instrText>i</w:instrText>
      </w:r>
      <w:r w:rsidR="00700A73" w:rsidRPr="00D53232">
        <w:instrText>fier</w:instrText>
      </w:r>
      <w:r w:rsidR="00700A73">
        <w:instrText xml:space="preserve">" </w:instrText>
      </w:r>
      <w:r w:rsidR="00700A73">
        <w:rPr>
          <w:i/>
        </w:rPr>
        <w:fldChar w:fldCharType="end"/>
      </w:r>
      <w:r>
        <w:t xml:space="preserve">, provides a high resistance buffer that minimizes loading effects with the source. Buffer amplifiers have extremely high input resistance and a unity signal gain. The </w:t>
      </w:r>
      <w:r w:rsidRPr="00632171">
        <w:rPr>
          <w:i/>
        </w:rPr>
        <w:t>high gain amplifier</w:t>
      </w:r>
      <w:r w:rsidR="00700A73">
        <w:rPr>
          <w:i/>
        </w:rPr>
        <w:fldChar w:fldCharType="begin"/>
      </w:r>
      <w:r w:rsidR="00700A73">
        <w:instrText xml:space="preserve"> XE "</w:instrText>
      </w:r>
      <w:r w:rsidR="00700A73" w:rsidRPr="00BF1CBD">
        <w:instrText>high gain amplifier</w:instrText>
      </w:r>
      <w:r w:rsidR="00700A73">
        <w:instrText xml:space="preserve">" </w:instrText>
      </w:r>
      <w:r w:rsidR="00700A73">
        <w:rPr>
          <w:i/>
        </w:rPr>
        <w:fldChar w:fldCharType="end"/>
      </w:r>
      <w:r>
        <w:t xml:space="preserve"> increases the amplitude of the signal, but provides little in terms of the output current nece</w:t>
      </w:r>
      <w:r>
        <w:t>s</w:t>
      </w:r>
      <w:r>
        <w:t>sary to drive the speakers. The last stage in the cascade is the</w:t>
      </w:r>
      <w:r w:rsidRPr="00632171">
        <w:rPr>
          <w:i/>
        </w:rPr>
        <w:t xml:space="preserve"> power output stage</w:t>
      </w:r>
      <w:r w:rsidR="00700A73">
        <w:rPr>
          <w:i/>
        </w:rPr>
        <w:fldChar w:fldCharType="begin"/>
      </w:r>
      <w:r w:rsidR="00700A73">
        <w:instrText xml:space="preserve"> XE "</w:instrText>
      </w:r>
      <w:r w:rsidR="00700A73" w:rsidRPr="00C76E5E">
        <w:instrText>power output stage</w:instrText>
      </w:r>
      <w:r w:rsidR="00700A73">
        <w:instrText xml:space="preserve">" </w:instrText>
      </w:r>
      <w:r w:rsidR="00700A73">
        <w:rPr>
          <w:i/>
        </w:rPr>
        <w:fldChar w:fldCharType="end"/>
      </w:r>
      <w:r w:rsidR="00632171" w:rsidRPr="00604E74">
        <w:t>, which</w:t>
      </w:r>
      <w:r w:rsidRPr="00604E74">
        <w:t xml:space="preserve"> </w:t>
      </w:r>
      <w:r>
        <w:t>pr</w:t>
      </w:r>
      <w:r>
        <w:t>o</w:t>
      </w:r>
      <w:r>
        <w:t>vides the current needed to drive the speakers, but has no voltage amplif</w:t>
      </w:r>
      <w:r>
        <w:t>i</w:t>
      </w:r>
      <w:r>
        <w:t>cation.</w:t>
      </w:r>
    </w:p>
    <w:p w:rsidR="0049027E" w:rsidRDefault="00306EA2" w:rsidP="00A8341F">
      <w:pPr>
        <w:pStyle w:val="BodyText"/>
        <w:spacing w:before="240"/>
      </w:pPr>
      <w:r>
        <w:rPr>
          <w:noProof/>
        </w:rPr>
        <w:lastRenderedPageBreak/>
        <w:drawing>
          <wp:inline distT="0" distB="0" distL="0" distR="0">
            <wp:extent cx="5010150" cy="231457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2314575"/>
                    </a:xfrm>
                    <a:prstGeom prst="rect">
                      <a:avLst/>
                    </a:prstGeom>
                    <a:noFill/>
                    <a:ln>
                      <a:noFill/>
                    </a:ln>
                  </pic:spPr>
                </pic:pic>
              </a:graphicData>
            </a:graphic>
          </wp:inline>
        </w:drawing>
      </w:r>
    </w:p>
    <w:p w:rsidR="00A8341F" w:rsidRPr="001114B0" w:rsidRDefault="00A8341F" w:rsidP="00161BAC">
      <w:pPr>
        <w:pStyle w:val="FigureCaption"/>
        <w:spacing w:after="180"/>
      </w:pPr>
      <w:r w:rsidRPr="00A8341F">
        <w:rPr>
          <w:b/>
        </w:rPr>
        <w:t>Figure 5.</w:t>
      </w:r>
      <w:r w:rsidR="009E2AEB">
        <w:rPr>
          <w:b/>
        </w:rPr>
        <w:t>3</w:t>
      </w:r>
      <w:r>
        <w:t xml:space="preserve"> </w:t>
      </w:r>
      <w:r w:rsidRPr="001114B0">
        <w:t>Level 1</w:t>
      </w:r>
      <w:r w:rsidR="00CF5E2F">
        <w:fldChar w:fldCharType="begin"/>
      </w:r>
      <w:r w:rsidR="00CF5E2F">
        <w:instrText xml:space="preserve"> XE "</w:instrText>
      </w:r>
      <w:r w:rsidR="00CF5E2F" w:rsidRPr="001E7997">
        <w:instrText>Level 1</w:instrText>
      </w:r>
      <w:r w:rsidR="00CF5E2F">
        <w:instrText xml:space="preserve">" </w:instrText>
      </w:r>
      <w:r w:rsidR="00CF5E2F">
        <w:fldChar w:fldCharType="end"/>
      </w:r>
      <w:r w:rsidRPr="001114B0">
        <w:t xml:space="preserve"> audio amplifier design.</w:t>
      </w:r>
    </w:p>
    <w:p w:rsidR="00E25BDB" w:rsidRPr="00632171" w:rsidRDefault="00E25BDB" w:rsidP="003C34EB">
      <w:pPr>
        <w:spacing w:before="120" w:after="60"/>
        <w:ind w:firstLine="360"/>
        <w:jc w:val="both"/>
        <w:rPr>
          <w:rFonts w:ascii="Palatino Linotype" w:hAnsi="Palatino Linotype"/>
          <w:sz w:val="20"/>
          <w:szCs w:val="20"/>
        </w:rPr>
      </w:pPr>
      <w:r w:rsidRPr="00632171">
        <w:rPr>
          <w:rFonts w:ascii="Palatino Linotype" w:hAnsi="Palatino Linotype"/>
          <w:sz w:val="20"/>
          <w:szCs w:val="20"/>
        </w:rPr>
        <w:t>The functional requirements for the Level 1</w:t>
      </w:r>
      <w:r w:rsidR="00CF5E2F">
        <w:rPr>
          <w:rFonts w:ascii="Palatino Linotype" w:hAnsi="Palatino Linotype"/>
          <w:sz w:val="20"/>
          <w:szCs w:val="20"/>
        </w:rPr>
        <w:fldChar w:fldCharType="begin"/>
      </w:r>
      <w:r w:rsidR="00CF5E2F">
        <w:instrText xml:space="preserve"> XE "</w:instrText>
      </w:r>
      <w:r w:rsidR="00CF5E2F" w:rsidRPr="001E7997">
        <w:instrText>Level 1</w:instrText>
      </w:r>
      <w:r w:rsidR="00CF5E2F">
        <w:instrText xml:space="preserve">" </w:instrText>
      </w:r>
      <w:r w:rsidR="00CF5E2F">
        <w:rPr>
          <w:rFonts w:ascii="Palatino Linotype" w:hAnsi="Palatino Linotype"/>
          <w:sz w:val="20"/>
          <w:szCs w:val="20"/>
        </w:rPr>
        <w:fldChar w:fldCharType="end"/>
      </w:r>
      <w:r w:rsidRPr="00632171">
        <w:rPr>
          <w:rFonts w:ascii="Palatino Linotype" w:hAnsi="Palatino Linotype"/>
          <w:sz w:val="20"/>
          <w:szCs w:val="20"/>
        </w:rPr>
        <w:t xml:space="preserve"> subsystems are now de</w:t>
      </w:r>
      <w:r w:rsidR="00161BAC">
        <w:rPr>
          <w:rFonts w:ascii="Palatino Linotype" w:hAnsi="Palatino Linotype"/>
          <w:sz w:val="20"/>
          <w:szCs w:val="20"/>
        </w:rPr>
        <w:t>tailed, starting with the buffer amplifier.</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56"/>
        <w:gridCol w:w="6088"/>
      </w:tblGrid>
      <w:tr w:rsidR="00E25BDB" w:rsidRPr="006C4553">
        <w:tc>
          <w:tcPr>
            <w:tcW w:w="1557" w:type="dxa"/>
          </w:tcPr>
          <w:p w:rsidR="00E25BDB" w:rsidRPr="00BD6781" w:rsidRDefault="00E25BDB" w:rsidP="00AB3608">
            <w:pPr>
              <w:spacing w:before="40" w:after="40"/>
              <w:jc w:val="both"/>
              <w:rPr>
                <w:rFonts w:ascii="Palatino Linotype" w:hAnsi="Palatino Linotype"/>
                <w:i/>
                <w:sz w:val="18"/>
                <w:szCs w:val="18"/>
              </w:rPr>
            </w:pPr>
            <w:r w:rsidRPr="00BD6781">
              <w:rPr>
                <w:rFonts w:ascii="Palatino Linotype" w:hAnsi="Palatino Linotype"/>
                <w:i/>
                <w:sz w:val="18"/>
                <w:szCs w:val="18"/>
              </w:rPr>
              <w:t>Module</w:t>
            </w:r>
          </w:p>
        </w:tc>
        <w:tc>
          <w:tcPr>
            <w:tcW w:w="6097" w:type="dxa"/>
          </w:tcPr>
          <w:p w:rsidR="00E25BDB" w:rsidRPr="00BD6781" w:rsidRDefault="00E25BDB" w:rsidP="00AB3608">
            <w:pPr>
              <w:spacing w:before="40" w:after="40"/>
              <w:jc w:val="both"/>
              <w:rPr>
                <w:rFonts w:ascii="Palatino Linotype" w:hAnsi="Palatino Linotype"/>
                <w:sz w:val="18"/>
                <w:szCs w:val="18"/>
              </w:rPr>
            </w:pPr>
            <w:r w:rsidRPr="00BD6781">
              <w:rPr>
                <w:rFonts w:ascii="Palatino Linotype" w:hAnsi="Palatino Linotype"/>
                <w:sz w:val="18"/>
                <w:szCs w:val="18"/>
              </w:rPr>
              <w:t>Buffer Amplifier</w:t>
            </w:r>
          </w:p>
        </w:tc>
      </w:tr>
      <w:tr w:rsidR="00E25BDB" w:rsidRPr="006C4553">
        <w:tc>
          <w:tcPr>
            <w:tcW w:w="1557" w:type="dxa"/>
          </w:tcPr>
          <w:p w:rsidR="00E25BDB" w:rsidRPr="00BD6781" w:rsidRDefault="00E25BDB" w:rsidP="00AB3608">
            <w:pPr>
              <w:spacing w:before="40" w:after="40"/>
              <w:jc w:val="both"/>
              <w:rPr>
                <w:rFonts w:ascii="Palatino Linotype" w:hAnsi="Palatino Linotype"/>
                <w:i/>
                <w:sz w:val="18"/>
                <w:szCs w:val="18"/>
              </w:rPr>
            </w:pPr>
            <w:r w:rsidRPr="00BD6781">
              <w:rPr>
                <w:rFonts w:ascii="Palatino Linotype" w:hAnsi="Palatino Linotype"/>
                <w:i/>
                <w:sz w:val="18"/>
                <w:szCs w:val="18"/>
              </w:rPr>
              <w:t>Inputs</w:t>
            </w:r>
          </w:p>
        </w:tc>
        <w:tc>
          <w:tcPr>
            <w:tcW w:w="6097" w:type="dxa"/>
          </w:tcPr>
          <w:p w:rsidR="00E25BDB" w:rsidRPr="00BD6781" w:rsidRDefault="00E25BDB" w:rsidP="00B91270">
            <w:pPr>
              <w:numPr>
                <w:ilvl w:val="0"/>
                <w:numId w:val="7"/>
              </w:numPr>
              <w:tabs>
                <w:tab w:val="clear" w:pos="252"/>
                <w:tab w:val="num" w:pos="135"/>
              </w:tabs>
              <w:spacing w:before="40" w:after="40"/>
              <w:ind w:hanging="252"/>
              <w:jc w:val="both"/>
              <w:rPr>
                <w:rFonts w:ascii="Palatino Linotype" w:hAnsi="Palatino Linotype"/>
                <w:sz w:val="18"/>
                <w:szCs w:val="18"/>
              </w:rPr>
            </w:pPr>
            <w:r w:rsidRPr="00BD6781">
              <w:rPr>
                <w:rFonts w:ascii="Palatino Linotype" w:hAnsi="Palatino Linotype"/>
                <w:sz w:val="18"/>
                <w:szCs w:val="18"/>
              </w:rPr>
              <w:t>Audio input signal: 0.5V peak.</w:t>
            </w:r>
          </w:p>
          <w:p w:rsidR="00E25BDB" w:rsidRPr="00BD6781" w:rsidRDefault="00E25BDB" w:rsidP="00B91270">
            <w:pPr>
              <w:numPr>
                <w:ilvl w:val="0"/>
                <w:numId w:val="7"/>
              </w:numPr>
              <w:tabs>
                <w:tab w:val="clear" w:pos="252"/>
                <w:tab w:val="num" w:pos="135"/>
              </w:tabs>
              <w:spacing w:before="40" w:after="40"/>
              <w:ind w:hanging="252"/>
              <w:jc w:val="both"/>
              <w:rPr>
                <w:rFonts w:ascii="Palatino Linotype" w:hAnsi="Palatino Linotype"/>
                <w:sz w:val="18"/>
                <w:szCs w:val="18"/>
              </w:rPr>
            </w:pPr>
            <w:r w:rsidRPr="00BD6781">
              <w:rPr>
                <w:rFonts w:ascii="Palatino Linotype" w:hAnsi="Palatino Linotype"/>
                <w:sz w:val="18"/>
                <w:szCs w:val="18"/>
              </w:rPr>
              <w:t xml:space="preserve">Power: </w:t>
            </w:r>
            <w:r w:rsidRPr="00BD6781">
              <w:rPr>
                <w:rFonts w:ascii="Palatino Linotype" w:hAnsi="Palatino Linotype"/>
                <w:sz w:val="18"/>
                <w:szCs w:val="18"/>
              </w:rPr>
              <w:sym w:font="Symbol" w:char="F0B1"/>
            </w:r>
            <w:r w:rsidRPr="00BD6781">
              <w:rPr>
                <w:rFonts w:ascii="Palatino Linotype" w:hAnsi="Palatino Linotype"/>
                <w:sz w:val="18"/>
                <w:szCs w:val="18"/>
              </w:rPr>
              <w:t xml:space="preserve"> </w:t>
            </w:r>
            <w:r w:rsidRPr="00BD6781">
              <w:rPr>
                <w:rFonts w:ascii="Palatino Linotype" w:hAnsi="Palatino Linotype"/>
                <w:sz w:val="18"/>
                <w:szCs w:val="18"/>
                <w:u w:val="single"/>
              </w:rPr>
              <w:t>25</w:t>
            </w:r>
            <w:r w:rsidRPr="00BD6781">
              <w:rPr>
                <w:rFonts w:ascii="Palatino Linotype" w:hAnsi="Palatino Linotype"/>
                <w:sz w:val="18"/>
                <w:szCs w:val="18"/>
              </w:rPr>
              <w:t>V DC.</w:t>
            </w:r>
          </w:p>
        </w:tc>
      </w:tr>
      <w:tr w:rsidR="00E25BDB" w:rsidRPr="006C4553">
        <w:tc>
          <w:tcPr>
            <w:tcW w:w="1557" w:type="dxa"/>
          </w:tcPr>
          <w:p w:rsidR="00E25BDB" w:rsidRPr="00BD6781" w:rsidRDefault="00E25BDB" w:rsidP="00AB3608">
            <w:pPr>
              <w:spacing w:before="40" w:after="40"/>
              <w:jc w:val="both"/>
              <w:rPr>
                <w:rFonts w:ascii="Palatino Linotype" w:hAnsi="Palatino Linotype"/>
                <w:i/>
                <w:sz w:val="18"/>
                <w:szCs w:val="18"/>
              </w:rPr>
            </w:pPr>
            <w:r w:rsidRPr="00BD6781">
              <w:rPr>
                <w:rFonts w:ascii="Palatino Linotype" w:hAnsi="Palatino Linotype"/>
                <w:i/>
                <w:sz w:val="18"/>
                <w:szCs w:val="18"/>
              </w:rPr>
              <w:t>Outputs</w:t>
            </w:r>
          </w:p>
        </w:tc>
        <w:tc>
          <w:tcPr>
            <w:tcW w:w="6097" w:type="dxa"/>
          </w:tcPr>
          <w:p w:rsidR="00E25BDB" w:rsidRPr="00BD6781" w:rsidRDefault="00E25BDB" w:rsidP="00B91270">
            <w:pPr>
              <w:numPr>
                <w:ilvl w:val="0"/>
                <w:numId w:val="7"/>
              </w:numPr>
              <w:tabs>
                <w:tab w:val="clear" w:pos="252"/>
                <w:tab w:val="num" w:pos="135"/>
              </w:tabs>
              <w:spacing w:before="40" w:after="40"/>
              <w:ind w:hanging="252"/>
              <w:jc w:val="both"/>
              <w:rPr>
                <w:rFonts w:ascii="Palatino Linotype" w:hAnsi="Palatino Linotype"/>
                <w:sz w:val="18"/>
                <w:szCs w:val="18"/>
              </w:rPr>
            </w:pPr>
            <w:r w:rsidRPr="00BD6781">
              <w:rPr>
                <w:rFonts w:ascii="Palatino Linotype" w:hAnsi="Palatino Linotype"/>
                <w:sz w:val="18"/>
                <w:szCs w:val="18"/>
              </w:rPr>
              <w:t>Audio signal: 0.5V peak.</w:t>
            </w:r>
          </w:p>
        </w:tc>
      </w:tr>
      <w:tr w:rsidR="00E25BDB" w:rsidRPr="006C4553">
        <w:tc>
          <w:tcPr>
            <w:tcW w:w="1557" w:type="dxa"/>
          </w:tcPr>
          <w:p w:rsidR="00E25BDB" w:rsidRPr="00BD6781" w:rsidRDefault="00E25BDB" w:rsidP="00AB3608">
            <w:pPr>
              <w:spacing w:before="40" w:after="40"/>
              <w:jc w:val="both"/>
              <w:rPr>
                <w:rFonts w:ascii="Palatino Linotype" w:hAnsi="Palatino Linotype"/>
                <w:i/>
                <w:sz w:val="18"/>
                <w:szCs w:val="18"/>
              </w:rPr>
            </w:pPr>
            <w:r w:rsidRPr="00BD6781">
              <w:rPr>
                <w:rFonts w:ascii="Palatino Linotype" w:hAnsi="Palatino Linotype"/>
                <w:i/>
                <w:sz w:val="18"/>
                <w:szCs w:val="18"/>
              </w:rPr>
              <w:t>Functionality</w:t>
            </w:r>
          </w:p>
        </w:tc>
        <w:tc>
          <w:tcPr>
            <w:tcW w:w="6097" w:type="dxa"/>
          </w:tcPr>
          <w:p w:rsidR="00E25BDB" w:rsidRPr="00BD6781" w:rsidRDefault="00E25BDB" w:rsidP="00AB3608">
            <w:pPr>
              <w:spacing w:before="40" w:after="40"/>
              <w:jc w:val="both"/>
              <w:rPr>
                <w:rFonts w:ascii="Palatino Linotype" w:hAnsi="Palatino Linotype"/>
                <w:sz w:val="18"/>
                <w:szCs w:val="18"/>
              </w:rPr>
            </w:pPr>
            <w:r w:rsidRPr="00BD6781">
              <w:rPr>
                <w:rFonts w:ascii="Palatino Linotype" w:hAnsi="Palatino Linotype"/>
                <w:sz w:val="18"/>
                <w:szCs w:val="18"/>
              </w:rPr>
              <w:t>Buffer the input signal and provide unity voltage gain. It should have an input resistance &gt;</w:t>
            </w:r>
            <w:r w:rsidRPr="00BD6781">
              <w:rPr>
                <w:rFonts w:ascii="Palatino Linotype" w:hAnsi="Palatino Linotype"/>
                <w:sz w:val="18"/>
                <w:szCs w:val="18"/>
                <w:u w:val="single"/>
              </w:rPr>
              <w:t>1M</w:t>
            </w:r>
            <w:r w:rsidRPr="00BD6781">
              <w:rPr>
                <w:rFonts w:ascii="Palatino Linotype" w:hAnsi="Palatino Linotype"/>
                <w:sz w:val="18"/>
                <w:szCs w:val="18"/>
              </w:rPr>
              <w:sym w:font="Symbol" w:char="F057"/>
            </w:r>
            <w:r w:rsidRPr="00BD6781">
              <w:rPr>
                <w:rFonts w:ascii="Palatino Linotype" w:hAnsi="Palatino Linotype"/>
                <w:sz w:val="18"/>
                <w:szCs w:val="18"/>
              </w:rPr>
              <w:t xml:space="preserve"> and an output resi</w:t>
            </w:r>
            <w:r w:rsidRPr="00BD6781">
              <w:rPr>
                <w:rFonts w:ascii="Palatino Linotype" w:hAnsi="Palatino Linotype"/>
                <w:sz w:val="18"/>
                <w:szCs w:val="18"/>
              </w:rPr>
              <w:t>s</w:t>
            </w:r>
            <w:r w:rsidRPr="00BD6781">
              <w:rPr>
                <w:rFonts w:ascii="Palatino Linotype" w:hAnsi="Palatino Linotype"/>
                <w:sz w:val="18"/>
                <w:szCs w:val="18"/>
              </w:rPr>
              <w:t>tance &lt;</w:t>
            </w:r>
            <w:r w:rsidRPr="00BD6781">
              <w:rPr>
                <w:rFonts w:ascii="Palatino Linotype" w:hAnsi="Palatino Linotype"/>
                <w:sz w:val="18"/>
                <w:szCs w:val="18"/>
                <w:u w:val="single"/>
              </w:rPr>
              <w:t>100</w:t>
            </w:r>
            <w:r w:rsidRPr="00BD6781">
              <w:rPr>
                <w:rFonts w:ascii="Palatino Linotype" w:hAnsi="Palatino Linotype"/>
                <w:sz w:val="18"/>
                <w:szCs w:val="18"/>
              </w:rPr>
              <w:sym w:font="Symbol" w:char="F057"/>
            </w:r>
            <w:r w:rsidRPr="00BD6781">
              <w:rPr>
                <w:rFonts w:ascii="Palatino Linotype" w:hAnsi="Palatino Linotype"/>
                <w:sz w:val="18"/>
                <w:szCs w:val="18"/>
              </w:rPr>
              <w:t>.</w:t>
            </w:r>
          </w:p>
        </w:tc>
      </w:tr>
    </w:tbl>
    <w:p w:rsidR="003C34EB" w:rsidRDefault="00E25BDB" w:rsidP="003C34EB">
      <w:pPr>
        <w:pStyle w:val="BodyText"/>
        <w:spacing w:before="80"/>
      </w:pPr>
      <w:r w:rsidRPr="00FE64A0">
        <w:t xml:space="preserve">Where did the </w:t>
      </w:r>
      <w:r w:rsidRPr="00FE64A0">
        <w:sym w:font="Symbol" w:char="F0B1"/>
      </w:r>
      <w:r w:rsidR="00632171">
        <w:t xml:space="preserve"> </w:t>
      </w:r>
      <w:r w:rsidRPr="00FE64A0">
        <w:t xml:space="preserve">25V DC value for </w:t>
      </w:r>
      <w:r>
        <w:t xml:space="preserve">the DC input </w:t>
      </w:r>
      <w:r w:rsidRPr="00FE64A0">
        <w:t>power come from?</w:t>
      </w:r>
      <w:r>
        <w:t xml:space="preserve"> T</w:t>
      </w:r>
      <w:r w:rsidRPr="00FE64A0">
        <w:t xml:space="preserve">he system must </w:t>
      </w:r>
      <w:r>
        <w:t>pr</w:t>
      </w:r>
      <w:r>
        <w:t>o</w:t>
      </w:r>
      <w:r>
        <w:t>duce a</w:t>
      </w:r>
      <w:r w:rsidRPr="00FE64A0">
        <w:t xml:space="preserve"> </w:t>
      </w:r>
      <w:r w:rsidRPr="00FE64A0">
        <w:sym w:font="Symbol" w:char="F0B1"/>
      </w:r>
      <w:r w:rsidR="00632171">
        <w:t xml:space="preserve"> </w:t>
      </w:r>
      <w:r w:rsidRPr="00FE64A0">
        <w:t xml:space="preserve">20V </w:t>
      </w:r>
      <w:r>
        <w:t>A</w:t>
      </w:r>
      <w:r w:rsidRPr="00FE64A0">
        <w:t xml:space="preserve">C output </w:t>
      </w:r>
      <w:r>
        <w:t>signal to satisfy the Level 0</w:t>
      </w:r>
      <w:r w:rsidR="00CF5E2F">
        <w:fldChar w:fldCharType="begin"/>
      </w:r>
      <w:r w:rsidR="00CF5E2F">
        <w:instrText xml:space="preserve"> XE "</w:instrText>
      </w:r>
      <w:r w:rsidR="00CF5E2F" w:rsidRPr="00E13BE7">
        <w:instrText>Level 0</w:instrText>
      </w:r>
      <w:r w:rsidR="00CF5E2F">
        <w:instrText xml:space="preserve">" </w:instrText>
      </w:r>
      <w:r w:rsidR="00CF5E2F">
        <w:fldChar w:fldCharType="end"/>
      </w:r>
      <w:r>
        <w:t xml:space="preserve"> requirement</w:t>
      </w:r>
      <w:r w:rsidRPr="00FE64A0">
        <w:t xml:space="preserve">, </w:t>
      </w:r>
      <w:r>
        <w:t>so supply</w:t>
      </w:r>
      <w:r w:rsidRPr="00FE64A0">
        <w:t xml:space="preserve"> value</w:t>
      </w:r>
      <w:r>
        <w:t>s</w:t>
      </w:r>
      <w:r w:rsidRPr="00FE64A0">
        <w:t xml:space="preserve"> </w:t>
      </w:r>
      <w:r>
        <w:t>t</w:t>
      </w:r>
      <w:r w:rsidRPr="00FE64A0">
        <w:t xml:space="preserve">hat exceed that </w:t>
      </w:r>
      <w:r>
        <w:t>are</w:t>
      </w:r>
      <w:r w:rsidRPr="00FE64A0">
        <w:t xml:space="preserve"> required</w:t>
      </w:r>
      <w:r>
        <w:t xml:space="preserve"> to power the electronics. How</w:t>
      </w:r>
      <w:r w:rsidRPr="00FE64A0">
        <w:t xml:space="preserve"> about the values for the input and output resi</w:t>
      </w:r>
      <w:r w:rsidRPr="00FE64A0">
        <w:t>s</w:t>
      </w:r>
      <w:r w:rsidRPr="00FE64A0">
        <w:t>tance?</w:t>
      </w:r>
      <w:r>
        <w:t xml:space="preserve"> </w:t>
      </w:r>
      <w:r w:rsidRPr="00FE64A0">
        <w:t>They are educated guesses, based on knowledge of what is achievable with the tec</w:t>
      </w:r>
      <w:r w:rsidRPr="00FE64A0">
        <w:t>h</w:t>
      </w:r>
      <w:r w:rsidRPr="00FE64A0">
        <w:t>nology</w:t>
      </w:r>
      <w:r>
        <w:t xml:space="preserve"> (bottom-up</w:t>
      </w:r>
      <w:r w:rsidR="00DB08E1">
        <w:fldChar w:fldCharType="begin"/>
      </w:r>
      <w:r w:rsidR="00DB08E1">
        <w:instrText xml:space="preserve"> XE "</w:instrText>
      </w:r>
      <w:r w:rsidR="00DB08E1" w:rsidRPr="00F02F17">
        <w:instrText>bottom-up</w:instrText>
      </w:r>
      <w:r w:rsidR="00DB08E1">
        <w:instrText xml:space="preserve">" </w:instrText>
      </w:r>
      <w:r w:rsidR="00DB08E1">
        <w:fldChar w:fldCharType="end"/>
      </w:r>
      <w:r>
        <w:t xml:space="preserve"> knowledge)</w:t>
      </w:r>
      <w:r w:rsidRPr="00FE64A0">
        <w:t>.</w:t>
      </w:r>
      <w:r>
        <w:t xml:space="preserve"> </w:t>
      </w:r>
      <w:r w:rsidRPr="00FE64A0">
        <w:t xml:space="preserve">The exact </w:t>
      </w:r>
      <w:r>
        <w:t xml:space="preserve">resistance </w:t>
      </w:r>
      <w:r w:rsidRPr="00FE64A0">
        <w:t xml:space="preserve">requirements </w:t>
      </w:r>
      <w:r>
        <w:t>are r</w:t>
      </w:r>
      <w:r w:rsidRPr="00FE64A0">
        <w:t>efined later based upon the overall design</w:t>
      </w:r>
      <w:r>
        <w:t>, taking into account the</w:t>
      </w:r>
      <w:r w:rsidRPr="00FE64A0">
        <w:t xml:space="preserve"> input and output </w:t>
      </w:r>
      <w:r>
        <w:t>resi</w:t>
      </w:r>
      <w:r>
        <w:t>s</w:t>
      </w:r>
      <w:r>
        <w:t>ta</w:t>
      </w:r>
      <w:r w:rsidRPr="00FE64A0">
        <w:t>nces for all stages.</w:t>
      </w:r>
      <w:r>
        <w:t xml:space="preserve"> </w:t>
      </w:r>
    </w:p>
    <w:p w:rsidR="00746E01" w:rsidRDefault="003C34EB" w:rsidP="003C34EB">
      <w:pPr>
        <w:pStyle w:val="BodyText"/>
        <w:spacing w:after="60"/>
        <w:ind w:firstLine="360"/>
      </w:pPr>
      <w:r>
        <w:t>Now c</w:t>
      </w:r>
      <w:r w:rsidR="00E25BDB">
        <w:t>onsider the functional requirements for the high gain amplifier.</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56"/>
        <w:gridCol w:w="6088"/>
      </w:tblGrid>
      <w:tr w:rsidR="00E25BDB" w:rsidRPr="006C4553">
        <w:tc>
          <w:tcPr>
            <w:tcW w:w="1557" w:type="dxa"/>
          </w:tcPr>
          <w:p w:rsidR="00E25BDB" w:rsidRPr="00E25BDB" w:rsidRDefault="00746E01" w:rsidP="00AB3608">
            <w:pPr>
              <w:spacing w:before="40" w:after="40"/>
              <w:jc w:val="both"/>
              <w:rPr>
                <w:rFonts w:ascii="Palatino Linotype" w:hAnsi="Palatino Linotype"/>
                <w:i/>
                <w:sz w:val="18"/>
                <w:szCs w:val="18"/>
              </w:rPr>
            </w:pPr>
            <w:r>
              <w:br w:type="page"/>
            </w:r>
            <w:r w:rsidR="00E25BDB" w:rsidRPr="00E25BDB">
              <w:rPr>
                <w:rFonts w:ascii="Palatino Linotype" w:hAnsi="Palatino Linotype"/>
                <w:i/>
                <w:sz w:val="18"/>
                <w:szCs w:val="18"/>
              </w:rPr>
              <w:t>Module</w:t>
            </w:r>
          </w:p>
        </w:tc>
        <w:tc>
          <w:tcPr>
            <w:tcW w:w="6097" w:type="dxa"/>
          </w:tcPr>
          <w:p w:rsidR="00E25BDB" w:rsidRPr="00E25BDB" w:rsidRDefault="00E25BDB" w:rsidP="00AB3608">
            <w:pPr>
              <w:spacing w:before="40" w:after="40"/>
              <w:jc w:val="both"/>
              <w:rPr>
                <w:rFonts w:ascii="Palatino Linotype" w:hAnsi="Palatino Linotype"/>
                <w:sz w:val="18"/>
                <w:szCs w:val="18"/>
              </w:rPr>
            </w:pPr>
            <w:r w:rsidRPr="00E25BDB">
              <w:rPr>
                <w:rFonts w:ascii="Palatino Linotype" w:hAnsi="Palatino Linotype"/>
                <w:sz w:val="18"/>
                <w:szCs w:val="18"/>
              </w:rPr>
              <w:t>High Gain Amplifier</w:t>
            </w:r>
          </w:p>
        </w:tc>
      </w:tr>
      <w:tr w:rsidR="00E25BDB" w:rsidRPr="006C4553">
        <w:tc>
          <w:tcPr>
            <w:tcW w:w="1557" w:type="dxa"/>
          </w:tcPr>
          <w:p w:rsidR="00E25BDB" w:rsidRPr="00E25BDB" w:rsidRDefault="00E25BDB" w:rsidP="00AB3608">
            <w:pPr>
              <w:spacing w:before="40" w:after="40"/>
              <w:jc w:val="both"/>
              <w:rPr>
                <w:rFonts w:ascii="Palatino Linotype" w:hAnsi="Palatino Linotype"/>
                <w:i/>
                <w:sz w:val="18"/>
                <w:szCs w:val="18"/>
              </w:rPr>
            </w:pPr>
            <w:r w:rsidRPr="00E25BDB">
              <w:rPr>
                <w:rFonts w:ascii="Palatino Linotype" w:hAnsi="Palatino Linotype"/>
                <w:i/>
                <w:sz w:val="18"/>
                <w:szCs w:val="18"/>
              </w:rPr>
              <w:t>Inputs</w:t>
            </w:r>
          </w:p>
        </w:tc>
        <w:tc>
          <w:tcPr>
            <w:tcW w:w="6097" w:type="dxa"/>
          </w:tcPr>
          <w:p w:rsidR="00E25BDB" w:rsidRPr="00E25BDB" w:rsidRDefault="00E25BDB" w:rsidP="00B91270">
            <w:pPr>
              <w:numPr>
                <w:ilvl w:val="0"/>
                <w:numId w:val="8"/>
              </w:numPr>
              <w:tabs>
                <w:tab w:val="clear" w:pos="252"/>
                <w:tab w:val="num" w:pos="135"/>
              </w:tabs>
              <w:spacing w:before="40" w:after="40"/>
              <w:ind w:hanging="252"/>
              <w:jc w:val="both"/>
              <w:rPr>
                <w:rFonts w:ascii="Palatino Linotype" w:hAnsi="Palatino Linotype"/>
                <w:sz w:val="18"/>
                <w:szCs w:val="18"/>
              </w:rPr>
            </w:pPr>
            <w:r w:rsidRPr="00E25BDB">
              <w:rPr>
                <w:rFonts w:ascii="Palatino Linotype" w:hAnsi="Palatino Linotype"/>
                <w:sz w:val="18"/>
                <w:szCs w:val="18"/>
              </w:rPr>
              <w:t>Audio input signal: 0.5V peak.</w:t>
            </w:r>
          </w:p>
          <w:p w:rsidR="00E25BDB" w:rsidRPr="00E25BDB" w:rsidRDefault="00E25BDB" w:rsidP="00B91270">
            <w:pPr>
              <w:numPr>
                <w:ilvl w:val="0"/>
                <w:numId w:val="8"/>
              </w:numPr>
              <w:tabs>
                <w:tab w:val="clear" w:pos="252"/>
                <w:tab w:val="num" w:pos="135"/>
              </w:tabs>
              <w:spacing w:before="40" w:after="40"/>
              <w:ind w:hanging="252"/>
              <w:jc w:val="both"/>
              <w:rPr>
                <w:rFonts w:ascii="Palatino Linotype" w:hAnsi="Palatino Linotype"/>
                <w:sz w:val="18"/>
                <w:szCs w:val="18"/>
              </w:rPr>
            </w:pPr>
            <w:r w:rsidRPr="00E25BDB">
              <w:rPr>
                <w:rFonts w:ascii="Palatino Linotype" w:hAnsi="Palatino Linotype"/>
                <w:sz w:val="18"/>
                <w:szCs w:val="18"/>
              </w:rPr>
              <w:t>User volume control: variable control.</w:t>
            </w:r>
          </w:p>
          <w:p w:rsidR="00E25BDB" w:rsidRPr="00E25BDB" w:rsidRDefault="00E25BDB" w:rsidP="00B91270">
            <w:pPr>
              <w:numPr>
                <w:ilvl w:val="0"/>
                <w:numId w:val="8"/>
              </w:numPr>
              <w:tabs>
                <w:tab w:val="clear" w:pos="252"/>
                <w:tab w:val="num" w:pos="135"/>
              </w:tabs>
              <w:spacing w:before="40" w:after="40"/>
              <w:ind w:hanging="252"/>
              <w:jc w:val="both"/>
              <w:rPr>
                <w:rFonts w:ascii="Palatino Linotype" w:hAnsi="Palatino Linotype"/>
                <w:sz w:val="18"/>
                <w:szCs w:val="18"/>
              </w:rPr>
            </w:pPr>
            <w:r w:rsidRPr="00E25BDB">
              <w:rPr>
                <w:rFonts w:ascii="Palatino Linotype" w:hAnsi="Palatino Linotype"/>
                <w:sz w:val="18"/>
                <w:szCs w:val="18"/>
              </w:rPr>
              <w:t xml:space="preserve">Power: </w:t>
            </w:r>
            <w:r w:rsidRPr="00E25BDB">
              <w:rPr>
                <w:rFonts w:ascii="Palatino Linotype" w:hAnsi="Palatino Linotype"/>
                <w:sz w:val="18"/>
                <w:szCs w:val="18"/>
              </w:rPr>
              <w:sym w:font="Symbol" w:char="F0B1"/>
            </w:r>
            <w:r w:rsidRPr="00E25BDB">
              <w:rPr>
                <w:rFonts w:ascii="Palatino Linotype" w:hAnsi="Palatino Linotype"/>
                <w:sz w:val="18"/>
                <w:szCs w:val="18"/>
              </w:rPr>
              <w:t xml:space="preserve"> </w:t>
            </w:r>
            <w:r w:rsidRPr="00E25BDB">
              <w:rPr>
                <w:rFonts w:ascii="Palatino Linotype" w:hAnsi="Palatino Linotype"/>
                <w:sz w:val="18"/>
                <w:szCs w:val="18"/>
                <w:u w:val="single"/>
              </w:rPr>
              <w:t>25</w:t>
            </w:r>
            <w:r w:rsidRPr="00E25BDB">
              <w:rPr>
                <w:rFonts w:ascii="Palatino Linotype" w:hAnsi="Palatino Linotype"/>
                <w:sz w:val="18"/>
                <w:szCs w:val="18"/>
              </w:rPr>
              <w:t>V DC</w:t>
            </w:r>
          </w:p>
        </w:tc>
      </w:tr>
      <w:tr w:rsidR="00E25BDB" w:rsidRPr="006C4553">
        <w:tc>
          <w:tcPr>
            <w:tcW w:w="1557" w:type="dxa"/>
          </w:tcPr>
          <w:p w:rsidR="00E25BDB" w:rsidRPr="00E25BDB" w:rsidRDefault="00E25BDB" w:rsidP="00AB3608">
            <w:pPr>
              <w:spacing w:before="40" w:after="40"/>
              <w:jc w:val="both"/>
              <w:rPr>
                <w:rFonts w:ascii="Palatino Linotype" w:hAnsi="Palatino Linotype"/>
                <w:i/>
                <w:sz w:val="18"/>
                <w:szCs w:val="18"/>
              </w:rPr>
            </w:pPr>
            <w:r w:rsidRPr="00E25BDB">
              <w:rPr>
                <w:rFonts w:ascii="Palatino Linotype" w:hAnsi="Palatino Linotype"/>
                <w:i/>
                <w:sz w:val="18"/>
                <w:szCs w:val="18"/>
              </w:rPr>
              <w:t>Outputs</w:t>
            </w:r>
          </w:p>
        </w:tc>
        <w:tc>
          <w:tcPr>
            <w:tcW w:w="6097" w:type="dxa"/>
          </w:tcPr>
          <w:p w:rsidR="00E25BDB" w:rsidRPr="00E25BDB" w:rsidRDefault="00E25BDB" w:rsidP="00B91270">
            <w:pPr>
              <w:numPr>
                <w:ilvl w:val="0"/>
                <w:numId w:val="8"/>
              </w:numPr>
              <w:tabs>
                <w:tab w:val="clear" w:pos="252"/>
                <w:tab w:val="num" w:pos="135"/>
              </w:tabs>
              <w:spacing w:before="40" w:after="40"/>
              <w:ind w:hanging="252"/>
              <w:jc w:val="both"/>
              <w:rPr>
                <w:rFonts w:ascii="Palatino Linotype" w:hAnsi="Palatino Linotype"/>
                <w:sz w:val="18"/>
                <w:szCs w:val="18"/>
              </w:rPr>
            </w:pPr>
            <w:r w:rsidRPr="00E25BDB">
              <w:rPr>
                <w:rFonts w:ascii="Palatino Linotype" w:hAnsi="Palatino Linotype"/>
                <w:sz w:val="18"/>
                <w:szCs w:val="18"/>
              </w:rPr>
              <w:t xml:space="preserve">Audio signal: </w:t>
            </w:r>
            <w:r w:rsidRPr="00E25BDB">
              <w:rPr>
                <w:rFonts w:ascii="Palatino Linotype" w:hAnsi="Palatino Linotype"/>
                <w:sz w:val="18"/>
                <w:szCs w:val="18"/>
                <w:u w:val="single"/>
              </w:rPr>
              <w:t>20</w:t>
            </w:r>
            <w:r w:rsidRPr="00E25BDB">
              <w:rPr>
                <w:rFonts w:ascii="Palatino Linotype" w:hAnsi="Palatino Linotype"/>
                <w:sz w:val="18"/>
                <w:szCs w:val="18"/>
              </w:rPr>
              <w:t>V peak.</w:t>
            </w:r>
          </w:p>
        </w:tc>
      </w:tr>
      <w:tr w:rsidR="00E25BDB" w:rsidRPr="006C4553">
        <w:tc>
          <w:tcPr>
            <w:tcW w:w="1557" w:type="dxa"/>
          </w:tcPr>
          <w:p w:rsidR="00E25BDB" w:rsidRPr="00E25BDB" w:rsidRDefault="00E25BDB" w:rsidP="00AB3608">
            <w:pPr>
              <w:spacing w:before="40" w:after="40"/>
              <w:jc w:val="both"/>
              <w:rPr>
                <w:rFonts w:ascii="Palatino Linotype" w:hAnsi="Palatino Linotype"/>
                <w:i/>
                <w:sz w:val="18"/>
                <w:szCs w:val="18"/>
              </w:rPr>
            </w:pPr>
            <w:r w:rsidRPr="00E25BDB">
              <w:rPr>
                <w:rFonts w:ascii="Palatino Linotype" w:hAnsi="Palatino Linotype"/>
                <w:i/>
                <w:sz w:val="18"/>
                <w:szCs w:val="18"/>
              </w:rPr>
              <w:t>Functionality</w:t>
            </w:r>
          </w:p>
        </w:tc>
        <w:tc>
          <w:tcPr>
            <w:tcW w:w="6097" w:type="dxa"/>
          </w:tcPr>
          <w:p w:rsidR="00E25BDB" w:rsidRPr="00E25BDB" w:rsidRDefault="00E25BDB" w:rsidP="00AB3608">
            <w:pPr>
              <w:spacing w:before="40" w:after="40"/>
              <w:jc w:val="both"/>
              <w:rPr>
                <w:rFonts w:ascii="Palatino Linotype" w:hAnsi="Palatino Linotype"/>
                <w:sz w:val="18"/>
                <w:szCs w:val="18"/>
              </w:rPr>
            </w:pPr>
            <w:r w:rsidRPr="00E25BDB">
              <w:rPr>
                <w:rFonts w:ascii="Palatino Linotype" w:hAnsi="Palatino Linotype"/>
                <w:sz w:val="18"/>
                <w:szCs w:val="18"/>
              </w:rPr>
              <w:t xml:space="preserve">Provide an adjustable voltage gain, between </w:t>
            </w:r>
            <w:r w:rsidRPr="00E25BDB">
              <w:rPr>
                <w:rFonts w:ascii="Palatino Linotype" w:hAnsi="Palatino Linotype"/>
                <w:sz w:val="18"/>
                <w:szCs w:val="18"/>
                <w:u w:val="single"/>
              </w:rPr>
              <w:t>1 and 40</w:t>
            </w:r>
            <w:r w:rsidRPr="00E25BDB">
              <w:rPr>
                <w:rFonts w:ascii="Palatino Linotype" w:hAnsi="Palatino Linotype"/>
                <w:sz w:val="18"/>
                <w:szCs w:val="18"/>
              </w:rPr>
              <w:t>. It should have an input resistance &gt;</w:t>
            </w:r>
            <w:r w:rsidRPr="00E25BDB">
              <w:rPr>
                <w:rFonts w:ascii="Palatino Linotype" w:hAnsi="Palatino Linotype"/>
                <w:sz w:val="18"/>
                <w:szCs w:val="18"/>
                <w:u w:val="single"/>
              </w:rPr>
              <w:t>100k</w:t>
            </w:r>
            <w:r w:rsidRPr="00E25BDB">
              <w:rPr>
                <w:rFonts w:ascii="Palatino Linotype" w:hAnsi="Palatino Linotype"/>
                <w:sz w:val="18"/>
                <w:szCs w:val="18"/>
              </w:rPr>
              <w:sym w:font="Symbol" w:char="F057"/>
            </w:r>
            <w:r w:rsidRPr="00E25BDB">
              <w:rPr>
                <w:rFonts w:ascii="Palatino Linotype" w:hAnsi="Palatino Linotype"/>
                <w:sz w:val="18"/>
                <w:szCs w:val="18"/>
              </w:rPr>
              <w:t xml:space="preserve"> and an output r</w:t>
            </w:r>
            <w:r w:rsidRPr="00E25BDB">
              <w:rPr>
                <w:rFonts w:ascii="Palatino Linotype" w:hAnsi="Palatino Linotype"/>
                <w:sz w:val="18"/>
                <w:szCs w:val="18"/>
              </w:rPr>
              <w:t>e</w:t>
            </w:r>
            <w:r w:rsidRPr="00E25BDB">
              <w:rPr>
                <w:rFonts w:ascii="Palatino Linotype" w:hAnsi="Palatino Linotype"/>
                <w:sz w:val="18"/>
                <w:szCs w:val="18"/>
              </w:rPr>
              <w:t>sistance &lt;</w:t>
            </w:r>
            <w:r w:rsidRPr="00E25BDB">
              <w:rPr>
                <w:rFonts w:ascii="Palatino Linotype" w:hAnsi="Palatino Linotype"/>
                <w:sz w:val="18"/>
                <w:szCs w:val="18"/>
                <w:u w:val="single"/>
              </w:rPr>
              <w:t>100</w:t>
            </w:r>
            <w:r w:rsidRPr="00E25BDB">
              <w:rPr>
                <w:rFonts w:ascii="Palatino Linotype" w:hAnsi="Palatino Linotype"/>
                <w:sz w:val="18"/>
                <w:szCs w:val="18"/>
              </w:rPr>
              <w:sym w:font="Symbol" w:char="F057"/>
            </w:r>
            <w:r w:rsidRPr="00E25BDB">
              <w:rPr>
                <w:rFonts w:ascii="Palatino Linotype" w:hAnsi="Palatino Linotype"/>
                <w:sz w:val="18"/>
                <w:szCs w:val="18"/>
              </w:rPr>
              <w:t>.</w:t>
            </w:r>
          </w:p>
        </w:tc>
      </w:tr>
    </w:tbl>
    <w:p w:rsidR="00E03574" w:rsidRDefault="00E25BDB" w:rsidP="00E03574">
      <w:pPr>
        <w:pStyle w:val="BodyText"/>
        <w:spacing w:before="120"/>
      </w:pPr>
      <w:r w:rsidRPr="00FE64A0">
        <w:lastRenderedPageBreak/>
        <w:t xml:space="preserve">The gain </w:t>
      </w:r>
      <w:r>
        <w:t xml:space="preserve">of 40 </w:t>
      </w:r>
      <w:r w:rsidRPr="00FE64A0">
        <w:t xml:space="preserve">is </w:t>
      </w:r>
      <w:r>
        <w:t xml:space="preserve">determined </w:t>
      </w:r>
      <w:r w:rsidRPr="00FE64A0">
        <w:t>from the overall system power and gain requirements (the max</w:t>
      </w:r>
      <w:r w:rsidRPr="00FE64A0">
        <w:t>i</w:t>
      </w:r>
      <w:r w:rsidRPr="00FE64A0">
        <w:t xml:space="preserve">mum input voltage of 0.5V must be able to be amplified to 20V), while the </w:t>
      </w:r>
      <w:r>
        <w:t>resist</w:t>
      </w:r>
      <w:r w:rsidRPr="00FE64A0">
        <w:t>ances are again ed</w:t>
      </w:r>
      <w:r w:rsidRPr="00FE64A0">
        <w:t>u</w:t>
      </w:r>
      <w:r w:rsidRPr="00FE64A0">
        <w:t>cated guesses.</w:t>
      </w:r>
      <w:r w:rsidR="00642CA2">
        <w:t xml:space="preserve"> </w:t>
      </w:r>
    </w:p>
    <w:p w:rsidR="00E25BDB" w:rsidRDefault="008E3F20" w:rsidP="00E03574">
      <w:pPr>
        <w:pStyle w:val="BodyText"/>
        <w:spacing w:after="120"/>
        <w:ind w:firstLine="360"/>
      </w:pPr>
      <w:r>
        <w:t>N</w:t>
      </w:r>
      <w:r w:rsidR="00E03574">
        <w:t>ow</w:t>
      </w:r>
      <w:r>
        <w:t xml:space="preserve"> consider the power output stage.</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83"/>
        <w:gridCol w:w="6061"/>
      </w:tblGrid>
      <w:tr w:rsidR="00BD6781" w:rsidRPr="006C4553">
        <w:tc>
          <w:tcPr>
            <w:tcW w:w="1585" w:type="dxa"/>
          </w:tcPr>
          <w:p w:rsidR="00BD6781" w:rsidRPr="00BD6781" w:rsidRDefault="00BD6781" w:rsidP="00BD6781">
            <w:pPr>
              <w:spacing w:before="60" w:after="60"/>
              <w:jc w:val="both"/>
              <w:rPr>
                <w:rFonts w:ascii="Palatino Linotype" w:hAnsi="Palatino Linotype"/>
                <w:i/>
                <w:sz w:val="18"/>
                <w:szCs w:val="18"/>
              </w:rPr>
            </w:pPr>
            <w:r w:rsidRPr="00BD6781">
              <w:rPr>
                <w:rFonts w:ascii="Palatino Linotype" w:hAnsi="Palatino Linotype"/>
                <w:i/>
                <w:sz w:val="18"/>
                <w:szCs w:val="18"/>
              </w:rPr>
              <w:t>Module</w:t>
            </w:r>
          </w:p>
        </w:tc>
        <w:tc>
          <w:tcPr>
            <w:tcW w:w="6069" w:type="dxa"/>
          </w:tcPr>
          <w:p w:rsidR="00BD6781" w:rsidRPr="00BD6781" w:rsidRDefault="00BD6781" w:rsidP="00BD6781">
            <w:pPr>
              <w:spacing w:before="60" w:after="60"/>
              <w:jc w:val="both"/>
              <w:rPr>
                <w:rFonts w:ascii="Palatino Linotype" w:hAnsi="Palatino Linotype"/>
                <w:sz w:val="18"/>
                <w:szCs w:val="18"/>
              </w:rPr>
            </w:pPr>
            <w:r w:rsidRPr="00BD6781">
              <w:rPr>
                <w:rFonts w:ascii="Palatino Linotype" w:hAnsi="Palatino Linotype"/>
                <w:sz w:val="18"/>
                <w:szCs w:val="18"/>
              </w:rPr>
              <w:t>Power Output Stage</w:t>
            </w:r>
          </w:p>
        </w:tc>
      </w:tr>
      <w:tr w:rsidR="00BD6781" w:rsidRPr="006C4553">
        <w:tc>
          <w:tcPr>
            <w:tcW w:w="1585" w:type="dxa"/>
          </w:tcPr>
          <w:p w:rsidR="00BD6781" w:rsidRPr="00BD6781" w:rsidRDefault="00BD6781" w:rsidP="00BD6781">
            <w:pPr>
              <w:spacing w:before="60" w:after="60"/>
              <w:jc w:val="both"/>
              <w:rPr>
                <w:rFonts w:ascii="Palatino Linotype" w:hAnsi="Palatino Linotype"/>
                <w:i/>
                <w:sz w:val="18"/>
                <w:szCs w:val="18"/>
              </w:rPr>
            </w:pPr>
            <w:r w:rsidRPr="00BD6781">
              <w:rPr>
                <w:rFonts w:ascii="Palatino Linotype" w:hAnsi="Palatino Linotype"/>
                <w:i/>
                <w:sz w:val="18"/>
                <w:szCs w:val="18"/>
              </w:rPr>
              <w:t>Inputs</w:t>
            </w:r>
          </w:p>
        </w:tc>
        <w:tc>
          <w:tcPr>
            <w:tcW w:w="6069" w:type="dxa"/>
          </w:tcPr>
          <w:p w:rsidR="00BD6781" w:rsidRPr="00BD6781" w:rsidRDefault="00BD6781" w:rsidP="00B91270">
            <w:pPr>
              <w:numPr>
                <w:ilvl w:val="0"/>
                <w:numId w:val="9"/>
              </w:numPr>
              <w:tabs>
                <w:tab w:val="clear" w:pos="252"/>
                <w:tab w:val="num" w:pos="107"/>
              </w:tabs>
              <w:spacing w:before="60" w:after="60"/>
              <w:ind w:hanging="252"/>
              <w:jc w:val="both"/>
              <w:rPr>
                <w:rFonts w:ascii="Palatino Linotype" w:hAnsi="Palatino Linotype"/>
                <w:sz w:val="18"/>
                <w:szCs w:val="18"/>
              </w:rPr>
            </w:pPr>
            <w:r w:rsidRPr="00BD6781">
              <w:rPr>
                <w:rFonts w:ascii="Palatino Linotype" w:hAnsi="Palatino Linotype"/>
                <w:sz w:val="18"/>
                <w:szCs w:val="18"/>
              </w:rPr>
              <w:t xml:space="preserve">Audio input signal: </w:t>
            </w:r>
            <w:r w:rsidRPr="00BD6781">
              <w:rPr>
                <w:rFonts w:ascii="Palatino Linotype" w:hAnsi="Palatino Linotype"/>
                <w:sz w:val="18"/>
                <w:szCs w:val="18"/>
                <w:u w:val="single"/>
              </w:rPr>
              <w:t>20</w:t>
            </w:r>
            <w:r w:rsidRPr="00BD6781">
              <w:rPr>
                <w:rFonts w:ascii="Palatino Linotype" w:hAnsi="Palatino Linotype"/>
                <w:sz w:val="18"/>
                <w:szCs w:val="18"/>
              </w:rPr>
              <w:t>V peak.</w:t>
            </w:r>
          </w:p>
          <w:p w:rsidR="00BD6781" w:rsidRPr="00BD6781" w:rsidRDefault="00BD6781" w:rsidP="00B91270">
            <w:pPr>
              <w:numPr>
                <w:ilvl w:val="0"/>
                <w:numId w:val="9"/>
              </w:numPr>
              <w:tabs>
                <w:tab w:val="clear" w:pos="252"/>
                <w:tab w:val="num" w:pos="107"/>
              </w:tabs>
              <w:spacing w:before="60" w:after="60"/>
              <w:ind w:hanging="252"/>
              <w:jc w:val="both"/>
              <w:rPr>
                <w:rFonts w:ascii="Palatino Linotype" w:hAnsi="Palatino Linotype"/>
                <w:sz w:val="18"/>
                <w:szCs w:val="18"/>
              </w:rPr>
            </w:pPr>
            <w:r w:rsidRPr="00BD6781">
              <w:rPr>
                <w:rFonts w:ascii="Palatino Linotype" w:hAnsi="Palatino Linotype"/>
                <w:sz w:val="18"/>
                <w:szCs w:val="18"/>
              </w:rPr>
              <w:t xml:space="preserve">Power: </w:t>
            </w:r>
            <w:r w:rsidRPr="00BD6781">
              <w:rPr>
                <w:rFonts w:ascii="Palatino Linotype" w:hAnsi="Palatino Linotype"/>
                <w:sz w:val="18"/>
                <w:szCs w:val="18"/>
              </w:rPr>
              <w:sym w:font="Symbol" w:char="F0B1"/>
            </w:r>
            <w:r w:rsidRPr="00BD6781">
              <w:rPr>
                <w:rFonts w:ascii="Palatino Linotype" w:hAnsi="Palatino Linotype"/>
                <w:sz w:val="18"/>
                <w:szCs w:val="18"/>
              </w:rPr>
              <w:t xml:space="preserve"> </w:t>
            </w:r>
            <w:r w:rsidRPr="00BD6781">
              <w:rPr>
                <w:rFonts w:ascii="Palatino Linotype" w:hAnsi="Palatino Linotype"/>
                <w:sz w:val="18"/>
                <w:szCs w:val="18"/>
                <w:u w:val="single"/>
              </w:rPr>
              <w:t>25</w:t>
            </w:r>
            <w:r w:rsidRPr="00BD6781">
              <w:rPr>
                <w:rFonts w:ascii="Palatino Linotype" w:hAnsi="Palatino Linotype"/>
                <w:sz w:val="18"/>
                <w:szCs w:val="18"/>
              </w:rPr>
              <w:t>V DC.</w:t>
            </w:r>
          </w:p>
        </w:tc>
      </w:tr>
      <w:tr w:rsidR="00BD6781" w:rsidRPr="006C4553">
        <w:tc>
          <w:tcPr>
            <w:tcW w:w="1585" w:type="dxa"/>
          </w:tcPr>
          <w:p w:rsidR="00BD6781" w:rsidRPr="00BD6781" w:rsidRDefault="00BD6781" w:rsidP="00BD6781">
            <w:pPr>
              <w:spacing w:before="60" w:after="60"/>
              <w:jc w:val="both"/>
              <w:rPr>
                <w:rFonts w:ascii="Palatino Linotype" w:hAnsi="Palatino Linotype"/>
                <w:i/>
                <w:sz w:val="18"/>
                <w:szCs w:val="18"/>
              </w:rPr>
            </w:pPr>
            <w:r w:rsidRPr="00BD6781">
              <w:rPr>
                <w:rFonts w:ascii="Palatino Linotype" w:hAnsi="Palatino Linotype"/>
                <w:i/>
                <w:sz w:val="18"/>
                <w:szCs w:val="18"/>
              </w:rPr>
              <w:t>Outputs</w:t>
            </w:r>
          </w:p>
        </w:tc>
        <w:tc>
          <w:tcPr>
            <w:tcW w:w="6069" w:type="dxa"/>
          </w:tcPr>
          <w:p w:rsidR="00BD6781" w:rsidRPr="00BD6781" w:rsidRDefault="00BD6781" w:rsidP="00B91270">
            <w:pPr>
              <w:numPr>
                <w:ilvl w:val="0"/>
                <w:numId w:val="9"/>
              </w:numPr>
              <w:tabs>
                <w:tab w:val="clear" w:pos="252"/>
                <w:tab w:val="num" w:pos="107"/>
              </w:tabs>
              <w:spacing w:before="60" w:after="60"/>
              <w:ind w:hanging="252"/>
              <w:jc w:val="both"/>
              <w:rPr>
                <w:rFonts w:ascii="Palatino Linotype" w:hAnsi="Palatino Linotype"/>
                <w:sz w:val="18"/>
                <w:szCs w:val="18"/>
              </w:rPr>
            </w:pPr>
            <w:r w:rsidRPr="00BD6781">
              <w:rPr>
                <w:rFonts w:ascii="Palatino Linotype" w:hAnsi="Palatino Linotype"/>
                <w:sz w:val="18"/>
                <w:szCs w:val="18"/>
              </w:rPr>
              <w:t xml:space="preserve">Audio signal: </w:t>
            </w:r>
            <w:r w:rsidRPr="00BD6781">
              <w:rPr>
                <w:rFonts w:ascii="Palatino Linotype" w:hAnsi="Palatino Linotype"/>
                <w:sz w:val="18"/>
                <w:szCs w:val="18"/>
                <w:u w:val="single"/>
              </w:rPr>
              <w:t>20</w:t>
            </w:r>
            <w:r w:rsidRPr="00BD6781">
              <w:rPr>
                <w:rFonts w:ascii="Palatino Linotype" w:hAnsi="Palatino Linotype"/>
                <w:sz w:val="18"/>
                <w:szCs w:val="18"/>
              </w:rPr>
              <w:t xml:space="preserve">V peak at up to </w:t>
            </w:r>
            <w:r w:rsidRPr="00BD6781">
              <w:rPr>
                <w:rFonts w:ascii="Palatino Linotype" w:hAnsi="Palatino Linotype"/>
                <w:sz w:val="18"/>
                <w:szCs w:val="18"/>
                <w:u w:val="single"/>
              </w:rPr>
              <w:t>2.5</w:t>
            </w:r>
            <w:r w:rsidRPr="00BD6781">
              <w:rPr>
                <w:rFonts w:ascii="Palatino Linotype" w:hAnsi="Palatino Linotype"/>
                <w:sz w:val="18"/>
                <w:szCs w:val="18"/>
              </w:rPr>
              <w:t>A.</w:t>
            </w:r>
          </w:p>
        </w:tc>
      </w:tr>
      <w:tr w:rsidR="00BD6781" w:rsidRPr="006C4553">
        <w:tc>
          <w:tcPr>
            <w:tcW w:w="1585" w:type="dxa"/>
          </w:tcPr>
          <w:p w:rsidR="00BD6781" w:rsidRPr="00BD6781" w:rsidRDefault="00BD6781" w:rsidP="00BD6781">
            <w:pPr>
              <w:spacing w:before="60" w:after="60"/>
              <w:jc w:val="both"/>
              <w:rPr>
                <w:rFonts w:ascii="Palatino Linotype" w:hAnsi="Palatino Linotype"/>
                <w:i/>
                <w:sz w:val="18"/>
                <w:szCs w:val="18"/>
              </w:rPr>
            </w:pPr>
            <w:r w:rsidRPr="00BD6781">
              <w:rPr>
                <w:rFonts w:ascii="Palatino Linotype" w:hAnsi="Palatino Linotype"/>
                <w:i/>
                <w:sz w:val="18"/>
                <w:szCs w:val="18"/>
              </w:rPr>
              <w:t>Functionality</w:t>
            </w:r>
          </w:p>
        </w:tc>
        <w:tc>
          <w:tcPr>
            <w:tcW w:w="6069" w:type="dxa"/>
          </w:tcPr>
          <w:p w:rsidR="00BD6781" w:rsidRPr="00BD6781" w:rsidRDefault="00BD6781" w:rsidP="00BD6781">
            <w:pPr>
              <w:spacing w:before="60" w:after="60"/>
              <w:jc w:val="both"/>
              <w:rPr>
                <w:rFonts w:ascii="Palatino Linotype" w:hAnsi="Palatino Linotype"/>
                <w:sz w:val="18"/>
                <w:szCs w:val="18"/>
              </w:rPr>
            </w:pPr>
            <w:r w:rsidRPr="00BD6781">
              <w:rPr>
                <w:rFonts w:ascii="Palatino Linotype" w:hAnsi="Palatino Linotype"/>
                <w:sz w:val="18"/>
                <w:szCs w:val="18"/>
              </w:rPr>
              <w:t>Provide unity voltage gain with output current as required by a resistive load of up to</w:t>
            </w:r>
            <w:r w:rsidRPr="00BD6781">
              <w:rPr>
                <w:rFonts w:ascii="Palatino Linotype" w:hAnsi="Palatino Linotype"/>
                <w:sz w:val="18"/>
                <w:szCs w:val="18"/>
                <w:u w:val="single"/>
              </w:rPr>
              <w:t xml:space="preserve"> 2.5</w:t>
            </w:r>
            <w:r w:rsidRPr="00BD6781">
              <w:rPr>
                <w:rFonts w:ascii="Palatino Linotype" w:hAnsi="Palatino Linotype"/>
                <w:sz w:val="18"/>
                <w:szCs w:val="18"/>
              </w:rPr>
              <w:t>A. It should have an input resistance &gt;</w:t>
            </w:r>
            <w:r w:rsidRPr="00BD6781">
              <w:rPr>
                <w:rFonts w:ascii="Palatino Linotype" w:hAnsi="Palatino Linotype"/>
                <w:sz w:val="18"/>
                <w:szCs w:val="18"/>
                <w:u w:val="single"/>
              </w:rPr>
              <w:t>1M</w:t>
            </w:r>
            <w:r w:rsidRPr="00BD6781">
              <w:rPr>
                <w:rFonts w:ascii="Palatino Linotype" w:hAnsi="Palatino Linotype"/>
                <w:sz w:val="18"/>
                <w:szCs w:val="18"/>
              </w:rPr>
              <w:sym w:font="Symbol" w:char="F057"/>
            </w:r>
            <w:r w:rsidRPr="00BD6781">
              <w:rPr>
                <w:rFonts w:ascii="Palatino Linotype" w:hAnsi="Palatino Linotype"/>
                <w:sz w:val="18"/>
                <w:szCs w:val="18"/>
              </w:rPr>
              <w:t xml:space="preserve"> and output resistance &lt;</w:t>
            </w:r>
            <w:r w:rsidRPr="00BD6781">
              <w:rPr>
                <w:rFonts w:ascii="Palatino Linotype" w:hAnsi="Palatino Linotype"/>
                <w:sz w:val="18"/>
                <w:szCs w:val="18"/>
                <w:u w:val="single"/>
              </w:rPr>
              <w:t>1</w:t>
            </w:r>
            <w:r w:rsidRPr="00BD6781">
              <w:rPr>
                <w:rFonts w:ascii="Palatino Linotype" w:hAnsi="Palatino Linotype"/>
                <w:sz w:val="18"/>
                <w:szCs w:val="18"/>
              </w:rPr>
              <w:sym w:font="Symbol" w:char="F057"/>
            </w:r>
            <w:r w:rsidRPr="00BD6781">
              <w:rPr>
                <w:rFonts w:ascii="Palatino Linotype" w:hAnsi="Palatino Linotype"/>
                <w:sz w:val="18"/>
                <w:szCs w:val="18"/>
              </w:rPr>
              <w:t>.</w:t>
            </w:r>
          </w:p>
        </w:tc>
      </w:tr>
    </w:tbl>
    <w:p w:rsidR="00632171" w:rsidRDefault="00BD6781" w:rsidP="00E03574">
      <w:pPr>
        <w:pStyle w:val="BodyText"/>
      </w:pPr>
      <w:r w:rsidRPr="00FE64A0">
        <w:t xml:space="preserve">For the </w:t>
      </w:r>
      <w:r>
        <w:t xml:space="preserve">power </w:t>
      </w:r>
      <w:r w:rsidRPr="00FE64A0">
        <w:t>output stage</w:t>
      </w:r>
      <w:r w:rsidR="00632171">
        <w:t>,</w:t>
      </w:r>
      <w:r w:rsidRPr="00FE64A0">
        <w:t xml:space="preserve"> it is clear that 20V peak</w:t>
      </w:r>
      <w:r w:rsidR="00632171">
        <w:t xml:space="preserve"> needs to be deli</w:t>
      </w:r>
      <w:r w:rsidR="00632171">
        <w:t>v</w:t>
      </w:r>
      <w:r w:rsidR="00632171">
        <w:t>ered</w:t>
      </w:r>
      <w:r w:rsidRPr="00FE64A0">
        <w:t xml:space="preserve">, but how was </w:t>
      </w:r>
      <w:r>
        <w:t xml:space="preserve">the requirement on current </w:t>
      </w:r>
      <w:r w:rsidRPr="00FE64A0">
        <w:t>determined?</w:t>
      </w:r>
      <w:r>
        <w:t xml:space="preserve"> The current needed to drive the speaker is dete</w:t>
      </w:r>
      <w:r>
        <w:t>r</w:t>
      </w:r>
      <w:r>
        <w:t>mined from O</w:t>
      </w:r>
      <w:r w:rsidRPr="00FE64A0">
        <w:t>hm</w:t>
      </w:r>
      <w:r>
        <w:t>’</w:t>
      </w:r>
      <w:r w:rsidRPr="00FE64A0">
        <w:t xml:space="preserve">s </w:t>
      </w:r>
      <w:r w:rsidR="00632171">
        <w:t>L</w:t>
      </w:r>
      <w:r w:rsidRPr="00FE64A0">
        <w:t xml:space="preserve">aw </w:t>
      </w:r>
      <w:r>
        <w:t xml:space="preserve">as </w:t>
      </w:r>
      <w:r w:rsidR="00604E74" w:rsidRPr="00604E74">
        <w:rPr>
          <w:position w:val="-10"/>
        </w:rPr>
        <w:object w:dxaOrig="1980" w:dyaOrig="300">
          <v:shape id="_x0000_i1031" type="#_x0000_t75" style="width:101.25pt;height:15pt" o:ole="">
            <v:imagedata r:id="rId16" o:title=""/>
          </v:shape>
          <o:OLEObject Type="Embed" ProgID="Equation.3" ShapeID="_x0000_i1031" DrawAspect="Content" ObjectID="_1778054982" r:id="rId17"/>
        </w:object>
      </w:r>
      <w:r>
        <w:t>.</w:t>
      </w:r>
      <w:r w:rsidR="00642CA2">
        <w:t xml:space="preserve"> </w:t>
      </w:r>
    </w:p>
    <w:p w:rsidR="00BD6781" w:rsidRDefault="001F448F" w:rsidP="00632171">
      <w:pPr>
        <w:pStyle w:val="BodyText"/>
        <w:numPr>
          <w:ins w:id="1" w:author="Anne Maloney" w:date="2004-12-16T15:29:00Z"/>
        </w:numPr>
        <w:spacing w:after="120"/>
        <w:ind w:firstLine="360"/>
      </w:pPr>
      <w:r>
        <w:t xml:space="preserve">The last module to examine at this level is </w:t>
      </w:r>
      <w:r w:rsidR="00BD6781">
        <w:t>the power supply.</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83"/>
        <w:gridCol w:w="6061"/>
      </w:tblGrid>
      <w:tr w:rsidR="00BD6781" w:rsidRPr="006C4553">
        <w:tc>
          <w:tcPr>
            <w:tcW w:w="1585" w:type="dxa"/>
          </w:tcPr>
          <w:p w:rsidR="00BD6781" w:rsidRPr="00B11270" w:rsidRDefault="00BD6781" w:rsidP="00BD6781">
            <w:pPr>
              <w:spacing w:before="60" w:after="60"/>
              <w:jc w:val="both"/>
              <w:rPr>
                <w:rFonts w:ascii="Palatino Linotype" w:hAnsi="Palatino Linotype"/>
                <w:i/>
                <w:sz w:val="18"/>
                <w:szCs w:val="18"/>
              </w:rPr>
            </w:pPr>
            <w:r w:rsidRPr="00B11270">
              <w:rPr>
                <w:rFonts w:ascii="Palatino Linotype" w:hAnsi="Palatino Linotype"/>
                <w:i/>
                <w:sz w:val="18"/>
                <w:szCs w:val="18"/>
              </w:rPr>
              <w:t>Module</w:t>
            </w:r>
          </w:p>
        </w:tc>
        <w:tc>
          <w:tcPr>
            <w:tcW w:w="6069" w:type="dxa"/>
          </w:tcPr>
          <w:p w:rsidR="00BD6781" w:rsidRPr="00B11270" w:rsidRDefault="00BD6781" w:rsidP="00BD6781">
            <w:pPr>
              <w:spacing w:before="60" w:after="60"/>
              <w:jc w:val="both"/>
              <w:rPr>
                <w:rFonts w:ascii="Palatino Linotype" w:hAnsi="Palatino Linotype"/>
                <w:sz w:val="18"/>
                <w:szCs w:val="18"/>
              </w:rPr>
            </w:pPr>
            <w:r w:rsidRPr="00B11270">
              <w:rPr>
                <w:rFonts w:ascii="Palatino Linotype" w:hAnsi="Palatino Linotype"/>
                <w:sz w:val="18"/>
                <w:szCs w:val="18"/>
              </w:rPr>
              <w:t>Power Supply</w:t>
            </w:r>
          </w:p>
        </w:tc>
      </w:tr>
      <w:tr w:rsidR="00BD6781" w:rsidRPr="006C4553">
        <w:tc>
          <w:tcPr>
            <w:tcW w:w="1585" w:type="dxa"/>
          </w:tcPr>
          <w:p w:rsidR="00BD6781" w:rsidRPr="00B11270" w:rsidRDefault="00BD6781" w:rsidP="00BD6781">
            <w:pPr>
              <w:spacing w:before="60" w:after="60"/>
              <w:jc w:val="both"/>
              <w:rPr>
                <w:rFonts w:ascii="Palatino Linotype" w:hAnsi="Palatino Linotype"/>
                <w:i/>
                <w:sz w:val="18"/>
                <w:szCs w:val="18"/>
              </w:rPr>
            </w:pPr>
            <w:r w:rsidRPr="00B11270">
              <w:rPr>
                <w:rFonts w:ascii="Palatino Linotype" w:hAnsi="Palatino Linotype"/>
                <w:i/>
                <w:sz w:val="18"/>
                <w:szCs w:val="18"/>
              </w:rPr>
              <w:t>Inputs</w:t>
            </w:r>
          </w:p>
        </w:tc>
        <w:tc>
          <w:tcPr>
            <w:tcW w:w="6069" w:type="dxa"/>
          </w:tcPr>
          <w:p w:rsidR="00BD6781" w:rsidRPr="00B11270" w:rsidRDefault="00BD6781" w:rsidP="00B91270">
            <w:pPr>
              <w:numPr>
                <w:ilvl w:val="0"/>
                <w:numId w:val="10"/>
              </w:numPr>
              <w:tabs>
                <w:tab w:val="clear" w:pos="252"/>
                <w:tab w:val="num" w:pos="107"/>
              </w:tabs>
              <w:spacing w:before="60" w:after="60"/>
              <w:ind w:left="107" w:hanging="144"/>
              <w:jc w:val="both"/>
              <w:rPr>
                <w:rFonts w:ascii="Palatino Linotype" w:hAnsi="Palatino Linotype"/>
                <w:sz w:val="18"/>
                <w:szCs w:val="18"/>
              </w:rPr>
            </w:pPr>
            <w:r w:rsidRPr="00B11270">
              <w:rPr>
                <w:rFonts w:ascii="Palatino Linotype" w:hAnsi="Palatino Linotype"/>
                <w:sz w:val="18"/>
                <w:szCs w:val="18"/>
              </w:rPr>
              <w:t>120 Volts AC rms.</w:t>
            </w:r>
          </w:p>
        </w:tc>
      </w:tr>
      <w:tr w:rsidR="00BD6781" w:rsidRPr="006C4553">
        <w:tc>
          <w:tcPr>
            <w:tcW w:w="1585" w:type="dxa"/>
          </w:tcPr>
          <w:p w:rsidR="00BD6781" w:rsidRPr="00B11270" w:rsidRDefault="00BD6781" w:rsidP="00BD6781">
            <w:pPr>
              <w:spacing w:before="60" w:after="60"/>
              <w:jc w:val="both"/>
              <w:rPr>
                <w:rFonts w:ascii="Palatino Linotype" w:hAnsi="Palatino Linotype"/>
                <w:i/>
                <w:sz w:val="18"/>
                <w:szCs w:val="18"/>
              </w:rPr>
            </w:pPr>
            <w:r w:rsidRPr="00B11270">
              <w:rPr>
                <w:rFonts w:ascii="Palatino Linotype" w:hAnsi="Palatino Linotype"/>
                <w:i/>
                <w:sz w:val="18"/>
                <w:szCs w:val="18"/>
              </w:rPr>
              <w:t>Outputs</w:t>
            </w:r>
          </w:p>
        </w:tc>
        <w:tc>
          <w:tcPr>
            <w:tcW w:w="6069" w:type="dxa"/>
          </w:tcPr>
          <w:p w:rsidR="00BD6781" w:rsidRPr="00B11270" w:rsidRDefault="00BD6781" w:rsidP="00B91270">
            <w:pPr>
              <w:numPr>
                <w:ilvl w:val="0"/>
                <w:numId w:val="10"/>
              </w:numPr>
              <w:tabs>
                <w:tab w:val="clear" w:pos="252"/>
                <w:tab w:val="num" w:pos="107"/>
              </w:tabs>
              <w:spacing w:before="60" w:after="60"/>
              <w:ind w:left="107" w:hanging="144"/>
              <w:jc w:val="both"/>
              <w:rPr>
                <w:rFonts w:ascii="Palatino Linotype" w:hAnsi="Palatino Linotype"/>
                <w:sz w:val="18"/>
                <w:szCs w:val="18"/>
              </w:rPr>
            </w:pPr>
            <w:r w:rsidRPr="00B11270">
              <w:rPr>
                <w:rFonts w:ascii="Palatino Linotype" w:hAnsi="Palatino Linotype"/>
                <w:sz w:val="18"/>
                <w:szCs w:val="18"/>
              </w:rPr>
              <w:t xml:space="preserve">Power: </w:t>
            </w:r>
            <w:r w:rsidRPr="00B11270">
              <w:rPr>
                <w:rFonts w:ascii="Palatino Linotype" w:hAnsi="Palatino Linotype"/>
                <w:sz w:val="18"/>
                <w:szCs w:val="18"/>
              </w:rPr>
              <w:sym w:font="Symbol" w:char="F0B1"/>
            </w:r>
            <w:r w:rsidRPr="00B11270">
              <w:rPr>
                <w:rFonts w:ascii="Palatino Linotype" w:hAnsi="Palatino Linotype"/>
                <w:sz w:val="18"/>
                <w:szCs w:val="18"/>
              </w:rPr>
              <w:t xml:space="preserve"> </w:t>
            </w:r>
            <w:r w:rsidRPr="00B11270">
              <w:rPr>
                <w:rFonts w:ascii="Palatino Linotype" w:hAnsi="Palatino Linotype"/>
                <w:sz w:val="18"/>
                <w:szCs w:val="18"/>
                <w:u w:val="single"/>
              </w:rPr>
              <w:t>25</w:t>
            </w:r>
            <w:r w:rsidRPr="00B11270">
              <w:rPr>
                <w:rFonts w:ascii="Palatino Linotype" w:hAnsi="Palatino Linotype"/>
                <w:sz w:val="18"/>
                <w:szCs w:val="18"/>
              </w:rPr>
              <w:t xml:space="preserve">V DC with up to </w:t>
            </w:r>
            <w:r w:rsidRPr="00B11270">
              <w:rPr>
                <w:rFonts w:ascii="Palatino Linotype" w:hAnsi="Palatino Linotype"/>
                <w:sz w:val="18"/>
                <w:szCs w:val="18"/>
                <w:u w:val="single"/>
              </w:rPr>
              <w:t>3.0</w:t>
            </w:r>
            <w:r w:rsidRPr="00B11270">
              <w:rPr>
                <w:rFonts w:ascii="Palatino Linotype" w:hAnsi="Palatino Linotype"/>
                <w:sz w:val="18"/>
                <w:szCs w:val="18"/>
              </w:rPr>
              <w:t xml:space="preserve"> A of current with a regul</w:t>
            </w:r>
            <w:r w:rsidRPr="00B11270">
              <w:rPr>
                <w:rFonts w:ascii="Palatino Linotype" w:hAnsi="Palatino Linotype"/>
                <w:sz w:val="18"/>
                <w:szCs w:val="18"/>
              </w:rPr>
              <w:t>a</w:t>
            </w:r>
            <w:r w:rsidRPr="00B11270">
              <w:rPr>
                <w:rFonts w:ascii="Palatino Linotype" w:hAnsi="Palatino Linotype"/>
                <w:sz w:val="18"/>
                <w:szCs w:val="18"/>
              </w:rPr>
              <w:t>tion of &lt;</w:t>
            </w:r>
            <w:r w:rsidRPr="00B11270">
              <w:rPr>
                <w:rFonts w:ascii="Palatino Linotype" w:hAnsi="Palatino Linotype"/>
                <w:sz w:val="18"/>
                <w:szCs w:val="18"/>
                <w:u w:val="single"/>
              </w:rPr>
              <w:t>1</w:t>
            </w:r>
            <w:r w:rsidRPr="00B11270">
              <w:rPr>
                <w:rFonts w:ascii="Palatino Linotype" w:hAnsi="Palatino Linotype"/>
                <w:sz w:val="18"/>
                <w:szCs w:val="18"/>
              </w:rPr>
              <w:t>%.</w:t>
            </w:r>
          </w:p>
        </w:tc>
      </w:tr>
      <w:tr w:rsidR="00BD6781" w:rsidRPr="006C4553">
        <w:tc>
          <w:tcPr>
            <w:tcW w:w="1585" w:type="dxa"/>
          </w:tcPr>
          <w:p w:rsidR="00BD6781" w:rsidRPr="00B11270" w:rsidRDefault="00BD6781" w:rsidP="00BD6781">
            <w:pPr>
              <w:spacing w:before="60" w:after="60"/>
              <w:jc w:val="both"/>
              <w:rPr>
                <w:rFonts w:ascii="Palatino Linotype" w:hAnsi="Palatino Linotype"/>
                <w:i/>
                <w:sz w:val="18"/>
                <w:szCs w:val="18"/>
              </w:rPr>
            </w:pPr>
            <w:r w:rsidRPr="00B11270">
              <w:rPr>
                <w:rFonts w:ascii="Palatino Linotype" w:hAnsi="Palatino Linotype"/>
                <w:i/>
                <w:sz w:val="18"/>
                <w:szCs w:val="18"/>
              </w:rPr>
              <w:t>Functionality</w:t>
            </w:r>
          </w:p>
        </w:tc>
        <w:tc>
          <w:tcPr>
            <w:tcW w:w="6069" w:type="dxa"/>
          </w:tcPr>
          <w:p w:rsidR="00BD6781" w:rsidRPr="00B11270" w:rsidRDefault="00BD6781" w:rsidP="00BD6781">
            <w:pPr>
              <w:spacing w:before="60" w:after="60"/>
              <w:jc w:val="both"/>
              <w:rPr>
                <w:rFonts w:ascii="Palatino Linotype" w:hAnsi="Palatino Linotype"/>
                <w:sz w:val="18"/>
                <w:szCs w:val="18"/>
              </w:rPr>
            </w:pPr>
            <w:r w:rsidRPr="00B11270">
              <w:rPr>
                <w:rFonts w:ascii="Palatino Linotype" w:hAnsi="Palatino Linotype"/>
                <w:sz w:val="18"/>
                <w:szCs w:val="18"/>
              </w:rPr>
              <w:t>Convert AC wall outlet voltage to positive and negative DC output vol</w:t>
            </w:r>
            <w:r w:rsidRPr="00B11270">
              <w:rPr>
                <w:rFonts w:ascii="Palatino Linotype" w:hAnsi="Palatino Linotype"/>
                <w:sz w:val="18"/>
                <w:szCs w:val="18"/>
              </w:rPr>
              <w:t>t</w:t>
            </w:r>
            <w:r w:rsidRPr="00B11270">
              <w:rPr>
                <w:rFonts w:ascii="Palatino Linotype" w:hAnsi="Palatino Linotype"/>
                <w:sz w:val="18"/>
                <w:szCs w:val="18"/>
              </w:rPr>
              <w:t>ages, and provide enough current to drive all amplifiers.</w:t>
            </w:r>
          </w:p>
        </w:tc>
      </w:tr>
    </w:tbl>
    <w:p w:rsidR="00BD6781" w:rsidRDefault="00BD6781" w:rsidP="00492351">
      <w:pPr>
        <w:pStyle w:val="BodyText"/>
        <w:spacing w:before="120"/>
      </w:pPr>
      <w:r w:rsidRPr="008F53B7">
        <w:t xml:space="preserve">It is clear that the power supply needs to deliver </w:t>
      </w:r>
      <w:r w:rsidRPr="008F53B7">
        <w:sym w:font="Symbol" w:char="F0B1"/>
      </w:r>
      <w:r w:rsidRPr="008F53B7">
        <w:t xml:space="preserve"> 25V DC, </w:t>
      </w:r>
      <w:r>
        <w:t>while</w:t>
      </w:r>
      <w:r w:rsidRPr="008F53B7">
        <w:t xml:space="preserve"> </w:t>
      </w:r>
      <w:r>
        <w:t xml:space="preserve">the </w:t>
      </w:r>
      <w:r w:rsidRPr="008F53B7">
        <w:t xml:space="preserve">3.0A </w:t>
      </w:r>
      <w:r>
        <w:t>current capabi</w:t>
      </w:r>
      <w:r>
        <w:t>l</w:t>
      </w:r>
      <w:r>
        <w:t xml:space="preserve">ity </w:t>
      </w:r>
      <w:r w:rsidRPr="008F53B7">
        <w:t xml:space="preserve">was selected to </w:t>
      </w:r>
      <w:r>
        <w:t>supply</w:t>
      </w:r>
      <w:r w:rsidRPr="008F53B7">
        <w:t xml:space="preserve"> the 2.5A needed for the peak output power requi</w:t>
      </w:r>
      <w:r>
        <w:t>rement plus the cu</w:t>
      </w:r>
      <w:r>
        <w:t>r</w:t>
      </w:r>
      <w:r>
        <w:t>rent needed to power</w:t>
      </w:r>
      <w:r w:rsidRPr="008F53B7">
        <w:t xml:space="preserve"> the other </w:t>
      </w:r>
      <w:r>
        <w:t xml:space="preserve">amplifier </w:t>
      </w:r>
      <w:r w:rsidRPr="008F53B7">
        <w:t>stages.</w:t>
      </w:r>
      <w:r>
        <w:t xml:space="preserve"> </w:t>
      </w:r>
    </w:p>
    <w:p w:rsidR="00BD6781" w:rsidRPr="008F53B7" w:rsidRDefault="00492351" w:rsidP="00B11270">
      <w:pPr>
        <w:pStyle w:val="BodyText"/>
        <w:ind w:firstLine="360"/>
      </w:pPr>
      <w:r>
        <w:t>Finally, i</w:t>
      </w:r>
      <w:r w:rsidR="00BD6781" w:rsidRPr="008F53B7">
        <w:t xml:space="preserve">t is necessary to determine if the values of the input and output resistances </w:t>
      </w:r>
      <w:r w:rsidR="00C9173B">
        <w:t>s</w:t>
      </w:r>
      <w:r w:rsidR="00C9173B">
        <w:t>e</w:t>
      </w:r>
      <w:r w:rsidR="00C9173B">
        <w:t xml:space="preserve">lected </w:t>
      </w:r>
      <w:r w:rsidR="00BD6781" w:rsidRPr="008F53B7">
        <w:t>for the stages are realistic.</w:t>
      </w:r>
      <w:r w:rsidR="00BD6781">
        <w:t xml:space="preserve"> </w:t>
      </w:r>
      <w:r w:rsidR="00BD6781" w:rsidRPr="008F53B7">
        <w:t>For cascade</w:t>
      </w:r>
      <w:r w:rsidR="00BD6781">
        <w:t>d</w:t>
      </w:r>
      <w:r w:rsidR="00BD6781" w:rsidRPr="008F53B7">
        <w:t xml:space="preserve"> amplifier stages</w:t>
      </w:r>
      <w:r w:rsidR="00632171">
        <w:t>,</w:t>
      </w:r>
      <w:r w:rsidR="00BD6781" w:rsidRPr="008F53B7">
        <w:t xml:space="preserve"> the overall voltage gain is given by the product of gains multiplied by </w:t>
      </w:r>
      <w:r w:rsidR="00BD6781">
        <w:t xml:space="preserve">the </w:t>
      </w:r>
      <w:r w:rsidR="00BD6781" w:rsidRPr="008F53B7">
        <w:t>voltage divider losses between stages</w:t>
      </w:r>
      <w:r w:rsidR="00BD6781">
        <w:t xml:space="preserve"> [Sed04]</w:t>
      </w:r>
      <w:r w:rsidR="00BD6781" w:rsidRPr="008F53B7">
        <w:t>. In this case the overall gain is</w:t>
      </w:r>
    </w:p>
    <w:p w:rsidR="00BD6781" w:rsidRPr="005273A3" w:rsidRDefault="00021F60" w:rsidP="00B11270">
      <w:pPr>
        <w:spacing w:before="60" w:after="60"/>
        <w:jc w:val="right"/>
        <w:rPr>
          <w:rFonts w:ascii="Palatino Linotype" w:hAnsi="Palatino Linotype"/>
          <w:sz w:val="20"/>
          <w:szCs w:val="20"/>
        </w:rPr>
      </w:pPr>
      <w:r w:rsidRPr="00021F60">
        <w:rPr>
          <w:rFonts w:ascii="Palatino Linotype" w:hAnsi="Palatino Linotype"/>
          <w:position w:val="-48"/>
          <w:sz w:val="20"/>
          <w:szCs w:val="20"/>
        </w:rPr>
        <w:object w:dxaOrig="5980" w:dyaOrig="1480">
          <v:shape id="_x0000_i1032" type="#_x0000_t75" style="width:263.25pt;height:74.25pt" o:ole="">
            <v:imagedata r:id="rId18" o:title=""/>
          </v:shape>
          <o:OLEObject Type="Embed" ProgID="Equation.3" ShapeID="_x0000_i1032" DrawAspect="Content" ObjectID="_1778054983" r:id="rId19"/>
        </w:object>
      </w:r>
      <w:r w:rsidR="00BD6781" w:rsidRPr="005273A3">
        <w:rPr>
          <w:rFonts w:ascii="Palatino Linotype" w:hAnsi="Palatino Linotype"/>
          <w:sz w:val="20"/>
          <w:szCs w:val="20"/>
        </w:rPr>
        <w:t xml:space="preserve">.       </w:t>
      </w:r>
      <w:r w:rsidR="005273A3">
        <w:rPr>
          <w:rFonts w:ascii="Palatino Linotype" w:hAnsi="Palatino Linotype"/>
          <w:sz w:val="20"/>
          <w:szCs w:val="20"/>
        </w:rPr>
        <w:t xml:space="preserve">   </w:t>
      </w:r>
      <w:r w:rsidR="00BD6781" w:rsidRPr="005273A3">
        <w:rPr>
          <w:rFonts w:ascii="Palatino Linotype" w:hAnsi="Palatino Linotype"/>
          <w:sz w:val="20"/>
          <w:szCs w:val="20"/>
        </w:rPr>
        <w:t xml:space="preserve">           (1)</w:t>
      </w:r>
    </w:p>
    <w:p w:rsidR="00BD6781" w:rsidRPr="008F53B7" w:rsidRDefault="00BD6781" w:rsidP="00B11270">
      <w:pPr>
        <w:pStyle w:val="BodyText"/>
      </w:pPr>
      <w:r>
        <w:t>So the resistance values selected in the functional requirements satisfy th</w:t>
      </w:r>
      <w:r w:rsidRPr="008F53B7">
        <w:t xml:space="preserve">e </w:t>
      </w:r>
      <w:r>
        <w:t xml:space="preserve">overall </w:t>
      </w:r>
      <w:r w:rsidRPr="008F53B7">
        <w:t xml:space="preserve">system </w:t>
      </w:r>
      <w:r>
        <w:t>r</w:t>
      </w:r>
      <w:r>
        <w:t>e</w:t>
      </w:r>
      <w:r>
        <w:t>quirements. If not, it would be necessary to go back and refine them.</w:t>
      </w:r>
    </w:p>
    <w:p w:rsidR="00F94B15" w:rsidRPr="000B6645" w:rsidRDefault="00F94B15" w:rsidP="00F94B15">
      <w:pPr>
        <w:pStyle w:val="Heading3"/>
        <w:numPr>
          <w:ilvl w:val="0"/>
          <w:numId w:val="0"/>
        </w:numPr>
        <w:spacing w:after="120"/>
        <w:rPr>
          <w:sz w:val="24"/>
          <w:szCs w:val="24"/>
        </w:rPr>
      </w:pPr>
      <w:r>
        <w:rPr>
          <w:sz w:val="24"/>
          <w:szCs w:val="24"/>
        </w:rPr>
        <w:lastRenderedPageBreak/>
        <w:t>Level 2</w:t>
      </w:r>
      <w:r w:rsidR="00CF5E2F">
        <w:rPr>
          <w:sz w:val="24"/>
          <w:szCs w:val="24"/>
        </w:rPr>
        <w:fldChar w:fldCharType="begin"/>
      </w:r>
      <w:r w:rsidR="00CF5E2F">
        <w:instrText xml:space="preserve"> XE "</w:instrText>
      </w:r>
      <w:r w:rsidR="00CF5E2F" w:rsidRPr="0000405F">
        <w:rPr>
          <w:b w:val="0"/>
          <w:sz w:val="24"/>
          <w:szCs w:val="24"/>
        </w:rPr>
        <w:instrText>Level 2</w:instrText>
      </w:r>
      <w:r w:rsidR="00CF5E2F">
        <w:instrText xml:space="preserve">" </w:instrText>
      </w:r>
      <w:r w:rsidR="00CF5E2F">
        <w:rPr>
          <w:sz w:val="24"/>
          <w:szCs w:val="24"/>
        </w:rPr>
        <w:fldChar w:fldCharType="end"/>
      </w:r>
    </w:p>
    <w:p w:rsidR="00F94B15" w:rsidRPr="00683DF2" w:rsidRDefault="00F94B15" w:rsidP="00F94B15">
      <w:pPr>
        <w:pStyle w:val="BodyText"/>
        <w:rPr>
          <w:sz w:val="22"/>
          <w:szCs w:val="22"/>
        </w:rPr>
      </w:pPr>
      <w:r>
        <w:t>At this point, the three amplifier stages are ready for detailed component level design, while the power supply needs another level of refinement as shown in Figure 5.</w:t>
      </w:r>
      <w:r w:rsidR="009E2AEB">
        <w:t>4</w:t>
      </w:r>
      <w:r>
        <w:t>.</w:t>
      </w:r>
      <w:r w:rsidR="00642CA2">
        <w:t xml:space="preserve"> </w:t>
      </w:r>
      <w:r>
        <w:t>The functional requirement for each of the elements in the power supply would be developed similarly. Functional decomposition stops at this point</w:t>
      </w:r>
      <w:r w:rsidR="00632171">
        <w:t>—</w:t>
      </w:r>
      <w:r>
        <w:t>all levels of the hierarchy are defined and the next step is the detailed d</w:t>
      </w:r>
      <w:r>
        <w:t>e</w:t>
      </w:r>
      <w:r>
        <w:t>sign, where the actual circuit components are determined.</w:t>
      </w:r>
      <w:r w:rsidR="00642CA2">
        <w:t xml:space="preserve"> </w:t>
      </w:r>
    </w:p>
    <w:p w:rsidR="000533C1" w:rsidRDefault="00306EA2" w:rsidP="00F94B15">
      <w:pPr>
        <w:pStyle w:val="BodyText"/>
        <w:spacing w:before="240"/>
      </w:pPr>
      <w:r>
        <w:rPr>
          <w:noProof/>
        </w:rPr>
        <w:drawing>
          <wp:inline distT="0" distB="0" distL="0" distR="0">
            <wp:extent cx="5019675" cy="7810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781050"/>
                    </a:xfrm>
                    <a:prstGeom prst="rect">
                      <a:avLst/>
                    </a:prstGeom>
                    <a:noFill/>
                    <a:ln>
                      <a:noFill/>
                    </a:ln>
                  </pic:spPr>
                </pic:pic>
              </a:graphicData>
            </a:graphic>
          </wp:inline>
        </w:drawing>
      </w:r>
    </w:p>
    <w:p w:rsidR="00F94B15" w:rsidRDefault="00F94B15" w:rsidP="00F94B15">
      <w:pPr>
        <w:pStyle w:val="FigureCaption"/>
      </w:pPr>
      <w:r w:rsidRPr="00F94B15">
        <w:rPr>
          <w:b/>
        </w:rPr>
        <w:t>Figure 5.</w:t>
      </w:r>
      <w:r w:rsidR="009E2AEB">
        <w:rPr>
          <w:b/>
        </w:rPr>
        <w:t>4</w:t>
      </w:r>
      <w:r>
        <w:t xml:space="preserve"> </w:t>
      </w:r>
      <w:r w:rsidRPr="00E55E90">
        <w:t>Level 2 design of the power supply.</w:t>
      </w:r>
    </w:p>
    <w:p w:rsidR="00F94B15" w:rsidRPr="00AC4DAA" w:rsidRDefault="00F94B15" w:rsidP="00F94B15">
      <w:pPr>
        <w:pStyle w:val="BookHeading2"/>
        <w:numPr>
          <w:ilvl w:val="1"/>
          <w:numId w:val="3"/>
        </w:numPr>
      </w:pPr>
      <w:r>
        <w:t>Application: Digital Design</w:t>
      </w:r>
    </w:p>
    <w:p w:rsidR="00F94B15" w:rsidRDefault="00F94B15" w:rsidP="00F94B15">
      <w:pPr>
        <w:pStyle w:val="BodyText"/>
      </w:pPr>
      <w:r>
        <w:t xml:space="preserve">Functional decomposition is widely applied to the design of digital systems, where it is known as </w:t>
      </w:r>
      <w:r w:rsidRPr="00F278EB">
        <w:rPr>
          <w:i/>
        </w:rPr>
        <w:t>entity-architecture</w:t>
      </w:r>
      <w:r>
        <w:rPr>
          <w:b/>
          <w:i/>
        </w:rPr>
        <w:t xml:space="preserve"> </w:t>
      </w:r>
      <w:r>
        <w:t>design. The inputs and outputs refer to the entity, and the architecture describes the functionality. The application of functional decomposition</w:t>
      </w:r>
      <w:r w:rsidR="00DB08E1">
        <w:fldChar w:fldCharType="begin"/>
      </w:r>
      <w:r w:rsidR="00DB08E1">
        <w:instrText xml:space="preserve"> XE "</w:instrText>
      </w:r>
      <w:r w:rsidR="00DB08E1" w:rsidRPr="00832B74">
        <w:instrText>functional d</w:instrText>
      </w:r>
      <w:r w:rsidR="00DB08E1" w:rsidRPr="00832B74">
        <w:instrText>e</w:instrText>
      </w:r>
      <w:r w:rsidR="00DB08E1" w:rsidRPr="00832B74">
        <w:instrText>composition</w:instrText>
      </w:r>
      <w:r w:rsidR="00DB08E1">
        <w:instrText xml:space="preserve">" </w:instrText>
      </w:r>
      <w:r w:rsidR="00DB08E1">
        <w:fldChar w:fldCharType="end"/>
      </w:r>
      <w:r>
        <w:t xml:space="preserve"> to digital systems is demonstrated in the following example. Consider the d</w:t>
      </w:r>
      <w:r>
        <w:t>e</w:t>
      </w:r>
      <w:r>
        <w:t xml:space="preserve">sign of a </w:t>
      </w:r>
      <w:r w:rsidR="00414FF3">
        <w:t xml:space="preserve">simple </w:t>
      </w:r>
      <w:r>
        <w:t>digital stopwatch</w:t>
      </w:r>
      <w:r w:rsidR="00700A73">
        <w:fldChar w:fldCharType="begin"/>
      </w:r>
      <w:r w:rsidR="00700A73">
        <w:instrText xml:space="preserve"> XE "</w:instrText>
      </w:r>
      <w:r w:rsidR="00700A73" w:rsidRPr="00330CA4">
        <w:instrText>digital stopwatch design</w:instrText>
      </w:r>
      <w:r w:rsidR="00700A73">
        <w:instrText xml:space="preserve">" </w:instrText>
      </w:r>
      <w:r w:rsidR="00700A73">
        <w:fldChar w:fldCharType="end"/>
      </w:r>
      <w:r>
        <w:t xml:space="preserve"> that keeps track of seconds and has the following engineering r</w:t>
      </w:r>
      <w:r>
        <w:t>e</w:t>
      </w:r>
      <w:r>
        <w:t>quirements.</w:t>
      </w:r>
    </w:p>
    <w:p w:rsidR="00F94B15" w:rsidRPr="00F94B15" w:rsidRDefault="00F94B15" w:rsidP="00F94B15">
      <w:pPr>
        <w:pStyle w:val="BodyText"/>
        <w:ind w:firstLine="360"/>
      </w:pPr>
      <w:r w:rsidRPr="00F94B15">
        <w:t>The system must</w:t>
      </w:r>
    </w:p>
    <w:p w:rsidR="00F94B15" w:rsidRPr="00146F2A" w:rsidRDefault="00F94B15" w:rsidP="00146F2A">
      <w:pPr>
        <w:pStyle w:val="BookbulletsCharChar"/>
      </w:pPr>
      <w:r w:rsidRPr="00146F2A">
        <w:t>Have no more than two control buttons.</w:t>
      </w:r>
    </w:p>
    <w:p w:rsidR="00F94B15" w:rsidRPr="00146F2A" w:rsidRDefault="00F94B15" w:rsidP="00146F2A">
      <w:pPr>
        <w:pStyle w:val="BookbulletsCharChar"/>
      </w:pPr>
      <w:r w:rsidRPr="00146F2A">
        <w:t xml:space="preserve">Implement </w:t>
      </w:r>
      <w:r w:rsidR="00632171" w:rsidRPr="00146F2A">
        <w:t>Run, Stop</w:t>
      </w:r>
      <w:r w:rsidRPr="00146F2A">
        <w:t xml:space="preserve">, and </w:t>
      </w:r>
      <w:r w:rsidR="00632171" w:rsidRPr="00146F2A">
        <w:t>Rese</w:t>
      </w:r>
      <w:r w:rsidRPr="00146F2A">
        <w:t>t functions.</w:t>
      </w:r>
    </w:p>
    <w:p w:rsidR="00F94B15" w:rsidRPr="00146F2A" w:rsidRDefault="00F94B15" w:rsidP="00146F2A">
      <w:pPr>
        <w:pStyle w:val="BookbulletsCharChar"/>
      </w:pPr>
      <w:r w:rsidRPr="00146F2A">
        <w:t>Output a 16</w:t>
      </w:r>
      <w:r w:rsidR="00D2541A">
        <w:t>-</w:t>
      </w:r>
      <w:r w:rsidRPr="00146F2A">
        <w:t>bit binary number that represents seconds elapsed.</w:t>
      </w:r>
    </w:p>
    <w:p w:rsidR="00156065" w:rsidRPr="000B6645" w:rsidRDefault="00156065" w:rsidP="00156065">
      <w:pPr>
        <w:pStyle w:val="Heading3"/>
        <w:numPr>
          <w:ilvl w:val="0"/>
          <w:numId w:val="0"/>
        </w:numPr>
        <w:spacing w:after="120"/>
        <w:rPr>
          <w:sz w:val="24"/>
          <w:szCs w:val="24"/>
        </w:rPr>
      </w:pPr>
      <w:r>
        <w:rPr>
          <w:sz w:val="24"/>
          <w:szCs w:val="24"/>
        </w:rPr>
        <w:t>Level 0</w:t>
      </w:r>
      <w:r w:rsidR="00CF5E2F">
        <w:rPr>
          <w:sz w:val="24"/>
          <w:szCs w:val="24"/>
        </w:rPr>
        <w:fldChar w:fldCharType="begin"/>
      </w:r>
      <w:r w:rsidR="00CF5E2F">
        <w:instrText xml:space="preserve"> XE "</w:instrText>
      </w:r>
      <w:r w:rsidR="00CF5E2F" w:rsidRPr="00E13BE7">
        <w:instrText>Level 0</w:instrText>
      </w:r>
      <w:r w:rsidR="00CF5E2F">
        <w:instrText xml:space="preserve">" </w:instrText>
      </w:r>
      <w:r w:rsidR="00CF5E2F">
        <w:rPr>
          <w:sz w:val="24"/>
          <w:szCs w:val="24"/>
        </w:rPr>
        <w:fldChar w:fldCharType="end"/>
      </w:r>
    </w:p>
    <w:p w:rsidR="00156065" w:rsidRPr="00A304B3" w:rsidRDefault="00156065" w:rsidP="00156065">
      <w:pPr>
        <w:pStyle w:val="BodyText"/>
      </w:pPr>
      <w:r>
        <w:t>The Level 0</w:t>
      </w:r>
      <w:r w:rsidR="00CF5E2F">
        <w:fldChar w:fldCharType="begin"/>
      </w:r>
      <w:r w:rsidR="00CF5E2F">
        <w:instrText xml:space="preserve"> XE "</w:instrText>
      </w:r>
      <w:r w:rsidR="00CF5E2F" w:rsidRPr="00E13BE7">
        <w:instrText>Level 0</w:instrText>
      </w:r>
      <w:r w:rsidR="00CF5E2F">
        <w:instrText xml:space="preserve">" </w:instrText>
      </w:r>
      <w:r w:rsidR="00CF5E2F">
        <w:fldChar w:fldCharType="end"/>
      </w:r>
      <w:r>
        <w:t xml:space="preserve"> diagram and functional requirements are shown below.</w:t>
      </w:r>
    </w:p>
    <w:p w:rsidR="00156065" w:rsidRDefault="00156065" w:rsidP="00156065">
      <w:pPr>
        <w:jc w:val="both"/>
      </w:pPr>
    </w:p>
    <w:p w:rsidR="00156065" w:rsidRDefault="00306EA2" w:rsidP="00156065">
      <w:pPr>
        <w:jc w:val="center"/>
      </w:pPr>
      <w:r>
        <w:rPr>
          <w:noProof/>
        </w:rPr>
        <w:drawing>
          <wp:inline distT="0" distB="0" distL="0" distR="0">
            <wp:extent cx="2457450" cy="8763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876300"/>
                    </a:xfrm>
                    <a:prstGeom prst="rect">
                      <a:avLst/>
                    </a:prstGeom>
                    <a:noFill/>
                    <a:ln>
                      <a:noFill/>
                    </a:ln>
                  </pic:spPr>
                </pic:pic>
              </a:graphicData>
            </a:graphic>
          </wp:inline>
        </w:drawing>
      </w:r>
    </w:p>
    <w:p w:rsidR="00156065" w:rsidRDefault="00156065" w:rsidP="00156065">
      <w:pPr>
        <w:pStyle w:val="FigureCaption"/>
      </w:pPr>
      <w:r w:rsidRPr="00156065">
        <w:rPr>
          <w:b/>
        </w:rPr>
        <w:t>Figure 5.</w:t>
      </w:r>
      <w:r w:rsidR="009E2AEB">
        <w:rPr>
          <w:b/>
        </w:rPr>
        <w:t>5</w:t>
      </w:r>
      <w:r>
        <w:t xml:space="preserve"> </w:t>
      </w:r>
      <w:r w:rsidR="00BE1BC2">
        <w:t>Level 0</w:t>
      </w:r>
      <w:r w:rsidR="00CF5E2F">
        <w:fldChar w:fldCharType="begin"/>
      </w:r>
      <w:r w:rsidR="00CF5E2F">
        <w:instrText xml:space="preserve"> XE "</w:instrText>
      </w:r>
      <w:r w:rsidR="00CF5E2F" w:rsidRPr="00E13BE7">
        <w:instrText>Level 0</w:instrText>
      </w:r>
      <w:r w:rsidR="00CF5E2F">
        <w:instrText xml:space="preserve">" </w:instrText>
      </w:r>
      <w:r w:rsidR="00CF5E2F">
        <w:fldChar w:fldCharType="end"/>
      </w:r>
      <w:r w:rsidR="00BE1BC2">
        <w:t xml:space="preserve"> digital stopwatch functionality</w:t>
      </w:r>
      <w:r w:rsidRPr="00E55E90">
        <w:t>.</w:t>
      </w:r>
    </w:p>
    <w:p w:rsidR="00AB3608" w:rsidRPr="00E55E90" w:rsidRDefault="00AB3608" w:rsidP="00156065">
      <w:pPr>
        <w:pStyle w:val="FigureCaption"/>
      </w:pP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55"/>
        <w:gridCol w:w="6089"/>
      </w:tblGrid>
      <w:tr w:rsidR="00156065">
        <w:tc>
          <w:tcPr>
            <w:tcW w:w="1557" w:type="dxa"/>
          </w:tcPr>
          <w:p w:rsidR="00156065" w:rsidRPr="008328AC" w:rsidRDefault="00156065" w:rsidP="00156065">
            <w:pPr>
              <w:spacing w:before="60" w:after="60"/>
              <w:jc w:val="both"/>
              <w:rPr>
                <w:rFonts w:ascii="Palatino Linotype" w:hAnsi="Palatino Linotype"/>
                <w:i/>
                <w:sz w:val="18"/>
                <w:szCs w:val="18"/>
              </w:rPr>
            </w:pPr>
            <w:r w:rsidRPr="008328AC">
              <w:rPr>
                <w:rFonts w:ascii="Palatino Linotype" w:hAnsi="Palatino Linotype"/>
                <w:i/>
                <w:sz w:val="18"/>
                <w:szCs w:val="18"/>
              </w:rPr>
              <w:lastRenderedPageBreak/>
              <w:t>Module</w:t>
            </w:r>
          </w:p>
        </w:tc>
        <w:tc>
          <w:tcPr>
            <w:tcW w:w="6097" w:type="dxa"/>
          </w:tcPr>
          <w:p w:rsidR="00156065" w:rsidRPr="008328AC" w:rsidRDefault="00156065" w:rsidP="00156065">
            <w:pPr>
              <w:spacing w:before="60" w:after="60"/>
              <w:jc w:val="both"/>
              <w:rPr>
                <w:rFonts w:ascii="Palatino Linotype" w:hAnsi="Palatino Linotype"/>
                <w:sz w:val="18"/>
                <w:szCs w:val="18"/>
              </w:rPr>
            </w:pPr>
            <w:r w:rsidRPr="008328AC">
              <w:rPr>
                <w:rFonts w:ascii="Palatino Linotype" w:hAnsi="Palatino Linotype"/>
                <w:sz w:val="18"/>
                <w:szCs w:val="18"/>
              </w:rPr>
              <w:t>Stopwatch</w:t>
            </w:r>
          </w:p>
        </w:tc>
      </w:tr>
      <w:tr w:rsidR="00156065">
        <w:tc>
          <w:tcPr>
            <w:tcW w:w="1557" w:type="dxa"/>
          </w:tcPr>
          <w:p w:rsidR="00156065" w:rsidRPr="008328AC" w:rsidRDefault="00156065" w:rsidP="00156065">
            <w:pPr>
              <w:spacing w:before="60" w:after="60"/>
              <w:jc w:val="both"/>
              <w:rPr>
                <w:rFonts w:ascii="Palatino Linotype" w:hAnsi="Palatino Linotype"/>
                <w:i/>
                <w:sz w:val="18"/>
                <w:szCs w:val="18"/>
              </w:rPr>
            </w:pPr>
            <w:r w:rsidRPr="008328AC">
              <w:rPr>
                <w:rFonts w:ascii="Palatino Linotype" w:hAnsi="Palatino Linotype"/>
                <w:i/>
                <w:sz w:val="18"/>
                <w:szCs w:val="18"/>
              </w:rPr>
              <w:t>Inputs</w:t>
            </w:r>
          </w:p>
        </w:tc>
        <w:tc>
          <w:tcPr>
            <w:tcW w:w="6097" w:type="dxa"/>
          </w:tcPr>
          <w:p w:rsidR="00156065" w:rsidRPr="008328AC" w:rsidRDefault="00156065" w:rsidP="00B91270">
            <w:pPr>
              <w:numPr>
                <w:ilvl w:val="0"/>
                <w:numId w:val="11"/>
              </w:numPr>
              <w:tabs>
                <w:tab w:val="clear" w:pos="252"/>
                <w:tab w:val="num" w:pos="135"/>
              </w:tabs>
              <w:spacing w:before="60" w:after="60"/>
              <w:ind w:left="135" w:hanging="144"/>
              <w:jc w:val="both"/>
              <w:rPr>
                <w:rFonts w:ascii="Palatino Linotype" w:hAnsi="Palatino Linotype"/>
                <w:sz w:val="18"/>
                <w:szCs w:val="18"/>
              </w:rPr>
            </w:pPr>
            <w:r w:rsidRPr="008328AC">
              <w:rPr>
                <w:rFonts w:ascii="Palatino Linotype" w:hAnsi="Palatino Linotype"/>
                <w:sz w:val="18"/>
                <w:szCs w:val="18"/>
              </w:rPr>
              <w:t>A: Reset button signal. When the button is pushed</w:t>
            </w:r>
            <w:r w:rsidR="00E607B5">
              <w:rPr>
                <w:rFonts w:ascii="Palatino Linotype" w:hAnsi="Palatino Linotype"/>
                <w:sz w:val="18"/>
                <w:szCs w:val="18"/>
              </w:rPr>
              <w:t xml:space="preserve"> it</w:t>
            </w:r>
            <w:r w:rsidRPr="008328AC">
              <w:rPr>
                <w:rFonts w:ascii="Palatino Linotype" w:hAnsi="Palatino Linotype"/>
                <w:sz w:val="18"/>
                <w:szCs w:val="18"/>
              </w:rPr>
              <w:t xml:space="preserve"> resets the counter to zero.</w:t>
            </w:r>
          </w:p>
          <w:p w:rsidR="00156065" w:rsidRPr="008328AC" w:rsidRDefault="00156065" w:rsidP="00B91270">
            <w:pPr>
              <w:numPr>
                <w:ilvl w:val="0"/>
                <w:numId w:val="11"/>
              </w:numPr>
              <w:tabs>
                <w:tab w:val="clear" w:pos="252"/>
                <w:tab w:val="num" w:pos="135"/>
              </w:tabs>
              <w:spacing w:before="60" w:after="60"/>
              <w:ind w:left="135" w:hanging="144"/>
              <w:jc w:val="both"/>
              <w:rPr>
                <w:rFonts w:ascii="Palatino Linotype" w:hAnsi="Palatino Linotype"/>
                <w:sz w:val="18"/>
                <w:szCs w:val="18"/>
              </w:rPr>
            </w:pPr>
            <w:r w:rsidRPr="008328AC">
              <w:rPr>
                <w:rFonts w:ascii="Palatino Linotype" w:hAnsi="Palatino Linotype"/>
                <w:sz w:val="18"/>
                <w:szCs w:val="18"/>
              </w:rPr>
              <w:t>B: Run/stop toggle signal. When the button is pushed</w:t>
            </w:r>
            <w:r w:rsidR="00E607B5">
              <w:rPr>
                <w:rFonts w:ascii="Palatino Linotype" w:hAnsi="Palatino Linotype"/>
                <w:sz w:val="18"/>
                <w:szCs w:val="18"/>
              </w:rPr>
              <w:t xml:space="preserve"> it </w:t>
            </w:r>
            <w:r w:rsidRPr="008328AC">
              <w:rPr>
                <w:rFonts w:ascii="Palatino Linotype" w:hAnsi="Palatino Linotype"/>
                <w:sz w:val="18"/>
                <w:szCs w:val="18"/>
              </w:rPr>
              <w:t>toggles b</w:t>
            </w:r>
            <w:r w:rsidRPr="008328AC">
              <w:rPr>
                <w:rFonts w:ascii="Palatino Linotype" w:hAnsi="Palatino Linotype"/>
                <w:sz w:val="18"/>
                <w:szCs w:val="18"/>
              </w:rPr>
              <w:t>e</w:t>
            </w:r>
            <w:r w:rsidRPr="008328AC">
              <w:rPr>
                <w:rFonts w:ascii="Palatino Linotype" w:hAnsi="Palatino Linotype"/>
                <w:sz w:val="18"/>
                <w:szCs w:val="18"/>
              </w:rPr>
              <w:t>tween run and stop modes.</w:t>
            </w:r>
          </w:p>
        </w:tc>
      </w:tr>
      <w:tr w:rsidR="00156065">
        <w:tc>
          <w:tcPr>
            <w:tcW w:w="1557" w:type="dxa"/>
          </w:tcPr>
          <w:p w:rsidR="00156065" w:rsidRPr="008328AC" w:rsidRDefault="00156065" w:rsidP="00156065">
            <w:pPr>
              <w:spacing w:before="60" w:after="60"/>
              <w:jc w:val="both"/>
              <w:rPr>
                <w:rFonts w:ascii="Palatino Linotype" w:hAnsi="Palatino Linotype"/>
                <w:i/>
                <w:sz w:val="18"/>
                <w:szCs w:val="18"/>
              </w:rPr>
            </w:pPr>
            <w:r w:rsidRPr="008328AC">
              <w:rPr>
                <w:rFonts w:ascii="Palatino Linotype" w:hAnsi="Palatino Linotype"/>
                <w:i/>
                <w:sz w:val="18"/>
                <w:szCs w:val="18"/>
              </w:rPr>
              <w:t>Outputs</w:t>
            </w:r>
          </w:p>
        </w:tc>
        <w:tc>
          <w:tcPr>
            <w:tcW w:w="6097" w:type="dxa"/>
          </w:tcPr>
          <w:p w:rsidR="00156065" w:rsidRPr="008328AC" w:rsidRDefault="00156065" w:rsidP="00B91270">
            <w:pPr>
              <w:numPr>
                <w:ilvl w:val="0"/>
                <w:numId w:val="11"/>
              </w:numPr>
              <w:tabs>
                <w:tab w:val="clear" w:pos="252"/>
                <w:tab w:val="num" w:pos="135"/>
              </w:tabs>
              <w:spacing w:before="60" w:after="60"/>
              <w:ind w:left="135" w:hanging="144"/>
              <w:jc w:val="both"/>
              <w:rPr>
                <w:rFonts w:ascii="Palatino Linotype" w:hAnsi="Palatino Linotype"/>
                <w:sz w:val="18"/>
                <w:szCs w:val="18"/>
              </w:rPr>
            </w:pPr>
            <w:r w:rsidRPr="008328AC">
              <w:rPr>
                <w:rFonts w:ascii="Palatino Linotype" w:hAnsi="Palatino Linotype"/>
                <w:sz w:val="18"/>
                <w:szCs w:val="18"/>
              </w:rPr>
              <w:t>b</w:t>
            </w:r>
            <w:r w:rsidRPr="008328AC">
              <w:rPr>
                <w:rFonts w:ascii="Palatino Linotype" w:hAnsi="Palatino Linotype"/>
                <w:sz w:val="18"/>
                <w:szCs w:val="18"/>
                <w:vertAlign w:val="subscript"/>
              </w:rPr>
              <w:t>15</w:t>
            </w:r>
            <w:r w:rsidR="008E3F20">
              <w:rPr>
                <w:rFonts w:ascii="Palatino Linotype" w:hAnsi="Palatino Linotype"/>
                <w:sz w:val="18"/>
                <w:szCs w:val="18"/>
              </w:rPr>
              <w:t>-b</w:t>
            </w:r>
            <w:r w:rsidR="008E3F20" w:rsidRPr="008E3F20">
              <w:rPr>
                <w:rFonts w:ascii="Palatino Linotype" w:hAnsi="Palatino Linotype"/>
                <w:sz w:val="18"/>
                <w:szCs w:val="18"/>
                <w:vertAlign w:val="subscript"/>
              </w:rPr>
              <w:t>0</w:t>
            </w:r>
            <w:r w:rsidR="008E3F20">
              <w:rPr>
                <w:rFonts w:ascii="Palatino Linotype" w:hAnsi="Palatino Linotype"/>
                <w:sz w:val="18"/>
                <w:szCs w:val="18"/>
              </w:rPr>
              <w:t xml:space="preserve">: </w:t>
            </w:r>
            <w:r w:rsidRPr="008328AC">
              <w:rPr>
                <w:rFonts w:ascii="Palatino Linotype" w:hAnsi="Palatino Linotype"/>
                <w:sz w:val="18"/>
                <w:szCs w:val="18"/>
              </w:rPr>
              <w:t>16</w:t>
            </w:r>
            <w:r w:rsidR="00414FF3">
              <w:rPr>
                <w:rFonts w:ascii="Palatino Linotype" w:hAnsi="Palatino Linotype"/>
                <w:sz w:val="18"/>
                <w:szCs w:val="18"/>
              </w:rPr>
              <w:t>-</w:t>
            </w:r>
            <w:r w:rsidRPr="008328AC">
              <w:rPr>
                <w:rFonts w:ascii="Palatino Linotype" w:hAnsi="Palatino Linotype"/>
                <w:sz w:val="18"/>
                <w:szCs w:val="18"/>
              </w:rPr>
              <w:t>bit binary number that represents the number of se</w:t>
            </w:r>
            <w:r w:rsidRPr="008328AC">
              <w:rPr>
                <w:rFonts w:ascii="Palatino Linotype" w:hAnsi="Palatino Linotype"/>
                <w:sz w:val="18"/>
                <w:szCs w:val="18"/>
              </w:rPr>
              <w:t>c</w:t>
            </w:r>
            <w:r w:rsidRPr="008328AC">
              <w:rPr>
                <w:rFonts w:ascii="Palatino Linotype" w:hAnsi="Palatino Linotype"/>
                <w:sz w:val="18"/>
                <w:szCs w:val="18"/>
              </w:rPr>
              <w:t>onds elapsed.</w:t>
            </w:r>
          </w:p>
        </w:tc>
      </w:tr>
      <w:tr w:rsidR="00156065">
        <w:tc>
          <w:tcPr>
            <w:tcW w:w="1557" w:type="dxa"/>
          </w:tcPr>
          <w:p w:rsidR="00156065" w:rsidRPr="008328AC" w:rsidRDefault="00156065" w:rsidP="00156065">
            <w:pPr>
              <w:spacing w:before="60" w:after="60"/>
              <w:jc w:val="both"/>
              <w:rPr>
                <w:rFonts w:ascii="Palatino Linotype" w:hAnsi="Palatino Linotype"/>
                <w:i/>
                <w:sz w:val="18"/>
                <w:szCs w:val="18"/>
              </w:rPr>
            </w:pPr>
            <w:r w:rsidRPr="008328AC">
              <w:rPr>
                <w:rFonts w:ascii="Palatino Linotype" w:hAnsi="Palatino Linotype"/>
                <w:i/>
                <w:sz w:val="18"/>
                <w:szCs w:val="18"/>
              </w:rPr>
              <w:t>Functionality</w:t>
            </w:r>
          </w:p>
        </w:tc>
        <w:tc>
          <w:tcPr>
            <w:tcW w:w="6097" w:type="dxa"/>
          </w:tcPr>
          <w:p w:rsidR="00156065" w:rsidRPr="008328AC" w:rsidRDefault="00156065" w:rsidP="00156065">
            <w:pPr>
              <w:spacing w:before="60" w:after="60"/>
              <w:jc w:val="both"/>
              <w:rPr>
                <w:rFonts w:ascii="Palatino Linotype" w:hAnsi="Palatino Linotype"/>
                <w:sz w:val="18"/>
                <w:szCs w:val="18"/>
              </w:rPr>
            </w:pPr>
            <w:r w:rsidRPr="008328AC">
              <w:rPr>
                <w:rFonts w:ascii="Palatino Linotype" w:hAnsi="Palatino Linotype"/>
                <w:sz w:val="18"/>
                <w:szCs w:val="18"/>
              </w:rPr>
              <w:t xml:space="preserve">The stopwatch counts </w:t>
            </w:r>
            <w:r w:rsidR="00414FF3">
              <w:rPr>
                <w:rFonts w:ascii="Palatino Linotype" w:hAnsi="Palatino Linotype"/>
                <w:sz w:val="18"/>
                <w:szCs w:val="18"/>
              </w:rPr>
              <w:t xml:space="preserve">the </w:t>
            </w:r>
            <w:r w:rsidRPr="008328AC">
              <w:rPr>
                <w:rFonts w:ascii="Palatino Linotype" w:hAnsi="Palatino Linotype"/>
                <w:sz w:val="18"/>
                <w:szCs w:val="18"/>
              </w:rPr>
              <w:t xml:space="preserve">number of seconds after B is pushed </w:t>
            </w:r>
            <w:r w:rsidR="00414FF3">
              <w:rPr>
                <w:rFonts w:ascii="Palatino Linotype" w:hAnsi="Palatino Linotype"/>
                <w:sz w:val="18"/>
                <w:szCs w:val="18"/>
              </w:rPr>
              <w:t>when the</w:t>
            </w:r>
            <w:r w:rsidR="00414FF3" w:rsidRPr="008328AC">
              <w:rPr>
                <w:rFonts w:ascii="Palatino Linotype" w:hAnsi="Palatino Linotype"/>
                <w:sz w:val="18"/>
                <w:szCs w:val="18"/>
              </w:rPr>
              <w:t xml:space="preserve"> </w:t>
            </w:r>
            <w:r w:rsidRPr="008328AC">
              <w:rPr>
                <w:rFonts w:ascii="Palatino Linotype" w:hAnsi="Palatino Linotype"/>
                <w:sz w:val="18"/>
                <w:szCs w:val="18"/>
              </w:rPr>
              <w:t>sy</w:t>
            </w:r>
            <w:r w:rsidRPr="008328AC">
              <w:rPr>
                <w:rFonts w:ascii="Palatino Linotype" w:hAnsi="Palatino Linotype"/>
                <w:sz w:val="18"/>
                <w:szCs w:val="18"/>
              </w:rPr>
              <w:t>s</w:t>
            </w:r>
            <w:r w:rsidRPr="008328AC">
              <w:rPr>
                <w:rFonts w:ascii="Palatino Linotype" w:hAnsi="Palatino Linotype"/>
                <w:sz w:val="18"/>
                <w:szCs w:val="18"/>
              </w:rPr>
              <w:t xml:space="preserve">tem is </w:t>
            </w:r>
            <w:r w:rsidR="00414FF3">
              <w:rPr>
                <w:rFonts w:ascii="Palatino Linotype" w:hAnsi="Palatino Linotype"/>
                <w:sz w:val="18"/>
                <w:szCs w:val="18"/>
              </w:rPr>
              <w:t>in the</w:t>
            </w:r>
            <w:r w:rsidRPr="008328AC">
              <w:rPr>
                <w:rFonts w:ascii="Palatino Linotype" w:hAnsi="Palatino Linotype"/>
                <w:sz w:val="18"/>
                <w:szCs w:val="18"/>
              </w:rPr>
              <w:t xml:space="preserve"> </w:t>
            </w:r>
            <w:r w:rsidR="00632171" w:rsidRPr="008328AC">
              <w:rPr>
                <w:rFonts w:ascii="Palatino Linotype" w:hAnsi="Palatino Linotype"/>
                <w:sz w:val="18"/>
                <w:szCs w:val="18"/>
              </w:rPr>
              <w:t xml:space="preserve">Reset </w:t>
            </w:r>
            <w:r w:rsidRPr="008328AC">
              <w:rPr>
                <w:rFonts w:ascii="Palatino Linotype" w:hAnsi="Palatino Linotype"/>
                <w:sz w:val="18"/>
                <w:szCs w:val="18"/>
              </w:rPr>
              <w:t xml:space="preserve">or </w:t>
            </w:r>
            <w:r w:rsidR="00632171" w:rsidRPr="008328AC">
              <w:rPr>
                <w:rFonts w:ascii="Palatino Linotype" w:hAnsi="Palatino Linotype"/>
                <w:sz w:val="18"/>
                <w:szCs w:val="18"/>
              </w:rPr>
              <w:t xml:space="preserve">Stop </w:t>
            </w:r>
            <w:r w:rsidRPr="008328AC">
              <w:rPr>
                <w:rFonts w:ascii="Palatino Linotype" w:hAnsi="Palatino Linotype"/>
                <w:sz w:val="18"/>
                <w:szCs w:val="18"/>
              </w:rPr>
              <w:t xml:space="preserve">mode. When in </w:t>
            </w:r>
            <w:r w:rsidR="00632171" w:rsidRPr="008328AC">
              <w:rPr>
                <w:rFonts w:ascii="Palatino Linotype" w:hAnsi="Palatino Linotype"/>
                <w:sz w:val="18"/>
                <w:szCs w:val="18"/>
              </w:rPr>
              <w:t xml:space="preserve">Run </w:t>
            </w:r>
            <w:r w:rsidRPr="008328AC">
              <w:rPr>
                <w:rFonts w:ascii="Palatino Linotype" w:hAnsi="Palatino Linotype"/>
                <w:sz w:val="18"/>
                <w:szCs w:val="18"/>
              </w:rPr>
              <w:t>mode and B is pushed</w:t>
            </w:r>
            <w:r w:rsidR="00632171">
              <w:rPr>
                <w:rFonts w:ascii="Palatino Linotype" w:hAnsi="Palatino Linotype"/>
                <w:sz w:val="18"/>
                <w:szCs w:val="18"/>
              </w:rPr>
              <w:t>,</w:t>
            </w:r>
            <w:r w:rsidRPr="008328AC">
              <w:rPr>
                <w:rFonts w:ascii="Palatino Linotype" w:hAnsi="Palatino Linotype"/>
                <w:sz w:val="18"/>
                <w:szCs w:val="18"/>
              </w:rPr>
              <w:t xml:space="preserve"> </w:t>
            </w:r>
            <w:r w:rsidR="00414FF3">
              <w:rPr>
                <w:rFonts w:ascii="Palatino Linotype" w:hAnsi="Palatino Linotype"/>
                <w:sz w:val="18"/>
                <w:szCs w:val="18"/>
              </w:rPr>
              <w:t>the stopwatch</w:t>
            </w:r>
            <w:r w:rsidR="00414FF3" w:rsidRPr="008328AC">
              <w:rPr>
                <w:rFonts w:ascii="Palatino Linotype" w:hAnsi="Palatino Linotype"/>
                <w:sz w:val="18"/>
                <w:szCs w:val="18"/>
              </w:rPr>
              <w:t xml:space="preserve"> </w:t>
            </w:r>
            <w:r w:rsidRPr="008328AC">
              <w:rPr>
                <w:rFonts w:ascii="Palatino Linotype" w:hAnsi="Palatino Linotype"/>
                <w:sz w:val="18"/>
                <w:szCs w:val="18"/>
              </w:rPr>
              <w:t>stop</w:t>
            </w:r>
            <w:r w:rsidR="008E3F20">
              <w:rPr>
                <w:rFonts w:ascii="Palatino Linotype" w:hAnsi="Palatino Linotype"/>
                <w:sz w:val="18"/>
                <w:szCs w:val="18"/>
              </w:rPr>
              <w:t>s</w:t>
            </w:r>
            <w:r w:rsidRPr="008328AC">
              <w:rPr>
                <w:rFonts w:ascii="Palatino Linotype" w:hAnsi="Palatino Linotype"/>
                <w:sz w:val="18"/>
                <w:szCs w:val="18"/>
              </w:rPr>
              <w:t xml:space="preserve"> count</w:t>
            </w:r>
            <w:r w:rsidR="00414FF3">
              <w:rPr>
                <w:rFonts w:ascii="Palatino Linotype" w:hAnsi="Palatino Linotype"/>
                <w:sz w:val="18"/>
                <w:szCs w:val="18"/>
              </w:rPr>
              <w:t>ing</w:t>
            </w:r>
            <w:r w:rsidRPr="008328AC">
              <w:rPr>
                <w:rFonts w:ascii="Palatino Linotype" w:hAnsi="Palatino Linotype"/>
                <w:sz w:val="18"/>
                <w:szCs w:val="18"/>
              </w:rPr>
              <w:t>.</w:t>
            </w:r>
            <w:r w:rsidR="00642CA2">
              <w:rPr>
                <w:rFonts w:ascii="Palatino Linotype" w:hAnsi="Palatino Linotype"/>
                <w:sz w:val="18"/>
                <w:szCs w:val="18"/>
              </w:rPr>
              <w:t xml:space="preserve"> </w:t>
            </w:r>
            <w:r w:rsidRPr="008328AC">
              <w:rPr>
                <w:rFonts w:ascii="Palatino Linotype" w:hAnsi="Palatino Linotype"/>
                <w:sz w:val="18"/>
                <w:szCs w:val="18"/>
              </w:rPr>
              <w:t>A reset button push (A) will reset the ou</w:t>
            </w:r>
            <w:r w:rsidRPr="008328AC">
              <w:rPr>
                <w:rFonts w:ascii="Palatino Linotype" w:hAnsi="Palatino Linotype"/>
                <w:sz w:val="18"/>
                <w:szCs w:val="18"/>
              </w:rPr>
              <w:t>t</w:t>
            </w:r>
            <w:r w:rsidRPr="008328AC">
              <w:rPr>
                <w:rFonts w:ascii="Palatino Linotype" w:hAnsi="Palatino Linotype"/>
                <w:sz w:val="18"/>
                <w:szCs w:val="18"/>
              </w:rPr>
              <w:t xml:space="preserve">put value of the counter to zero only when in </w:t>
            </w:r>
            <w:r w:rsidR="00632171" w:rsidRPr="008328AC">
              <w:rPr>
                <w:rFonts w:ascii="Palatino Linotype" w:hAnsi="Palatino Linotype"/>
                <w:sz w:val="18"/>
                <w:szCs w:val="18"/>
              </w:rPr>
              <w:t xml:space="preserve">Stop </w:t>
            </w:r>
            <w:r w:rsidRPr="008328AC">
              <w:rPr>
                <w:rFonts w:ascii="Palatino Linotype" w:hAnsi="Palatino Linotype"/>
                <w:sz w:val="18"/>
                <w:szCs w:val="18"/>
              </w:rPr>
              <w:t>mode.</w:t>
            </w:r>
          </w:p>
        </w:tc>
      </w:tr>
    </w:tbl>
    <w:p w:rsidR="006A7D5B" w:rsidRPr="000B6645" w:rsidRDefault="006A7D5B" w:rsidP="006A7D5B">
      <w:pPr>
        <w:pStyle w:val="Heading3"/>
        <w:numPr>
          <w:ilvl w:val="0"/>
          <w:numId w:val="0"/>
        </w:numPr>
        <w:spacing w:after="120"/>
        <w:rPr>
          <w:sz w:val="24"/>
          <w:szCs w:val="24"/>
        </w:rPr>
      </w:pPr>
      <w:r>
        <w:rPr>
          <w:sz w:val="24"/>
          <w:szCs w:val="24"/>
        </w:rPr>
        <w:t>Level 1</w:t>
      </w:r>
      <w:r w:rsidR="00CF5E2F">
        <w:rPr>
          <w:sz w:val="24"/>
          <w:szCs w:val="24"/>
        </w:rPr>
        <w:fldChar w:fldCharType="begin"/>
      </w:r>
      <w:r w:rsidR="00CF5E2F">
        <w:instrText xml:space="preserve"> XE "</w:instrText>
      </w:r>
      <w:r w:rsidR="00CF5E2F" w:rsidRPr="001E7997">
        <w:instrText>Level 1</w:instrText>
      </w:r>
      <w:r w:rsidR="00CF5E2F">
        <w:instrText xml:space="preserve">" </w:instrText>
      </w:r>
      <w:r w:rsidR="00CF5E2F">
        <w:rPr>
          <w:sz w:val="24"/>
          <w:szCs w:val="24"/>
        </w:rPr>
        <w:fldChar w:fldCharType="end"/>
      </w:r>
    </w:p>
    <w:p w:rsidR="006A7D5B" w:rsidRDefault="006A7D5B" w:rsidP="006A7D5B">
      <w:pPr>
        <w:pStyle w:val="BodyText"/>
      </w:pPr>
      <w:r>
        <w:t>The Level 1</w:t>
      </w:r>
      <w:r w:rsidR="00CF5E2F">
        <w:fldChar w:fldCharType="begin"/>
      </w:r>
      <w:r w:rsidR="00CF5E2F">
        <w:instrText xml:space="preserve"> XE "</w:instrText>
      </w:r>
      <w:r w:rsidR="00CF5E2F" w:rsidRPr="001E7997">
        <w:instrText>Level 1</w:instrText>
      </w:r>
      <w:r w:rsidR="00CF5E2F">
        <w:instrText xml:space="preserve">" </w:instrText>
      </w:r>
      <w:r w:rsidR="00CF5E2F">
        <w:fldChar w:fldCharType="end"/>
      </w:r>
      <w:r>
        <w:t xml:space="preserve"> architecture </w:t>
      </w:r>
      <w:r w:rsidRPr="00B15947">
        <w:t>in</w:t>
      </w:r>
      <w:r>
        <w:t xml:space="preserve"> Figure 5.6 contains three modules: a seconds counter, a clock d</w:t>
      </w:r>
      <w:r>
        <w:t>i</w:t>
      </w:r>
      <w:r>
        <w:t>vider, and a finite state machine</w:t>
      </w:r>
      <w:r>
        <w:fldChar w:fldCharType="begin"/>
      </w:r>
      <w:r>
        <w:instrText xml:space="preserve"> XE "</w:instrText>
      </w:r>
      <w:r w:rsidRPr="00111D4D">
        <w:instrText>finite-state machine</w:instrText>
      </w:r>
      <w:r>
        <w:instrText xml:space="preserve">" </w:instrText>
      </w:r>
      <w:r>
        <w:fldChar w:fldCharType="end"/>
      </w:r>
      <w:r>
        <w:t xml:space="preserve"> (FSM). The stopwatch counts se</w:t>
      </w:r>
      <w:r>
        <w:t>c</w:t>
      </w:r>
      <w:r>
        <w:t xml:space="preserve">onds, thus the seconds counter module counts the seconds and outputs a 16-bit number representing the number of seconds elapsed. The clock divider generates a 1Hz signal that triggers the seconds counter. The FSM responds to the button press stimuli and produces the appropriate control signals for the seconds counter. The system clock is included to clock both the FSM and the clock divider. </w:t>
      </w:r>
    </w:p>
    <w:p w:rsidR="006A7D5B" w:rsidRDefault="006A7D5B" w:rsidP="008328AC">
      <w:pPr>
        <w:jc w:val="both"/>
      </w:pPr>
    </w:p>
    <w:p w:rsidR="008328AC" w:rsidRDefault="00306EA2" w:rsidP="008328AC">
      <w:pPr>
        <w:jc w:val="center"/>
      </w:pPr>
      <w:r>
        <w:rPr>
          <w:noProof/>
        </w:rPr>
        <w:drawing>
          <wp:inline distT="0" distB="0" distL="0" distR="0">
            <wp:extent cx="5029200" cy="269557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2695575"/>
                    </a:xfrm>
                    <a:prstGeom prst="rect">
                      <a:avLst/>
                    </a:prstGeom>
                    <a:noFill/>
                    <a:ln>
                      <a:noFill/>
                    </a:ln>
                  </pic:spPr>
                </pic:pic>
              </a:graphicData>
            </a:graphic>
          </wp:inline>
        </w:drawing>
      </w:r>
    </w:p>
    <w:p w:rsidR="008328AC" w:rsidRPr="001001CF" w:rsidRDefault="008328AC" w:rsidP="008328AC">
      <w:pPr>
        <w:pStyle w:val="FigureCaption"/>
      </w:pPr>
      <w:r w:rsidRPr="008328AC">
        <w:rPr>
          <w:b/>
        </w:rPr>
        <w:t>Figure 5.</w:t>
      </w:r>
      <w:r w:rsidR="009E2AEB">
        <w:rPr>
          <w:b/>
        </w:rPr>
        <w:t>6</w:t>
      </w:r>
      <w:r>
        <w:t xml:space="preserve"> </w:t>
      </w:r>
      <w:r w:rsidRPr="001001CF">
        <w:t>Level 1</w:t>
      </w:r>
      <w:r w:rsidR="00CF5E2F">
        <w:fldChar w:fldCharType="begin"/>
      </w:r>
      <w:r w:rsidR="00CF5E2F">
        <w:instrText xml:space="preserve"> XE "</w:instrText>
      </w:r>
      <w:r w:rsidR="00CF5E2F" w:rsidRPr="001E7997">
        <w:instrText>Level 1</w:instrText>
      </w:r>
      <w:r w:rsidR="00CF5E2F">
        <w:instrText xml:space="preserve">" </w:instrText>
      </w:r>
      <w:r w:rsidR="00CF5E2F">
        <w:fldChar w:fldCharType="end"/>
      </w:r>
      <w:r w:rsidRPr="001001CF">
        <w:t xml:space="preserve"> design for </w:t>
      </w:r>
      <w:r>
        <w:t xml:space="preserve">the </w:t>
      </w:r>
      <w:r w:rsidRPr="001001CF">
        <w:t>digital stopwatch.</w:t>
      </w:r>
    </w:p>
    <w:p w:rsidR="008328AC" w:rsidRDefault="00AB3608" w:rsidP="007E4FB0">
      <w:pPr>
        <w:pStyle w:val="BodyText"/>
        <w:spacing w:after="120"/>
        <w:ind w:firstLine="360"/>
      </w:pPr>
      <w:r>
        <w:br w:type="page"/>
      </w:r>
      <w:r w:rsidR="008328AC">
        <w:lastRenderedPageBreak/>
        <w:t>The functionality of the Level 1</w:t>
      </w:r>
      <w:r w:rsidR="00CF5E2F">
        <w:fldChar w:fldCharType="begin"/>
      </w:r>
      <w:r w:rsidR="00CF5E2F">
        <w:instrText xml:space="preserve"> XE "</w:instrText>
      </w:r>
      <w:r w:rsidR="00CF5E2F" w:rsidRPr="001E7997">
        <w:instrText>Level 1</w:instrText>
      </w:r>
      <w:r w:rsidR="00CF5E2F">
        <w:instrText xml:space="preserve">" </w:instrText>
      </w:r>
      <w:r w:rsidR="00CF5E2F">
        <w:fldChar w:fldCharType="end"/>
      </w:r>
      <w:r w:rsidR="008328AC">
        <w:t xml:space="preserve"> m</w:t>
      </w:r>
      <w:r w:rsidR="00F23DB6">
        <w:t>odules is described as follows, starting with the finite state machine.</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03"/>
        <w:gridCol w:w="6141"/>
      </w:tblGrid>
      <w:tr w:rsidR="008328AC">
        <w:tc>
          <w:tcPr>
            <w:tcW w:w="1505" w:type="dxa"/>
          </w:tcPr>
          <w:p w:rsidR="008328AC" w:rsidRPr="008328AC" w:rsidRDefault="008328AC" w:rsidP="008328AC">
            <w:pPr>
              <w:spacing w:before="60" w:after="60"/>
              <w:jc w:val="both"/>
              <w:rPr>
                <w:rFonts w:ascii="Palatino Linotype" w:hAnsi="Palatino Linotype"/>
                <w:i/>
                <w:sz w:val="18"/>
                <w:szCs w:val="18"/>
              </w:rPr>
            </w:pPr>
            <w:r w:rsidRPr="008328AC">
              <w:rPr>
                <w:rFonts w:ascii="Palatino Linotype" w:hAnsi="Palatino Linotype"/>
                <w:i/>
                <w:sz w:val="18"/>
                <w:szCs w:val="18"/>
              </w:rPr>
              <w:t>Module</w:t>
            </w:r>
          </w:p>
        </w:tc>
        <w:tc>
          <w:tcPr>
            <w:tcW w:w="6149" w:type="dxa"/>
          </w:tcPr>
          <w:p w:rsidR="008328AC" w:rsidRPr="008328AC" w:rsidRDefault="008328AC" w:rsidP="008328AC">
            <w:pPr>
              <w:spacing w:before="60" w:after="60"/>
              <w:jc w:val="both"/>
              <w:rPr>
                <w:rFonts w:ascii="Palatino Linotype" w:hAnsi="Palatino Linotype"/>
                <w:sz w:val="18"/>
                <w:szCs w:val="18"/>
              </w:rPr>
            </w:pPr>
            <w:r w:rsidRPr="008328AC">
              <w:rPr>
                <w:rFonts w:ascii="Palatino Linotype" w:hAnsi="Palatino Linotype"/>
                <w:sz w:val="18"/>
                <w:szCs w:val="18"/>
              </w:rPr>
              <w:t>Finite State Machine</w:t>
            </w:r>
          </w:p>
        </w:tc>
      </w:tr>
      <w:tr w:rsidR="008328AC">
        <w:tc>
          <w:tcPr>
            <w:tcW w:w="1505" w:type="dxa"/>
          </w:tcPr>
          <w:p w:rsidR="008328AC" w:rsidRPr="008328AC" w:rsidRDefault="008328AC" w:rsidP="008328AC">
            <w:pPr>
              <w:spacing w:before="60" w:after="60"/>
              <w:jc w:val="both"/>
              <w:rPr>
                <w:rFonts w:ascii="Palatino Linotype" w:hAnsi="Palatino Linotype"/>
                <w:i/>
                <w:sz w:val="18"/>
                <w:szCs w:val="18"/>
              </w:rPr>
            </w:pPr>
            <w:r w:rsidRPr="008328AC">
              <w:rPr>
                <w:rFonts w:ascii="Palatino Linotype" w:hAnsi="Palatino Linotype"/>
                <w:i/>
                <w:sz w:val="18"/>
                <w:szCs w:val="18"/>
              </w:rPr>
              <w:t>Inputs</w:t>
            </w:r>
          </w:p>
        </w:tc>
        <w:tc>
          <w:tcPr>
            <w:tcW w:w="6149" w:type="dxa"/>
          </w:tcPr>
          <w:p w:rsidR="008328AC" w:rsidRPr="008328AC" w:rsidRDefault="008328AC" w:rsidP="00B91270">
            <w:pPr>
              <w:numPr>
                <w:ilvl w:val="0"/>
                <w:numId w:val="12"/>
              </w:numPr>
              <w:tabs>
                <w:tab w:val="clear" w:pos="252"/>
                <w:tab w:val="num" w:pos="115"/>
              </w:tabs>
              <w:spacing w:before="60" w:after="60"/>
              <w:ind w:hanging="252"/>
              <w:jc w:val="both"/>
              <w:rPr>
                <w:rFonts w:ascii="Palatino Linotype" w:hAnsi="Palatino Linotype"/>
                <w:sz w:val="18"/>
                <w:szCs w:val="18"/>
              </w:rPr>
            </w:pPr>
            <w:r w:rsidRPr="008328AC">
              <w:rPr>
                <w:rFonts w:ascii="Palatino Linotype" w:hAnsi="Palatino Linotype"/>
                <w:sz w:val="18"/>
                <w:szCs w:val="18"/>
              </w:rPr>
              <w:t>A: Signal to reset the counter.</w:t>
            </w:r>
          </w:p>
          <w:p w:rsidR="008328AC" w:rsidRPr="008328AC" w:rsidRDefault="008328AC" w:rsidP="00B91270">
            <w:pPr>
              <w:numPr>
                <w:ilvl w:val="0"/>
                <w:numId w:val="12"/>
              </w:numPr>
              <w:tabs>
                <w:tab w:val="clear" w:pos="252"/>
                <w:tab w:val="num" w:pos="115"/>
              </w:tabs>
              <w:spacing w:before="60" w:after="60"/>
              <w:ind w:hanging="252"/>
              <w:jc w:val="both"/>
              <w:rPr>
                <w:rFonts w:ascii="Palatino Linotype" w:hAnsi="Palatino Linotype"/>
                <w:sz w:val="18"/>
                <w:szCs w:val="18"/>
              </w:rPr>
            </w:pPr>
            <w:r w:rsidRPr="008328AC">
              <w:rPr>
                <w:rFonts w:ascii="Palatino Linotype" w:hAnsi="Palatino Linotype"/>
                <w:sz w:val="18"/>
                <w:szCs w:val="18"/>
              </w:rPr>
              <w:t xml:space="preserve">B: Signal </w:t>
            </w:r>
            <w:r w:rsidR="00414FF3">
              <w:rPr>
                <w:rFonts w:ascii="Palatino Linotype" w:hAnsi="Palatino Linotype"/>
                <w:sz w:val="18"/>
                <w:szCs w:val="18"/>
              </w:rPr>
              <w:t>to</w:t>
            </w:r>
            <w:r w:rsidRPr="008328AC">
              <w:rPr>
                <w:rFonts w:ascii="Palatino Linotype" w:hAnsi="Palatino Linotype"/>
                <w:sz w:val="18"/>
                <w:szCs w:val="18"/>
              </w:rPr>
              <w:t xml:space="preserve"> toggle </w:t>
            </w:r>
            <w:r w:rsidR="00414FF3">
              <w:rPr>
                <w:rFonts w:ascii="Palatino Linotype" w:hAnsi="Palatino Linotype"/>
                <w:sz w:val="18"/>
                <w:szCs w:val="18"/>
              </w:rPr>
              <w:t xml:space="preserve">the stopwatch </w:t>
            </w:r>
            <w:r w:rsidRPr="008328AC">
              <w:rPr>
                <w:rFonts w:ascii="Palatino Linotype" w:hAnsi="Palatino Linotype"/>
                <w:sz w:val="18"/>
                <w:szCs w:val="18"/>
              </w:rPr>
              <w:t>between run and stop modes.</w:t>
            </w:r>
          </w:p>
          <w:p w:rsidR="008328AC" w:rsidRPr="008328AC" w:rsidRDefault="008328AC" w:rsidP="00B91270">
            <w:pPr>
              <w:numPr>
                <w:ilvl w:val="0"/>
                <w:numId w:val="12"/>
              </w:numPr>
              <w:tabs>
                <w:tab w:val="clear" w:pos="252"/>
                <w:tab w:val="num" w:pos="115"/>
              </w:tabs>
              <w:spacing w:before="60" w:after="60"/>
              <w:ind w:hanging="252"/>
              <w:jc w:val="both"/>
              <w:rPr>
                <w:rFonts w:ascii="Palatino Linotype" w:hAnsi="Palatino Linotype"/>
                <w:sz w:val="18"/>
                <w:szCs w:val="18"/>
              </w:rPr>
            </w:pPr>
            <w:r w:rsidRPr="008328AC">
              <w:rPr>
                <w:rFonts w:ascii="Palatino Linotype" w:hAnsi="Palatino Linotype"/>
                <w:sz w:val="18"/>
                <w:szCs w:val="18"/>
              </w:rPr>
              <w:t>Clock: 1Hz clock signal.</w:t>
            </w:r>
          </w:p>
        </w:tc>
      </w:tr>
      <w:tr w:rsidR="008328AC">
        <w:tc>
          <w:tcPr>
            <w:tcW w:w="1505" w:type="dxa"/>
          </w:tcPr>
          <w:p w:rsidR="008328AC" w:rsidRPr="008328AC" w:rsidRDefault="008328AC" w:rsidP="008328AC">
            <w:pPr>
              <w:spacing w:before="60" w:after="60"/>
              <w:jc w:val="both"/>
              <w:rPr>
                <w:rFonts w:ascii="Palatino Linotype" w:hAnsi="Palatino Linotype"/>
                <w:i/>
                <w:sz w:val="18"/>
                <w:szCs w:val="18"/>
              </w:rPr>
            </w:pPr>
            <w:r w:rsidRPr="008328AC">
              <w:rPr>
                <w:rFonts w:ascii="Palatino Linotype" w:hAnsi="Palatino Linotype"/>
                <w:i/>
                <w:sz w:val="18"/>
                <w:szCs w:val="18"/>
              </w:rPr>
              <w:t>Outputs</w:t>
            </w:r>
          </w:p>
        </w:tc>
        <w:tc>
          <w:tcPr>
            <w:tcW w:w="6149" w:type="dxa"/>
          </w:tcPr>
          <w:p w:rsidR="008328AC" w:rsidRPr="008328AC" w:rsidRDefault="008328AC" w:rsidP="00B91270">
            <w:pPr>
              <w:numPr>
                <w:ilvl w:val="0"/>
                <w:numId w:val="12"/>
              </w:numPr>
              <w:tabs>
                <w:tab w:val="clear" w:pos="252"/>
                <w:tab w:val="num" w:pos="115"/>
              </w:tabs>
              <w:spacing w:before="60" w:after="60"/>
              <w:ind w:hanging="252"/>
              <w:jc w:val="both"/>
              <w:rPr>
                <w:rFonts w:ascii="Palatino Linotype" w:hAnsi="Palatino Linotype"/>
                <w:sz w:val="18"/>
                <w:szCs w:val="18"/>
              </w:rPr>
            </w:pPr>
            <w:r w:rsidRPr="008328AC">
              <w:rPr>
                <w:rFonts w:ascii="Palatino Linotype" w:hAnsi="Palatino Linotype"/>
                <w:sz w:val="18"/>
                <w:szCs w:val="18"/>
              </w:rPr>
              <w:t xml:space="preserve">Reset: Signal to reset the counter to zero. </w:t>
            </w:r>
          </w:p>
          <w:p w:rsidR="008328AC" w:rsidRPr="008328AC" w:rsidRDefault="008328AC" w:rsidP="00B91270">
            <w:pPr>
              <w:numPr>
                <w:ilvl w:val="0"/>
                <w:numId w:val="12"/>
              </w:numPr>
              <w:tabs>
                <w:tab w:val="clear" w:pos="252"/>
                <w:tab w:val="num" w:pos="115"/>
              </w:tabs>
              <w:spacing w:before="60" w:after="60"/>
              <w:ind w:hanging="252"/>
              <w:jc w:val="both"/>
              <w:rPr>
                <w:rFonts w:ascii="Palatino Linotype" w:hAnsi="Palatino Linotype"/>
                <w:sz w:val="18"/>
                <w:szCs w:val="18"/>
              </w:rPr>
            </w:pPr>
            <w:r w:rsidRPr="008328AC">
              <w:rPr>
                <w:rFonts w:ascii="Palatino Linotype" w:hAnsi="Palatino Linotype"/>
                <w:sz w:val="18"/>
                <w:szCs w:val="18"/>
              </w:rPr>
              <w:t xml:space="preserve">Control: </w:t>
            </w:r>
            <w:r w:rsidR="00D40A4F">
              <w:rPr>
                <w:rFonts w:ascii="Palatino Linotype" w:hAnsi="Palatino Linotype"/>
                <w:sz w:val="18"/>
                <w:szCs w:val="18"/>
              </w:rPr>
              <w:t>S</w:t>
            </w:r>
            <w:r w:rsidRPr="008328AC">
              <w:rPr>
                <w:rFonts w:ascii="Palatino Linotype" w:hAnsi="Palatino Linotype"/>
                <w:sz w:val="18"/>
                <w:szCs w:val="18"/>
              </w:rPr>
              <w:t xml:space="preserve">ignal </w:t>
            </w:r>
            <w:r w:rsidR="00D40A4F">
              <w:rPr>
                <w:rFonts w:ascii="Palatino Linotype" w:hAnsi="Palatino Linotype"/>
                <w:sz w:val="18"/>
                <w:szCs w:val="18"/>
              </w:rPr>
              <w:t xml:space="preserve">that </w:t>
            </w:r>
            <w:r w:rsidRPr="008328AC">
              <w:rPr>
                <w:rFonts w:ascii="Palatino Linotype" w:hAnsi="Palatino Linotype"/>
                <w:sz w:val="18"/>
                <w:szCs w:val="18"/>
              </w:rPr>
              <w:t>enables or disables the counter.</w:t>
            </w:r>
          </w:p>
        </w:tc>
      </w:tr>
      <w:tr w:rsidR="008328AC">
        <w:tc>
          <w:tcPr>
            <w:tcW w:w="1505" w:type="dxa"/>
          </w:tcPr>
          <w:p w:rsidR="008328AC" w:rsidRPr="008328AC" w:rsidRDefault="008328AC" w:rsidP="008328AC">
            <w:pPr>
              <w:spacing w:before="60" w:after="60"/>
              <w:jc w:val="both"/>
              <w:rPr>
                <w:rFonts w:ascii="Palatino Linotype" w:hAnsi="Palatino Linotype"/>
                <w:i/>
                <w:sz w:val="18"/>
                <w:szCs w:val="18"/>
              </w:rPr>
            </w:pPr>
            <w:r w:rsidRPr="008328AC">
              <w:rPr>
                <w:rFonts w:ascii="Palatino Linotype" w:hAnsi="Palatino Linotype"/>
                <w:i/>
                <w:sz w:val="18"/>
                <w:szCs w:val="18"/>
              </w:rPr>
              <w:t>Functionality</w:t>
            </w:r>
          </w:p>
        </w:tc>
        <w:tc>
          <w:tcPr>
            <w:tcW w:w="6149" w:type="dxa"/>
          </w:tcPr>
          <w:p w:rsidR="008328AC" w:rsidRPr="008328AC" w:rsidRDefault="00306EA2" w:rsidP="008328AC">
            <w:pPr>
              <w:spacing w:before="60" w:after="60"/>
              <w:rPr>
                <w:rFonts w:ascii="Palatino Linotype" w:hAnsi="Palatino Linotype"/>
                <w:sz w:val="18"/>
                <w:szCs w:val="18"/>
              </w:rPr>
            </w:pPr>
            <w:r w:rsidRPr="00D2541A">
              <w:rPr>
                <w:rFonts w:ascii="Palatino Linotype" w:hAnsi="Palatino Linotype"/>
                <w:noProof/>
                <w:sz w:val="18"/>
                <w:szCs w:val="18"/>
              </w:rPr>
              <w:drawing>
                <wp:inline distT="0" distB="0" distL="0" distR="0">
                  <wp:extent cx="1819275" cy="108585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275" cy="1085850"/>
                          </a:xfrm>
                          <a:prstGeom prst="rect">
                            <a:avLst/>
                          </a:prstGeom>
                          <a:noFill/>
                          <a:ln>
                            <a:noFill/>
                          </a:ln>
                        </pic:spPr>
                      </pic:pic>
                    </a:graphicData>
                  </a:graphic>
                </wp:inline>
              </w:drawing>
            </w:r>
          </w:p>
        </w:tc>
      </w:tr>
    </w:tbl>
    <w:p w:rsidR="008328AC" w:rsidRDefault="008328AC" w:rsidP="00F23DB6">
      <w:pPr>
        <w:pStyle w:val="BodyText"/>
        <w:spacing w:before="120"/>
      </w:pPr>
      <w:r>
        <w:t>The functionality of the finite state machine</w:t>
      </w:r>
      <w:r w:rsidR="00CF5E2F">
        <w:fldChar w:fldCharType="begin"/>
      </w:r>
      <w:r w:rsidR="00CF5E2F">
        <w:instrText xml:space="preserve"> XE "</w:instrText>
      </w:r>
      <w:r w:rsidR="00CF5E2F" w:rsidRPr="007D3885">
        <w:instrText>finite state machine</w:instrText>
      </w:r>
      <w:r w:rsidR="00CF5E2F">
        <w:instrText xml:space="preserve">" </w:instrText>
      </w:r>
      <w:r w:rsidR="00CF5E2F">
        <w:fldChar w:fldCharType="end"/>
      </w:r>
      <w:r>
        <w:t xml:space="preserve"> is described with a tool that is probably fami</w:t>
      </w:r>
      <w:r>
        <w:t>l</w:t>
      </w:r>
      <w:r>
        <w:t>iar to the reader, the state diagram</w:t>
      </w:r>
      <w:r w:rsidR="00D2541A">
        <w:t>. State diagrams are covered in more detail in Chapter 6</w:t>
      </w:r>
      <w:r>
        <w:t>. The state diagram describes stimulus-response behavior</w:t>
      </w:r>
      <w:r w:rsidR="00D40A4F">
        <w:t>,</w:t>
      </w:r>
      <w:r>
        <w:t xml:space="preserve"> and shows how the system transitions b</w:t>
      </w:r>
      <w:r>
        <w:t>e</w:t>
      </w:r>
      <w:r>
        <w:t>tween states based upon logic signals from the bu</w:t>
      </w:r>
      <w:r>
        <w:t>t</w:t>
      </w:r>
      <w:r>
        <w:t xml:space="preserve">ton presses. </w:t>
      </w:r>
    </w:p>
    <w:p w:rsidR="00F23DB6" w:rsidRDefault="00F23DB6" w:rsidP="00F23DB6">
      <w:pPr>
        <w:pStyle w:val="BodyText"/>
        <w:spacing w:after="120"/>
      </w:pPr>
      <w:r>
        <w:tab/>
        <w:t>Next, consider the clock divider.</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83"/>
        <w:gridCol w:w="6061"/>
      </w:tblGrid>
      <w:tr w:rsidR="008328AC">
        <w:tc>
          <w:tcPr>
            <w:tcW w:w="1585" w:type="dxa"/>
          </w:tcPr>
          <w:p w:rsidR="008328AC" w:rsidRPr="008328AC" w:rsidRDefault="006A7D5B" w:rsidP="006A7D5B">
            <w:pPr>
              <w:spacing w:before="60" w:after="60"/>
              <w:jc w:val="both"/>
              <w:rPr>
                <w:rFonts w:ascii="Palatino Linotype" w:hAnsi="Palatino Linotype"/>
                <w:i/>
                <w:sz w:val="18"/>
                <w:szCs w:val="18"/>
              </w:rPr>
            </w:pPr>
            <w:r>
              <w:br w:type="page"/>
            </w:r>
            <w:r w:rsidR="008328AC" w:rsidRPr="008328AC">
              <w:rPr>
                <w:rFonts w:ascii="Palatino Linotype" w:hAnsi="Palatino Linotype"/>
                <w:i/>
                <w:sz w:val="18"/>
                <w:szCs w:val="18"/>
              </w:rPr>
              <w:t>Module</w:t>
            </w:r>
          </w:p>
        </w:tc>
        <w:tc>
          <w:tcPr>
            <w:tcW w:w="6069" w:type="dxa"/>
          </w:tcPr>
          <w:p w:rsidR="008328AC" w:rsidRPr="008328AC" w:rsidRDefault="008328AC" w:rsidP="006A7D5B">
            <w:pPr>
              <w:spacing w:before="60" w:after="60"/>
              <w:jc w:val="both"/>
              <w:rPr>
                <w:rFonts w:ascii="Palatino Linotype" w:hAnsi="Palatino Linotype"/>
                <w:sz w:val="18"/>
                <w:szCs w:val="18"/>
              </w:rPr>
            </w:pPr>
            <w:r w:rsidRPr="008328AC">
              <w:rPr>
                <w:rFonts w:ascii="Palatino Linotype" w:hAnsi="Palatino Linotype"/>
                <w:sz w:val="18"/>
                <w:szCs w:val="18"/>
              </w:rPr>
              <w:t>Clock Divider</w:t>
            </w:r>
          </w:p>
        </w:tc>
      </w:tr>
      <w:tr w:rsidR="008328AC">
        <w:tc>
          <w:tcPr>
            <w:tcW w:w="1585" w:type="dxa"/>
          </w:tcPr>
          <w:p w:rsidR="008328AC" w:rsidRPr="008328AC" w:rsidRDefault="008328AC" w:rsidP="006A7D5B">
            <w:pPr>
              <w:spacing w:before="60" w:after="60"/>
              <w:jc w:val="both"/>
              <w:rPr>
                <w:rFonts w:ascii="Palatino Linotype" w:hAnsi="Palatino Linotype"/>
                <w:i/>
                <w:sz w:val="18"/>
                <w:szCs w:val="18"/>
              </w:rPr>
            </w:pPr>
            <w:r w:rsidRPr="008328AC">
              <w:rPr>
                <w:rFonts w:ascii="Palatino Linotype" w:hAnsi="Palatino Linotype"/>
                <w:i/>
                <w:sz w:val="18"/>
                <w:szCs w:val="18"/>
              </w:rPr>
              <w:t>Inputs</w:t>
            </w:r>
          </w:p>
        </w:tc>
        <w:tc>
          <w:tcPr>
            <w:tcW w:w="6069" w:type="dxa"/>
          </w:tcPr>
          <w:p w:rsidR="008328AC" w:rsidRPr="008328AC" w:rsidRDefault="008328AC" w:rsidP="00B91270">
            <w:pPr>
              <w:numPr>
                <w:ilvl w:val="0"/>
                <w:numId w:val="13"/>
              </w:numPr>
              <w:tabs>
                <w:tab w:val="clear" w:pos="252"/>
                <w:tab w:val="num" w:pos="107"/>
              </w:tabs>
              <w:spacing w:before="60" w:after="60"/>
              <w:ind w:hanging="252"/>
              <w:jc w:val="both"/>
              <w:rPr>
                <w:rFonts w:ascii="Palatino Linotype" w:hAnsi="Palatino Linotype"/>
                <w:sz w:val="18"/>
                <w:szCs w:val="18"/>
              </w:rPr>
            </w:pPr>
            <w:r w:rsidRPr="008328AC">
              <w:rPr>
                <w:rFonts w:ascii="Palatino Linotype" w:hAnsi="Palatino Linotype"/>
                <w:sz w:val="18"/>
                <w:szCs w:val="18"/>
              </w:rPr>
              <w:t xml:space="preserve">System clock: </w:t>
            </w:r>
            <w:r w:rsidRPr="008328AC">
              <w:rPr>
                <w:rFonts w:ascii="Palatino Linotype" w:hAnsi="Palatino Linotype"/>
                <w:sz w:val="18"/>
                <w:szCs w:val="18"/>
                <w:u w:val="single"/>
              </w:rPr>
              <w:t>32,768</w:t>
            </w:r>
            <w:r w:rsidRPr="008328AC">
              <w:rPr>
                <w:rFonts w:ascii="Palatino Linotype" w:hAnsi="Palatino Linotype"/>
                <w:sz w:val="18"/>
                <w:szCs w:val="18"/>
              </w:rPr>
              <w:t>Hz.</w:t>
            </w:r>
          </w:p>
        </w:tc>
      </w:tr>
      <w:tr w:rsidR="008328AC">
        <w:tc>
          <w:tcPr>
            <w:tcW w:w="1585" w:type="dxa"/>
          </w:tcPr>
          <w:p w:rsidR="008328AC" w:rsidRPr="008328AC" w:rsidRDefault="008328AC" w:rsidP="006A7D5B">
            <w:pPr>
              <w:spacing w:before="60" w:after="60"/>
              <w:jc w:val="both"/>
              <w:rPr>
                <w:rFonts w:ascii="Palatino Linotype" w:hAnsi="Palatino Linotype"/>
                <w:i/>
                <w:sz w:val="18"/>
                <w:szCs w:val="18"/>
              </w:rPr>
            </w:pPr>
            <w:r w:rsidRPr="008328AC">
              <w:rPr>
                <w:rFonts w:ascii="Palatino Linotype" w:hAnsi="Palatino Linotype"/>
                <w:i/>
                <w:sz w:val="18"/>
                <w:szCs w:val="18"/>
              </w:rPr>
              <w:t>Outputs</w:t>
            </w:r>
          </w:p>
        </w:tc>
        <w:tc>
          <w:tcPr>
            <w:tcW w:w="6069" w:type="dxa"/>
          </w:tcPr>
          <w:p w:rsidR="008328AC" w:rsidRPr="008328AC" w:rsidRDefault="008328AC" w:rsidP="00B91270">
            <w:pPr>
              <w:numPr>
                <w:ilvl w:val="0"/>
                <w:numId w:val="13"/>
              </w:numPr>
              <w:tabs>
                <w:tab w:val="clear" w:pos="252"/>
                <w:tab w:val="num" w:pos="107"/>
              </w:tabs>
              <w:spacing w:before="60" w:after="60"/>
              <w:ind w:hanging="252"/>
              <w:jc w:val="both"/>
              <w:rPr>
                <w:rFonts w:ascii="Palatino Linotype" w:hAnsi="Palatino Linotype"/>
                <w:sz w:val="18"/>
                <w:szCs w:val="18"/>
              </w:rPr>
            </w:pPr>
            <w:r w:rsidRPr="008328AC">
              <w:rPr>
                <w:rFonts w:ascii="Palatino Linotype" w:hAnsi="Palatino Linotype"/>
                <w:sz w:val="18"/>
                <w:szCs w:val="18"/>
              </w:rPr>
              <w:t>Internal clock: 1Hz clock for seconds elapsed.</w:t>
            </w:r>
          </w:p>
        </w:tc>
      </w:tr>
      <w:tr w:rsidR="008328AC">
        <w:tc>
          <w:tcPr>
            <w:tcW w:w="1585" w:type="dxa"/>
          </w:tcPr>
          <w:p w:rsidR="008328AC" w:rsidRPr="008328AC" w:rsidRDefault="008328AC" w:rsidP="006A7D5B">
            <w:pPr>
              <w:spacing w:before="60" w:after="60"/>
              <w:jc w:val="both"/>
              <w:rPr>
                <w:rFonts w:ascii="Palatino Linotype" w:hAnsi="Palatino Linotype"/>
                <w:i/>
                <w:sz w:val="18"/>
                <w:szCs w:val="18"/>
              </w:rPr>
            </w:pPr>
            <w:r w:rsidRPr="008328AC">
              <w:rPr>
                <w:rFonts w:ascii="Palatino Linotype" w:hAnsi="Palatino Linotype"/>
                <w:i/>
                <w:sz w:val="18"/>
                <w:szCs w:val="18"/>
              </w:rPr>
              <w:t>Functionality</w:t>
            </w:r>
          </w:p>
        </w:tc>
        <w:tc>
          <w:tcPr>
            <w:tcW w:w="6069" w:type="dxa"/>
          </w:tcPr>
          <w:p w:rsidR="008328AC" w:rsidRPr="008328AC" w:rsidRDefault="008328AC" w:rsidP="006A7D5B">
            <w:pPr>
              <w:spacing w:before="60" w:after="60"/>
              <w:jc w:val="both"/>
              <w:rPr>
                <w:rFonts w:ascii="Palatino Linotype" w:hAnsi="Palatino Linotype"/>
                <w:sz w:val="18"/>
                <w:szCs w:val="18"/>
              </w:rPr>
            </w:pPr>
            <w:r w:rsidRPr="008328AC">
              <w:rPr>
                <w:rFonts w:ascii="Palatino Linotype" w:hAnsi="Palatino Linotype"/>
                <w:sz w:val="18"/>
                <w:szCs w:val="18"/>
              </w:rPr>
              <w:t>Divide the system clock by 32,768 to produce a 1Hz clock.</w:t>
            </w:r>
          </w:p>
        </w:tc>
      </w:tr>
    </w:tbl>
    <w:p w:rsidR="00AB3608" w:rsidRDefault="008328AC" w:rsidP="00F23DB6">
      <w:pPr>
        <w:pStyle w:val="BodyText"/>
        <w:spacing w:before="120" w:after="120"/>
      </w:pPr>
      <w:r>
        <w:t>The value of 32,768 Hz was selected for the system clock for several reasons. It is a power of 2 that is easily divisible by digital circuitry to produce a 1Hz output signal. It is also well above the clock rate needed for detecting button presses</w:t>
      </w:r>
      <w:r w:rsidR="00F23DB6">
        <w:t xml:space="preserve"> and</w:t>
      </w:r>
      <w:r>
        <w:t xml:space="preserve"> there is</w:t>
      </w:r>
      <w:r w:rsidR="00F23DB6">
        <w:t xml:space="preserve"> </w:t>
      </w:r>
      <w:r>
        <w:t>a wide selection of cry</w:t>
      </w:r>
      <w:r>
        <w:t>s</w:t>
      </w:r>
      <w:r>
        <w:t xml:space="preserve">tals that </w:t>
      </w:r>
      <w:r w:rsidR="00697BBA">
        <w:t>can meet this requirement</w:t>
      </w:r>
      <w:r>
        <w:t>.</w:t>
      </w:r>
    </w:p>
    <w:p w:rsidR="00AB3608" w:rsidRDefault="00AB3608" w:rsidP="00D40A4F">
      <w:pPr>
        <w:pStyle w:val="BodyText"/>
        <w:spacing w:before="120" w:after="120"/>
        <w:ind w:firstLine="360"/>
      </w:pPr>
    </w:p>
    <w:p w:rsidR="00AB3608" w:rsidRDefault="00AB3608" w:rsidP="00755CDE">
      <w:pPr>
        <w:pStyle w:val="BodyText"/>
        <w:spacing w:before="120" w:after="120"/>
      </w:pPr>
    </w:p>
    <w:p w:rsidR="00AB3608" w:rsidRDefault="00AB3608" w:rsidP="00D40A4F">
      <w:pPr>
        <w:pStyle w:val="BodyText"/>
        <w:spacing w:before="120" w:after="120"/>
        <w:ind w:firstLine="360"/>
      </w:pPr>
    </w:p>
    <w:p w:rsidR="00AB3608" w:rsidRDefault="00AB3608" w:rsidP="00D40A4F">
      <w:pPr>
        <w:pStyle w:val="BodyText"/>
        <w:spacing w:before="120" w:after="120"/>
        <w:ind w:firstLine="360"/>
      </w:pPr>
    </w:p>
    <w:p w:rsidR="00AB3608" w:rsidRDefault="00AB3608" w:rsidP="00D40A4F">
      <w:pPr>
        <w:pStyle w:val="BodyText"/>
        <w:spacing w:before="120" w:after="120"/>
        <w:ind w:firstLine="360"/>
      </w:pPr>
    </w:p>
    <w:p w:rsidR="00AB3608" w:rsidRDefault="00923711" w:rsidP="00D40A4F">
      <w:pPr>
        <w:pStyle w:val="BodyText"/>
        <w:spacing w:before="120" w:after="120"/>
        <w:ind w:firstLine="360"/>
      </w:pPr>
      <w:r>
        <w:lastRenderedPageBreak/>
        <w:t>Finally, consider the seconds counter.</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68"/>
        <w:gridCol w:w="6076"/>
      </w:tblGrid>
      <w:tr w:rsidR="008328AC">
        <w:tc>
          <w:tcPr>
            <w:tcW w:w="1569" w:type="dxa"/>
          </w:tcPr>
          <w:p w:rsidR="008328AC" w:rsidRPr="008328AC" w:rsidRDefault="00AB3608" w:rsidP="008328AC">
            <w:pPr>
              <w:spacing w:before="60" w:after="60"/>
              <w:jc w:val="both"/>
              <w:rPr>
                <w:rFonts w:ascii="Palatino Linotype" w:hAnsi="Palatino Linotype"/>
                <w:i/>
                <w:sz w:val="20"/>
                <w:szCs w:val="20"/>
              </w:rPr>
            </w:pPr>
            <w:r>
              <w:br w:type="page"/>
            </w:r>
            <w:r w:rsidR="008328AC" w:rsidRPr="008328AC">
              <w:rPr>
                <w:rFonts w:ascii="Palatino Linotype" w:hAnsi="Palatino Linotype"/>
                <w:i/>
                <w:sz w:val="20"/>
                <w:szCs w:val="20"/>
              </w:rPr>
              <w:t>Module</w:t>
            </w:r>
          </w:p>
        </w:tc>
        <w:tc>
          <w:tcPr>
            <w:tcW w:w="6085" w:type="dxa"/>
          </w:tcPr>
          <w:p w:rsidR="008328AC" w:rsidRPr="008328AC" w:rsidRDefault="008328AC" w:rsidP="008328AC">
            <w:pPr>
              <w:spacing w:before="60" w:after="60"/>
              <w:jc w:val="both"/>
              <w:rPr>
                <w:rFonts w:ascii="Palatino Linotype" w:hAnsi="Palatino Linotype"/>
                <w:sz w:val="20"/>
                <w:szCs w:val="20"/>
              </w:rPr>
            </w:pPr>
            <w:r w:rsidRPr="008328AC">
              <w:rPr>
                <w:rFonts w:ascii="Palatino Linotype" w:hAnsi="Palatino Linotype"/>
                <w:sz w:val="20"/>
                <w:szCs w:val="20"/>
              </w:rPr>
              <w:t>Seconds Counter</w:t>
            </w:r>
          </w:p>
        </w:tc>
      </w:tr>
      <w:tr w:rsidR="008328AC">
        <w:tc>
          <w:tcPr>
            <w:tcW w:w="1569" w:type="dxa"/>
          </w:tcPr>
          <w:p w:rsidR="008328AC" w:rsidRPr="008328AC" w:rsidRDefault="008328AC" w:rsidP="008328AC">
            <w:pPr>
              <w:spacing w:before="60" w:after="60"/>
              <w:jc w:val="both"/>
              <w:rPr>
                <w:rFonts w:ascii="Palatino Linotype" w:hAnsi="Palatino Linotype"/>
                <w:i/>
                <w:sz w:val="20"/>
                <w:szCs w:val="20"/>
              </w:rPr>
            </w:pPr>
            <w:r w:rsidRPr="008328AC">
              <w:rPr>
                <w:rFonts w:ascii="Palatino Linotype" w:hAnsi="Palatino Linotype"/>
                <w:i/>
                <w:sz w:val="20"/>
                <w:szCs w:val="20"/>
              </w:rPr>
              <w:t>Inputs</w:t>
            </w:r>
          </w:p>
        </w:tc>
        <w:tc>
          <w:tcPr>
            <w:tcW w:w="6085" w:type="dxa"/>
          </w:tcPr>
          <w:p w:rsidR="008328AC" w:rsidRPr="008328AC" w:rsidRDefault="008328AC" w:rsidP="00B91270">
            <w:pPr>
              <w:numPr>
                <w:ilvl w:val="0"/>
                <w:numId w:val="14"/>
              </w:numPr>
              <w:tabs>
                <w:tab w:val="clear" w:pos="252"/>
                <w:tab w:val="num" w:pos="123"/>
              </w:tabs>
              <w:spacing w:before="60" w:after="60"/>
              <w:ind w:hanging="252"/>
              <w:jc w:val="both"/>
              <w:rPr>
                <w:rFonts w:ascii="Palatino Linotype" w:hAnsi="Palatino Linotype"/>
                <w:sz w:val="20"/>
                <w:szCs w:val="20"/>
              </w:rPr>
            </w:pPr>
            <w:r w:rsidRPr="008328AC">
              <w:rPr>
                <w:rFonts w:ascii="Palatino Linotype" w:hAnsi="Palatino Linotype"/>
                <w:sz w:val="20"/>
                <w:szCs w:val="20"/>
              </w:rPr>
              <w:t>Reset: Reset the counter to zero.</w:t>
            </w:r>
          </w:p>
          <w:p w:rsidR="008328AC" w:rsidRPr="008328AC" w:rsidRDefault="008328AC" w:rsidP="00B91270">
            <w:pPr>
              <w:numPr>
                <w:ilvl w:val="0"/>
                <w:numId w:val="14"/>
              </w:numPr>
              <w:tabs>
                <w:tab w:val="clear" w:pos="252"/>
                <w:tab w:val="num" w:pos="123"/>
              </w:tabs>
              <w:spacing w:before="60" w:after="60"/>
              <w:ind w:hanging="252"/>
              <w:jc w:val="both"/>
              <w:rPr>
                <w:rFonts w:ascii="Palatino Linotype" w:hAnsi="Palatino Linotype"/>
                <w:sz w:val="20"/>
                <w:szCs w:val="20"/>
              </w:rPr>
            </w:pPr>
            <w:r w:rsidRPr="008328AC">
              <w:rPr>
                <w:rFonts w:ascii="Palatino Linotype" w:hAnsi="Palatino Linotype"/>
                <w:sz w:val="20"/>
                <w:szCs w:val="20"/>
              </w:rPr>
              <w:t>Control: Enable/disable the counter.</w:t>
            </w:r>
          </w:p>
          <w:p w:rsidR="008328AC" w:rsidRPr="008328AC" w:rsidRDefault="008328AC" w:rsidP="00B91270">
            <w:pPr>
              <w:numPr>
                <w:ilvl w:val="0"/>
                <w:numId w:val="14"/>
              </w:numPr>
              <w:tabs>
                <w:tab w:val="clear" w:pos="252"/>
                <w:tab w:val="num" w:pos="123"/>
              </w:tabs>
              <w:spacing w:before="60" w:after="60"/>
              <w:ind w:hanging="252"/>
              <w:jc w:val="both"/>
              <w:rPr>
                <w:rFonts w:ascii="Palatino Linotype" w:hAnsi="Palatino Linotype"/>
                <w:sz w:val="20"/>
                <w:szCs w:val="20"/>
              </w:rPr>
            </w:pPr>
            <w:r w:rsidRPr="008328AC">
              <w:rPr>
                <w:rFonts w:ascii="Palatino Linotype" w:hAnsi="Palatino Linotype"/>
                <w:sz w:val="20"/>
                <w:szCs w:val="20"/>
              </w:rPr>
              <w:t>Clock: Increment the counter.</w:t>
            </w:r>
          </w:p>
        </w:tc>
      </w:tr>
      <w:tr w:rsidR="008328AC">
        <w:tc>
          <w:tcPr>
            <w:tcW w:w="1569" w:type="dxa"/>
          </w:tcPr>
          <w:p w:rsidR="008328AC" w:rsidRPr="008328AC" w:rsidRDefault="008328AC" w:rsidP="008328AC">
            <w:pPr>
              <w:spacing w:before="60" w:after="60"/>
              <w:jc w:val="both"/>
              <w:rPr>
                <w:rFonts w:ascii="Palatino Linotype" w:hAnsi="Palatino Linotype"/>
                <w:i/>
                <w:sz w:val="20"/>
                <w:szCs w:val="20"/>
              </w:rPr>
            </w:pPr>
            <w:r w:rsidRPr="008328AC">
              <w:rPr>
                <w:rFonts w:ascii="Palatino Linotype" w:hAnsi="Palatino Linotype"/>
                <w:i/>
                <w:sz w:val="20"/>
                <w:szCs w:val="20"/>
              </w:rPr>
              <w:t>Outputs</w:t>
            </w:r>
          </w:p>
        </w:tc>
        <w:tc>
          <w:tcPr>
            <w:tcW w:w="6085" w:type="dxa"/>
          </w:tcPr>
          <w:p w:rsidR="008328AC" w:rsidRPr="008328AC" w:rsidRDefault="00414FF3" w:rsidP="00B91270">
            <w:pPr>
              <w:numPr>
                <w:ilvl w:val="0"/>
                <w:numId w:val="14"/>
              </w:numPr>
              <w:tabs>
                <w:tab w:val="clear" w:pos="252"/>
                <w:tab w:val="num" w:pos="123"/>
              </w:tabs>
              <w:spacing w:before="60" w:after="60"/>
              <w:ind w:left="123" w:hanging="123"/>
              <w:jc w:val="both"/>
              <w:rPr>
                <w:rFonts w:ascii="Palatino Linotype" w:hAnsi="Palatino Linotype"/>
                <w:sz w:val="20"/>
                <w:szCs w:val="20"/>
              </w:rPr>
            </w:pPr>
            <w:r w:rsidRPr="008328AC">
              <w:rPr>
                <w:rFonts w:ascii="Palatino Linotype" w:hAnsi="Palatino Linotype"/>
                <w:sz w:val="20"/>
                <w:szCs w:val="20"/>
              </w:rPr>
              <w:t>b</w:t>
            </w:r>
            <w:r w:rsidRPr="008328AC">
              <w:rPr>
                <w:rFonts w:ascii="Palatino Linotype" w:hAnsi="Palatino Linotype"/>
                <w:sz w:val="20"/>
                <w:szCs w:val="20"/>
                <w:vertAlign w:val="subscript"/>
              </w:rPr>
              <w:t>15</w:t>
            </w:r>
            <w:r w:rsidR="00F302A4">
              <w:rPr>
                <w:rFonts w:ascii="Palatino Linotype" w:hAnsi="Palatino Linotype"/>
                <w:sz w:val="20"/>
                <w:szCs w:val="20"/>
              </w:rPr>
              <w:t>-</w:t>
            </w:r>
            <w:r w:rsidR="008328AC" w:rsidRPr="008328AC">
              <w:rPr>
                <w:rFonts w:ascii="Palatino Linotype" w:hAnsi="Palatino Linotype"/>
                <w:sz w:val="20"/>
                <w:szCs w:val="20"/>
              </w:rPr>
              <w:t>b</w:t>
            </w:r>
            <w:r w:rsidR="008328AC" w:rsidRPr="008328AC">
              <w:rPr>
                <w:rFonts w:ascii="Palatino Linotype" w:hAnsi="Palatino Linotype"/>
                <w:sz w:val="20"/>
                <w:szCs w:val="20"/>
                <w:vertAlign w:val="subscript"/>
              </w:rPr>
              <w:t>0</w:t>
            </w:r>
            <w:r w:rsidR="008328AC" w:rsidRPr="008328AC">
              <w:rPr>
                <w:rFonts w:ascii="Palatino Linotype" w:hAnsi="Palatino Linotype"/>
                <w:sz w:val="20"/>
                <w:szCs w:val="20"/>
              </w:rPr>
              <w:t>: 16</w:t>
            </w:r>
            <w:r>
              <w:rPr>
                <w:rFonts w:ascii="Palatino Linotype" w:hAnsi="Palatino Linotype"/>
                <w:sz w:val="20"/>
                <w:szCs w:val="20"/>
              </w:rPr>
              <w:t>-</w:t>
            </w:r>
            <w:r w:rsidR="008328AC" w:rsidRPr="008328AC">
              <w:rPr>
                <w:rFonts w:ascii="Palatino Linotype" w:hAnsi="Palatino Linotype"/>
                <w:sz w:val="20"/>
                <w:szCs w:val="20"/>
              </w:rPr>
              <w:t>bit binary representation of number of seconds elapsed.</w:t>
            </w:r>
          </w:p>
        </w:tc>
      </w:tr>
      <w:tr w:rsidR="008328AC">
        <w:tc>
          <w:tcPr>
            <w:tcW w:w="1569" w:type="dxa"/>
          </w:tcPr>
          <w:p w:rsidR="008328AC" w:rsidRPr="008328AC" w:rsidRDefault="008328AC" w:rsidP="008328AC">
            <w:pPr>
              <w:spacing w:before="60" w:after="60"/>
              <w:jc w:val="both"/>
              <w:rPr>
                <w:rFonts w:ascii="Palatino Linotype" w:hAnsi="Palatino Linotype"/>
                <w:i/>
                <w:sz w:val="20"/>
                <w:szCs w:val="20"/>
              </w:rPr>
            </w:pPr>
            <w:r w:rsidRPr="008328AC">
              <w:rPr>
                <w:rFonts w:ascii="Palatino Linotype" w:hAnsi="Palatino Linotype"/>
                <w:i/>
                <w:sz w:val="20"/>
                <w:szCs w:val="20"/>
              </w:rPr>
              <w:t>Functionality</w:t>
            </w:r>
          </w:p>
        </w:tc>
        <w:tc>
          <w:tcPr>
            <w:tcW w:w="6085" w:type="dxa"/>
          </w:tcPr>
          <w:p w:rsidR="008328AC" w:rsidRPr="008328AC" w:rsidRDefault="008328AC" w:rsidP="008328AC">
            <w:pPr>
              <w:spacing w:before="60" w:after="60"/>
              <w:jc w:val="both"/>
              <w:rPr>
                <w:rFonts w:ascii="Palatino Linotype" w:hAnsi="Palatino Linotype"/>
                <w:sz w:val="20"/>
                <w:szCs w:val="20"/>
              </w:rPr>
            </w:pPr>
            <w:r w:rsidRPr="008328AC">
              <w:rPr>
                <w:rFonts w:ascii="Palatino Linotype" w:hAnsi="Palatino Linotype"/>
                <w:sz w:val="20"/>
                <w:szCs w:val="20"/>
              </w:rPr>
              <w:t>Count the seconds when enabled and resets to zero when reset signal enabled.</w:t>
            </w:r>
          </w:p>
        </w:tc>
      </w:tr>
    </w:tbl>
    <w:p w:rsidR="008328AC" w:rsidRDefault="008328AC" w:rsidP="00923711">
      <w:pPr>
        <w:pStyle w:val="BodyText"/>
        <w:spacing w:before="120"/>
      </w:pPr>
      <w:r>
        <w:t>The system decomposition would end here</w:t>
      </w:r>
      <w:r w:rsidR="00D40A4F">
        <w:t>,</w:t>
      </w:r>
      <w:r>
        <w:t xml:space="preserve"> assuming that the design is to be impl</w:t>
      </w:r>
      <w:r>
        <w:t>e</w:t>
      </w:r>
      <w:r>
        <w:t>mented using off-the-shelf chips. The next step would be to determine components at the detailed d</w:t>
      </w:r>
      <w:r>
        <w:t>e</w:t>
      </w:r>
      <w:r>
        <w:t>sign level.</w:t>
      </w:r>
      <w:r w:rsidR="00642CA2">
        <w:t xml:space="preserve"> </w:t>
      </w:r>
      <w:r>
        <w:t xml:space="preserve">However, if it were an integrated circuit design, the description would continue until the transistor level is reached. </w:t>
      </w:r>
    </w:p>
    <w:p w:rsidR="00975A5F" w:rsidRPr="00AC4DAA" w:rsidRDefault="00975A5F" w:rsidP="00975A5F">
      <w:pPr>
        <w:pStyle w:val="BookHeading2"/>
        <w:numPr>
          <w:ilvl w:val="1"/>
          <w:numId w:val="3"/>
        </w:numPr>
      </w:pPr>
      <w:r>
        <w:t>Application: Software Design</w:t>
      </w:r>
    </w:p>
    <w:p w:rsidR="000F296C" w:rsidRDefault="000F296C" w:rsidP="000F296C">
      <w:pPr>
        <w:pStyle w:val="BodyText"/>
      </w:pPr>
      <w:r>
        <w:t>Software also lends itself to functional decomposition</w:t>
      </w:r>
      <w:r w:rsidR="00DB08E1">
        <w:fldChar w:fldCharType="begin"/>
      </w:r>
      <w:r w:rsidR="00DB08E1">
        <w:instrText xml:space="preserve"> XE "</w:instrText>
      </w:r>
      <w:r w:rsidR="00DB08E1" w:rsidRPr="00832B74">
        <w:instrText>functional decompos</w:instrText>
      </w:r>
      <w:r w:rsidR="00DB08E1" w:rsidRPr="00832B74">
        <w:instrText>i</w:instrText>
      </w:r>
      <w:r w:rsidR="00DB08E1" w:rsidRPr="00832B74">
        <w:instrText>tion</w:instrText>
      </w:r>
      <w:r w:rsidR="00DB08E1">
        <w:instrText xml:space="preserve">" </w:instrText>
      </w:r>
      <w:r w:rsidR="00DB08E1">
        <w:fldChar w:fldCharType="end"/>
      </w:r>
      <w:r>
        <w:t xml:space="preserve"> since virtually all compu</w:t>
      </w:r>
      <w:r>
        <w:t>t</w:t>
      </w:r>
      <w:r>
        <w:t>ing languages provide the capability to call functions, subroutines, or modules. Functional software design simplifies program development by eliminating the need to create redundant code via the use of functions that are called repeatedly.</w:t>
      </w:r>
    </w:p>
    <w:p w:rsidR="000F296C" w:rsidRDefault="000F296C" w:rsidP="003F480A">
      <w:pPr>
        <w:pStyle w:val="BodyText"/>
        <w:ind w:firstLine="360"/>
      </w:pPr>
      <w:r>
        <w:rPr>
          <w:b/>
          <w:i/>
        </w:rPr>
        <w:t>Structure charts</w:t>
      </w:r>
      <w:r w:rsidR="00DB491F">
        <w:rPr>
          <w:b/>
          <w:i/>
        </w:rPr>
        <w:fldChar w:fldCharType="begin"/>
      </w:r>
      <w:r w:rsidR="00DB491F">
        <w:instrText xml:space="preserve"> XE "</w:instrText>
      </w:r>
      <w:r w:rsidR="00DB491F" w:rsidRPr="007230EE">
        <w:instrText>structure charts</w:instrText>
      </w:r>
      <w:r w:rsidR="00DB491F">
        <w:instrText xml:space="preserve">" </w:instrText>
      </w:r>
      <w:r w:rsidR="00DB491F">
        <w:rPr>
          <w:b/>
          <w:i/>
        </w:rPr>
        <w:fldChar w:fldCharType="end"/>
      </w:r>
      <w:r>
        <w:t xml:space="preserve"> are specialized block diagrams for visualizing functional software d</w:t>
      </w:r>
      <w:r>
        <w:t>e</w:t>
      </w:r>
      <w:r>
        <w:t>signs. The modules used in a structure chart are shown in Figure 5.</w:t>
      </w:r>
      <w:r w:rsidR="009E2AEB">
        <w:t>7</w:t>
      </w:r>
      <w:r>
        <w:t>. The larger arrows ind</w:t>
      </w:r>
      <w:r>
        <w:t>i</w:t>
      </w:r>
      <w:r>
        <w:t>cate connections to other modules, while the smaller arrows represent data and control information passed between modules. Five basic mo</w:t>
      </w:r>
      <w:r>
        <w:t>d</w:t>
      </w:r>
      <w:r>
        <w:t xml:space="preserve">ules are utilized: </w:t>
      </w:r>
    </w:p>
    <w:p w:rsidR="00146F2A" w:rsidRDefault="000F296C" w:rsidP="00146F2A">
      <w:pPr>
        <w:pStyle w:val="BodyText"/>
        <w:numPr>
          <w:ilvl w:val="0"/>
          <w:numId w:val="19"/>
        </w:numPr>
        <w:spacing w:before="60"/>
      </w:pPr>
      <w:r w:rsidRPr="00D40A4F">
        <w:rPr>
          <w:i/>
        </w:rPr>
        <w:t>Input</w:t>
      </w:r>
      <w:r>
        <w:t xml:space="preserve"> </w:t>
      </w:r>
      <w:r w:rsidRPr="00604E74">
        <w:rPr>
          <w:i/>
        </w:rPr>
        <w:t>modules</w:t>
      </w:r>
      <w:r w:rsidR="00264484">
        <w:t>.</w:t>
      </w:r>
      <w:r w:rsidR="00DB491F">
        <w:rPr>
          <w:i/>
        </w:rPr>
        <w:fldChar w:fldCharType="begin"/>
      </w:r>
      <w:r w:rsidR="00DB491F">
        <w:instrText xml:space="preserve"> XE "</w:instrText>
      </w:r>
      <w:r w:rsidR="00DB491F" w:rsidRPr="00576C3B">
        <w:instrText>input module</w:instrText>
      </w:r>
      <w:r w:rsidR="00DB491F">
        <w:instrText xml:space="preserve">" </w:instrText>
      </w:r>
      <w:r w:rsidR="00DB491F">
        <w:rPr>
          <w:i/>
        </w:rPr>
        <w:fldChar w:fldCharType="end"/>
      </w:r>
      <w:r>
        <w:t xml:space="preserve"> </w:t>
      </w:r>
      <w:r w:rsidR="00264484">
        <w:t>R</w:t>
      </w:r>
      <w:r>
        <w:t>eceive information.</w:t>
      </w:r>
    </w:p>
    <w:p w:rsidR="00146F2A" w:rsidRDefault="000F296C" w:rsidP="00146F2A">
      <w:pPr>
        <w:pStyle w:val="BodyText"/>
        <w:numPr>
          <w:ilvl w:val="0"/>
          <w:numId w:val="19"/>
        </w:numPr>
        <w:spacing w:before="60"/>
      </w:pPr>
      <w:r w:rsidRPr="00D40A4F">
        <w:rPr>
          <w:i/>
        </w:rPr>
        <w:t>Output</w:t>
      </w:r>
      <w:r>
        <w:t xml:space="preserve"> </w:t>
      </w:r>
      <w:r w:rsidRPr="00604E74">
        <w:rPr>
          <w:i/>
        </w:rPr>
        <w:t>modules</w:t>
      </w:r>
      <w:r w:rsidR="00264484">
        <w:rPr>
          <w:i/>
        </w:rPr>
        <w:t>.</w:t>
      </w:r>
      <w:r w:rsidR="00DB491F">
        <w:rPr>
          <w:i/>
        </w:rPr>
        <w:fldChar w:fldCharType="begin"/>
      </w:r>
      <w:r w:rsidR="00DB491F">
        <w:instrText xml:space="preserve"> XE "</w:instrText>
      </w:r>
      <w:r w:rsidR="00DB491F" w:rsidRPr="00576C3B">
        <w:instrText>output module</w:instrText>
      </w:r>
      <w:r w:rsidR="00DB491F">
        <w:instrText xml:space="preserve">" </w:instrText>
      </w:r>
      <w:r w:rsidR="00DB491F">
        <w:rPr>
          <w:i/>
        </w:rPr>
        <w:fldChar w:fldCharType="end"/>
      </w:r>
      <w:r>
        <w:t xml:space="preserve"> </w:t>
      </w:r>
      <w:r w:rsidR="00264484">
        <w:t>R</w:t>
      </w:r>
      <w:r>
        <w:t>eturn information.</w:t>
      </w:r>
    </w:p>
    <w:p w:rsidR="00146F2A" w:rsidRDefault="000F296C" w:rsidP="00146F2A">
      <w:pPr>
        <w:pStyle w:val="BodyText"/>
        <w:numPr>
          <w:ilvl w:val="0"/>
          <w:numId w:val="19"/>
        </w:numPr>
        <w:spacing w:before="60"/>
      </w:pPr>
      <w:r w:rsidRPr="00D40A4F">
        <w:rPr>
          <w:i/>
        </w:rPr>
        <w:t>Transform</w:t>
      </w:r>
      <w:r>
        <w:t xml:space="preserve"> </w:t>
      </w:r>
      <w:r w:rsidRPr="00604E74">
        <w:rPr>
          <w:i/>
        </w:rPr>
        <w:t>modules</w:t>
      </w:r>
      <w:r w:rsidR="00264484">
        <w:rPr>
          <w:i/>
        </w:rPr>
        <w:t>.</w:t>
      </w:r>
      <w:r w:rsidR="00DB491F">
        <w:rPr>
          <w:i/>
        </w:rPr>
        <w:fldChar w:fldCharType="begin"/>
      </w:r>
      <w:r w:rsidR="00DB491F">
        <w:instrText xml:space="preserve"> XE "</w:instrText>
      </w:r>
      <w:r w:rsidR="00DB491F" w:rsidRPr="00576C3B">
        <w:rPr>
          <w:i/>
        </w:rPr>
        <w:instrText>tra</w:instrText>
      </w:r>
      <w:r w:rsidR="00DB491F" w:rsidRPr="00576C3B">
        <w:instrText>nsform module</w:instrText>
      </w:r>
      <w:r w:rsidR="00DB491F">
        <w:instrText xml:space="preserve">" </w:instrText>
      </w:r>
      <w:r w:rsidR="00DB491F">
        <w:rPr>
          <w:i/>
        </w:rPr>
        <w:fldChar w:fldCharType="end"/>
      </w:r>
      <w:r>
        <w:t xml:space="preserve"> </w:t>
      </w:r>
      <w:r w:rsidR="00264484">
        <w:t>R</w:t>
      </w:r>
      <w:r>
        <w:t>eceive information, change it, and return the changed inform</w:t>
      </w:r>
      <w:r>
        <w:t>a</w:t>
      </w:r>
      <w:r>
        <w:t>tion.</w:t>
      </w:r>
    </w:p>
    <w:p w:rsidR="00146F2A" w:rsidRDefault="000F296C" w:rsidP="00146F2A">
      <w:pPr>
        <w:pStyle w:val="BodyText"/>
        <w:numPr>
          <w:ilvl w:val="0"/>
          <w:numId w:val="19"/>
        </w:numPr>
        <w:spacing w:before="60"/>
      </w:pPr>
      <w:r w:rsidRPr="00D40A4F">
        <w:rPr>
          <w:i/>
        </w:rPr>
        <w:t>Coordination</w:t>
      </w:r>
      <w:r>
        <w:t xml:space="preserve"> </w:t>
      </w:r>
      <w:r w:rsidRPr="00DB491F">
        <w:rPr>
          <w:i/>
        </w:rPr>
        <w:t>modules</w:t>
      </w:r>
      <w:r w:rsidR="00264484">
        <w:rPr>
          <w:i/>
        </w:rPr>
        <w:t>.</w:t>
      </w:r>
      <w:r w:rsidR="00DB491F">
        <w:rPr>
          <w:i/>
        </w:rPr>
        <w:fldChar w:fldCharType="begin"/>
      </w:r>
      <w:r w:rsidR="00DB491F">
        <w:instrText xml:space="preserve"> XE "</w:instrText>
      </w:r>
      <w:r w:rsidR="00DB491F" w:rsidRPr="00700A5C">
        <w:rPr>
          <w:i/>
        </w:rPr>
        <w:instrText>c</w:instrText>
      </w:r>
      <w:r w:rsidR="00DB491F" w:rsidRPr="00700A5C">
        <w:instrText>oordination module</w:instrText>
      </w:r>
      <w:r w:rsidR="00DB491F">
        <w:instrText xml:space="preserve">" </w:instrText>
      </w:r>
      <w:r w:rsidR="00DB491F">
        <w:rPr>
          <w:i/>
        </w:rPr>
        <w:fldChar w:fldCharType="end"/>
      </w:r>
      <w:r>
        <w:t xml:space="preserve"> </w:t>
      </w:r>
      <w:r w:rsidR="00264484">
        <w:t>C</w:t>
      </w:r>
      <w:r>
        <w:t>oordinate or synchronize activities between mo</w:t>
      </w:r>
      <w:r>
        <w:t>d</w:t>
      </w:r>
      <w:r>
        <w:t>ules.</w:t>
      </w:r>
    </w:p>
    <w:p w:rsidR="000F296C" w:rsidRDefault="000F296C" w:rsidP="00146F2A">
      <w:pPr>
        <w:pStyle w:val="BodyText"/>
        <w:numPr>
          <w:ilvl w:val="0"/>
          <w:numId w:val="19"/>
        </w:numPr>
        <w:spacing w:before="60"/>
      </w:pPr>
      <w:r w:rsidRPr="00D40A4F">
        <w:rPr>
          <w:i/>
        </w:rPr>
        <w:t>Composite</w:t>
      </w:r>
      <w:r>
        <w:t xml:space="preserve"> </w:t>
      </w:r>
      <w:r w:rsidRPr="00604E74">
        <w:rPr>
          <w:i/>
        </w:rPr>
        <w:t>module</w:t>
      </w:r>
      <w:r w:rsidR="003A519C">
        <w:rPr>
          <w:i/>
        </w:rPr>
        <w:t>s</w:t>
      </w:r>
      <w:r w:rsidR="00264484">
        <w:rPr>
          <w:i/>
        </w:rPr>
        <w:t>.</w:t>
      </w:r>
      <w:r w:rsidR="003A519C">
        <w:t xml:space="preserve"> </w:t>
      </w:r>
      <w:r w:rsidR="00264484">
        <w:t>A</w:t>
      </w:r>
      <w:r>
        <w:t xml:space="preserve">ny possible combination of the other four. </w:t>
      </w:r>
    </w:p>
    <w:p w:rsidR="000F296C" w:rsidRDefault="000F296C" w:rsidP="000F296C">
      <w:pPr>
        <w:pStyle w:val="BodyText"/>
      </w:pPr>
      <w:r>
        <w:t xml:space="preserve">This approach to software design, also known as </w:t>
      </w:r>
      <w:r w:rsidRPr="00921873">
        <w:rPr>
          <w:i/>
        </w:rPr>
        <w:t>structured design</w:t>
      </w:r>
      <w:r w:rsidR="00DB491F">
        <w:rPr>
          <w:i/>
        </w:rPr>
        <w:fldChar w:fldCharType="begin"/>
      </w:r>
      <w:r w:rsidR="00DB491F">
        <w:instrText xml:space="preserve"> XE "</w:instrText>
      </w:r>
      <w:r w:rsidR="00DB491F" w:rsidRPr="00C428FF">
        <w:instrText>structured design</w:instrText>
      </w:r>
      <w:r w:rsidR="00DB491F">
        <w:instrText xml:space="preserve">" </w:instrText>
      </w:r>
      <w:r w:rsidR="00DB491F">
        <w:rPr>
          <w:i/>
        </w:rPr>
        <w:fldChar w:fldCharType="end"/>
      </w:r>
      <w:r>
        <w:t xml:space="preserve">, was formalized in the 1970’s by IBM researchers [Ste99]. </w:t>
      </w:r>
    </w:p>
    <w:p w:rsidR="000F296C" w:rsidRPr="00BA5D8E" w:rsidRDefault="000F296C" w:rsidP="000F296C">
      <w:pPr>
        <w:ind w:firstLine="360"/>
        <w:jc w:val="both"/>
      </w:pPr>
    </w:p>
    <w:p w:rsidR="000F296C" w:rsidRDefault="00306EA2" w:rsidP="00642CA2">
      <w:pPr>
        <w:jc w:val="center"/>
      </w:pPr>
      <w:r>
        <w:rPr>
          <w:noProof/>
        </w:rPr>
        <w:lastRenderedPageBreak/>
        <w:drawing>
          <wp:inline distT="0" distB="0" distL="0" distR="0">
            <wp:extent cx="5029200" cy="1285875"/>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1285875"/>
                    </a:xfrm>
                    <a:prstGeom prst="rect">
                      <a:avLst/>
                    </a:prstGeom>
                    <a:noFill/>
                    <a:ln>
                      <a:noFill/>
                    </a:ln>
                  </pic:spPr>
                </pic:pic>
              </a:graphicData>
            </a:graphic>
          </wp:inline>
        </w:drawing>
      </w:r>
    </w:p>
    <w:p w:rsidR="000F296C" w:rsidRPr="00FF75A2" w:rsidRDefault="000F296C" w:rsidP="00D26E56">
      <w:pPr>
        <w:pStyle w:val="FigureCaption"/>
        <w:jc w:val="both"/>
      </w:pPr>
      <w:bookmarkStart w:id="2" w:name="_Ref48705444"/>
      <w:r w:rsidRPr="00D26E56">
        <w:rPr>
          <w:b/>
        </w:rPr>
        <w:t xml:space="preserve">Figure </w:t>
      </w:r>
      <w:bookmarkEnd w:id="2"/>
      <w:r w:rsidRPr="00D26E56">
        <w:rPr>
          <w:b/>
        </w:rPr>
        <w:t>5.</w:t>
      </w:r>
      <w:r w:rsidR="009E2AEB">
        <w:rPr>
          <w:b/>
        </w:rPr>
        <w:t>7</w:t>
      </w:r>
      <w:r>
        <w:t xml:space="preserve"> M</w:t>
      </w:r>
      <w:r w:rsidRPr="00FF75A2">
        <w:t>odule types for functional software design.</w:t>
      </w:r>
      <w:r>
        <w:t xml:space="preserve"> The larger arrows indicate connections b</w:t>
      </w:r>
      <w:r>
        <w:t>e</w:t>
      </w:r>
      <w:r>
        <w:t>tween modules and the smaller arrows represent data and control.</w:t>
      </w:r>
    </w:p>
    <w:p w:rsidR="000F296C" w:rsidRDefault="000F296C" w:rsidP="004E471C">
      <w:pPr>
        <w:pStyle w:val="BodyText"/>
        <w:ind w:firstLine="360"/>
      </w:pPr>
      <w:r>
        <w:t>The following example demonstrates the application of functional decomposition</w:t>
      </w:r>
      <w:r w:rsidR="00DB08E1">
        <w:fldChar w:fldCharType="begin"/>
      </w:r>
      <w:r w:rsidR="00DB08E1">
        <w:instrText xml:space="preserve"> XE "</w:instrText>
      </w:r>
      <w:r w:rsidR="00DB08E1" w:rsidRPr="00832B74">
        <w:instrText>functional decomposition</w:instrText>
      </w:r>
      <w:r w:rsidR="00DB08E1">
        <w:instrText xml:space="preserve">" </w:instrText>
      </w:r>
      <w:r w:rsidR="00DB08E1">
        <w:fldChar w:fldCharType="end"/>
      </w:r>
      <w:r>
        <w:t xml:space="preserve"> to a sof</w:t>
      </w:r>
      <w:r>
        <w:t>t</w:t>
      </w:r>
      <w:r>
        <w:t xml:space="preserve">ware design with the following requirements. </w:t>
      </w:r>
    </w:p>
    <w:p w:rsidR="000F296C" w:rsidRPr="00F278EB" w:rsidRDefault="000F296C" w:rsidP="004E471C">
      <w:pPr>
        <w:pStyle w:val="BodyText"/>
        <w:ind w:firstLine="360"/>
      </w:pPr>
      <w:r w:rsidRPr="00F278EB">
        <w:t>The system must</w:t>
      </w:r>
    </w:p>
    <w:p w:rsidR="000F296C" w:rsidRPr="00F278EB" w:rsidRDefault="000F296C" w:rsidP="00ED28F0">
      <w:pPr>
        <w:pStyle w:val="BookbulletsCharChar"/>
      </w:pPr>
      <w:r>
        <w:t>A</w:t>
      </w:r>
      <w:r w:rsidRPr="00F278EB">
        <w:t xml:space="preserve">ccept an ASCII file of integer </w:t>
      </w:r>
      <w:r>
        <w:t xml:space="preserve">numbers </w:t>
      </w:r>
      <w:r w:rsidRPr="00F278EB">
        <w:t>as input</w:t>
      </w:r>
      <w:r>
        <w:t>.</w:t>
      </w:r>
    </w:p>
    <w:p w:rsidR="000F296C" w:rsidRPr="00F278EB" w:rsidRDefault="000F296C" w:rsidP="00ED28F0">
      <w:pPr>
        <w:pStyle w:val="BookbulletsCharChar"/>
      </w:pPr>
      <w:r>
        <w:t>S</w:t>
      </w:r>
      <w:r w:rsidRPr="00F278EB">
        <w:t>ort the numbers into ascending order and save the sorted numbers to disk</w:t>
      </w:r>
      <w:r>
        <w:t>.</w:t>
      </w:r>
    </w:p>
    <w:p w:rsidR="000F296C" w:rsidRPr="00F278EB" w:rsidRDefault="000F296C" w:rsidP="00ED28F0">
      <w:pPr>
        <w:pStyle w:val="BookbulletsCharChar"/>
      </w:pPr>
      <w:r>
        <w:t>Compute the mean of the numbers.</w:t>
      </w:r>
    </w:p>
    <w:p w:rsidR="000F296C" w:rsidRPr="00F278EB" w:rsidRDefault="000F296C" w:rsidP="00ED28F0">
      <w:pPr>
        <w:pStyle w:val="BookbulletsCharChar"/>
      </w:pPr>
      <w:r>
        <w:t>D</w:t>
      </w:r>
      <w:r w:rsidRPr="00F278EB">
        <w:t>isplay the mean on the screen.</w:t>
      </w:r>
    </w:p>
    <w:p w:rsidR="000F296C" w:rsidRDefault="000F296C" w:rsidP="00AC5DE7">
      <w:pPr>
        <w:pStyle w:val="BodyText"/>
        <w:ind w:firstLine="360"/>
      </w:pPr>
      <w:r>
        <w:t>This is a fairly simple task that could easily be done in a single function, but doing so would not allow components of the design to be easily reused, tested, or troubleshot. The e</w:t>
      </w:r>
      <w:r>
        <w:t>n</w:t>
      </w:r>
      <w:r>
        <w:t>gineering requirements themselves provide some guidance in terms of how to arrange the functionality of the modules (</w:t>
      </w:r>
      <w:r w:rsidRPr="00D40A4F">
        <w:rPr>
          <w:i/>
        </w:rPr>
        <w:t>form follows function</w:t>
      </w:r>
      <w:r>
        <w:t xml:space="preserve">). The architecture </w:t>
      </w:r>
      <w:r w:rsidRPr="0077502B">
        <w:t xml:space="preserve">in </w:t>
      </w:r>
      <w:r>
        <w:t>Figure 5.</w:t>
      </w:r>
      <w:r w:rsidR="009E2AEB">
        <w:t>8</w:t>
      </w:r>
      <w:r>
        <w:t xml:space="preserve"> contains a </w:t>
      </w:r>
      <w:r w:rsidRPr="0042354E">
        <w:rPr>
          <w:rFonts w:ascii="Courier New" w:hAnsi="Courier New" w:cs="Courier New"/>
        </w:rPr>
        <w:t>main</w:t>
      </w:r>
      <w:r>
        <w:t xml:space="preserve"> module that calls three sub-modules. In this design </w:t>
      </w:r>
      <w:r w:rsidRPr="00E65032">
        <w:rPr>
          <w:rFonts w:ascii="Courier New" w:hAnsi="Courier New" w:cs="Courier New"/>
        </w:rPr>
        <w:t>main</w:t>
      </w:r>
      <w:r>
        <w:t xml:space="preserve"> is a coordinating module that controls the processing and calling of the other modules, a common scenario. </w:t>
      </w:r>
      <w:r w:rsidR="00BF6929">
        <w:t>It was also d</w:t>
      </w:r>
      <w:r w:rsidR="00BF6929">
        <w:t>e</w:t>
      </w:r>
      <w:r w:rsidR="00BF6929">
        <w:t xml:space="preserve">cided that all user interaction would take place within </w:t>
      </w:r>
      <w:r w:rsidR="00BF6929" w:rsidRPr="002F5D44">
        <w:rPr>
          <w:rFonts w:ascii="Courier New" w:hAnsi="Courier New" w:cs="Courier New"/>
        </w:rPr>
        <w:t>main</w:t>
      </w:r>
      <w:r w:rsidR="00BF6929">
        <w:t xml:space="preserve">. </w:t>
      </w:r>
      <w:r w:rsidR="00F41CF4">
        <w:t>T</w:t>
      </w:r>
      <w:r>
        <w:t xml:space="preserve">he order of the processing </w:t>
      </w:r>
      <w:r w:rsidR="00F41CF4">
        <w:t>is not described by structure charts.</w:t>
      </w:r>
      <w:r w:rsidR="00642CA2">
        <w:t xml:space="preserve"> </w:t>
      </w:r>
      <w:r w:rsidR="00F41CF4">
        <w:t>In our program</w:t>
      </w:r>
      <w:r w:rsidR="00D40A4F">
        <w:t>,</w:t>
      </w:r>
      <w:r>
        <w:t xml:space="preserve"> </w:t>
      </w:r>
      <w:r w:rsidRPr="008012E6">
        <w:rPr>
          <w:rFonts w:ascii="Courier New" w:hAnsi="Courier New" w:cs="Courier New"/>
        </w:rPr>
        <w:t>main</w:t>
      </w:r>
      <w:r>
        <w:t xml:space="preserve"> calls </w:t>
      </w:r>
      <w:r w:rsidRPr="008012E6">
        <w:rPr>
          <w:rFonts w:ascii="Courier New" w:hAnsi="Courier New" w:cs="Courier New"/>
        </w:rPr>
        <w:t>ReadArray,</w:t>
      </w:r>
      <w:r>
        <w:t xml:space="preserve"> </w:t>
      </w:r>
      <w:r w:rsidRPr="002F5D44">
        <w:rPr>
          <w:rFonts w:ascii="Courier New" w:hAnsi="Courier New" w:cs="Courier New"/>
        </w:rPr>
        <w:t>SortArray</w:t>
      </w:r>
      <w:r>
        <w:t xml:space="preserve">, and </w:t>
      </w:r>
      <w:r w:rsidRPr="002F5D44">
        <w:rPr>
          <w:rFonts w:ascii="Courier New" w:hAnsi="Courier New" w:cs="Courier New"/>
        </w:rPr>
        <w:t>ComputeMean</w:t>
      </w:r>
      <w:r>
        <w:t xml:space="preserve"> in sequential order. </w:t>
      </w:r>
      <w:r>
        <w:rPr>
          <w:rFonts w:ascii="Courier New" w:hAnsi="Courier New" w:cs="Courier New"/>
        </w:rPr>
        <w:t>m</w:t>
      </w:r>
      <w:r w:rsidRPr="002F5D44">
        <w:rPr>
          <w:rFonts w:ascii="Courier New" w:hAnsi="Courier New" w:cs="Courier New"/>
        </w:rPr>
        <w:t>ain</w:t>
      </w:r>
      <w:r>
        <w:t xml:space="preserve"> passes the filename (</w:t>
      </w:r>
      <w:r w:rsidRPr="008012E6">
        <w:rPr>
          <w:rFonts w:ascii="Courier New" w:hAnsi="Courier New" w:cs="Courier New"/>
        </w:rPr>
        <w:t>fname</w:t>
      </w:r>
      <w:r>
        <w:t xml:space="preserve">) to </w:t>
      </w:r>
      <w:r w:rsidRPr="002F5D44">
        <w:rPr>
          <w:rFonts w:ascii="Courier New" w:hAnsi="Courier New" w:cs="Courier New"/>
        </w:rPr>
        <w:t>ReadArray</w:t>
      </w:r>
      <w:r>
        <w:t xml:space="preserve">, which reads in the array and the number of elements in it, and returns </w:t>
      </w:r>
      <w:r w:rsidR="00F41CF4">
        <w:t xml:space="preserve">this </w:t>
      </w:r>
      <w:r>
        <w:t>i</w:t>
      </w:r>
      <w:r>
        <w:t>n</w:t>
      </w:r>
      <w:r>
        <w:t xml:space="preserve">formation to </w:t>
      </w:r>
      <w:r w:rsidRPr="008012E6">
        <w:rPr>
          <w:rFonts w:ascii="Courier New" w:hAnsi="Courier New" w:cs="Courier New"/>
        </w:rPr>
        <w:t>main</w:t>
      </w:r>
      <w:r>
        <w:t>. The choice of pas</w:t>
      </w:r>
      <w:r>
        <w:t>s</w:t>
      </w:r>
      <w:r>
        <w:t xml:space="preserve">ing in the filename was deliberate; the user could have been prompted for the filename in </w:t>
      </w:r>
      <w:r w:rsidRPr="008012E6">
        <w:rPr>
          <w:rFonts w:ascii="Courier New" w:hAnsi="Courier New" w:cs="Courier New"/>
        </w:rPr>
        <w:t>ReadArray</w:t>
      </w:r>
      <w:r>
        <w:t>, but doing so might limit future reuse of the fun</w:t>
      </w:r>
      <w:r>
        <w:t>c</w:t>
      </w:r>
      <w:r>
        <w:t xml:space="preserve">tion </w:t>
      </w:r>
      <w:r w:rsidR="001A08A9">
        <w:t xml:space="preserve">since </w:t>
      </w:r>
      <w:r>
        <w:t xml:space="preserve">you may not always want to </w:t>
      </w:r>
      <w:r w:rsidR="001A08A9">
        <w:t>do so when reading an arra</w:t>
      </w:r>
      <w:r w:rsidR="00F41CF4">
        <w:t xml:space="preserve">y </w:t>
      </w:r>
      <w:r w:rsidR="001A08A9">
        <w:t xml:space="preserve">of </w:t>
      </w:r>
      <w:r w:rsidR="00F41CF4">
        <w:t>data</w:t>
      </w:r>
      <w:r>
        <w:t xml:space="preserve">. </w:t>
      </w:r>
      <w:r w:rsidRPr="008012E6">
        <w:rPr>
          <w:rFonts w:ascii="Courier New" w:hAnsi="Courier New" w:cs="Courier New"/>
        </w:rPr>
        <w:t>SortA</w:t>
      </w:r>
      <w:r w:rsidRPr="008012E6">
        <w:rPr>
          <w:rFonts w:ascii="Courier New" w:hAnsi="Courier New" w:cs="Courier New"/>
        </w:rPr>
        <w:t>r</w:t>
      </w:r>
      <w:r w:rsidRPr="008012E6">
        <w:rPr>
          <w:rFonts w:ascii="Courier New" w:hAnsi="Courier New" w:cs="Courier New"/>
        </w:rPr>
        <w:t>ray</w:t>
      </w:r>
      <w:r>
        <w:t xml:space="preserve"> is then called, which accepts the array of numbers and the number of elements in the array, and r</w:t>
      </w:r>
      <w:r>
        <w:t>e</w:t>
      </w:r>
      <w:r>
        <w:t>turns the sorted values in the same array. Finally,</w:t>
      </w:r>
      <w:r w:rsidRPr="006527E6">
        <w:rPr>
          <w:i/>
        </w:rPr>
        <w:t xml:space="preserve"> </w:t>
      </w:r>
      <w:r w:rsidRPr="008012E6">
        <w:rPr>
          <w:rFonts w:ascii="Courier New" w:hAnsi="Courier New" w:cs="Courier New"/>
        </w:rPr>
        <w:t>ComputeMean</w:t>
      </w:r>
      <w:r>
        <w:t xml:space="preserve"> is executed</w:t>
      </w:r>
      <w:r w:rsidR="00D40A4F">
        <w:t>,</w:t>
      </w:r>
      <w:r>
        <w:t xml:space="preserve"> which accepts the sorted array and the number of elements, co</w:t>
      </w:r>
      <w:r>
        <w:t>m</w:t>
      </w:r>
      <w:r>
        <w:t xml:space="preserve">putes the mean value, and returns it to </w:t>
      </w:r>
      <w:r w:rsidRPr="00E00142">
        <w:rPr>
          <w:rFonts w:ascii="Courier New" w:hAnsi="Courier New" w:cs="Courier New"/>
        </w:rPr>
        <w:t>main</w:t>
      </w:r>
      <w:r>
        <w:t>.</w:t>
      </w:r>
    </w:p>
    <w:p w:rsidR="000F296C" w:rsidRDefault="000F296C" w:rsidP="000F296C">
      <w:pPr>
        <w:ind w:firstLine="360"/>
        <w:jc w:val="both"/>
      </w:pPr>
    </w:p>
    <w:p w:rsidR="000F296C" w:rsidRDefault="00306EA2" w:rsidP="003F480A">
      <w:pPr>
        <w:jc w:val="center"/>
      </w:pPr>
      <w:r>
        <w:rPr>
          <w:noProof/>
        </w:rPr>
        <w:lastRenderedPageBreak/>
        <w:drawing>
          <wp:inline distT="0" distB="0" distL="0" distR="0">
            <wp:extent cx="3781425" cy="173355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1425" cy="1733550"/>
                    </a:xfrm>
                    <a:prstGeom prst="rect">
                      <a:avLst/>
                    </a:prstGeom>
                    <a:noFill/>
                    <a:ln>
                      <a:noFill/>
                    </a:ln>
                  </pic:spPr>
                </pic:pic>
              </a:graphicData>
            </a:graphic>
          </wp:inline>
        </w:drawing>
      </w:r>
    </w:p>
    <w:p w:rsidR="000F296C" w:rsidRPr="0077502B" w:rsidRDefault="000F296C" w:rsidP="003F480A">
      <w:pPr>
        <w:pStyle w:val="FigureCaption"/>
      </w:pPr>
      <w:r w:rsidRPr="005273A3">
        <w:rPr>
          <w:b/>
        </w:rPr>
        <w:t>Figure 5.</w:t>
      </w:r>
      <w:r w:rsidR="009E2AEB">
        <w:rPr>
          <w:b/>
        </w:rPr>
        <w:t>8</w:t>
      </w:r>
      <w:r>
        <w:t xml:space="preserve"> </w:t>
      </w:r>
      <w:r w:rsidRPr="0077502B">
        <w:t>Structure chart</w:t>
      </w:r>
      <w:r w:rsidR="00DB491F">
        <w:fldChar w:fldCharType="begin"/>
      </w:r>
      <w:r w:rsidR="00DB491F">
        <w:instrText xml:space="preserve"> XE "</w:instrText>
      </w:r>
      <w:r w:rsidR="00DB491F" w:rsidRPr="003F6317">
        <w:instrText>structure chart</w:instrText>
      </w:r>
      <w:r w:rsidR="00DB491F">
        <w:instrText xml:space="preserve">" </w:instrText>
      </w:r>
      <w:r w:rsidR="00DB491F">
        <w:fldChar w:fldCharType="end"/>
      </w:r>
      <w:r w:rsidRPr="0077502B">
        <w:t xml:space="preserve"> design of sorting and mean computation pr</w:t>
      </w:r>
      <w:r w:rsidRPr="0077502B">
        <w:t>o</w:t>
      </w:r>
      <w:r w:rsidRPr="0077502B">
        <w:t>gram.</w:t>
      </w:r>
    </w:p>
    <w:p w:rsidR="000F296C" w:rsidRDefault="000F296C" w:rsidP="005745F4">
      <w:pPr>
        <w:pStyle w:val="BodyText"/>
      </w:pPr>
      <w:r>
        <w:tab/>
      </w:r>
      <w:r w:rsidR="004B5137">
        <w:t xml:space="preserve">The functional requirements for each module </w:t>
      </w:r>
      <w:r w:rsidR="00CF6D86">
        <w:t xml:space="preserve">in the structure chart </w:t>
      </w:r>
      <w:r w:rsidR="004B5137">
        <w:t xml:space="preserve">are detailed </w:t>
      </w:r>
      <w:r w:rsidR="004B5137" w:rsidRPr="00204F01">
        <w:t>in</w:t>
      </w:r>
      <w:r w:rsidR="004B5137">
        <w:t xml:space="preserve"> Table 5.1. </w:t>
      </w:r>
      <w:r>
        <w:t>The</w:t>
      </w:r>
      <w:r w:rsidR="00CF6D86">
        <w:t xml:space="preserve"> </w:t>
      </w:r>
      <w:r>
        <w:t>stru</w:t>
      </w:r>
      <w:r>
        <w:t>c</w:t>
      </w:r>
      <w:r>
        <w:t>ture chart</w:t>
      </w:r>
      <w:r w:rsidR="00DB491F">
        <w:fldChar w:fldCharType="begin"/>
      </w:r>
      <w:r w:rsidR="00DB491F">
        <w:instrText xml:space="preserve"> XE "</w:instrText>
      </w:r>
      <w:r w:rsidR="00DB491F" w:rsidRPr="00F521A5">
        <w:instrText>structure chart</w:instrText>
      </w:r>
      <w:r w:rsidR="00DB491F">
        <w:instrText xml:space="preserve">" </w:instrText>
      </w:r>
      <w:r w:rsidR="00DB491F">
        <w:fldChar w:fldCharType="end"/>
      </w:r>
      <w:r>
        <w:t xml:space="preserve"> provides a visual relationship between modules in the design, but also has some disadvantages. It is difficult to visual</w:t>
      </w:r>
      <w:r w:rsidR="004B5137">
        <w:t>ize designs</w:t>
      </w:r>
      <w:r>
        <w:t xml:space="preserve"> as the complexity of the software i</w:t>
      </w:r>
      <w:r>
        <w:t>n</w:t>
      </w:r>
      <w:r>
        <w:t xml:space="preserve">creases. This can be addressed by expanding sublevels in the design as necessary in different diagrams. </w:t>
      </w:r>
      <w:r w:rsidR="00A36B16">
        <w:t>Structure charts also lack a temporal aspect that indicates the calling order</w:t>
      </w:r>
      <w:r w:rsidR="00D40A4F">
        <w:t>.</w:t>
      </w:r>
      <w:r w:rsidR="00A36B16">
        <w:t xml:space="preserve"> </w:t>
      </w:r>
      <w:r>
        <w:t>Most software systems have many layers in the hierarchy and highly complex calling pa</w:t>
      </w:r>
      <w:r>
        <w:t>t</w:t>
      </w:r>
      <w:r>
        <w:t xml:space="preserve">terns. In this example, </w:t>
      </w:r>
      <w:r w:rsidRPr="008012E6">
        <w:rPr>
          <w:rFonts w:ascii="Courier New" w:hAnsi="Courier New" w:cs="Courier New"/>
        </w:rPr>
        <w:t>main</w:t>
      </w:r>
      <w:r>
        <w:t xml:space="preserve"> calls three modules in a well-defined order, but if there was another level in the hiera</w:t>
      </w:r>
      <w:r>
        <w:t>r</w:t>
      </w:r>
      <w:r>
        <w:t>chy, there is no reason why it could not be called by a module at any other level. That leads to some of the unique problems associated with software design.</w:t>
      </w:r>
      <w:r w:rsidR="004B5137">
        <w:t xml:space="preserve"> </w:t>
      </w:r>
      <w:r>
        <w:t>Functional design works well for small</w:t>
      </w:r>
      <w:r w:rsidR="00D40A4F">
        <w:t>-</w:t>
      </w:r>
      <w:r>
        <w:t>to</w:t>
      </w:r>
      <w:r w:rsidR="00D40A4F">
        <w:t>-</w:t>
      </w:r>
      <w:r>
        <w:t>moderately complex software, but tends to fall short when applied to large scale software sy</w:t>
      </w:r>
      <w:r>
        <w:t>s</w:t>
      </w:r>
      <w:r>
        <w:t>tems. As such</w:t>
      </w:r>
      <w:r w:rsidR="00D40A4F">
        <w:t>,</w:t>
      </w:r>
      <w:r>
        <w:t xml:space="preserve"> it has given way to the object-oriented design approach.</w:t>
      </w:r>
    </w:p>
    <w:p w:rsidR="00ED28F0" w:rsidRPr="00AC4DAA" w:rsidRDefault="00ED28F0" w:rsidP="00ED28F0">
      <w:pPr>
        <w:pStyle w:val="BookHeading2"/>
        <w:numPr>
          <w:ilvl w:val="1"/>
          <w:numId w:val="3"/>
        </w:numPr>
      </w:pPr>
      <w:r>
        <w:t>Application: Thermometer D</w:t>
      </w:r>
      <w:r>
        <w:t>e</w:t>
      </w:r>
      <w:r>
        <w:t>sign</w:t>
      </w:r>
    </w:p>
    <w:p w:rsidR="00ED28F0" w:rsidRDefault="00ED28F0" w:rsidP="00ED28F0">
      <w:pPr>
        <w:pStyle w:val="BodyText"/>
      </w:pPr>
      <w:r>
        <w:t>The final example includes both analog and digital modules where the objective is to design a thermometer</w:t>
      </w:r>
      <w:r w:rsidR="00DB491F">
        <w:fldChar w:fldCharType="begin"/>
      </w:r>
      <w:r w:rsidR="00DB491F">
        <w:instrText xml:space="preserve"> XE "</w:instrText>
      </w:r>
      <w:r w:rsidR="00DB491F" w:rsidRPr="00A647C7">
        <w:instrText>thermometer design</w:instrText>
      </w:r>
      <w:r w:rsidR="00DB491F">
        <w:instrText xml:space="preserve">" </w:instrText>
      </w:r>
      <w:r w:rsidR="00DB491F">
        <w:fldChar w:fldCharType="end"/>
      </w:r>
      <w:r>
        <w:t xml:space="preserve"> that meets the following engineering requirements.</w:t>
      </w:r>
    </w:p>
    <w:p w:rsidR="00ED28F0" w:rsidRPr="00795637" w:rsidRDefault="00ED28F0" w:rsidP="00ED28F0">
      <w:pPr>
        <w:pStyle w:val="BodyText"/>
        <w:ind w:firstLine="360"/>
      </w:pPr>
      <w:r w:rsidRPr="00795637">
        <w:t>The system must</w:t>
      </w:r>
    </w:p>
    <w:p w:rsidR="007E4FB0" w:rsidRDefault="00146F2A" w:rsidP="00146F2A">
      <w:pPr>
        <w:pStyle w:val="BodyText"/>
        <w:numPr>
          <w:ilvl w:val="0"/>
          <w:numId w:val="18"/>
        </w:numPr>
        <w:jc w:val="left"/>
        <w:rPr>
          <w:rStyle w:val="BookbulletsCharCharChar"/>
        </w:rPr>
      </w:pPr>
      <w:r w:rsidRPr="00146F2A">
        <w:rPr>
          <w:rStyle w:val="BookbulletsCharCharChar"/>
        </w:rPr>
        <w:t>Measure temperature between 0 and 200</w:t>
      </w:r>
      <w:r w:rsidRPr="00146F2A">
        <w:rPr>
          <w:rStyle w:val="BookbulletsCharCharChar"/>
        </w:rPr>
        <w:sym w:font="Symbol" w:char="F0B0"/>
      </w:r>
      <w:r w:rsidRPr="00146F2A">
        <w:rPr>
          <w:rStyle w:val="BookbulletsCharCharChar"/>
        </w:rPr>
        <w:t>C.</w:t>
      </w:r>
    </w:p>
    <w:p w:rsidR="007E4FB0" w:rsidRPr="00795637" w:rsidRDefault="007E4FB0" w:rsidP="007E4FB0">
      <w:pPr>
        <w:pStyle w:val="BookbulletsCharChar"/>
        <w:numPr>
          <w:ilvl w:val="0"/>
          <w:numId w:val="18"/>
        </w:numPr>
      </w:pPr>
      <w:r>
        <w:t>H</w:t>
      </w:r>
      <w:r w:rsidRPr="00795637">
        <w:t>ave an accuracy of 0.4%</w:t>
      </w:r>
      <w:r w:rsidR="00A36B16">
        <w:t xml:space="preserve"> of full scale.</w:t>
      </w:r>
    </w:p>
    <w:p w:rsidR="007E4FB0" w:rsidRDefault="007E4FB0" w:rsidP="007E4FB0">
      <w:pPr>
        <w:pStyle w:val="BookbulletsCharChar"/>
        <w:numPr>
          <w:ilvl w:val="0"/>
          <w:numId w:val="18"/>
        </w:numPr>
      </w:pPr>
      <w:r>
        <w:t>D</w:t>
      </w:r>
      <w:r w:rsidRPr="00795637">
        <w:t>isplay the temperature digitally, including one</w:t>
      </w:r>
      <w:r>
        <w:t xml:space="preserve"> digit beyond the decimal point.</w:t>
      </w:r>
    </w:p>
    <w:p w:rsidR="007E4FB0" w:rsidRDefault="007E4FB0" w:rsidP="007E4FB0">
      <w:pPr>
        <w:pStyle w:val="BookbulletsCharChar"/>
        <w:numPr>
          <w:ilvl w:val="0"/>
          <w:numId w:val="18"/>
        </w:numPr>
      </w:pPr>
      <w:r w:rsidRPr="00F278EB">
        <w:t>Be powered by a standard 120V 60Hz AC outlet.</w:t>
      </w:r>
    </w:p>
    <w:p w:rsidR="007E4FB0" w:rsidRPr="00795637" w:rsidRDefault="007E4FB0" w:rsidP="0026143A">
      <w:pPr>
        <w:pStyle w:val="BookbulletsCharChar"/>
        <w:numPr>
          <w:ilvl w:val="0"/>
          <w:numId w:val="18"/>
        </w:numPr>
        <w:jc w:val="both"/>
      </w:pPr>
      <w:r>
        <w:t>U</w:t>
      </w:r>
      <w:r w:rsidRPr="00795637">
        <w:t>se an RTD (thermal resistive device) that has an accuracy of 0.55</w:t>
      </w:r>
      <w:r w:rsidRPr="00795637">
        <w:sym w:font="Symbol" w:char="F0B0"/>
      </w:r>
      <w:r w:rsidRPr="00795637">
        <w:t>C over the range. The resi</w:t>
      </w:r>
      <w:r w:rsidRPr="00795637">
        <w:t>s</w:t>
      </w:r>
      <w:r w:rsidRPr="00795637">
        <w:t>tance of the RTD varies linearly with temperature from 100Ω at 0</w:t>
      </w:r>
      <w:r w:rsidRPr="00795637">
        <w:sym w:font="Symbol" w:char="F0B0"/>
      </w:r>
      <w:r w:rsidRPr="00795637">
        <w:t>C to 178Ω at 200</w:t>
      </w:r>
      <w:r w:rsidRPr="00795637">
        <w:sym w:font="Symbol" w:char="F0B0"/>
      </w:r>
      <w:r w:rsidRPr="00795637">
        <w:t xml:space="preserve">C. </w:t>
      </w:r>
      <w:r>
        <w:t>(Note: this requirement does not meet the abstractness pro</w:t>
      </w:r>
      <w:r>
        <w:t>p</w:t>
      </w:r>
      <w:r>
        <w:t>erty identified in Chapter 3</w:t>
      </w:r>
      <w:r w:rsidR="00457E08">
        <w:t>, since it identifies part of the solution. This requirement</w:t>
      </w:r>
      <w:r>
        <w:t xml:space="preserve"> is given to provide guidance in this e</w:t>
      </w:r>
      <w:r>
        <w:t>x</w:t>
      </w:r>
      <w:r>
        <w:t>ample.)</w:t>
      </w:r>
    </w:p>
    <w:p w:rsidR="001A4A61" w:rsidRDefault="00D40A4F" w:rsidP="0080418B">
      <w:pPr>
        <w:pStyle w:val="BookbulletsCharChar"/>
        <w:numPr>
          <w:ilvl w:val="0"/>
          <w:numId w:val="0"/>
        </w:numPr>
        <w:jc w:val="center"/>
        <w:rPr>
          <w:rStyle w:val="FigureCaptionChar"/>
        </w:rPr>
      </w:pPr>
      <w:r>
        <w:br w:type="page"/>
      </w:r>
      <w:r w:rsidR="00370218" w:rsidRPr="00370218">
        <w:rPr>
          <w:rStyle w:val="FigureCaptionChar"/>
          <w:b/>
        </w:rPr>
        <w:lastRenderedPageBreak/>
        <w:t>Table 5.1</w:t>
      </w:r>
      <w:r w:rsidR="00370218" w:rsidRPr="00370218">
        <w:rPr>
          <w:rStyle w:val="FigureCaptionChar"/>
        </w:rPr>
        <w:t xml:space="preserve"> Functional design requirements for</w:t>
      </w:r>
      <w:r w:rsidR="006F5347">
        <w:rPr>
          <w:rStyle w:val="FigureCaptionChar"/>
        </w:rPr>
        <w:t xml:space="preserve"> the</w:t>
      </w:r>
      <w:r w:rsidR="00370218" w:rsidRPr="00370218">
        <w:rPr>
          <w:rStyle w:val="FigureCaptionChar"/>
        </w:rPr>
        <w:t xml:space="preserve"> number sort program.</w:t>
      </w:r>
    </w:p>
    <w:p w:rsidR="001A4A61" w:rsidRPr="000B6645" w:rsidRDefault="00306EA2" w:rsidP="001A4A61">
      <w:pPr>
        <w:pStyle w:val="Heading3"/>
        <w:numPr>
          <w:ilvl w:val="0"/>
          <w:numId w:val="0"/>
        </w:numPr>
        <w:spacing w:after="120"/>
        <w:rPr>
          <w:sz w:val="24"/>
          <w:szCs w:val="24"/>
        </w:rPr>
      </w:pPr>
      <w:r>
        <w:rPr>
          <w:noProof/>
        </w:rPr>
        <mc:AlternateContent>
          <mc:Choice Requires="wps">
            <w:drawing>
              <wp:anchor distT="0" distB="0" distL="114300" distR="114300" simplePos="0" relativeHeight="251657216" behindDoc="0" locked="0" layoutInCell="1" allowOverlap="1">
                <wp:simplePos x="0" y="0"/>
                <wp:positionH relativeFrom="column">
                  <wp:posOffset>-45720</wp:posOffset>
                </wp:positionH>
                <wp:positionV relativeFrom="paragraph">
                  <wp:posOffset>59055</wp:posOffset>
                </wp:positionV>
                <wp:extent cx="5029200" cy="6263640"/>
                <wp:effectExtent l="6350" t="9525" r="12700" b="13335"/>
                <wp:wrapNone/>
                <wp:docPr id="1583480695"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263640"/>
                        </a:xfrm>
                        <a:prstGeom prst="rect">
                          <a:avLst/>
                        </a:prstGeom>
                        <a:solidFill>
                          <a:srgbClr val="FFFFFF"/>
                        </a:solidFill>
                        <a:ln w="9525">
                          <a:solidFill>
                            <a:srgbClr val="000000"/>
                          </a:solidFill>
                          <a:miter lim="800000"/>
                          <a:headEnd/>
                          <a:tailEnd/>
                        </a:ln>
                      </wps:spPr>
                      <wps:txbx>
                        <w:txbxContent>
                          <w:tbl>
                            <w:tblPr>
                              <w:tblStyle w:val="TableGrid"/>
                              <w:tblW w:w="7632"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800"/>
                              <w:gridCol w:w="5832"/>
                            </w:tblGrid>
                            <w:tr w:rsidR="00B91270" w:rsidRPr="00496DB0">
                              <w:tc>
                                <w:tcPr>
                                  <w:tcW w:w="1800" w:type="dxa"/>
                                  <w:shd w:val="clear" w:color="auto" w:fill="auto"/>
                                </w:tcPr>
                                <w:p w:rsidR="00B91270" w:rsidRPr="00496DB0" w:rsidRDefault="00B91270" w:rsidP="00496DB0">
                                  <w:pPr>
                                    <w:spacing w:before="30" w:after="30"/>
                                    <w:jc w:val="both"/>
                                    <w:rPr>
                                      <w:rFonts w:ascii="Palatino Linotype" w:hAnsi="Palatino Linotype"/>
                                      <w:i/>
                                      <w:sz w:val="16"/>
                                      <w:szCs w:val="16"/>
                                    </w:rPr>
                                  </w:pPr>
                                  <w:r w:rsidRPr="00496DB0">
                                    <w:rPr>
                                      <w:rFonts w:ascii="Palatino Linotype" w:hAnsi="Palatino Linotype"/>
                                      <w:i/>
                                      <w:sz w:val="16"/>
                                      <w:szCs w:val="16"/>
                                    </w:rPr>
                                    <w:t>Module name</w:t>
                                  </w:r>
                                </w:p>
                              </w:tc>
                              <w:tc>
                                <w:tcPr>
                                  <w:tcW w:w="5832" w:type="dxa"/>
                                </w:tcPr>
                                <w:p w:rsidR="00B91270" w:rsidRPr="00496DB0" w:rsidRDefault="00B91270" w:rsidP="00496DB0">
                                  <w:pPr>
                                    <w:spacing w:before="30" w:after="30"/>
                                    <w:jc w:val="both"/>
                                    <w:rPr>
                                      <w:rFonts w:ascii="Palatino Linotype" w:hAnsi="Palatino Linotype"/>
                                      <w:sz w:val="16"/>
                                      <w:szCs w:val="16"/>
                                    </w:rPr>
                                  </w:pPr>
                                  <w:r w:rsidRPr="00496DB0">
                                    <w:rPr>
                                      <w:rFonts w:ascii="Palatino Linotype" w:hAnsi="Palatino Linotype"/>
                                      <w:sz w:val="16"/>
                                      <w:szCs w:val="16"/>
                                    </w:rPr>
                                    <w:t>main()</w:t>
                                  </w:r>
                                </w:p>
                              </w:tc>
                            </w:tr>
                            <w:tr w:rsidR="00B91270" w:rsidRPr="00496DB0">
                              <w:tc>
                                <w:tcPr>
                                  <w:tcW w:w="1800" w:type="dxa"/>
                                  <w:shd w:val="clear" w:color="auto" w:fill="auto"/>
                                </w:tcPr>
                                <w:p w:rsidR="00B91270" w:rsidRPr="00496DB0" w:rsidRDefault="00B91270" w:rsidP="00496DB0">
                                  <w:pPr>
                                    <w:spacing w:before="30" w:after="30"/>
                                    <w:jc w:val="both"/>
                                    <w:rPr>
                                      <w:rFonts w:ascii="Palatino Linotype" w:hAnsi="Palatino Linotype"/>
                                      <w:i/>
                                      <w:sz w:val="16"/>
                                      <w:szCs w:val="16"/>
                                    </w:rPr>
                                  </w:pPr>
                                  <w:r w:rsidRPr="00496DB0">
                                    <w:rPr>
                                      <w:rFonts w:ascii="Palatino Linotype" w:hAnsi="Palatino Linotype"/>
                                      <w:i/>
                                      <w:sz w:val="16"/>
                                      <w:szCs w:val="16"/>
                                    </w:rPr>
                                    <w:t>Module type</w:t>
                                  </w:r>
                                </w:p>
                              </w:tc>
                              <w:tc>
                                <w:tcPr>
                                  <w:tcW w:w="5832" w:type="dxa"/>
                                </w:tcPr>
                                <w:p w:rsidR="00B91270" w:rsidRPr="00496DB0" w:rsidRDefault="00B91270" w:rsidP="00496DB0">
                                  <w:pPr>
                                    <w:spacing w:before="30" w:after="30"/>
                                    <w:jc w:val="both"/>
                                    <w:rPr>
                                      <w:rFonts w:ascii="Palatino Linotype" w:hAnsi="Palatino Linotype"/>
                                      <w:sz w:val="16"/>
                                      <w:szCs w:val="16"/>
                                    </w:rPr>
                                  </w:pPr>
                                  <w:r w:rsidRPr="00496DB0">
                                    <w:rPr>
                                      <w:rFonts w:ascii="Palatino Linotype" w:hAnsi="Palatino Linotype"/>
                                      <w:sz w:val="16"/>
                                      <w:szCs w:val="16"/>
                                    </w:rPr>
                                    <w:t>Coordination</w:t>
                                  </w:r>
                                </w:p>
                              </w:tc>
                            </w:tr>
                            <w:tr w:rsidR="00B91270" w:rsidRPr="00496DB0">
                              <w:tc>
                                <w:tcPr>
                                  <w:tcW w:w="1800" w:type="dxa"/>
                                  <w:shd w:val="clear" w:color="auto" w:fill="auto"/>
                                </w:tcPr>
                                <w:p w:rsidR="00B91270" w:rsidRPr="00496DB0" w:rsidRDefault="00B91270" w:rsidP="00496DB0">
                                  <w:pPr>
                                    <w:spacing w:before="30" w:after="30"/>
                                    <w:jc w:val="both"/>
                                    <w:rPr>
                                      <w:rFonts w:ascii="Palatino Linotype" w:hAnsi="Palatino Linotype"/>
                                      <w:i/>
                                      <w:sz w:val="16"/>
                                      <w:szCs w:val="16"/>
                                    </w:rPr>
                                  </w:pPr>
                                  <w:r w:rsidRPr="00496DB0">
                                    <w:rPr>
                                      <w:rFonts w:ascii="Palatino Linotype" w:hAnsi="Palatino Linotype"/>
                                      <w:i/>
                                      <w:sz w:val="16"/>
                                      <w:szCs w:val="16"/>
                                    </w:rPr>
                                    <w:t>Input arguments</w:t>
                                  </w:r>
                                </w:p>
                              </w:tc>
                              <w:tc>
                                <w:tcPr>
                                  <w:tcW w:w="5832" w:type="dxa"/>
                                </w:tcPr>
                                <w:p w:rsidR="00B91270" w:rsidRPr="00496DB0" w:rsidRDefault="00B91270" w:rsidP="00496DB0">
                                  <w:pPr>
                                    <w:spacing w:before="30" w:after="30"/>
                                    <w:jc w:val="both"/>
                                    <w:rPr>
                                      <w:rFonts w:ascii="Palatino Linotype" w:hAnsi="Palatino Linotype"/>
                                      <w:sz w:val="16"/>
                                      <w:szCs w:val="16"/>
                                    </w:rPr>
                                  </w:pPr>
                                  <w:r w:rsidRPr="00496DB0">
                                    <w:rPr>
                                      <w:rFonts w:ascii="Palatino Linotype" w:hAnsi="Palatino Linotype"/>
                                      <w:sz w:val="16"/>
                                      <w:szCs w:val="16"/>
                                    </w:rPr>
                                    <w:t>None</w:t>
                                  </w:r>
                                </w:p>
                              </w:tc>
                            </w:tr>
                            <w:tr w:rsidR="00B91270" w:rsidRPr="00496DB0">
                              <w:tc>
                                <w:tcPr>
                                  <w:tcW w:w="1800" w:type="dxa"/>
                                  <w:shd w:val="clear" w:color="auto" w:fill="auto"/>
                                </w:tcPr>
                                <w:p w:rsidR="00B91270" w:rsidRPr="00496DB0" w:rsidRDefault="00B91270" w:rsidP="00496DB0">
                                  <w:pPr>
                                    <w:spacing w:before="30" w:after="30"/>
                                    <w:jc w:val="both"/>
                                    <w:rPr>
                                      <w:rFonts w:ascii="Palatino Linotype" w:hAnsi="Palatino Linotype"/>
                                      <w:i/>
                                      <w:sz w:val="16"/>
                                      <w:szCs w:val="16"/>
                                    </w:rPr>
                                  </w:pPr>
                                  <w:r w:rsidRPr="00496DB0">
                                    <w:rPr>
                                      <w:rFonts w:ascii="Palatino Linotype" w:hAnsi="Palatino Linotype"/>
                                      <w:i/>
                                      <w:sz w:val="16"/>
                                      <w:szCs w:val="16"/>
                                    </w:rPr>
                                    <w:t>Output arguments</w:t>
                                  </w:r>
                                </w:p>
                              </w:tc>
                              <w:tc>
                                <w:tcPr>
                                  <w:tcW w:w="5832" w:type="dxa"/>
                                </w:tcPr>
                                <w:p w:rsidR="00B91270" w:rsidRPr="00496DB0" w:rsidRDefault="00B91270" w:rsidP="00496DB0">
                                  <w:pPr>
                                    <w:spacing w:before="30" w:after="30"/>
                                    <w:jc w:val="both"/>
                                    <w:rPr>
                                      <w:rFonts w:ascii="Palatino Linotype" w:hAnsi="Palatino Linotype"/>
                                      <w:sz w:val="16"/>
                                      <w:szCs w:val="16"/>
                                    </w:rPr>
                                  </w:pPr>
                                  <w:r w:rsidRPr="00496DB0">
                                    <w:rPr>
                                      <w:rFonts w:ascii="Palatino Linotype" w:hAnsi="Palatino Linotype"/>
                                      <w:sz w:val="16"/>
                                      <w:szCs w:val="16"/>
                                    </w:rPr>
                                    <w:t>None</w:t>
                                  </w:r>
                                </w:p>
                              </w:tc>
                            </w:tr>
                            <w:tr w:rsidR="00B91270" w:rsidRPr="00496DB0">
                              <w:tc>
                                <w:tcPr>
                                  <w:tcW w:w="1800" w:type="dxa"/>
                                  <w:shd w:val="clear" w:color="auto" w:fill="auto"/>
                                </w:tcPr>
                                <w:p w:rsidR="00B91270" w:rsidRPr="00496DB0" w:rsidRDefault="00B91270" w:rsidP="00496DB0">
                                  <w:pPr>
                                    <w:spacing w:before="30" w:after="30"/>
                                    <w:jc w:val="both"/>
                                    <w:rPr>
                                      <w:rFonts w:ascii="Palatino Linotype" w:hAnsi="Palatino Linotype"/>
                                      <w:i/>
                                      <w:sz w:val="16"/>
                                      <w:szCs w:val="16"/>
                                    </w:rPr>
                                  </w:pPr>
                                  <w:r w:rsidRPr="00496DB0">
                                    <w:rPr>
                                      <w:rFonts w:ascii="Palatino Linotype" w:hAnsi="Palatino Linotype"/>
                                      <w:i/>
                                      <w:sz w:val="16"/>
                                      <w:szCs w:val="16"/>
                                    </w:rPr>
                                    <w:t>Description</w:t>
                                  </w:r>
                                </w:p>
                              </w:tc>
                              <w:tc>
                                <w:tcPr>
                                  <w:tcW w:w="5832" w:type="dxa"/>
                                </w:tcPr>
                                <w:p w:rsidR="00B91270" w:rsidRPr="00496DB0" w:rsidRDefault="00B91270" w:rsidP="00496DB0">
                                  <w:pPr>
                                    <w:spacing w:before="30" w:after="30"/>
                                    <w:jc w:val="both"/>
                                    <w:rPr>
                                      <w:rFonts w:ascii="Palatino Linotype" w:hAnsi="Palatino Linotype"/>
                                      <w:sz w:val="16"/>
                                      <w:szCs w:val="16"/>
                                    </w:rPr>
                                  </w:pPr>
                                  <w:r w:rsidRPr="00496DB0">
                                    <w:rPr>
                                      <w:rFonts w:ascii="Palatino Linotype" w:hAnsi="Palatino Linotype"/>
                                      <w:sz w:val="16"/>
                                      <w:szCs w:val="16"/>
                                    </w:rPr>
                                    <w:t>The main function calls ReadArray() to read the input file from disk, SortA</w:t>
                                  </w:r>
                                  <w:r w:rsidRPr="00496DB0">
                                    <w:rPr>
                                      <w:rFonts w:ascii="Palatino Linotype" w:hAnsi="Palatino Linotype"/>
                                      <w:sz w:val="16"/>
                                      <w:szCs w:val="16"/>
                                    </w:rPr>
                                    <w:t>r</w:t>
                                  </w:r>
                                  <w:r w:rsidRPr="00496DB0">
                                    <w:rPr>
                                      <w:rFonts w:ascii="Palatino Linotype" w:hAnsi="Palatino Linotype"/>
                                      <w:sz w:val="16"/>
                                      <w:szCs w:val="16"/>
                                    </w:rPr>
                                    <w:t xml:space="preserve">ray() to sort the array, and ComputeMean() to determine the mean value of elements in the array. User interaction requires </w:t>
                                  </w:r>
                                  <w:r>
                                    <w:rPr>
                                      <w:rFonts w:ascii="Palatino Linotype" w:hAnsi="Palatino Linotype"/>
                                      <w:sz w:val="16"/>
                                      <w:szCs w:val="16"/>
                                    </w:rPr>
                                    <w:t xml:space="preserve">the </w:t>
                                  </w:r>
                                  <w:r w:rsidRPr="00496DB0">
                                    <w:rPr>
                                      <w:rFonts w:ascii="Palatino Linotype" w:hAnsi="Palatino Linotype"/>
                                      <w:sz w:val="16"/>
                                      <w:szCs w:val="16"/>
                                    </w:rPr>
                                    <w:t xml:space="preserve">user to enter </w:t>
                                  </w:r>
                                  <w:r>
                                    <w:rPr>
                                      <w:rFonts w:ascii="Palatino Linotype" w:hAnsi="Palatino Linotype"/>
                                      <w:sz w:val="16"/>
                                      <w:szCs w:val="16"/>
                                    </w:rPr>
                                    <w:t xml:space="preserve">the </w:t>
                                  </w:r>
                                  <w:r w:rsidRPr="00496DB0">
                                    <w:rPr>
                                      <w:rFonts w:ascii="Palatino Linotype" w:hAnsi="Palatino Linotype"/>
                                      <w:sz w:val="16"/>
                                      <w:szCs w:val="16"/>
                                    </w:rPr>
                                    <w:t>filename</w:t>
                                  </w:r>
                                  <w:r>
                                    <w:rPr>
                                      <w:rFonts w:ascii="Palatino Linotype" w:hAnsi="Palatino Linotype"/>
                                      <w:sz w:val="16"/>
                                      <w:szCs w:val="16"/>
                                    </w:rPr>
                                    <w:t>,</w:t>
                                  </w:r>
                                  <w:r w:rsidRPr="00496DB0">
                                    <w:rPr>
                                      <w:rFonts w:ascii="Palatino Linotype" w:hAnsi="Palatino Linotype"/>
                                      <w:sz w:val="16"/>
                                      <w:szCs w:val="16"/>
                                    </w:rPr>
                                    <w:t xml:space="preserve"> and the mean value is display</w:t>
                                  </w:r>
                                  <w:r>
                                    <w:rPr>
                                      <w:rFonts w:ascii="Palatino Linotype" w:hAnsi="Palatino Linotype"/>
                                      <w:sz w:val="16"/>
                                      <w:szCs w:val="16"/>
                                    </w:rPr>
                                    <w:t>ed</w:t>
                                  </w:r>
                                  <w:r w:rsidRPr="00496DB0">
                                    <w:rPr>
                                      <w:rFonts w:ascii="Palatino Linotype" w:hAnsi="Palatino Linotype"/>
                                      <w:sz w:val="16"/>
                                      <w:szCs w:val="16"/>
                                    </w:rPr>
                                    <w:t xml:space="preserve"> on the screen.</w:t>
                                  </w:r>
                                </w:p>
                              </w:tc>
                            </w:tr>
                            <w:tr w:rsidR="00B91270" w:rsidRPr="00496DB0">
                              <w:tc>
                                <w:tcPr>
                                  <w:tcW w:w="1800" w:type="dxa"/>
                                  <w:shd w:val="clear" w:color="auto" w:fill="auto"/>
                                </w:tcPr>
                                <w:p w:rsidR="00B91270" w:rsidRPr="00496DB0" w:rsidRDefault="00B91270" w:rsidP="00496DB0">
                                  <w:pPr>
                                    <w:spacing w:before="30" w:after="30"/>
                                    <w:jc w:val="both"/>
                                    <w:rPr>
                                      <w:rFonts w:ascii="Palatino Linotype" w:hAnsi="Palatino Linotype"/>
                                      <w:i/>
                                      <w:sz w:val="16"/>
                                      <w:szCs w:val="16"/>
                                    </w:rPr>
                                  </w:pPr>
                                  <w:r w:rsidRPr="00496DB0">
                                    <w:rPr>
                                      <w:rFonts w:ascii="Palatino Linotype" w:hAnsi="Palatino Linotype"/>
                                      <w:i/>
                                      <w:sz w:val="16"/>
                                      <w:szCs w:val="16"/>
                                    </w:rPr>
                                    <w:t>Modules invoked</w:t>
                                  </w:r>
                                </w:p>
                              </w:tc>
                              <w:tc>
                                <w:tcPr>
                                  <w:tcW w:w="5832" w:type="dxa"/>
                                </w:tcPr>
                                <w:p w:rsidR="00B91270" w:rsidRPr="00496DB0" w:rsidRDefault="00B91270" w:rsidP="00496DB0">
                                  <w:pPr>
                                    <w:spacing w:before="30" w:after="30"/>
                                    <w:jc w:val="both"/>
                                    <w:rPr>
                                      <w:rFonts w:ascii="Palatino Linotype" w:hAnsi="Palatino Linotype"/>
                                      <w:sz w:val="16"/>
                                      <w:szCs w:val="16"/>
                                    </w:rPr>
                                  </w:pPr>
                                  <w:r w:rsidRPr="00496DB0">
                                    <w:rPr>
                                      <w:rFonts w:ascii="Palatino Linotype" w:hAnsi="Palatino Linotype"/>
                                      <w:sz w:val="16"/>
                                      <w:szCs w:val="16"/>
                                    </w:rPr>
                                    <w:t>ReadArray, SortArray, and ComputeMean</w:t>
                                  </w:r>
                                </w:p>
                              </w:tc>
                            </w:tr>
                          </w:tbl>
                          <w:p w:rsidR="00B91270" w:rsidRDefault="00B91270"/>
                          <w:tbl>
                            <w:tblPr>
                              <w:tblStyle w:val="TableGrid"/>
                              <w:tblW w:w="7632"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866"/>
                              <w:gridCol w:w="5766"/>
                            </w:tblGrid>
                            <w:tr w:rsidR="00B91270" w:rsidRPr="00496DB0">
                              <w:tc>
                                <w:tcPr>
                                  <w:tcW w:w="1866" w:type="dxa"/>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 name</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ReadArray()</w:t>
                                  </w:r>
                                </w:p>
                              </w:tc>
                            </w:tr>
                            <w:tr w:rsidR="00B91270" w:rsidRPr="00496DB0">
                              <w:tc>
                                <w:tcPr>
                                  <w:tcW w:w="1866" w:type="dxa"/>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 type</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Input and output</w:t>
                                  </w:r>
                                </w:p>
                              </w:tc>
                            </w:tr>
                            <w:tr w:rsidR="00B91270" w:rsidRPr="00496DB0">
                              <w:tc>
                                <w:tcPr>
                                  <w:tcW w:w="1866" w:type="dxa"/>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Input arguments</w:t>
                                  </w:r>
                                </w:p>
                              </w:tc>
                              <w:tc>
                                <w:tcPr>
                                  <w:tcW w:w="5766" w:type="dxa"/>
                                </w:tcPr>
                                <w:p w:rsidR="00B91270" w:rsidRPr="00496DB0" w:rsidRDefault="00B91270" w:rsidP="00B91270">
                                  <w:pPr>
                                    <w:numPr>
                                      <w:ilvl w:val="0"/>
                                      <w:numId w:val="15"/>
                                    </w:numPr>
                                    <w:tabs>
                                      <w:tab w:val="clear" w:pos="360"/>
                                      <w:tab w:val="num" w:pos="186"/>
                                    </w:tabs>
                                    <w:spacing w:before="30" w:after="30"/>
                                    <w:rPr>
                                      <w:rFonts w:ascii="Palatino Linotype" w:hAnsi="Palatino Linotype"/>
                                      <w:sz w:val="16"/>
                                      <w:szCs w:val="16"/>
                                    </w:rPr>
                                  </w:pPr>
                                  <w:r w:rsidRPr="00496DB0">
                                    <w:rPr>
                                      <w:rFonts w:ascii="Palatino Linotype" w:hAnsi="Palatino Linotype"/>
                                      <w:sz w:val="16"/>
                                      <w:szCs w:val="16"/>
                                    </w:rPr>
                                    <w:t>fname[]: character array with filename to read from.</w:t>
                                  </w:r>
                                </w:p>
                              </w:tc>
                            </w:tr>
                            <w:tr w:rsidR="00B91270" w:rsidRPr="00496DB0">
                              <w:tc>
                                <w:tcPr>
                                  <w:tcW w:w="1866" w:type="dxa"/>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Output Arguments</w:t>
                                  </w:r>
                                </w:p>
                              </w:tc>
                              <w:tc>
                                <w:tcPr>
                                  <w:tcW w:w="5766" w:type="dxa"/>
                                </w:tcPr>
                                <w:p w:rsidR="00B91270" w:rsidRPr="00496DB0" w:rsidRDefault="00B91270" w:rsidP="00B91270">
                                  <w:pPr>
                                    <w:numPr>
                                      <w:ilvl w:val="0"/>
                                      <w:numId w:val="15"/>
                                    </w:numPr>
                                    <w:tabs>
                                      <w:tab w:val="clear" w:pos="360"/>
                                      <w:tab w:val="num" w:pos="186"/>
                                    </w:tabs>
                                    <w:spacing w:before="30" w:after="30"/>
                                    <w:rPr>
                                      <w:rFonts w:ascii="Palatino Linotype" w:hAnsi="Palatino Linotype"/>
                                      <w:sz w:val="16"/>
                                      <w:szCs w:val="16"/>
                                    </w:rPr>
                                  </w:pPr>
                                  <w:r w:rsidRPr="00496DB0">
                                    <w:rPr>
                                      <w:rFonts w:ascii="Palatino Linotype" w:hAnsi="Palatino Linotype"/>
                                      <w:sz w:val="16"/>
                                      <w:szCs w:val="16"/>
                                    </w:rPr>
                                    <w:t>numArray[]: integer array with elements read from file.</w:t>
                                  </w:r>
                                </w:p>
                                <w:p w:rsidR="00B91270" w:rsidRPr="00496DB0" w:rsidRDefault="00B91270" w:rsidP="00B91270">
                                  <w:pPr>
                                    <w:numPr>
                                      <w:ilvl w:val="0"/>
                                      <w:numId w:val="15"/>
                                    </w:numPr>
                                    <w:tabs>
                                      <w:tab w:val="clear" w:pos="360"/>
                                      <w:tab w:val="num" w:pos="186"/>
                                    </w:tabs>
                                    <w:spacing w:before="30" w:after="30"/>
                                    <w:rPr>
                                      <w:rFonts w:ascii="Palatino Linotype" w:hAnsi="Palatino Linotype"/>
                                      <w:sz w:val="16"/>
                                      <w:szCs w:val="16"/>
                                    </w:rPr>
                                  </w:pPr>
                                  <w:r w:rsidRPr="00496DB0">
                                    <w:rPr>
                                      <w:rFonts w:ascii="Palatino Linotype" w:hAnsi="Palatino Linotype"/>
                                      <w:sz w:val="16"/>
                                      <w:szCs w:val="16"/>
                                    </w:rPr>
                                    <w:t>N: number of elements in numArray[]</w:t>
                                  </w:r>
                                  <w:r>
                                    <w:rPr>
                                      <w:rFonts w:ascii="Palatino Linotype" w:hAnsi="Palatino Linotype"/>
                                      <w:sz w:val="16"/>
                                      <w:szCs w:val="16"/>
                                    </w:rPr>
                                    <w:t>.</w:t>
                                  </w:r>
                                </w:p>
                              </w:tc>
                            </w:tr>
                            <w:tr w:rsidR="00B91270" w:rsidRPr="00496DB0">
                              <w:tc>
                                <w:tcPr>
                                  <w:tcW w:w="1866" w:type="dxa"/>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Description</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Read data from input data file and store elements in array numArray[]. The number of el</w:t>
                                  </w:r>
                                  <w:r w:rsidRPr="00496DB0">
                                    <w:rPr>
                                      <w:rFonts w:ascii="Palatino Linotype" w:hAnsi="Palatino Linotype"/>
                                      <w:sz w:val="16"/>
                                      <w:szCs w:val="16"/>
                                    </w:rPr>
                                    <w:t>e</w:t>
                                  </w:r>
                                  <w:r w:rsidRPr="00496DB0">
                                    <w:rPr>
                                      <w:rFonts w:ascii="Palatino Linotype" w:hAnsi="Palatino Linotype"/>
                                      <w:sz w:val="16"/>
                                      <w:szCs w:val="16"/>
                                    </w:rPr>
                                    <w:t>ments read is placed in N.</w:t>
                                  </w:r>
                                </w:p>
                              </w:tc>
                            </w:tr>
                            <w:tr w:rsidR="00B91270" w:rsidRPr="00496DB0">
                              <w:tc>
                                <w:tcPr>
                                  <w:tcW w:w="1866" w:type="dxa"/>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Modules invoked</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None</w:t>
                                  </w:r>
                                </w:p>
                              </w:tc>
                            </w:tr>
                          </w:tbl>
                          <w:p w:rsidR="00B91270" w:rsidRDefault="00B91270"/>
                          <w:tbl>
                            <w:tblPr>
                              <w:tblStyle w:val="TableGrid"/>
                              <w:tblW w:w="7632"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872"/>
                              <w:gridCol w:w="5760"/>
                            </w:tblGrid>
                            <w:tr w:rsidR="00B91270" w:rsidRPr="00496DB0">
                              <w:trPr>
                                <w:trHeight w:val="288"/>
                              </w:trPr>
                              <w:tc>
                                <w:tcPr>
                                  <w:tcW w:w="1872"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 name</w:t>
                                  </w:r>
                                </w:p>
                              </w:tc>
                              <w:tc>
                                <w:tcPr>
                                  <w:tcW w:w="5760"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SortArray()</w:t>
                                  </w:r>
                                </w:p>
                              </w:tc>
                            </w:tr>
                            <w:tr w:rsidR="00B91270" w:rsidRPr="00496DB0">
                              <w:trPr>
                                <w:trHeight w:val="271"/>
                              </w:trPr>
                              <w:tc>
                                <w:tcPr>
                                  <w:tcW w:w="1872"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 type</w:t>
                                  </w:r>
                                </w:p>
                              </w:tc>
                              <w:tc>
                                <w:tcPr>
                                  <w:tcW w:w="5760"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 xml:space="preserve">Transformation </w:t>
                                  </w:r>
                                </w:p>
                              </w:tc>
                            </w:tr>
                            <w:tr w:rsidR="00B91270" w:rsidRPr="00496DB0">
                              <w:trPr>
                                <w:trHeight w:val="576"/>
                              </w:trPr>
                              <w:tc>
                                <w:tcPr>
                                  <w:tcW w:w="1872"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Input arguments</w:t>
                                  </w:r>
                                </w:p>
                              </w:tc>
                              <w:tc>
                                <w:tcPr>
                                  <w:tcW w:w="5760" w:type="dxa"/>
                                </w:tcPr>
                                <w:p w:rsidR="00B91270" w:rsidRPr="00496DB0" w:rsidRDefault="00B91270" w:rsidP="00B91270">
                                  <w:pPr>
                                    <w:numPr>
                                      <w:ilvl w:val="0"/>
                                      <w:numId w:val="16"/>
                                    </w:numPr>
                                    <w:tabs>
                                      <w:tab w:val="clear" w:pos="360"/>
                                      <w:tab w:val="num" w:pos="180"/>
                                    </w:tabs>
                                    <w:spacing w:before="30" w:after="30"/>
                                    <w:rPr>
                                      <w:rFonts w:ascii="Palatino Linotype" w:hAnsi="Palatino Linotype"/>
                                      <w:sz w:val="16"/>
                                      <w:szCs w:val="16"/>
                                    </w:rPr>
                                  </w:pPr>
                                  <w:r w:rsidRPr="00496DB0">
                                    <w:rPr>
                                      <w:rFonts w:ascii="Palatino Linotype" w:hAnsi="Palatino Linotype"/>
                                      <w:sz w:val="16"/>
                                      <w:szCs w:val="16"/>
                                    </w:rPr>
                                    <w:t>numArray[]: integer array of numbers.</w:t>
                                  </w:r>
                                </w:p>
                                <w:p w:rsidR="00B91270" w:rsidRPr="00496DB0" w:rsidRDefault="00B91270" w:rsidP="00B91270">
                                  <w:pPr>
                                    <w:numPr>
                                      <w:ilvl w:val="0"/>
                                      <w:numId w:val="16"/>
                                    </w:numPr>
                                    <w:tabs>
                                      <w:tab w:val="clear" w:pos="360"/>
                                      <w:tab w:val="num" w:pos="180"/>
                                    </w:tabs>
                                    <w:spacing w:before="30" w:after="30"/>
                                    <w:rPr>
                                      <w:rFonts w:ascii="Palatino Linotype" w:hAnsi="Palatino Linotype"/>
                                      <w:sz w:val="16"/>
                                      <w:szCs w:val="16"/>
                                    </w:rPr>
                                  </w:pPr>
                                  <w:r w:rsidRPr="00496DB0">
                                    <w:rPr>
                                      <w:rFonts w:ascii="Palatino Linotype" w:hAnsi="Palatino Linotype"/>
                                      <w:sz w:val="16"/>
                                      <w:szCs w:val="16"/>
                                    </w:rPr>
                                    <w:t>N: number of elements in numArray[].</w:t>
                                  </w:r>
                                </w:p>
                              </w:tc>
                            </w:tr>
                            <w:tr w:rsidR="00B91270" w:rsidRPr="00496DB0">
                              <w:trPr>
                                <w:trHeight w:val="271"/>
                              </w:trPr>
                              <w:tc>
                                <w:tcPr>
                                  <w:tcW w:w="1872"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Output Arguments</w:t>
                                  </w:r>
                                </w:p>
                              </w:tc>
                              <w:tc>
                                <w:tcPr>
                                  <w:tcW w:w="5760" w:type="dxa"/>
                                </w:tcPr>
                                <w:p w:rsidR="00B91270" w:rsidRPr="00496DB0" w:rsidRDefault="00B91270" w:rsidP="00B91270">
                                  <w:pPr>
                                    <w:numPr>
                                      <w:ilvl w:val="0"/>
                                      <w:numId w:val="16"/>
                                    </w:numPr>
                                    <w:tabs>
                                      <w:tab w:val="clear" w:pos="360"/>
                                      <w:tab w:val="num" w:pos="180"/>
                                    </w:tabs>
                                    <w:spacing w:before="30" w:after="30"/>
                                    <w:rPr>
                                      <w:rFonts w:ascii="Palatino Linotype" w:hAnsi="Palatino Linotype"/>
                                      <w:sz w:val="16"/>
                                      <w:szCs w:val="16"/>
                                    </w:rPr>
                                  </w:pPr>
                                  <w:r w:rsidRPr="00496DB0">
                                    <w:rPr>
                                      <w:rFonts w:ascii="Palatino Linotype" w:hAnsi="Palatino Linotype"/>
                                      <w:sz w:val="16"/>
                                      <w:szCs w:val="16"/>
                                    </w:rPr>
                                    <w:t>numArray[]: sorted array of integer numbers.</w:t>
                                  </w:r>
                                </w:p>
                              </w:tc>
                            </w:tr>
                            <w:tr w:rsidR="00B91270" w:rsidRPr="00496DB0">
                              <w:trPr>
                                <w:trHeight w:val="288"/>
                              </w:trPr>
                              <w:tc>
                                <w:tcPr>
                                  <w:tcW w:w="1872"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Description</w:t>
                                  </w:r>
                                </w:p>
                              </w:tc>
                              <w:tc>
                                <w:tcPr>
                                  <w:tcW w:w="5760"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Sort elements in array using a shell sort algorithm. Saves the the sorted array to disk.</w:t>
                                  </w:r>
                                </w:p>
                              </w:tc>
                            </w:tr>
                            <w:tr w:rsidR="00B91270" w:rsidRPr="00496DB0">
                              <w:trPr>
                                <w:trHeight w:val="163"/>
                              </w:trPr>
                              <w:tc>
                                <w:tcPr>
                                  <w:tcW w:w="1872" w:type="dxa"/>
                                  <w:shd w:val="clear" w:color="auto" w:fill="auto"/>
                                </w:tcPr>
                                <w:p w:rsidR="00B91270" w:rsidRPr="00496DB0" w:rsidRDefault="000B19B4" w:rsidP="00496DB0">
                                  <w:pPr>
                                    <w:spacing w:before="30" w:after="30"/>
                                    <w:rPr>
                                      <w:rFonts w:ascii="Palatino Linotype" w:hAnsi="Palatino Linotype"/>
                                      <w:i/>
                                      <w:sz w:val="16"/>
                                      <w:szCs w:val="16"/>
                                    </w:rPr>
                                  </w:pPr>
                                  <w:r>
                                    <w:rPr>
                                      <w:rFonts w:ascii="Palatino Linotype" w:hAnsi="Palatino Linotype"/>
                                      <w:i/>
                                      <w:sz w:val="16"/>
                                      <w:szCs w:val="16"/>
                                    </w:rPr>
                                    <w:t>Module</w:t>
                                  </w:r>
                                  <w:r w:rsidR="00B91270" w:rsidRPr="00496DB0">
                                    <w:rPr>
                                      <w:rFonts w:ascii="Palatino Linotype" w:hAnsi="Palatino Linotype"/>
                                      <w:i/>
                                      <w:sz w:val="16"/>
                                      <w:szCs w:val="16"/>
                                    </w:rPr>
                                    <w:t>s invoked</w:t>
                                  </w:r>
                                </w:p>
                              </w:tc>
                              <w:tc>
                                <w:tcPr>
                                  <w:tcW w:w="5760"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None</w:t>
                                  </w:r>
                                </w:p>
                              </w:tc>
                            </w:tr>
                          </w:tbl>
                          <w:p w:rsidR="00B91270" w:rsidRDefault="00B91270"/>
                          <w:tbl>
                            <w:tblPr>
                              <w:tblStyle w:val="TableGrid"/>
                              <w:tblW w:w="7632"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866"/>
                              <w:gridCol w:w="5766"/>
                            </w:tblGrid>
                            <w:tr w:rsidR="00B91270" w:rsidRPr="00496DB0">
                              <w:tc>
                                <w:tcPr>
                                  <w:tcW w:w="1866"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 name</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ComputeMean()</w:t>
                                  </w:r>
                                </w:p>
                              </w:tc>
                            </w:tr>
                            <w:tr w:rsidR="00B91270" w:rsidRPr="00496DB0">
                              <w:tc>
                                <w:tcPr>
                                  <w:tcW w:w="1866"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 type</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Input and output</w:t>
                                  </w:r>
                                </w:p>
                              </w:tc>
                            </w:tr>
                            <w:tr w:rsidR="00B91270" w:rsidRPr="00496DB0">
                              <w:tc>
                                <w:tcPr>
                                  <w:tcW w:w="1866"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Input arguments</w:t>
                                  </w:r>
                                </w:p>
                              </w:tc>
                              <w:tc>
                                <w:tcPr>
                                  <w:tcW w:w="5766" w:type="dxa"/>
                                </w:tcPr>
                                <w:p w:rsidR="00B91270" w:rsidRPr="00496DB0" w:rsidRDefault="00B91270" w:rsidP="00B91270">
                                  <w:pPr>
                                    <w:numPr>
                                      <w:ilvl w:val="0"/>
                                      <w:numId w:val="17"/>
                                    </w:numPr>
                                    <w:tabs>
                                      <w:tab w:val="clear" w:pos="360"/>
                                      <w:tab w:val="num" w:pos="186"/>
                                    </w:tabs>
                                    <w:spacing w:before="30" w:after="30"/>
                                    <w:rPr>
                                      <w:rFonts w:ascii="Palatino Linotype" w:hAnsi="Palatino Linotype"/>
                                      <w:sz w:val="16"/>
                                      <w:szCs w:val="16"/>
                                    </w:rPr>
                                  </w:pPr>
                                  <w:r w:rsidRPr="00496DB0">
                                    <w:rPr>
                                      <w:rFonts w:ascii="Palatino Linotype" w:hAnsi="Palatino Linotype"/>
                                      <w:sz w:val="16"/>
                                      <w:szCs w:val="16"/>
                                    </w:rPr>
                                    <w:t>numArray[]: integer array of numbers.</w:t>
                                  </w:r>
                                </w:p>
                                <w:p w:rsidR="00B91270" w:rsidRPr="00496DB0" w:rsidRDefault="00B91270" w:rsidP="00B91270">
                                  <w:pPr>
                                    <w:numPr>
                                      <w:ilvl w:val="0"/>
                                      <w:numId w:val="17"/>
                                    </w:numPr>
                                    <w:tabs>
                                      <w:tab w:val="clear" w:pos="360"/>
                                      <w:tab w:val="num" w:pos="186"/>
                                    </w:tabs>
                                    <w:spacing w:before="30" w:after="30"/>
                                    <w:rPr>
                                      <w:rFonts w:ascii="Palatino Linotype" w:hAnsi="Palatino Linotype"/>
                                      <w:sz w:val="16"/>
                                      <w:szCs w:val="16"/>
                                    </w:rPr>
                                  </w:pPr>
                                  <w:r w:rsidRPr="00496DB0">
                                    <w:rPr>
                                      <w:rFonts w:ascii="Palatino Linotype" w:hAnsi="Palatino Linotype"/>
                                      <w:sz w:val="16"/>
                                      <w:szCs w:val="16"/>
                                    </w:rPr>
                                    <w:t>N: number of elements in numArray[].</w:t>
                                  </w:r>
                                </w:p>
                              </w:tc>
                            </w:tr>
                            <w:tr w:rsidR="00B91270" w:rsidRPr="00496DB0">
                              <w:tc>
                                <w:tcPr>
                                  <w:tcW w:w="1866"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Output arguments</w:t>
                                  </w:r>
                                </w:p>
                              </w:tc>
                              <w:tc>
                                <w:tcPr>
                                  <w:tcW w:w="5766" w:type="dxa"/>
                                </w:tcPr>
                                <w:p w:rsidR="00B91270" w:rsidRPr="00496DB0" w:rsidRDefault="00B91270" w:rsidP="00B91270">
                                  <w:pPr>
                                    <w:numPr>
                                      <w:ilvl w:val="0"/>
                                      <w:numId w:val="17"/>
                                    </w:numPr>
                                    <w:tabs>
                                      <w:tab w:val="clear" w:pos="360"/>
                                      <w:tab w:val="num" w:pos="186"/>
                                    </w:tabs>
                                    <w:spacing w:before="30" w:after="30"/>
                                    <w:rPr>
                                      <w:rFonts w:ascii="Palatino Linotype" w:hAnsi="Palatino Linotype"/>
                                      <w:sz w:val="16"/>
                                      <w:szCs w:val="16"/>
                                    </w:rPr>
                                  </w:pPr>
                                  <w:r w:rsidRPr="00496DB0">
                                    <w:rPr>
                                      <w:rFonts w:ascii="Palatino Linotype" w:hAnsi="Palatino Linotype"/>
                                      <w:sz w:val="16"/>
                                      <w:szCs w:val="16"/>
                                    </w:rPr>
                                    <w:t>mean: mean value of the elements in the array.</w:t>
                                  </w:r>
                                </w:p>
                              </w:tc>
                            </w:tr>
                            <w:tr w:rsidR="00B91270" w:rsidRPr="00496DB0">
                              <w:tc>
                                <w:tcPr>
                                  <w:tcW w:w="1866"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Description</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Computes the mean value of the integer elements in the array</w:t>
                                  </w:r>
                                  <w:r>
                                    <w:rPr>
                                      <w:rFonts w:ascii="Palatino Linotype" w:hAnsi="Palatino Linotype"/>
                                      <w:sz w:val="16"/>
                                      <w:szCs w:val="16"/>
                                    </w:rPr>
                                    <w:t>.</w:t>
                                  </w:r>
                                </w:p>
                              </w:tc>
                            </w:tr>
                            <w:tr w:rsidR="00B91270" w:rsidRPr="00496DB0">
                              <w:tc>
                                <w:tcPr>
                                  <w:tcW w:w="1866"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Modules invoked</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None</w:t>
                                  </w:r>
                                </w:p>
                              </w:tc>
                            </w:tr>
                          </w:tbl>
                          <w:p w:rsidR="00B91270" w:rsidRDefault="00B912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3" o:spid="_x0000_s1026" type="#_x0000_t202" style="position:absolute;margin-left:-3.6pt;margin-top:4.65pt;width:396pt;height:49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">
                <v:textbox>
                  <w:txbxContent>
                    <w:tbl>
                      <w:tblPr>
                        <w:tblStyle w:val="TableGrid"/>
                        <w:tblW w:w="7632"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800"/>
                        <w:gridCol w:w="5832"/>
                      </w:tblGrid>
                      <w:tr w:rsidR="00B91270" w:rsidRPr="00496DB0">
                        <w:tc>
                          <w:tcPr>
                            <w:tcW w:w="1800" w:type="dxa"/>
                            <w:shd w:val="clear" w:color="auto" w:fill="auto"/>
                          </w:tcPr>
                          <w:p w:rsidR="00B91270" w:rsidRPr="00496DB0" w:rsidRDefault="00B91270" w:rsidP="00496DB0">
                            <w:pPr>
                              <w:spacing w:before="30" w:after="30"/>
                              <w:jc w:val="both"/>
                              <w:rPr>
                                <w:rFonts w:ascii="Palatino Linotype" w:hAnsi="Palatino Linotype"/>
                                <w:i/>
                                <w:sz w:val="16"/>
                                <w:szCs w:val="16"/>
                              </w:rPr>
                            </w:pPr>
                            <w:r w:rsidRPr="00496DB0">
                              <w:rPr>
                                <w:rFonts w:ascii="Palatino Linotype" w:hAnsi="Palatino Linotype"/>
                                <w:i/>
                                <w:sz w:val="16"/>
                                <w:szCs w:val="16"/>
                              </w:rPr>
                              <w:t>Module name</w:t>
                            </w:r>
                          </w:p>
                        </w:tc>
                        <w:tc>
                          <w:tcPr>
                            <w:tcW w:w="5832" w:type="dxa"/>
                          </w:tcPr>
                          <w:p w:rsidR="00B91270" w:rsidRPr="00496DB0" w:rsidRDefault="00B91270" w:rsidP="00496DB0">
                            <w:pPr>
                              <w:spacing w:before="30" w:after="30"/>
                              <w:jc w:val="both"/>
                              <w:rPr>
                                <w:rFonts w:ascii="Palatino Linotype" w:hAnsi="Palatino Linotype"/>
                                <w:sz w:val="16"/>
                                <w:szCs w:val="16"/>
                              </w:rPr>
                            </w:pPr>
                            <w:r w:rsidRPr="00496DB0">
                              <w:rPr>
                                <w:rFonts w:ascii="Palatino Linotype" w:hAnsi="Palatino Linotype"/>
                                <w:sz w:val="16"/>
                                <w:szCs w:val="16"/>
                              </w:rPr>
                              <w:t>main()</w:t>
                            </w:r>
                          </w:p>
                        </w:tc>
                      </w:tr>
                      <w:tr w:rsidR="00B91270" w:rsidRPr="00496DB0">
                        <w:tc>
                          <w:tcPr>
                            <w:tcW w:w="1800" w:type="dxa"/>
                            <w:shd w:val="clear" w:color="auto" w:fill="auto"/>
                          </w:tcPr>
                          <w:p w:rsidR="00B91270" w:rsidRPr="00496DB0" w:rsidRDefault="00B91270" w:rsidP="00496DB0">
                            <w:pPr>
                              <w:spacing w:before="30" w:after="30"/>
                              <w:jc w:val="both"/>
                              <w:rPr>
                                <w:rFonts w:ascii="Palatino Linotype" w:hAnsi="Palatino Linotype"/>
                                <w:i/>
                                <w:sz w:val="16"/>
                                <w:szCs w:val="16"/>
                              </w:rPr>
                            </w:pPr>
                            <w:r w:rsidRPr="00496DB0">
                              <w:rPr>
                                <w:rFonts w:ascii="Palatino Linotype" w:hAnsi="Palatino Linotype"/>
                                <w:i/>
                                <w:sz w:val="16"/>
                                <w:szCs w:val="16"/>
                              </w:rPr>
                              <w:t>Module type</w:t>
                            </w:r>
                          </w:p>
                        </w:tc>
                        <w:tc>
                          <w:tcPr>
                            <w:tcW w:w="5832" w:type="dxa"/>
                          </w:tcPr>
                          <w:p w:rsidR="00B91270" w:rsidRPr="00496DB0" w:rsidRDefault="00B91270" w:rsidP="00496DB0">
                            <w:pPr>
                              <w:spacing w:before="30" w:after="30"/>
                              <w:jc w:val="both"/>
                              <w:rPr>
                                <w:rFonts w:ascii="Palatino Linotype" w:hAnsi="Palatino Linotype"/>
                                <w:sz w:val="16"/>
                                <w:szCs w:val="16"/>
                              </w:rPr>
                            </w:pPr>
                            <w:r w:rsidRPr="00496DB0">
                              <w:rPr>
                                <w:rFonts w:ascii="Palatino Linotype" w:hAnsi="Palatino Linotype"/>
                                <w:sz w:val="16"/>
                                <w:szCs w:val="16"/>
                              </w:rPr>
                              <w:t>Coordination</w:t>
                            </w:r>
                          </w:p>
                        </w:tc>
                      </w:tr>
                      <w:tr w:rsidR="00B91270" w:rsidRPr="00496DB0">
                        <w:tc>
                          <w:tcPr>
                            <w:tcW w:w="1800" w:type="dxa"/>
                            <w:shd w:val="clear" w:color="auto" w:fill="auto"/>
                          </w:tcPr>
                          <w:p w:rsidR="00B91270" w:rsidRPr="00496DB0" w:rsidRDefault="00B91270" w:rsidP="00496DB0">
                            <w:pPr>
                              <w:spacing w:before="30" w:after="30"/>
                              <w:jc w:val="both"/>
                              <w:rPr>
                                <w:rFonts w:ascii="Palatino Linotype" w:hAnsi="Palatino Linotype"/>
                                <w:i/>
                                <w:sz w:val="16"/>
                                <w:szCs w:val="16"/>
                              </w:rPr>
                            </w:pPr>
                            <w:r w:rsidRPr="00496DB0">
                              <w:rPr>
                                <w:rFonts w:ascii="Palatino Linotype" w:hAnsi="Palatino Linotype"/>
                                <w:i/>
                                <w:sz w:val="16"/>
                                <w:szCs w:val="16"/>
                              </w:rPr>
                              <w:t>Input arguments</w:t>
                            </w:r>
                          </w:p>
                        </w:tc>
                        <w:tc>
                          <w:tcPr>
                            <w:tcW w:w="5832" w:type="dxa"/>
                          </w:tcPr>
                          <w:p w:rsidR="00B91270" w:rsidRPr="00496DB0" w:rsidRDefault="00B91270" w:rsidP="00496DB0">
                            <w:pPr>
                              <w:spacing w:before="30" w:after="30"/>
                              <w:jc w:val="both"/>
                              <w:rPr>
                                <w:rFonts w:ascii="Palatino Linotype" w:hAnsi="Palatino Linotype"/>
                                <w:sz w:val="16"/>
                                <w:szCs w:val="16"/>
                              </w:rPr>
                            </w:pPr>
                            <w:r w:rsidRPr="00496DB0">
                              <w:rPr>
                                <w:rFonts w:ascii="Palatino Linotype" w:hAnsi="Palatino Linotype"/>
                                <w:sz w:val="16"/>
                                <w:szCs w:val="16"/>
                              </w:rPr>
                              <w:t>None</w:t>
                            </w:r>
                          </w:p>
                        </w:tc>
                      </w:tr>
                      <w:tr w:rsidR="00B91270" w:rsidRPr="00496DB0">
                        <w:tc>
                          <w:tcPr>
                            <w:tcW w:w="1800" w:type="dxa"/>
                            <w:shd w:val="clear" w:color="auto" w:fill="auto"/>
                          </w:tcPr>
                          <w:p w:rsidR="00B91270" w:rsidRPr="00496DB0" w:rsidRDefault="00B91270" w:rsidP="00496DB0">
                            <w:pPr>
                              <w:spacing w:before="30" w:after="30"/>
                              <w:jc w:val="both"/>
                              <w:rPr>
                                <w:rFonts w:ascii="Palatino Linotype" w:hAnsi="Palatino Linotype"/>
                                <w:i/>
                                <w:sz w:val="16"/>
                                <w:szCs w:val="16"/>
                              </w:rPr>
                            </w:pPr>
                            <w:r w:rsidRPr="00496DB0">
                              <w:rPr>
                                <w:rFonts w:ascii="Palatino Linotype" w:hAnsi="Palatino Linotype"/>
                                <w:i/>
                                <w:sz w:val="16"/>
                                <w:szCs w:val="16"/>
                              </w:rPr>
                              <w:t>Output arguments</w:t>
                            </w:r>
                          </w:p>
                        </w:tc>
                        <w:tc>
                          <w:tcPr>
                            <w:tcW w:w="5832" w:type="dxa"/>
                          </w:tcPr>
                          <w:p w:rsidR="00B91270" w:rsidRPr="00496DB0" w:rsidRDefault="00B91270" w:rsidP="00496DB0">
                            <w:pPr>
                              <w:spacing w:before="30" w:after="30"/>
                              <w:jc w:val="both"/>
                              <w:rPr>
                                <w:rFonts w:ascii="Palatino Linotype" w:hAnsi="Palatino Linotype"/>
                                <w:sz w:val="16"/>
                                <w:szCs w:val="16"/>
                              </w:rPr>
                            </w:pPr>
                            <w:r w:rsidRPr="00496DB0">
                              <w:rPr>
                                <w:rFonts w:ascii="Palatino Linotype" w:hAnsi="Palatino Linotype"/>
                                <w:sz w:val="16"/>
                                <w:szCs w:val="16"/>
                              </w:rPr>
                              <w:t>None</w:t>
                            </w:r>
                          </w:p>
                        </w:tc>
                      </w:tr>
                      <w:tr w:rsidR="00B91270" w:rsidRPr="00496DB0">
                        <w:tc>
                          <w:tcPr>
                            <w:tcW w:w="1800" w:type="dxa"/>
                            <w:shd w:val="clear" w:color="auto" w:fill="auto"/>
                          </w:tcPr>
                          <w:p w:rsidR="00B91270" w:rsidRPr="00496DB0" w:rsidRDefault="00B91270" w:rsidP="00496DB0">
                            <w:pPr>
                              <w:spacing w:before="30" w:after="30"/>
                              <w:jc w:val="both"/>
                              <w:rPr>
                                <w:rFonts w:ascii="Palatino Linotype" w:hAnsi="Palatino Linotype"/>
                                <w:i/>
                                <w:sz w:val="16"/>
                                <w:szCs w:val="16"/>
                              </w:rPr>
                            </w:pPr>
                            <w:r w:rsidRPr="00496DB0">
                              <w:rPr>
                                <w:rFonts w:ascii="Palatino Linotype" w:hAnsi="Palatino Linotype"/>
                                <w:i/>
                                <w:sz w:val="16"/>
                                <w:szCs w:val="16"/>
                              </w:rPr>
                              <w:t>Description</w:t>
                            </w:r>
                          </w:p>
                        </w:tc>
                        <w:tc>
                          <w:tcPr>
                            <w:tcW w:w="5832" w:type="dxa"/>
                          </w:tcPr>
                          <w:p w:rsidR="00B91270" w:rsidRPr="00496DB0" w:rsidRDefault="00B91270" w:rsidP="00496DB0">
                            <w:pPr>
                              <w:spacing w:before="30" w:after="30"/>
                              <w:jc w:val="both"/>
                              <w:rPr>
                                <w:rFonts w:ascii="Palatino Linotype" w:hAnsi="Palatino Linotype"/>
                                <w:sz w:val="16"/>
                                <w:szCs w:val="16"/>
                              </w:rPr>
                            </w:pPr>
                            <w:r w:rsidRPr="00496DB0">
                              <w:rPr>
                                <w:rFonts w:ascii="Palatino Linotype" w:hAnsi="Palatino Linotype"/>
                                <w:sz w:val="16"/>
                                <w:szCs w:val="16"/>
                              </w:rPr>
                              <w:t>The main function calls ReadArray() to read the input file from disk, SortA</w:t>
                            </w:r>
                            <w:r w:rsidRPr="00496DB0">
                              <w:rPr>
                                <w:rFonts w:ascii="Palatino Linotype" w:hAnsi="Palatino Linotype"/>
                                <w:sz w:val="16"/>
                                <w:szCs w:val="16"/>
                              </w:rPr>
                              <w:t>r</w:t>
                            </w:r>
                            <w:r w:rsidRPr="00496DB0">
                              <w:rPr>
                                <w:rFonts w:ascii="Palatino Linotype" w:hAnsi="Palatino Linotype"/>
                                <w:sz w:val="16"/>
                                <w:szCs w:val="16"/>
                              </w:rPr>
                              <w:t xml:space="preserve">ray() to sort the array, and ComputeMean() to determine the mean value of elements in the array. User interaction requires </w:t>
                            </w:r>
                            <w:r>
                              <w:rPr>
                                <w:rFonts w:ascii="Palatino Linotype" w:hAnsi="Palatino Linotype"/>
                                <w:sz w:val="16"/>
                                <w:szCs w:val="16"/>
                              </w:rPr>
                              <w:t xml:space="preserve">the </w:t>
                            </w:r>
                            <w:r w:rsidRPr="00496DB0">
                              <w:rPr>
                                <w:rFonts w:ascii="Palatino Linotype" w:hAnsi="Palatino Linotype"/>
                                <w:sz w:val="16"/>
                                <w:szCs w:val="16"/>
                              </w:rPr>
                              <w:t xml:space="preserve">user to enter </w:t>
                            </w:r>
                            <w:r>
                              <w:rPr>
                                <w:rFonts w:ascii="Palatino Linotype" w:hAnsi="Palatino Linotype"/>
                                <w:sz w:val="16"/>
                                <w:szCs w:val="16"/>
                              </w:rPr>
                              <w:t xml:space="preserve">the </w:t>
                            </w:r>
                            <w:r w:rsidRPr="00496DB0">
                              <w:rPr>
                                <w:rFonts w:ascii="Palatino Linotype" w:hAnsi="Palatino Linotype"/>
                                <w:sz w:val="16"/>
                                <w:szCs w:val="16"/>
                              </w:rPr>
                              <w:t>filename</w:t>
                            </w:r>
                            <w:r>
                              <w:rPr>
                                <w:rFonts w:ascii="Palatino Linotype" w:hAnsi="Palatino Linotype"/>
                                <w:sz w:val="16"/>
                                <w:szCs w:val="16"/>
                              </w:rPr>
                              <w:t>,</w:t>
                            </w:r>
                            <w:r w:rsidRPr="00496DB0">
                              <w:rPr>
                                <w:rFonts w:ascii="Palatino Linotype" w:hAnsi="Palatino Linotype"/>
                                <w:sz w:val="16"/>
                                <w:szCs w:val="16"/>
                              </w:rPr>
                              <w:t xml:space="preserve"> and the mean value is display</w:t>
                            </w:r>
                            <w:r>
                              <w:rPr>
                                <w:rFonts w:ascii="Palatino Linotype" w:hAnsi="Palatino Linotype"/>
                                <w:sz w:val="16"/>
                                <w:szCs w:val="16"/>
                              </w:rPr>
                              <w:t>ed</w:t>
                            </w:r>
                            <w:r w:rsidRPr="00496DB0">
                              <w:rPr>
                                <w:rFonts w:ascii="Palatino Linotype" w:hAnsi="Palatino Linotype"/>
                                <w:sz w:val="16"/>
                                <w:szCs w:val="16"/>
                              </w:rPr>
                              <w:t xml:space="preserve"> on the screen.</w:t>
                            </w:r>
                          </w:p>
                        </w:tc>
                      </w:tr>
                      <w:tr w:rsidR="00B91270" w:rsidRPr="00496DB0">
                        <w:tc>
                          <w:tcPr>
                            <w:tcW w:w="1800" w:type="dxa"/>
                            <w:shd w:val="clear" w:color="auto" w:fill="auto"/>
                          </w:tcPr>
                          <w:p w:rsidR="00B91270" w:rsidRPr="00496DB0" w:rsidRDefault="00B91270" w:rsidP="00496DB0">
                            <w:pPr>
                              <w:spacing w:before="30" w:after="30"/>
                              <w:jc w:val="both"/>
                              <w:rPr>
                                <w:rFonts w:ascii="Palatino Linotype" w:hAnsi="Palatino Linotype"/>
                                <w:i/>
                                <w:sz w:val="16"/>
                                <w:szCs w:val="16"/>
                              </w:rPr>
                            </w:pPr>
                            <w:r w:rsidRPr="00496DB0">
                              <w:rPr>
                                <w:rFonts w:ascii="Palatino Linotype" w:hAnsi="Palatino Linotype"/>
                                <w:i/>
                                <w:sz w:val="16"/>
                                <w:szCs w:val="16"/>
                              </w:rPr>
                              <w:t>Modules invoked</w:t>
                            </w:r>
                          </w:p>
                        </w:tc>
                        <w:tc>
                          <w:tcPr>
                            <w:tcW w:w="5832" w:type="dxa"/>
                          </w:tcPr>
                          <w:p w:rsidR="00B91270" w:rsidRPr="00496DB0" w:rsidRDefault="00B91270" w:rsidP="00496DB0">
                            <w:pPr>
                              <w:spacing w:before="30" w:after="30"/>
                              <w:jc w:val="both"/>
                              <w:rPr>
                                <w:rFonts w:ascii="Palatino Linotype" w:hAnsi="Palatino Linotype"/>
                                <w:sz w:val="16"/>
                                <w:szCs w:val="16"/>
                              </w:rPr>
                            </w:pPr>
                            <w:r w:rsidRPr="00496DB0">
                              <w:rPr>
                                <w:rFonts w:ascii="Palatino Linotype" w:hAnsi="Palatino Linotype"/>
                                <w:sz w:val="16"/>
                                <w:szCs w:val="16"/>
                              </w:rPr>
                              <w:t>ReadArray, SortArray, and ComputeMean</w:t>
                            </w:r>
                          </w:p>
                        </w:tc>
                      </w:tr>
                    </w:tbl>
                    <w:p w:rsidR="00B91270" w:rsidRDefault="00B91270"/>
                    <w:tbl>
                      <w:tblPr>
                        <w:tblStyle w:val="TableGrid"/>
                        <w:tblW w:w="7632"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866"/>
                        <w:gridCol w:w="5766"/>
                      </w:tblGrid>
                      <w:tr w:rsidR="00B91270" w:rsidRPr="00496DB0">
                        <w:tc>
                          <w:tcPr>
                            <w:tcW w:w="1866" w:type="dxa"/>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 name</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ReadArray()</w:t>
                            </w:r>
                          </w:p>
                        </w:tc>
                      </w:tr>
                      <w:tr w:rsidR="00B91270" w:rsidRPr="00496DB0">
                        <w:tc>
                          <w:tcPr>
                            <w:tcW w:w="1866" w:type="dxa"/>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 type</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Input and output</w:t>
                            </w:r>
                          </w:p>
                        </w:tc>
                      </w:tr>
                      <w:tr w:rsidR="00B91270" w:rsidRPr="00496DB0">
                        <w:tc>
                          <w:tcPr>
                            <w:tcW w:w="1866" w:type="dxa"/>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Input arguments</w:t>
                            </w:r>
                          </w:p>
                        </w:tc>
                        <w:tc>
                          <w:tcPr>
                            <w:tcW w:w="5766" w:type="dxa"/>
                          </w:tcPr>
                          <w:p w:rsidR="00B91270" w:rsidRPr="00496DB0" w:rsidRDefault="00B91270" w:rsidP="00B91270">
                            <w:pPr>
                              <w:numPr>
                                <w:ilvl w:val="0"/>
                                <w:numId w:val="15"/>
                              </w:numPr>
                              <w:tabs>
                                <w:tab w:val="clear" w:pos="360"/>
                                <w:tab w:val="num" w:pos="186"/>
                              </w:tabs>
                              <w:spacing w:before="30" w:after="30"/>
                              <w:rPr>
                                <w:rFonts w:ascii="Palatino Linotype" w:hAnsi="Palatino Linotype"/>
                                <w:sz w:val="16"/>
                                <w:szCs w:val="16"/>
                              </w:rPr>
                            </w:pPr>
                            <w:r w:rsidRPr="00496DB0">
                              <w:rPr>
                                <w:rFonts w:ascii="Palatino Linotype" w:hAnsi="Palatino Linotype"/>
                                <w:sz w:val="16"/>
                                <w:szCs w:val="16"/>
                              </w:rPr>
                              <w:t>fname[]: character array with filename to read from.</w:t>
                            </w:r>
                          </w:p>
                        </w:tc>
                      </w:tr>
                      <w:tr w:rsidR="00B91270" w:rsidRPr="00496DB0">
                        <w:tc>
                          <w:tcPr>
                            <w:tcW w:w="1866" w:type="dxa"/>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Output Arguments</w:t>
                            </w:r>
                          </w:p>
                        </w:tc>
                        <w:tc>
                          <w:tcPr>
                            <w:tcW w:w="5766" w:type="dxa"/>
                          </w:tcPr>
                          <w:p w:rsidR="00B91270" w:rsidRPr="00496DB0" w:rsidRDefault="00B91270" w:rsidP="00B91270">
                            <w:pPr>
                              <w:numPr>
                                <w:ilvl w:val="0"/>
                                <w:numId w:val="15"/>
                              </w:numPr>
                              <w:tabs>
                                <w:tab w:val="clear" w:pos="360"/>
                                <w:tab w:val="num" w:pos="186"/>
                              </w:tabs>
                              <w:spacing w:before="30" w:after="30"/>
                              <w:rPr>
                                <w:rFonts w:ascii="Palatino Linotype" w:hAnsi="Palatino Linotype"/>
                                <w:sz w:val="16"/>
                                <w:szCs w:val="16"/>
                              </w:rPr>
                            </w:pPr>
                            <w:r w:rsidRPr="00496DB0">
                              <w:rPr>
                                <w:rFonts w:ascii="Palatino Linotype" w:hAnsi="Palatino Linotype"/>
                                <w:sz w:val="16"/>
                                <w:szCs w:val="16"/>
                              </w:rPr>
                              <w:t>numArray[]: integer array with elements read from file.</w:t>
                            </w:r>
                          </w:p>
                          <w:p w:rsidR="00B91270" w:rsidRPr="00496DB0" w:rsidRDefault="00B91270" w:rsidP="00B91270">
                            <w:pPr>
                              <w:numPr>
                                <w:ilvl w:val="0"/>
                                <w:numId w:val="15"/>
                              </w:numPr>
                              <w:tabs>
                                <w:tab w:val="clear" w:pos="360"/>
                                <w:tab w:val="num" w:pos="186"/>
                              </w:tabs>
                              <w:spacing w:before="30" w:after="30"/>
                              <w:rPr>
                                <w:rFonts w:ascii="Palatino Linotype" w:hAnsi="Palatino Linotype"/>
                                <w:sz w:val="16"/>
                                <w:szCs w:val="16"/>
                              </w:rPr>
                            </w:pPr>
                            <w:r w:rsidRPr="00496DB0">
                              <w:rPr>
                                <w:rFonts w:ascii="Palatino Linotype" w:hAnsi="Palatino Linotype"/>
                                <w:sz w:val="16"/>
                                <w:szCs w:val="16"/>
                              </w:rPr>
                              <w:t>N: number of elements in numArray[]</w:t>
                            </w:r>
                            <w:r>
                              <w:rPr>
                                <w:rFonts w:ascii="Palatino Linotype" w:hAnsi="Palatino Linotype"/>
                                <w:sz w:val="16"/>
                                <w:szCs w:val="16"/>
                              </w:rPr>
                              <w:t>.</w:t>
                            </w:r>
                          </w:p>
                        </w:tc>
                      </w:tr>
                      <w:tr w:rsidR="00B91270" w:rsidRPr="00496DB0">
                        <w:tc>
                          <w:tcPr>
                            <w:tcW w:w="1866" w:type="dxa"/>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Description</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Read data from input data file and store elements in array numArray[]. The number of el</w:t>
                            </w:r>
                            <w:r w:rsidRPr="00496DB0">
                              <w:rPr>
                                <w:rFonts w:ascii="Palatino Linotype" w:hAnsi="Palatino Linotype"/>
                                <w:sz w:val="16"/>
                                <w:szCs w:val="16"/>
                              </w:rPr>
                              <w:t>e</w:t>
                            </w:r>
                            <w:r w:rsidRPr="00496DB0">
                              <w:rPr>
                                <w:rFonts w:ascii="Palatino Linotype" w:hAnsi="Palatino Linotype"/>
                                <w:sz w:val="16"/>
                                <w:szCs w:val="16"/>
                              </w:rPr>
                              <w:t>ments read is placed in N.</w:t>
                            </w:r>
                          </w:p>
                        </w:tc>
                      </w:tr>
                      <w:tr w:rsidR="00B91270" w:rsidRPr="00496DB0">
                        <w:tc>
                          <w:tcPr>
                            <w:tcW w:w="1866" w:type="dxa"/>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Modules invoked</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None</w:t>
                            </w:r>
                          </w:p>
                        </w:tc>
                      </w:tr>
                    </w:tbl>
                    <w:p w:rsidR="00B91270" w:rsidRDefault="00B91270"/>
                    <w:tbl>
                      <w:tblPr>
                        <w:tblStyle w:val="TableGrid"/>
                        <w:tblW w:w="7632"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872"/>
                        <w:gridCol w:w="5760"/>
                      </w:tblGrid>
                      <w:tr w:rsidR="00B91270" w:rsidRPr="00496DB0">
                        <w:trPr>
                          <w:trHeight w:val="288"/>
                        </w:trPr>
                        <w:tc>
                          <w:tcPr>
                            <w:tcW w:w="1872"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 name</w:t>
                            </w:r>
                          </w:p>
                        </w:tc>
                        <w:tc>
                          <w:tcPr>
                            <w:tcW w:w="5760"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SortArray()</w:t>
                            </w:r>
                          </w:p>
                        </w:tc>
                      </w:tr>
                      <w:tr w:rsidR="00B91270" w:rsidRPr="00496DB0">
                        <w:trPr>
                          <w:trHeight w:val="271"/>
                        </w:trPr>
                        <w:tc>
                          <w:tcPr>
                            <w:tcW w:w="1872"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 type</w:t>
                            </w:r>
                          </w:p>
                        </w:tc>
                        <w:tc>
                          <w:tcPr>
                            <w:tcW w:w="5760"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 xml:space="preserve">Transformation </w:t>
                            </w:r>
                          </w:p>
                        </w:tc>
                      </w:tr>
                      <w:tr w:rsidR="00B91270" w:rsidRPr="00496DB0">
                        <w:trPr>
                          <w:trHeight w:val="576"/>
                        </w:trPr>
                        <w:tc>
                          <w:tcPr>
                            <w:tcW w:w="1872"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Input arguments</w:t>
                            </w:r>
                          </w:p>
                        </w:tc>
                        <w:tc>
                          <w:tcPr>
                            <w:tcW w:w="5760" w:type="dxa"/>
                          </w:tcPr>
                          <w:p w:rsidR="00B91270" w:rsidRPr="00496DB0" w:rsidRDefault="00B91270" w:rsidP="00B91270">
                            <w:pPr>
                              <w:numPr>
                                <w:ilvl w:val="0"/>
                                <w:numId w:val="16"/>
                              </w:numPr>
                              <w:tabs>
                                <w:tab w:val="clear" w:pos="360"/>
                                <w:tab w:val="num" w:pos="180"/>
                              </w:tabs>
                              <w:spacing w:before="30" w:after="30"/>
                              <w:rPr>
                                <w:rFonts w:ascii="Palatino Linotype" w:hAnsi="Palatino Linotype"/>
                                <w:sz w:val="16"/>
                                <w:szCs w:val="16"/>
                              </w:rPr>
                            </w:pPr>
                            <w:r w:rsidRPr="00496DB0">
                              <w:rPr>
                                <w:rFonts w:ascii="Palatino Linotype" w:hAnsi="Palatino Linotype"/>
                                <w:sz w:val="16"/>
                                <w:szCs w:val="16"/>
                              </w:rPr>
                              <w:t>numArray[]: integer array of numbers.</w:t>
                            </w:r>
                          </w:p>
                          <w:p w:rsidR="00B91270" w:rsidRPr="00496DB0" w:rsidRDefault="00B91270" w:rsidP="00B91270">
                            <w:pPr>
                              <w:numPr>
                                <w:ilvl w:val="0"/>
                                <w:numId w:val="16"/>
                              </w:numPr>
                              <w:tabs>
                                <w:tab w:val="clear" w:pos="360"/>
                                <w:tab w:val="num" w:pos="180"/>
                              </w:tabs>
                              <w:spacing w:before="30" w:after="30"/>
                              <w:rPr>
                                <w:rFonts w:ascii="Palatino Linotype" w:hAnsi="Palatino Linotype"/>
                                <w:sz w:val="16"/>
                                <w:szCs w:val="16"/>
                              </w:rPr>
                            </w:pPr>
                            <w:r w:rsidRPr="00496DB0">
                              <w:rPr>
                                <w:rFonts w:ascii="Palatino Linotype" w:hAnsi="Palatino Linotype"/>
                                <w:sz w:val="16"/>
                                <w:szCs w:val="16"/>
                              </w:rPr>
                              <w:t>N: number of elements in numArray[].</w:t>
                            </w:r>
                          </w:p>
                        </w:tc>
                      </w:tr>
                      <w:tr w:rsidR="00B91270" w:rsidRPr="00496DB0">
                        <w:trPr>
                          <w:trHeight w:val="271"/>
                        </w:trPr>
                        <w:tc>
                          <w:tcPr>
                            <w:tcW w:w="1872"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Output Arguments</w:t>
                            </w:r>
                          </w:p>
                        </w:tc>
                        <w:tc>
                          <w:tcPr>
                            <w:tcW w:w="5760" w:type="dxa"/>
                          </w:tcPr>
                          <w:p w:rsidR="00B91270" w:rsidRPr="00496DB0" w:rsidRDefault="00B91270" w:rsidP="00B91270">
                            <w:pPr>
                              <w:numPr>
                                <w:ilvl w:val="0"/>
                                <w:numId w:val="16"/>
                              </w:numPr>
                              <w:tabs>
                                <w:tab w:val="clear" w:pos="360"/>
                                <w:tab w:val="num" w:pos="180"/>
                              </w:tabs>
                              <w:spacing w:before="30" w:after="30"/>
                              <w:rPr>
                                <w:rFonts w:ascii="Palatino Linotype" w:hAnsi="Palatino Linotype"/>
                                <w:sz w:val="16"/>
                                <w:szCs w:val="16"/>
                              </w:rPr>
                            </w:pPr>
                            <w:r w:rsidRPr="00496DB0">
                              <w:rPr>
                                <w:rFonts w:ascii="Palatino Linotype" w:hAnsi="Palatino Linotype"/>
                                <w:sz w:val="16"/>
                                <w:szCs w:val="16"/>
                              </w:rPr>
                              <w:t>numArray[]: sorted array of integer numbers.</w:t>
                            </w:r>
                          </w:p>
                        </w:tc>
                      </w:tr>
                      <w:tr w:rsidR="00B91270" w:rsidRPr="00496DB0">
                        <w:trPr>
                          <w:trHeight w:val="288"/>
                        </w:trPr>
                        <w:tc>
                          <w:tcPr>
                            <w:tcW w:w="1872"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Description</w:t>
                            </w:r>
                          </w:p>
                        </w:tc>
                        <w:tc>
                          <w:tcPr>
                            <w:tcW w:w="5760"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Sort elements in array using a shell sort algorithm. Saves the the sorted array to disk.</w:t>
                            </w:r>
                          </w:p>
                        </w:tc>
                      </w:tr>
                      <w:tr w:rsidR="00B91270" w:rsidRPr="00496DB0">
                        <w:trPr>
                          <w:trHeight w:val="163"/>
                        </w:trPr>
                        <w:tc>
                          <w:tcPr>
                            <w:tcW w:w="1872" w:type="dxa"/>
                            <w:shd w:val="clear" w:color="auto" w:fill="auto"/>
                          </w:tcPr>
                          <w:p w:rsidR="00B91270" w:rsidRPr="00496DB0" w:rsidRDefault="000B19B4" w:rsidP="00496DB0">
                            <w:pPr>
                              <w:spacing w:before="30" w:after="30"/>
                              <w:rPr>
                                <w:rFonts w:ascii="Palatino Linotype" w:hAnsi="Palatino Linotype"/>
                                <w:i/>
                                <w:sz w:val="16"/>
                                <w:szCs w:val="16"/>
                              </w:rPr>
                            </w:pPr>
                            <w:r>
                              <w:rPr>
                                <w:rFonts w:ascii="Palatino Linotype" w:hAnsi="Palatino Linotype"/>
                                <w:i/>
                                <w:sz w:val="16"/>
                                <w:szCs w:val="16"/>
                              </w:rPr>
                              <w:t>Module</w:t>
                            </w:r>
                            <w:r w:rsidR="00B91270" w:rsidRPr="00496DB0">
                              <w:rPr>
                                <w:rFonts w:ascii="Palatino Linotype" w:hAnsi="Palatino Linotype"/>
                                <w:i/>
                                <w:sz w:val="16"/>
                                <w:szCs w:val="16"/>
                              </w:rPr>
                              <w:t>s invoked</w:t>
                            </w:r>
                          </w:p>
                        </w:tc>
                        <w:tc>
                          <w:tcPr>
                            <w:tcW w:w="5760"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None</w:t>
                            </w:r>
                          </w:p>
                        </w:tc>
                      </w:tr>
                    </w:tbl>
                    <w:p w:rsidR="00B91270" w:rsidRDefault="00B91270"/>
                    <w:tbl>
                      <w:tblPr>
                        <w:tblStyle w:val="TableGrid"/>
                        <w:tblW w:w="7632"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866"/>
                        <w:gridCol w:w="5766"/>
                      </w:tblGrid>
                      <w:tr w:rsidR="00B91270" w:rsidRPr="00496DB0">
                        <w:tc>
                          <w:tcPr>
                            <w:tcW w:w="1866"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 name</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ComputeMean()</w:t>
                            </w:r>
                          </w:p>
                        </w:tc>
                      </w:tr>
                      <w:tr w:rsidR="00B91270" w:rsidRPr="00496DB0">
                        <w:tc>
                          <w:tcPr>
                            <w:tcW w:w="1866"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 type</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Input and output</w:t>
                            </w:r>
                          </w:p>
                        </w:tc>
                      </w:tr>
                      <w:tr w:rsidR="00B91270" w:rsidRPr="00496DB0">
                        <w:tc>
                          <w:tcPr>
                            <w:tcW w:w="1866"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Input arguments</w:t>
                            </w:r>
                          </w:p>
                        </w:tc>
                        <w:tc>
                          <w:tcPr>
                            <w:tcW w:w="5766" w:type="dxa"/>
                          </w:tcPr>
                          <w:p w:rsidR="00B91270" w:rsidRPr="00496DB0" w:rsidRDefault="00B91270" w:rsidP="00B91270">
                            <w:pPr>
                              <w:numPr>
                                <w:ilvl w:val="0"/>
                                <w:numId w:val="17"/>
                              </w:numPr>
                              <w:tabs>
                                <w:tab w:val="clear" w:pos="360"/>
                                <w:tab w:val="num" w:pos="186"/>
                              </w:tabs>
                              <w:spacing w:before="30" w:after="30"/>
                              <w:rPr>
                                <w:rFonts w:ascii="Palatino Linotype" w:hAnsi="Palatino Linotype"/>
                                <w:sz w:val="16"/>
                                <w:szCs w:val="16"/>
                              </w:rPr>
                            </w:pPr>
                            <w:r w:rsidRPr="00496DB0">
                              <w:rPr>
                                <w:rFonts w:ascii="Palatino Linotype" w:hAnsi="Palatino Linotype"/>
                                <w:sz w:val="16"/>
                                <w:szCs w:val="16"/>
                              </w:rPr>
                              <w:t>numArray[]: integer array of numbers.</w:t>
                            </w:r>
                          </w:p>
                          <w:p w:rsidR="00B91270" w:rsidRPr="00496DB0" w:rsidRDefault="00B91270" w:rsidP="00B91270">
                            <w:pPr>
                              <w:numPr>
                                <w:ilvl w:val="0"/>
                                <w:numId w:val="17"/>
                              </w:numPr>
                              <w:tabs>
                                <w:tab w:val="clear" w:pos="360"/>
                                <w:tab w:val="num" w:pos="186"/>
                              </w:tabs>
                              <w:spacing w:before="30" w:after="30"/>
                              <w:rPr>
                                <w:rFonts w:ascii="Palatino Linotype" w:hAnsi="Palatino Linotype"/>
                                <w:sz w:val="16"/>
                                <w:szCs w:val="16"/>
                              </w:rPr>
                            </w:pPr>
                            <w:r w:rsidRPr="00496DB0">
                              <w:rPr>
                                <w:rFonts w:ascii="Palatino Linotype" w:hAnsi="Palatino Linotype"/>
                                <w:sz w:val="16"/>
                                <w:szCs w:val="16"/>
                              </w:rPr>
                              <w:t>N: number of elements in numArray[].</w:t>
                            </w:r>
                          </w:p>
                        </w:tc>
                      </w:tr>
                      <w:tr w:rsidR="00B91270" w:rsidRPr="00496DB0">
                        <w:tc>
                          <w:tcPr>
                            <w:tcW w:w="1866"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Output arguments</w:t>
                            </w:r>
                          </w:p>
                        </w:tc>
                        <w:tc>
                          <w:tcPr>
                            <w:tcW w:w="5766" w:type="dxa"/>
                          </w:tcPr>
                          <w:p w:rsidR="00B91270" w:rsidRPr="00496DB0" w:rsidRDefault="00B91270" w:rsidP="00B91270">
                            <w:pPr>
                              <w:numPr>
                                <w:ilvl w:val="0"/>
                                <w:numId w:val="17"/>
                              </w:numPr>
                              <w:tabs>
                                <w:tab w:val="clear" w:pos="360"/>
                                <w:tab w:val="num" w:pos="186"/>
                              </w:tabs>
                              <w:spacing w:before="30" w:after="30"/>
                              <w:rPr>
                                <w:rFonts w:ascii="Palatino Linotype" w:hAnsi="Palatino Linotype"/>
                                <w:sz w:val="16"/>
                                <w:szCs w:val="16"/>
                              </w:rPr>
                            </w:pPr>
                            <w:r w:rsidRPr="00496DB0">
                              <w:rPr>
                                <w:rFonts w:ascii="Palatino Linotype" w:hAnsi="Palatino Linotype"/>
                                <w:sz w:val="16"/>
                                <w:szCs w:val="16"/>
                              </w:rPr>
                              <w:t>mean: mean value of the elements in the array.</w:t>
                            </w:r>
                          </w:p>
                        </w:tc>
                      </w:tr>
                      <w:tr w:rsidR="00B91270" w:rsidRPr="00496DB0">
                        <w:tc>
                          <w:tcPr>
                            <w:tcW w:w="1866"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Description</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Computes the mean value of the integer elements in the array</w:t>
                            </w:r>
                            <w:r>
                              <w:rPr>
                                <w:rFonts w:ascii="Palatino Linotype" w:hAnsi="Palatino Linotype"/>
                                <w:sz w:val="16"/>
                                <w:szCs w:val="16"/>
                              </w:rPr>
                              <w:t>.</w:t>
                            </w:r>
                          </w:p>
                        </w:tc>
                      </w:tr>
                      <w:tr w:rsidR="00B91270" w:rsidRPr="00496DB0">
                        <w:tc>
                          <w:tcPr>
                            <w:tcW w:w="1866" w:type="dxa"/>
                            <w:shd w:val="clear" w:color="auto" w:fill="auto"/>
                          </w:tcPr>
                          <w:p w:rsidR="00B91270" w:rsidRPr="00496DB0" w:rsidRDefault="00B91270" w:rsidP="00496DB0">
                            <w:pPr>
                              <w:spacing w:before="30" w:after="30"/>
                              <w:rPr>
                                <w:rFonts w:ascii="Palatino Linotype" w:hAnsi="Palatino Linotype"/>
                                <w:i/>
                                <w:sz w:val="16"/>
                                <w:szCs w:val="16"/>
                              </w:rPr>
                            </w:pPr>
                            <w:r w:rsidRPr="00496DB0">
                              <w:rPr>
                                <w:rFonts w:ascii="Palatino Linotype" w:hAnsi="Palatino Linotype"/>
                                <w:i/>
                                <w:sz w:val="16"/>
                                <w:szCs w:val="16"/>
                              </w:rPr>
                              <w:t>Modules invoked</w:t>
                            </w:r>
                          </w:p>
                        </w:tc>
                        <w:tc>
                          <w:tcPr>
                            <w:tcW w:w="5766" w:type="dxa"/>
                          </w:tcPr>
                          <w:p w:rsidR="00B91270" w:rsidRPr="00496DB0" w:rsidRDefault="00B91270" w:rsidP="00496DB0">
                            <w:pPr>
                              <w:spacing w:before="30" w:after="30"/>
                              <w:rPr>
                                <w:rFonts w:ascii="Palatino Linotype" w:hAnsi="Palatino Linotype"/>
                                <w:sz w:val="16"/>
                                <w:szCs w:val="16"/>
                              </w:rPr>
                            </w:pPr>
                            <w:r w:rsidRPr="00496DB0">
                              <w:rPr>
                                <w:rFonts w:ascii="Palatino Linotype" w:hAnsi="Palatino Linotype"/>
                                <w:sz w:val="16"/>
                                <w:szCs w:val="16"/>
                              </w:rPr>
                              <w:t>None</w:t>
                            </w:r>
                          </w:p>
                        </w:tc>
                      </w:tr>
                    </w:tbl>
                    <w:p w:rsidR="00B91270" w:rsidRDefault="00B91270"/>
                  </w:txbxContent>
                </v:textbox>
              </v:shape>
            </w:pict>
          </mc:Fallback>
        </mc:AlternateContent>
      </w:r>
      <w:r w:rsidR="001A4A61">
        <w:rPr>
          <w:rStyle w:val="FigureCaptionChar"/>
        </w:rPr>
        <w:br w:type="page"/>
      </w:r>
      <w:r w:rsidR="001A4A61">
        <w:rPr>
          <w:sz w:val="24"/>
          <w:szCs w:val="24"/>
        </w:rPr>
        <w:lastRenderedPageBreak/>
        <w:t>Level 0</w:t>
      </w:r>
      <w:r w:rsidR="00CF5E2F">
        <w:rPr>
          <w:sz w:val="24"/>
          <w:szCs w:val="24"/>
        </w:rPr>
        <w:fldChar w:fldCharType="begin"/>
      </w:r>
      <w:r w:rsidR="00CF5E2F">
        <w:instrText xml:space="preserve"> XE "</w:instrText>
      </w:r>
      <w:r w:rsidR="00CF5E2F" w:rsidRPr="00E13BE7">
        <w:instrText>Level 0</w:instrText>
      </w:r>
      <w:r w:rsidR="00CF5E2F">
        <w:instrText xml:space="preserve">" </w:instrText>
      </w:r>
      <w:r w:rsidR="00CF5E2F">
        <w:rPr>
          <w:sz w:val="24"/>
          <w:szCs w:val="24"/>
        </w:rPr>
        <w:fldChar w:fldCharType="end"/>
      </w:r>
    </w:p>
    <w:p w:rsidR="00171474" w:rsidRDefault="00171474" w:rsidP="00357444">
      <w:pPr>
        <w:pStyle w:val="BodyText"/>
      </w:pPr>
      <w:r>
        <w:t>The overall goal is to convert a sensed temperature to a digital temperature rea</w:t>
      </w:r>
      <w:r>
        <w:t>d</w:t>
      </w:r>
      <w:r>
        <w:t xml:space="preserve">ing. The Level </w:t>
      </w:r>
      <w:r w:rsidR="00DC500D">
        <w:t>0</w:t>
      </w:r>
      <w:r w:rsidR="00CF5E2F">
        <w:fldChar w:fldCharType="begin"/>
      </w:r>
      <w:r w:rsidR="00CF5E2F">
        <w:instrText xml:space="preserve"> XE "</w:instrText>
      </w:r>
      <w:r w:rsidR="00CF5E2F" w:rsidRPr="00E13BE7">
        <w:instrText>Level 0</w:instrText>
      </w:r>
      <w:r w:rsidR="00CF5E2F">
        <w:instrText xml:space="preserve">" </w:instrText>
      </w:r>
      <w:r w:rsidR="00CF5E2F">
        <w:fldChar w:fldCharType="end"/>
      </w:r>
      <w:r>
        <w:t xml:space="preserve"> description is as follows.</w:t>
      </w:r>
    </w:p>
    <w:p w:rsidR="00171474" w:rsidRDefault="00306EA2" w:rsidP="007C1535">
      <w:pPr>
        <w:spacing w:before="120"/>
        <w:jc w:val="center"/>
      </w:pPr>
      <w:r>
        <w:rPr>
          <w:noProof/>
        </w:rPr>
        <w:drawing>
          <wp:inline distT="0" distB="0" distL="0" distR="0">
            <wp:extent cx="3105150" cy="8001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5150" cy="800100"/>
                    </a:xfrm>
                    <a:prstGeom prst="rect">
                      <a:avLst/>
                    </a:prstGeom>
                    <a:noFill/>
                    <a:ln>
                      <a:noFill/>
                    </a:ln>
                  </pic:spPr>
                </pic:pic>
              </a:graphicData>
            </a:graphic>
          </wp:inline>
        </w:drawing>
      </w:r>
    </w:p>
    <w:p w:rsidR="00171474" w:rsidRDefault="00171474" w:rsidP="00171474">
      <w:pPr>
        <w:pStyle w:val="FigureCaption"/>
      </w:pPr>
      <w:r w:rsidRPr="00171474">
        <w:rPr>
          <w:b/>
        </w:rPr>
        <w:t>Figure 5.</w:t>
      </w:r>
      <w:r w:rsidR="009E2AEB">
        <w:rPr>
          <w:b/>
        </w:rPr>
        <w:t>9</w:t>
      </w:r>
      <w:r>
        <w:t xml:space="preserve"> </w:t>
      </w:r>
      <w:r w:rsidR="00EB1BB5">
        <w:t>Level 0</w:t>
      </w:r>
      <w:r w:rsidR="00CF5E2F">
        <w:fldChar w:fldCharType="begin"/>
      </w:r>
      <w:r w:rsidR="00CF5E2F">
        <w:instrText xml:space="preserve"> XE "</w:instrText>
      </w:r>
      <w:r w:rsidR="00CF5E2F" w:rsidRPr="00E13BE7">
        <w:instrText>Level 0</w:instrText>
      </w:r>
      <w:r w:rsidR="00CF5E2F">
        <w:instrText xml:space="preserve">" </w:instrText>
      </w:r>
      <w:r w:rsidR="00CF5E2F">
        <w:fldChar w:fldCharType="end"/>
      </w:r>
      <w:r w:rsidR="00EB1BB5">
        <w:t xml:space="preserve"> d</w:t>
      </w:r>
      <w:r>
        <w:t>igital thermometer f</w:t>
      </w:r>
      <w:r w:rsidRPr="00FE1D7B">
        <w:t>unctionality.</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53"/>
        <w:gridCol w:w="6091"/>
      </w:tblGrid>
      <w:tr w:rsidR="00171474">
        <w:tc>
          <w:tcPr>
            <w:tcW w:w="1554" w:type="dxa"/>
          </w:tcPr>
          <w:p w:rsidR="00171474" w:rsidRPr="00171474" w:rsidRDefault="00171474" w:rsidP="00171474">
            <w:pPr>
              <w:spacing w:before="60" w:after="60"/>
              <w:jc w:val="both"/>
              <w:rPr>
                <w:rFonts w:ascii="Palatino Linotype" w:hAnsi="Palatino Linotype"/>
                <w:i/>
                <w:sz w:val="18"/>
                <w:szCs w:val="18"/>
              </w:rPr>
            </w:pPr>
            <w:r w:rsidRPr="00171474">
              <w:rPr>
                <w:rFonts w:ascii="Palatino Linotype" w:hAnsi="Palatino Linotype"/>
                <w:i/>
                <w:sz w:val="18"/>
                <w:szCs w:val="18"/>
              </w:rPr>
              <w:t>Module</w:t>
            </w:r>
          </w:p>
        </w:tc>
        <w:tc>
          <w:tcPr>
            <w:tcW w:w="6100" w:type="dxa"/>
          </w:tcPr>
          <w:p w:rsidR="00171474" w:rsidRPr="00171474" w:rsidRDefault="00171474" w:rsidP="00171474">
            <w:pPr>
              <w:spacing w:before="60" w:after="60"/>
              <w:jc w:val="both"/>
              <w:rPr>
                <w:rFonts w:ascii="Palatino Linotype" w:hAnsi="Palatino Linotype"/>
                <w:sz w:val="18"/>
                <w:szCs w:val="18"/>
              </w:rPr>
            </w:pPr>
            <w:r w:rsidRPr="00171474">
              <w:rPr>
                <w:rFonts w:ascii="Palatino Linotype" w:hAnsi="Palatino Linotype"/>
                <w:sz w:val="18"/>
                <w:szCs w:val="18"/>
              </w:rPr>
              <w:t>Digital Thermometer</w:t>
            </w:r>
          </w:p>
        </w:tc>
      </w:tr>
      <w:tr w:rsidR="00171474">
        <w:tc>
          <w:tcPr>
            <w:tcW w:w="1554" w:type="dxa"/>
          </w:tcPr>
          <w:p w:rsidR="00171474" w:rsidRPr="00171474" w:rsidRDefault="00171474" w:rsidP="00171474">
            <w:pPr>
              <w:spacing w:before="60" w:after="60"/>
              <w:jc w:val="both"/>
              <w:rPr>
                <w:rFonts w:ascii="Palatino Linotype" w:hAnsi="Palatino Linotype"/>
                <w:i/>
                <w:sz w:val="18"/>
                <w:szCs w:val="18"/>
              </w:rPr>
            </w:pPr>
            <w:r w:rsidRPr="00171474">
              <w:rPr>
                <w:rFonts w:ascii="Palatino Linotype" w:hAnsi="Palatino Linotype"/>
                <w:i/>
                <w:sz w:val="18"/>
                <w:szCs w:val="18"/>
              </w:rPr>
              <w:t>Inputs</w:t>
            </w:r>
          </w:p>
        </w:tc>
        <w:tc>
          <w:tcPr>
            <w:tcW w:w="6100" w:type="dxa"/>
          </w:tcPr>
          <w:p w:rsidR="00171474" w:rsidRPr="00171474" w:rsidRDefault="00171474" w:rsidP="00B91270">
            <w:pPr>
              <w:numPr>
                <w:ilvl w:val="0"/>
                <w:numId w:val="14"/>
              </w:numPr>
              <w:tabs>
                <w:tab w:val="clear" w:pos="252"/>
                <w:tab w:val="num" w:pos="138"/>
              </w:tabs>
              <w:spacing w:before="60" w:after="60"/>
              <w:ind w:left="138" w:hanging="138"/>
              <w:jc w:val="both"/>
              <w:rPr>
                <w:rFonts w:ascii="Palatino Linotype" w:hAnsi="Palatino Linotype"/>
                <w:sz w:val="18"/>
                <w:szCs w:val="18"/>
              </w:rPr>
            </w:pPr>
            <w:r w:rsidRPr="00171474">
              <w:rPr>
                <w:rFonts w:ascii="Palatino Linotype" w:hAnsi="Palatino Linotype"/>
                <w:sz w:val="18"/>
                <w:szCs w:val="18"/>
              </w:rPr>
              <w:t>Ambient temperature: 0-200</w:t>
            </w:r>
            <w:r w:rsidRPr="00171474">
              <w:rPr>
                <w:rFonts w:ascii="Palatino Linotype" w:hAnsi="Palatino Linotype"/>
                <w:sz w:val="18"/>
                <w:szCs w:val="18"/>
              </w:rPr>
              <w:sym w:font="Symbol" w:char="F0B0"/>
            </w:r>
            <w:r w:rsidRPr="00171474">
              <w:rPr>
                <w:rFonts w:ascii="Palatino Linotype" w:hAnsi="Palatino Linotype"/>
                <w:sz w:val="18"/>
                <w:szCs w:val="18"/>
              </w:rPr>
              <w:t>C.</w:t>
            </w:r>
          </w:p>
          <w:p w:rsidR="00171474" w:rsidRPr="00171474" w:rsidRDefault="00171474" w:rsidP="00B91270">
            <w:pPr>
              <w:numPr>
                <w:ilvl w:val="0"/>
                <w:numId w:val="14"/>
              </w:numPr>
              <w:tabs>
                <w:tab w:val="clear" w:pos="252"/>
                <w:tab w:val="num" w:pos="138"/>
              </w:tabs>
              <w:spacing w:before="60" w:after="60"/>
              <w:ind w:left="138" w:hanging="138"/>
              <w:jc w:val="both"/>
              <w:rPr>
                <w:rFonts w:ascii="Palatino Linotype" w:hAnsi="Palatino Linotype"/>
                <w:sz w:val="18"/>
                <w:szCs w:val="18"/>
              </w:rPr>
            </w:pPr>
            <w:r w:rsidRPr="00171474">
              <w:rPr>
                <w:rFonts w:ascii="Palatino Linotype" w:hAnsi="Palatino Linotype"/>
                <w:sz w:val="18"/>
                <w:szCs w:val="18"/>
              </w:rPr>
              <w:t>Power: 120V AC power.</w:t>
            </w:r>
          </w:p>
        </w:tc>
      </w:tr>
      <w:tr w:rsidR="00171474">
        <w:tc>
          <w:tcPr>
            <w:tcW w:w="1554" w:type="dxa"/>
          </w:tcPr>
          <w:p w:rsidR="00171474" w:rsidRPr="00171474" w:rsidRDefault="00171474" w:rsidP="00171474">
            <w:pPr>
              <w:spacing w:before="60" w:after="60"/>
              <w:jc w:val="both"/>
              <w:rPr>
                <w:rFonts w:ascii="Palatino Linotype" w:hAnsi="Palatino Linotype"/>
                <w:i/>
                <w:sz w:val="18"/>
                <w:szCs w:val="18"/>
              </w:rPr>
            </w:pPr>
            <w:r w:rsidRPr="00171474">
              <w:rPr>
                <w:rFonts w:ascii="Palatino Linotype" w:hAnsi="Palatino Linotype"/>
                <w:i/>
                <w:sz w:val="18"/>
                <w:szCs w:val="18"/>
              </w:rPr>
              <w:t>Outputs</w:t>
            </w:r>
          </w:p>
        </w:tc>
        <w:tc>
          <w:tcPr>
            <w:tcW w:w="6100" w:type="dxa"/>
          </w:tcPr>
          <w:p w:rsidR="00171474" w:rsidRPr="00171474" w:rsidRDefault="00171474" w:rsidP="00B91270">
            <w:pPr>
              <w:numPr>
                <w:ilvl w:val="0"/>
                <w:numId w:val="14"/>
              </w:numPr>
              <w:tabs>
                <w:tab w:val="clear" w:pos="252"/>
                <w:tab w:val="num" w:pos="138"/>
              </w:tabs>
              <w:spacing w:before="60" w:after="60"/>
              <w:ind w:left="138" w:hanging="138"/>
              <w:jc w:val="both"/>
              <w:rPr>
                <w:rFonts w:ascii="Palatino Linotype" w:hAnsi="Palatino Linotype"/>
                <w:sz w:val="18"/>
                <w:szCs w:val="18"/>
              </w:rPr>
            </w:pPr>
            <w:r w:rsidRPr="00171474">
              <w:rPr>
                <w:rFonts w:ascii="Palatino Linotype" w:hAnsi="Palatino Linotype"/>
                <w:sz w:val="18"/>
                <w:szCs w:val="18"/>
              </w:rPr>
              <w:t>Digital temperature display: A four digit display, inclu</w:t>
            </w:r>
            <w:r w:rsidRPr="00171474">
              <w:rPr>
                <w:rFonts w:ascii="Palatino Linotype" w:hAnsi="Palatino Linotype"/>
                <w:sz w:val="18"/>
                <w:szCs w:val="18"/>
              </w:rPr>
              <w:t>d</w:t>
            </w:r>
            <w:r w:rsidRPr="00171474">
              <w:rPr>
                <w:rFonts w:ascii="Palatino Linotype" w:hAnsi="Palatino Linotype"/>
                <w:sz w:val="18"/>
                <w:szCs w:val="18"/>
              </w:rPr>
              <w:t>ing one digit beyond the decimal point.</w:t>
            </w:r>
          </w:p>
        </w:tc>
      </w:tr>
      <w:tr w:rsidR="00171474">
        <w:tc>
          <w:tcPr>
            <w:tcW w:w="1554" w:type="dxa"/>
          </w:tcPr>
          <w:p w:rsidR="00171474" w:rsidRPr="00171474" w:rsidRDefault="00171474" w:rsidP="00171474">
            <w:pPr>
              <w:spacing w:before="60" w:after="60"/>
              <w:jc w:val="both"/>
              <w:rPr>
                <w:rFonts w:ascii="Palatino Linotype" w:hAnsi="Palatino Linotype"/>
                <w:i/>
                <w:sz w:val="18"/>
                <w:szCs w:val="18"/>
              </w:rPr>
            </w:pPr>
            <w:r w:rsidRPr="00171474">
              <w:rPr>
                <w:rFonts w:ascii="Palatino Linotype" w:hAnsi="Palatino Linotype"/>
                <w:i/>
                <w:sz w:val="18"/>
                <w:szCs w:val="18"/>
              </w:rPr>
              <w:t>Functionality</w:t>
            </w:r>
          </w:p>
        </w:tc>
        <w:tc>
          <w:tcPr>
            <w:tcW w:w="6100" w:type="dxa"/>
          </w:tcPr>
          <w:p w:rsidR="00171474" w:rsidRPr="00171474" w:rsidRDefault="00171474" w:rsidP="00171474">
            <w:pPr>
              <w:spacing w:before="60" w:after="60"/>
              <w:jc w:val="both"/>
              <w:rPr>
                <w:rFonts w:ascii="Palatino Linotype" w:hAnsi="Palatino Linotype"/>
                <w:sz w:val="18"/>
                <w:szCs w:val="18"/>
              </w:rPr>
            </w:pPr>
            <w:r w:rsidRPr="00171474">
              <w:rPr>
                <w:rFonts w:ascii="Palatino Linotype" w:hAnsi="Palatino Linotype"/>
                <w:sz w:val="18"/>
                <w:szCs w:val="18"/>
              </w:rPr>
              <w:t xml:space="preserve">Displays temperature on digital readout with </w:t>
            </w:r>
            <w:r w:rsidR="00DC500D">
              <w:rPr>
                <w:rFonts w:ascii="Palatino Linotype" w:hAnsi="Palatino Linotype"/>
                <w:sz w:val="18"/>
                <w:szCs w:val="18"/>
              </w:rPr>
              <w:t xml:space="preserve">an </w:t>
            </w:r>
            <w:r w:rsidRPr="00171474">
              <w:rPr>
                <w:rFonts w:ascii="Palatino Linotype" w:hAnsi="Palatino Linotype"/>
                <w:sz w:val="18"/>
                <w:szCs w:val="18"/>
              </w:rPr>
              <w:t xml:space="preserve">accuracy </w:t>
            </w:r>
            <w:r w:rsidR="00DC500D">
              <w:rPr>
                <w:rFonts w:ascii="Palatino Linotype" w:hAnsi="Palatino Linotype"/>
                <w:sz w:val="18"/>
                <w:szCs w:val="18"/>
              </w:rPr>
              <w:t xml:space="preserve">of </w:t>
            </w:r>
            <w:r w:rsidR="00DC500D" w:rsidRPr="00171474">
              <w:rPr>
                <w:rFonts w:ascii="Palatino Linotype" w:hAnsi="Palatino Linotype"/>
                <w:sz w:val="18"/>
                <w:szCs w:val="18"/>
              </w:rPr>
              <w:t xml:space="preserve">0.4% </w:t>
            </w:r>
            <w:r w:rsidR="00DC500D">
              <w:rPr>
                <w:rFonts w:ascii="Palatino Linotype" w:hAnsi="Palatino Linotype"/>
                <w:sz w:val="18"/>
                <w:szCs w:val="18"/>
              </w:rPr>
              <w:t>of full scale</w:t>
            </w:r>
            <w:r w:rsidRPr="00171474">
              <w:rPr>
                <w:rFonts w:ascii="Palatino Linotype" w:hAnsi="Palatino Linotype"/>
                <w:sz w:val="18"/>
                <w:szCs w:val="18"/>
              </w:rPr>
              <w:t>.</w:t>
            </w:r>
          </w:p>
        </w:tc>
      </w:tr>
    </w:tbl>
    <w:p w:rsidR="00357444" w:rsidRPr="000B6645" w:rsidRDefault="00357444" w:rsidP="00357444">
      <w:pPr>
        <w:pStyle w:val="Heading3"/>
        <w:numPr>
          <w:ilvl w:val="0"/>
          <w:numId w:val="0"/>
        </w:numPr>
        <w:spacing w:after="120"/>
        <w:rPr>
          <w:sz w:val="24"/>
          <w:szCs w:val="24"/>
        </w:rPr>
      </w:pPr>
      <w:r>
        <w:rPr>
          <w:sz w:val="24"/>
          <w:szCs w:val="24"/>
        </w:rPr>
        <w:t>Level 1</w:t>
      </w:r>
      <w:r w:rsidR="00CF5E2F">
        <w:rPr>
          <w:sz w:val="24"/>
          <w:szCs w:val="24"/>
        </w:rPr>
        <w:fldChar w:fldCharType="begin"/>
      </w:r>
      <w:r w:rsidR="00CF5E2F">
        <w:instrText xml:space="preserve"> XE "</w:instrText>
      </w:r>
      <w:r w:rsidR="00CF5E2F" w:rsidRPr="001E7997">
        <w:instrText>Level 1</w:instrText>
      </w:r>
      <w:r w:rsidR="00CF5E2F">
        <w:instrText xml:space="preserve">" </w:instrText>
      </w:r>
      <w:r w:rsidR="00CF5E2F">
        <w:rPr>
          <w:sz w:val="24"/>
          <w:szCs w:val="24"/>
        </w:rPr>
        <w:fldChar w:fldCharType="end"/>
      </w:r>
    </w:p>
    <w:p w:rsidR="00AB45E4" w:rsidRDefault="00357444" w:rsidP="00AB45E4">
      <w:pPr>
        <w:pStyle w:val="BodyText"/>
      </w:pPr>
      <w:r>
        <w:t>The Level 1</w:t>
      </w:r>
      <w:r w:rsidR="00CF5E2F">
        <w:fldChar w:fldCharType="begin"/>
      </w:r>
      <w:r w:rsidR="00CF5E2F">
        <w:instrText xml:space="preserve"> XE "</w:instrText>
      </w:r>
      <w:r w:rsidR="00CF5E2F" w:rsidRPr="001E7997">
        <w:instrText>Level 1</w:instrText>
      </w:r>
      <w:r w:rsidR="00CF5E2F">
        <w:instrText xml:space="preserve">" </w:instrText>
      </w:r>
      <w:r w:rsidR="00CF5E2F">
        <w:fldChar w:fldCharType="end"/>
      </w:r>
      <w:r>
        <w:t xml:space="preserve"> architecture selected is shown in Figure 5.1</w:t>
      </w:r>
      <w:r w:rsidR="009E2AEB">
        <w:t>0</w:t>
      </w:r>
      <w:r>
        <w:t>.</w:t>
      </w:r>
      <w:r w:rsidR="00642CA2">
        <w:t xml:space="preserve"> </w:t>
      </w:r>
      <w:r>
        <w:t>The temperature conversion unit co</w:t>
      </w:r>
      <w:r>
        <w:t>n</w:t>
      </w:r>
      <w:r>
        <w:t xml:space="preserve">verts the temperature to an analog voltage using the RTD </w:t>
      </w:r>
      <w:r w:rsidR="00D92A01">
        <w:t>that</w:t>
      </w:r>
      <w:r>
        <w:t xml:space="preserve"> is sampled by the analog</w:t>
      </w:r>
      <w:r w:rsidR="00D40A4F">
        <w:t>-</w:t>
      </w:r>
      <w:r>
        <w:t>to</w:t>
      </w:r>
      <w:r w:rsidR="00D40A4F">
        <w:t>-</w:t>
      </w:r>
      <w:r>
        <w:t>dig</w:t>
      </w:r>
      <w:r>
        <w:t>i</w:t>
      </w:r>
      <w:r>
        <w:t>tal converter. The N</w:t>
      </w:r>
      <w:r w:rsidR="00F41CF4">
        <w:t>-</w:t>
      </w:r>
      <w:r>
        <w:t xml:space="preserve">bit binary output from the converter is translated into </w:t>
      </w:r>
      <w:r w:rsidR="00D40A4F">
        <w:t>binary-</w:t>
      </w:r>
      <w:r>
        <w:t xml:space="preserve">coded decimal (BCD). BCD is a </w:t>
      </w:r>
      <w:r w:rsidR="00D06A08">
        <w:t>4-</w:t>
      </w:r>
      <w:r>
        <w:t xml:space="preserve">bit representation of the digits between 0 and 9. Since there are four </w:t>
      </w:r>
      <w:r w:rsidR="00D92A01">
        <w:t xml:space="preserve">display </w:t>
      </w:r>
      <w:r>
        <w:t>digits, there are four separate binary encoded outputs from the BCD conve</w:t>
      </w:r>
      <w:r>
        <w:t>r</w:t>
      </w:r>
      <w:r>
        <w:t>sion unit. Common</w:t>
      </w:r>
      <w:r w:rsidR="00D92A01">
        <w:t xml:space="preserve"> </w:t>
      </w:r>
      <w:r>
        <w:t>7-segment LEDs are used for the display. However, they do not directly accept BCD and instead hav</w:t>
      </w:r>
      <w:r w:rsidR="00D92A01">
        <w:t>e</w:t>
      </w:r>
      <w:r>
        <w:t xml:space="preserve"> seven input lines, each of which is individually switched to control the di</w:t>
      </w:r>
      <w:r>
        <w:t>s</w:t>
      </w:r>
      <w:r>
        <w:t>play segments.</w:t>
      </w:r>
      <w:r w:rsidR="00642CA2">
        <w:t xml:space="preserve"> </w:t>
      </w:r>
      <w:r w:rsidR="00D92A01">
        <w:t>The requirements did not specifically address cost or size co</w:t>
      </w:r>
      <w:r w:rsidR="00D92A01">
        <w:t>n</w:t>
      </w:r>
      <w:r w:rsidR="00D92A01">
        <w:t>straints, nor clearly define the environment, so there are many possible solutions. For example, an analog</w:t>
      </w:r>
      <w:r w:rsidR="00D40A4F">
        <w:t>-</w:t>
      </w:r>
      <w:r w:rsidR="00D92A01">
        <w:t>to</w:t>
      </w:r>
      <w:r w:rsidR="00D40A4F">
        <w:t>-</w:t>
      </w:r>
      <w:r w:rsidR="00D92A01">
        <w:t>digital cu</w:t>
      </w:r>
      <w:r w:rsidR="00D92A01">
        <w:t>r</w:t>
      </w:r>
      <w:r w:rsidR="00D92A01">
        <w:t>rent converter could be used, integrated circuit temperature sensing packages could be co</w:t>
      </w:r>
      <w:r w:rsidR="00D92A01">
        <w:t>n</w:t>
      </w:r>
      <w:r w:rsidR="00D92A01">
        <w:t>sidered, and microcontroller-based solutions are feasible as well.</w:t>
      </w:r>
      <w:r w:rsidR="00642CA2">
        <w:t xml:space="preserve"> </w:t>
      </w:r>
    </w:p>
    <w:p w:rsidR="00D92A01" w:rsidRDefault="00D92A01" w:rsidP="00AB45E4">
      <w:pPr>
        <w:pStyle w:val="BodyText"/>
        <w:ind w:firstLine="360"/>
      </w:pPr>
      <w:r>
        <w:t>From a system design perspective, an error budget is needed to identify the maximum e</w:t>
      </w:r>
      <w:r>
        <w:t>r</w:t>
      </w:r>
      <w:r>
        <w:t>ror that each subsystem may introduce, while still achieving the overall accuracy. In this case,</w:t>
      </w:r>
      <w:r w:rsidRPr="00D92A01">
        <w:t xml:space="preserve"> </w:t>
      </w:r>
      <w:r>
        <w:t>error is introduced in the temperature conversion unit and A/D converter, but not in the r</w:t>
      </w:r>
      <w:r>
        <w:t>e</w:t>
      </w:r>
      <w:r>
        <w:t>maining digital co</w:t>
      </w:r>
      <w:r>
        <w:t>m</w:t>
      </w:r>
      <w:r>
        <w:t>ponents. The overall accuracy that the system must achieve is 0.4%, and that translates into 0.8</w:t>
      </w:r>
      <w:r>
        <w:sym w:font="Symbol" w:char="F0B0"/>
      </w:r>
      <w:r>
        <w:t>C of allowable error for the 200</w:t>
      </w:r>
      <w:r>
        <w:sym w:font="Symbol" w:char="F0B0"/>
      </w:r>
      <w:r>
        <w:t>C range. Let’s now examine the mo</w:t>
      </w:r>
      <w:r>
        <w:t>d</w:t>
      </w:r>
      <w:r>
        <w:t xml:space="preserve">ules. </w:t>
      </w:r>
    </w:p>
    <w:p w:rsidR="00D92A01" w:rsidRDefault="00D92A01" w:rsidP="00D92A01">
      <w:pPr>
        <w:pStyle w:val="BodyText"/>
        <w:ind w:firstLine="360"/>
      </w:pPr>
    </w:p>
    <w:p w:rsidR="00357444" w:rsidRDefault="00306EA2" w:rsidP="00357444">
      <w:pPr>
        <w:jc w:val="both"/>
      </w:pPr>
      <w:r>
        <w:rPr>
          <w:noProof/>
        </w:rPr>
        <w:lastRenderedPageBreak/>
        <w:drawing>
          <wp:inline distT="0" distB="0" distL="0" distR="0">
            <wp:extent cx="5010150" cy="16764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0150" cy="1676400"/>
                    </a:xfrm>
                    <a:prstGeom prst="rect">
                      <a:avLst/>
                    </a:prstGeom>
                    <a:noFill/>
                    <a:ln>
                      <a:noFill/>
                    </a:ln>
                  </pic:spPr>
                </pic:pic>
              </a:graphicData>
            </a:graphic>
          </wp:inline>
        </w:drawing>
      </w:r>
    </w:p>
    <w:p w:rsidR="00357444" w:rsidRDefault="00357444" w:rsidP="005273A3">
      <w:pPr>
        <w:pStyle w:val="FigureCaption"/>
      </w:pPr>
      <w:r w:rsidRPr="005273A3">
        <w:rPr>
          <w:b/>
        </w:rPr>
        <w:t>Figure 5.1</w:t>
      </w:r>
      <w:r w:rsidR="009E2AEB">
        <w:rPr>
          <w:b/>
        </w:rPr>
        <w:t>0</w:t>
      </w:r>
      <w:r>
        <w:t xml:space="preserve"> </w:t>
      </w:r>
      <w:r w:rsidR="00D4585A">
        <w:t>Level 1</w:t>
      </w:r>
      <w:r w:rsidR="00CF5E2F">
        <w:fldChar w:fldCharType="begin"/>
      </w:r>
      <w:r w:rsidR="00CF5E2F">
        <w:instrText xml:space="preserve"> XE "</w:instrText>
      </w:r>
      <w:r w:rsidR="00CF5E2F" w:rsidRPr="001E7997">
        <w:instrText>Level 1</w:instrText>
      </w:r>
      <w:r w:rsidR="00CF5E2F">
        <w:instrText xml:space="preserve">" </w:instrText>
      </w:r>
      <w:r w:rsidR="00CF5E2F">
        <w:fldChar w:fldCharType="end"/>
      </w:r>
      <w:r w:rsidR="00D4585A">
        <w:t xml:space="preserve"> </w:t>
      </w:r>
      <w:r w:rsidR="009464CB">
        <w:t xml:space="preserve">design of the </w:t>
      </w:r>
      <w:r w:rsidR="00D4585A">
        <w:t>d</w:t>
      </w:r>
      <w:r>
        <w:t>igital t</w:t>
      </w:r>
      <w:r w:rsidRPr="00BE233C">
        <w:t>hermometer.</w:t>
      </w:r>
    </w:p>
    <w:p w:rsidR="00457E08" w:rsidRPr="00BE233C" w:rsidRDefault="00457E08" w:rsidP="00457E08">
      <w:pPr>
        <w:pStyle w:val="BodyText"/>
        <w:spacing w:after="120"/>
        <w:ind w:firstLine="360"/>
      </w:pPr>
      <w:r>
        <w:t>The functionality of the Level 1</w:t>
      </w:r>
      <w:r>
        <w:fldChar w:fldCharType="begin"/>
      </w:r>
      <w:r>
        <w:instrText xml:space="preserve"> XE "</w:instrText>
      </w:r>
      <w:r w:rsidRPr="001E7997">
        <w:instrText>Level 1</w:instrText>
      </w:r>
      <w:r>
        <w:instrText xml:space="preserve">" </w:instrText>
      </w:r>
      <w:r>
        <w:fldChar w:fldCharType="end"/>
      </w:r>
      <w:r>
        <w:t xml:space="preserve"> modules is described as follows, starting with the te</w:t>
      </w:r>
      <w:r>
        <w:t>m</w:t>
      </w:r>
      <w:r>
        <w:t>perature conversion unit.</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54"/>
        <w:gridCol w:w="6090"/>
      </w:tblGrid>
      <w:tr w:rsidR="00357444">
        <w:tc>
          <w:tcPr>
            <w:tcW w:w="1555" w:type="dxa"/>
          </w:tcPr>
          <w:p w:rsidR="00357444" w:rsidRPr="005273A3" w:rsidRDefault="00357444" w:rsidP="00357444">
            <w:pPr>
              <w:spacing w:before="60" w:after="60"/>
              <w:jc w:val="both"/>
              <w:rPr>
                <w:rFonts w:ascii="Palatino Linotype" w:hAnsi="Palatino Linotype"/>
                <w:i/>
                <w:sz w:val="18"/>
                <w:szCs w:val="18"/>
              </w:rPr>
            </w:pPr>
            <w:r w:rsidRPr="005273A3">
              <w:rPr>
                <w:rFonts w:ascii="Palatino Linotype" w:hAnsi="Palatino Linotype"/>
                <w:i/>
                <w:sz w:val="18"/>
                <w:szCs w:val="18"/>
              </w:rPr>
              <w:t>Module</w:t>
            </w:r>
          </w:p>
        </w:tc>
        <w:tc>
          <w:tcPr>
            <w:tcW w:w="6099" w:type="dxa"/>
          </w:tcPr>
          <w:p w:rsidR="00357444" w:rsidRPr="005273A3" w:rsidRDefault="00357444" w:rsidP="00357444">
            <w:pPr>
              <w:spacing w:before="60" w:after="60"/>
              <w:jc w:val="both"/>
              <w:rPr>
                <w:rFonts w:ascii="Palatino Linotype" w:hAnsi="Palatino Linotype"/>
                <w:sz w:val="18"/>
                <w:szCs w:val="18"/>
              </w:rPr>
            </w:pPr>
            <w:r w:rsidRPr="005273A3">
              <w:rPr>
                <w:rFonts w:ascii="Palatino Linotype" w:hAnsi="Palatino Linotype"/>
                <w:sz w:val="18"/>
                <w:szCs w:val="18"/>
              </w:rPr>
              <w:t>Temperature Conversion Unit</w:t>
            </w:r>
          </w:p>
        </w:tc>
      </w:tr>
      <w:tr w:rsidR="00357444">
        <w:tc>
          <w:tcPr>
            <w:tcW w:w="1555" w:type="dxa"/>
          </w:tcPr>
          <w:p w:rsidR="00357444" w:rsidRPr="005273A3" w:rsidRDefault="00357444" w:rsidP="00357444">
            <w:pPr>
              <w:spacing w:before="60" w:after="60"/>
              <w:jc w:val="both"/>
              <w:rPr>
                <w:rFonts w:ascii="Palatino Linotype" w:hAnsi="Palatino Linotype"/>
                <w:i/>
                <w:sz w:val="18"/>
                <w:szCs w:val="18"/>
              </w:rPr>
            </w:pPr>
            <w:r w:rsidRPr="005273A3">
              <w:rPr>
                <w:rFonts w:ascii="Palatino Linotype" w:hAnsi="Palatino Linotype"/>
                <w:i/>
                <w:sz w:val="18"/>
                <w:szCs w:val="18"/>
              </w:rPr>
              <w:t>Inputs</w:t>
            </w:r>
          </w:p>
        </w:tc>
        <w:tc>
          <w:tcPr>
            <w:tcW w:w="6099" w:type="dxa"/>
          </w:tcPr>
          <w:p w:rsidR="00357444" w:rsidRPr="005273A3" w:rsidRDefault="00357444" w:rsidP="00B91270">
            <w:pPr>
              <w:numPr>
                <w:ilvl w:val="0"/>
                <w:numId w:val="21"/>
              </w:numPr>
              <w:tabs>
                <w:tab w:val="clear" w:pos="252"/>
                <w:tab w:val="num" w:pos="137"/>
              </w:tabs>
              <w:spacing w:before="60" w:after="60"/>
              <w:ind w:left="137" w:hanging="144"/>
              <w:jc w:val="both"/>
              <w:rPr>
                <w:rFonts w:ascii="Palatino Linotype" w:hAnsi="Palatino Linotype"/>
                <w:sz w:val="18"/>
                <w:szCs w:val="18"/>
              </w:rPr>
            </w:pPr>
            <w:r w:rsidRPr="005273A3">
              <w:rPr>
                <w:rFonts w:ascii="Palatino Linotype" w:hAnsi="Palatino Linotype"/>
                <w:sz w:val="18"/>
                <w:szCs w:val="18"/>
              </w:rPr>
              <w:t>Ambient temperature: 0-200</w:t>
            </w:r>
            <w:r w:rsidRPr="005273A3">
              <w:rPr>
                <w:rFonts w:ascii="Palatino Linotype" w:hAnsi="Palatino Linotype"/>
                <w:sz w:val="18"/>
                <w:szCs w:val="18"/>
              </w:rPr>
              <w:sym w:font="Symbol" w:char="F0B0"/>
            </w:r>
            <w:r w:rsidRPr="005273A3">
              <w:rPr>
                <w:rFonts w:ascii="Palatino Linotype" w:hAnsi="Palatino Linotype"/>
                <w:sz w:val="18"/>
                <w:szCs w:val="18"/>
              </w:rPr>
              <w:t>C.</w:t>
            </w:r>
          </w:p>
          <w:p w:rsidR="00357444" w:rsidRPr="005273A3" w:rsidRDefault="00357444" w:rsidP="00B91270">
            <w:pPr>
              <w:numPr>
                <w:ilvl w:val="0"/>
                <w:numId w:val="21"/>
              </w:numPr>
              <w:tabs>
                <w:tab w:val="clear" w:pos="252"/>
                <w:tab w:val="num" w:pos="137"/>
              </w:tabs>
              <w:spacing w:before="60" w:after="60"/>
              <w:ind w:left="137" w:hanging="144"/>
              <w:jc w:val="both"/>
              <w:rPr>
                <w:rFonts w:ascii="Palatino Linotype" w:hAnsi="Palatino Linotype"/>
                <w:sz w:val="18"/>
                <w:szCs w:val="18"/>
              </w:rPr>
            </w:pPr>
            <w:r w:rsidRPr="005273A3">
              <w:rPr>
                <w:rFonts w:ascii="Palatino Linotype" w:hAnsi="Palatino Linotype"/>
                <w:sz w:val="18"/>
                <w:szCs w:val="18"/>
              </w:rPr>
              <w:t xml:space="preserve">Power: </w:t>
            </w:r>
            <w:r w:rsidRPr="005273A3">
              <w:rPr>
                <w:rFonts w:ascii="Palatino Linotype" w:hAnsi="Palatino Linotype"/>
                <w:sz w:val="18"/>
                <w:szCs w:val="18"/>
                <w:u w:val="single"/>
              </w:rPr>
              <w:t>?</w:t>
            </w:r>
            <w:r w:rsidRPr="005273A3">
              <w:rPr>
                <w:rFonts w:ascii="Palatino Linotype" w:hAnsi="Palatino Linotype"/>
                <w:sz w:val="18"/>
                <w:szCs w:val="18"/>
              </w:rPr>
              <w:t>V DC (to power the electronics).</w:t>
            </w:r>
          </w:p>
        </w:tc>
      </w:tr>
      <w:tr w:rsidR="00357444">
        <w:tc>
          <w:tcPr>
            <w:tcW w:w="1555" w:type="dxa"/>
          </w:tcPr>
          <w:p w:rsidR="00357444" w:rsidRPr="005273A3" w:rsidRDefault="00357444" w:rsidP="00357444">
            <w:pPr>
              <w:spacing w:before="60" w:after="60"/>
              <w:jc w:val="both"/>
              <w:rPr>
                <w:rFonts w:ascii="Palatino Linotype" w:hAnsi="Palatino Linotype"/>
                <w:i/>
                <w:sz w:val="18"/>
                <w:szCs w:val="18"/>
              </w:rPr>
            </w:pPr>
            <w:r w:rsidRPr="005273A3">
              <w:rPr>
                <w:rFonts w:ascii="Palatino Linotype" w:hAnsi="Palatino Linotype"/>
                <w:i/>
                <w:sz w:val="18"/>
                <w:szCs w:val="18"/>
              </w:rPr>
              <w:t>Outputs</w:t>
            </w:r>
          </w:p>
        </w:tc>
        <w:tc>
          <w:tcPr>
            <w:tcW w:w="6099" w:type="dxa"/>
          </w:tcPr>
          <w:p w:rsidR="00357444" w:rsidRPr="005273A3" w:rsidRDefault="00357444" w:rsidP="00B91270">
            <w:pPr>
              <w:numPr>
                <w:ilvl w:val="0"/>
                <w:numId w:val="21"/>
              </w:numPr>
              <w:tabs>
                <w:tab w:val="clear" w:pos="252"/>
                <w:tab w:val="num" w:pos="137"/>
              </w:tabs>
              <w:spacing w:before="60" w:after="60"/>
              <w:ind w:left="137" w:hanging="144"/>
              <w:jc w:val="both"/>
              <w:rPr>
                <w:rFonts w:ascii="Palatino Linotype" w:hAnsi="Palatino Linotype"/>
                <w:sz w:val="18"/>
                <w:szCs w:val="18"/>
              </w:rPr>
            </w:pPr>
            <w:r w:rsidRPr="005273A3">
              <w:rPr>
                <w:rFonts w:ascii="Palatino Linotype" w:hAnsi="Palatino Linotype"/>
                <w:sz w:val="18"/>
                <w:szCs w:val="18"/>
              </w:rPr>
              <w:t>V</w:t>
            </w:r>
            <w:r w:rsidRPr="005273A3">
              <w:rPr>
                <w:rFonts w:ascii="Palatino Linotype" w:hAnsi="Palatino Linotype"/>
                <w:sz w:val="18"/>
                <w:szCs w:val="18"/>
                <w:vertAlign w:val="subscript"/>
              </w:rPr>
              <w:t>T</w:t>
            </w:r>
            <w:r w:rsidRPr="005273A3">
              <w:rPr>
                <w:rFonts w:ascii="Palatino Linotype" w:hAnsi="Palatino Linotype"/>
                <w:sz w:val="18"/>
                <w:szCs w:val="18"/>
              </w:rPr>
              <w:t>: temperature proportional voltage. V</w:t>
            </w:r>
            <w:r w:rsidRPr="005273A3">
              <w:rPr>
                <w:rFonts w:ascii="Palatino Linotype" w:hAnsi="Palatino Linotype"/>
                <w:sz w:val="18"/>
                <w:szCs w:val="18"/>
                <w:vertAlign w:val="subscript"/>
              </w:rPr>
              <w:t>T</w:t>
            </w:r>
            <w:r w:rsidRPr="005273A3">
              <w:rPr>
                <w:rFonts w:ascii="Palatino Linotype" w:hAnsi="Palatino Linotype"/>
                <w:sz w:val="18"/>
                <w:szCs w:val="18"/>
              </w:rPr>
              <w:t xml:space="preserve">= </w:t>
            </w:r>
            <w:r w:rsidRPr="005273A3">
              <w:rPr>
                <w:rFonts w:ascii="Palatino Linotype" w:hAnsi="Palatino Linotype"/>
                <w:sz w:val="18"/>
                <w:szCs w:val="18"/>
                <w:u w:val="single"/>
              </w:rPr>
              <w:t>α</w:t>
            </w:r>
            <w:r w:rsidRPr="005273A3">
              <w:rPr>
                <w:rFonts w:ascii="Palatino Linotype" w:hAnsi="Palatino Linotype"/>
                <w:sz w:val="18"/>
                <w:szCs w:val="18"/>
              </w:rPr>
              <w:t xml:space="preserve">T, and ranges from </w:t>
            </w:r>
            <w:r w:rsidRPr="005273A3">
              <w:rPr>
                <w:rFonts w:ascii="Palatino Linotype" w:hAnsi="Palatino Linotype"/>
                <w:sz w:val="18"/>
                <w:szCs w:val="18"/>
                <w:u w:val="single"/>
              </w:rPr>
              <w:t>?</w:t>
            </w:r>
            <w:r w:rsidRPr="005273A3">
              <w:rPr>
                <w:rFonts w:ascii="Palatino Linotype" w:hAnsi="Palatino Linotype"/>
                <w:sz w:val="18"/>
                <w:szCs w:val="18"/>
              </w:rPr>
              <w:t xml:space="preserve"> to </w:t>
            </w:r>
            <w:r w:rsidRPr="005273A3">
              <w:rPr>
                <w:rFonts w:ascii="Palatino Linotype" w:hAnsi="Palatino Linotype"/>
                <w:sz w:val="18"/>
                <w:szCs w:val="18"/>
                <w:u w:val="single"/>
              </w:rPr>
              <w:t>?</w:t>
            </w:r>
            <w:r w:rsidRPr="005273A3">
              <w:rPr>
                <w:rFonts w:ascii="Palatino Linotype" w:hAnsi="Palatino Linotype"/>
                <w:sz w:val="18"/>
                <w:szCs w:val="18"/>
              </w:rPr>
              <w:t>V.</w:t>
            </w:r>
          </w:p>
        </w:tc>
      </w:tr>
      <w:tr w:rsidR="00357444">
        <w:tc>
          <w:tcPr>
            <w:tcW w:w="1555" w:type="dxa"/>
          </w:tcPr>
          <w:p w:rsidR="00357444" w:rsidRPr="005273A3" w:rsidRDefault="00357444" w:rsidP="00357444">
            <w:pPr>
              <w:spacing w:before="60" w:after="60"/>
              <w:jc w:val="both"/>
              <w:rPr>
                <w:rFonts w:ascii="Palatino Linotype" w:hAnsi="Palatino Linotype"/>
                <w:i/>
                <w:sz w:val="18"/>
                <w:szCs w:val="18"/>
              </w:rPr>
            </w:pPr>
            <w:r w:rsidRPr="005273A3">
              <w:rPr>
                <w:rFonts w:ascii="Palatino Linotype" w:hAnsi="Palatino Linotype"/>
                <w:i/>
                <w:sz w:val="18"/>
                <w:szCs w:val="18"/>
              </w:rPr>
              <w:t>Functionality</w:t>
            </w:r>
          </w:p>
        </w:tc>
        <w:tc>
          <w:tcPr>
            <w:tcW w:w="6099" w:type="dxa"/>
          </w:tcPr>
          <w:p w:rsidR="00357444" w:rsidRPr="005273A3" w:rsidRDefault="00357444" w:rsidP="00357444">
            <w:pPr>
              <w:spacing w:before="60" w:after="60"/>
              <w:jc w:val="both"/>
              <w:rPr>
                <w:rFonts w:ascii="Palatino Linotype" w:hAnsi="Palatino Linotype"/>
                <w:sz w:val="18"/>
                <w:szCs w:val="18"/>
              </w:rPr>
            </w:pPr>
            <w:r w:rsidRPr="005273A3">
              <w:rPr>
                <w:rFonts w:ascii="Palatino Linotype" w:hAnsi="Palatino Linotype"/>
                <w:sz w:val="18"/>
                <w:szCs w:val="18"/>
              </w:rPr>
              <w:t>Produces an output voltage that is linearly proportional to te</w:t>
            </w:r>
            <w:r w:rsidRPr="005273A3">
              <w:rPr>
                <w:rFonts w:ascii="Palatino Linotype" w:hAnsi="Palatino Linotype"/>
                <w:sz w:val="18"/>
                <w:szCs w:val="18"/>
              </w:rPr>
              <w:t>m</w:t>
            </w:r>
            <w:r w:rsidRPr="005273A3">
              <w:rPr>
                <w:rFonts w:ascii="Palatino Linotype" w:hAnsi="Palatino Linotype"/>
                <w:sz w:val="18"/>
                <w:szCs w:val="18"/>
              </w:rPr>
              <w:t xml:space="preserve">perature. It must achieve an accuracy of </w:t>
            </w:r>
            <w:r w:rsidRPr="005273A3">
              <w:rPr>
                <w:rFonts w:ascii="Palatino Linotype" w:hAnsi="Palatino Linotype"/>
                <w:sz w:val="18"/>
                <w:szCs w:val="18"/>
                <w:u w:val="single"/>
              </w:rPr>
              <w:t>?</w:t>
            </w:r>
            <w:r w:rsidRPr="005273A3">
              <w:rPr>
                <w:rFonts w:ascii="Palatino Linotype" w:hAnsi="Palatino Linotype"/>
                <w:sz w:val="18"/>
                <w:szCs w:val="18"/>
              </w:rPr>
              <w:t>%.</w:t>
            </w:r>
          </w:p>
        </w:tc>
      </w:tr>
    </w:tbl>
    <w:p w:rsidR="00EC2CBE" w:rsidRDefault="00357444" w:rsidP="00EC2CBE">
      <w:pPr>
        <w:pStyle w:val="BodyText"/>
        <w:spacing w:before="120"/>
      </w:pPr>
      <w:r>
        <w:t xml:space="preserve">There are several unknowns </w:t>
      </w:r>
      <w:r w:rsidR="00DC500D">
        <w:t xml:space="preserve">at </w:t>
      </w:r>
      <w:r>
        <w:t>this point. The voltage necessary to power the electronics is not known, but a reasonable assumption could be made. The output voltage range and the acc</w:t>
      </w:r>
      <w:r>
        <w:t>u</w:t>
      </w:r>
      <w:r>
        <w:t>racy are unknown. It is known that the RTD will introduce up to 0.55</w:t>
      </w:r>
      <w:r>
        <w:sym w:font="Symbol" w:char="F0B0"/>
      </w:r>
      <w:r>
        <w:t>C of error and that the electronics themselves will introduce add</w:t>
      </w:r>
      <w:r>
        <w:t>i</w:t>
      </w:r>
      <w:r>
        <w:t>tional error (the exact amount is unknown at this point). An educated guess is made that the maximum error allowed for the temperature unit is 0.6</w:t>
      </w:r>
      <w:r>
        <w:sym w:font="Symbol" w:char="F0B0"/>
      </w:r>
      <w:r>
        <w:t>C</w:t>
      </w:r>
      <w:r w:rsidR="00DC500D">
        <w:t xml:space="preserve">. This </w:t>
      </w:r>
      <w:r>
        <w:t>mean</w:t>
      </w:r>
      <w:r w:rsidR="00DC500D">
        <w:t>s</w:t>
      </w:r>
      <w:r>
        <w:t xml:space="preserve"> that the electronics the</w:t>
      </w:r>
      <w:r>
        <w:t>m</w:t>
      </w:r>
      <w:r>
        <w:t>selves would be required to introduce no more than 0.05</w:t>
      </w:r>
      <w:r>
        <w:sym w:font="Symbol" w:char="F0B0"/>
      </w:r>
      <w:r>
        <w:t>C of error</w:t>
      </w:r>
      <w:r w:rsidR="00DC500D">
        <w:t xml:space="preserve"> due to the 0.55</w:t>
      </w:r>
      <w:r w:rsidR="00DC500D">
        <w:sym w:font="Symbol" w:char="F0B0"/>
      </w:r>
      <w:r w:rsidR="00DC500D">
        <w:t>C of error introduced by the RTD</w:t>
      </w:r>
      <w:r>
        <w:t xml:space="preserve">. </w:t>
      </w:r>
    </w:p>
    <w:p w:rsidR="00357444" w:rsidRDefault="00357444" w:rsidP="00EC2CBE">
      <w:pPr>
        <w:pStyle w:val="BodyText"/>
        <w:spacing w:after="120"/>
        <w:ind w:firstLine="360"/>
      </w:pPr>
      <w:r>
        <w:t>Now consider the analog to digital co</w:t>
      </w:r>
      <w:r>
        <w:t>n</w:t>
      </w:r>
      <w:r>
        <w:t>verter.</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51"/>
        <w:gridCol w:w="6093"/>
      </w:tblGrid>
      <w:tr w:rsidR="00357444">
        <w:tc>
          <w:tcPr>
            <w:tcW w:w="1553" w:type="dxa"/>
          </w:tcPr>
          <w:p w:rsidR="00357444" w:rsidRPr="005273A3" w:rsidRDefault="00357444" w:rsidP="00357444">
            <w:pPr>
              <w:spacing w:before="60" w:after="60"/>
              <w:jc w:val="both"/>
              <w:rPr>
                <w:rFonts w:ascii="Palatino Linotype" w:hAnsi="Palatino Linotype"/>
                <w:i/>
                <w:sz w:val="18"/>
                <w:szCs w:val="18"/>
              </w:rPr>
            </w:pPr>
            <w:r w:rsidRPr="005273A3">
              <w:rPr>
                <w:rFonts w:ascii="Palatino Linotype" w:hAnsi="Palatino Linotype"/>
                <w:sz w:val="18"/>
                <w:szCs w:val="18"/>
              </w:rPr>
              <w:br w:type="page"/>
            </w:r>
            <w:r w:rsidRPr="005273A3">
              <w:rPr>
                <w:rFonts w:ascii="Palatino Linotype" w:hAnsi="Palatino Linotype"/>
                <w:i/>
                <w:sz w:val="18"/>
                <w:szCs w:val="18"/>
              </w:rPr>
              <w:t>Module</w:t>
            </w:r>
          </w:p>
        </w:tc>
        <w:tc>
          <w:tcPr>
            <w:tcW w:w="6101" w:type="dxa"/>
          </w:tcPr>
          <w:p w:rsidR="00357444" w:rsidRPr="005273A3" w:rsidRDefault="00357444" w:rsidP="00357444">
            <w:pPr>
              <w:spacing w:before="60" w:after="60"/>
              <w:jc w:val="both"/>
              <w:rPr>
                <w:rFonts w:ascii="Palatino Linotype" w:hAnsi="Palatino Linotype"/>
                <w:sz w:val="18"/>
                <w:szCs w:val="18"/>
              </w:rPr>
            </w:pPr>
            <w:r w:rsidRPr="005273A3">
              <w:rPr>
                <w:rFonts w:ascii="Palatino Linotype" w:hAnsi="Palatino Linotype"/>
                <w:sz w:val="18"/>
                <w:szCs w:val="18"/>
              </w:rPr>
              <w:t>A/D Converter</w:t>
            </w:r>
          </w:p>
        </w:tc>
      </w:tr>
      <w:tr w:rsidR="00357444">
        <w:tc>
          <w:tcPr>
            <w:tcW w:w="1553" w:type="dxa"/>
          </w:tcPr>
          <w:p w:rsidR="00357444" w:rsidRPr="005273A3" w:rsidRDefault="00357444" w:rsidP="00357444">
            <w:pPr>
              <w:spacing w:before="60" w:after="60"/>
              <w:jc w:val="both"/>
              <w:rPr>
                <w:rFonts w:ascii="Palatino Linotype" w:hAnsi="Palatino Linotype"/>
                <w:i/>
                <w:sz w:val="18"/>
                <w:szCs w:val="18"/>
              </w:rPr>
            </w:pPr>
            <w:r w:rsidRPr="005273A3">
              <w:rPr>
                <w:rFonts w:ascii="Palatino Linotype" w:hAnsi="Palatino Linotype"/>
                <w:i/>
                <w:sz w:val="18"/>
                <w:szCs w:val="18"/>
              </w:rPr>
              <w:t>Inputs</w:t>
            </w:r>
          </w:p>
        </w:tc>
        <w:tc>
          <w:tcPr>
            <w:tcW w:w="6101" w:type="dxa"/>
          </w:tcPr>
          <w:p w:rsidR="00357444" w:rsidRPr="005273A3" w:rsidRDefault="00357444" w:rsidP="00B91270">
            <w:pPr>
              <w:numPr>
                <w:ilvl w:val="0"/>
                <w:numId w:val="22"/>
              </w:numPr>
              <w:tabs>
                <w:tab w:val="clear" w:pos="252"/>
                <w:tab w:val="num" w:pos="139"/>
              </w:tabs>
              <w:spacing w:before="60" w:after="60"/>
              <w:ind w:hanging="252"/>
              <w:jc w:val="both"/>
              <w:rPr>
                <w:rFonts w:ascii="Palatino Linotype" w:hAnsi="Palatino Linotype"/>
                <w:sz w:val="18"/>
                <w:szCs w:val="18"/>
              </w:rPr>
            </w:pPr>
            <w:r w:rsidRPr="005273A3">
              <w:rPr>
                <w:rFonts w:ascii="Palatino Linotype" w:hAnsi="Palatino Linotype"/>
                <w:sz w:val="18"/>
                <w:szCs w:val="18"/>
              </w:rPr>
              <w:t>V</w:t>
            </w:r>
            <w:r w:rsidRPr="005273A3">
              <w:rPr>
                <w:rFonts w:ascii="Palatino Linotype" w:hAnsi="Palatino Linotype"/>
                <w:sz w:val="18"/>
                <w:szCs w:val="18"/>
                <w:vertAlign w:val="subscript"/>
              </w:rPr>
              <w:t>T</w:t>
            </w:r>
            <w:r w:rsidRPr="005273A3">
              <w:rPr>
                <w:rFonts w:ascii="Palatino Linotype" w:hAnsi="Palatino Linotype"/>
                <w:sz w:val="18"/>
                <w:szCs w:val="18"/>
              </w:rPr>
              <w:t>: voltage proportional to temperature</w:t>
            </w:r>
            <w:r w:rsidR="00D54E82">
              <w:rPr>
                <w:rFonts w:ascii="Palatino Linotype" w:hAnsi="Palatino Linotype"/>
                <w:sz w:val="18"/>
                <w:szCs w:val="18"/>
              </w:rPr>
              <w:t xml:space="preserve"> t</w:t>
            </w:r>
            <w:r w:rsidRPr="005273A3">
              <w:rPr>
                <w:rFonts w:ascii="Palatino Linotype" w:hAnsi="Palatino Linotype"/>
                <w:sz w:val="18"/>
                <w:szCs w:val="18"/>
              </w:rPr>
              <w:t xml:space="preserve">hat ranges from </w:t>
            </w:r>
            <w:r w:rsidRPr="005273A3">
              <w:rPr>
                <w:rFonts w:ascii="Palatino Linotype" w:hAnsi="Palatino Linotype"/>
                <w:sz w:val="18"/>
                <w:szCs w:val="18"/>
                <w:u w:val="single"/>
              </w:rPr>
              <w:t>?</w:t>
            </w:r>
            <w:r w:rsidRPr="005273A3">
              <w:rPr>
                <w:rFonts w:ascii="Palatino Linotype" w:hAnsi="Palatino Linotype"/>
                <w:sz w:val="18"/>
                <w:szCs w:val="18"/>
              </w:rPr>
              <w:t xml:space="preserve"> to </w:t>
            </w:r>
            <w:r w:rsidRPr="005273A3">
              <w:rPr>
                <w:rFonts w:ascii="Palatino Linotype" w:hAnsi="Palatino Linotype"/>
                <w:sz w:val="18"/>
                <w:szCs w:val="18"/>
                <w:u w:val="single"/>
              </w:rPr>
              <w:t>?</w:t>
            </w:r>
            <w:r w:rsidRPr="005273A3">
              <w:rPr>
                <w:rFonts w:ascii="Palatino Linotype" w:hAnsi="Palatino Linotype"/>
                <w:sz w:val="18"/>
                <w:szCs w:val="18"/>
              </w:rPr>
              <w:t>V.</w:t>
            </w:r>
          </w:p>
          <w:p w:rsidR="00357444" w:rsidRPr="005273A3" w:rsidRDefault="00357444" w:rsidP="00B91270">
            <w:pPr>
              <w:numPr>
                <w:ilvl w:val="0"/>
                <w:numId w:val="22"/>
              </w:numPr>
              <w:tabs>
                <w:tab w:val="clear" w:pos="252"/>
                <w:tab w:val="num" w:pos="139"/>
              </w:tabs>
              <w:spacing w:before="60" w:after="60"/>
              <w:ind w:hanging="252"/>
              <w:jc w:val="both"/>
              <w:rPr>
                <w:rFonts w:ascii="Palatino Linotype" w:hAnsi="Palatino Linotype"/>
                <w:sz w:val="18"/>
                <w:szCs w:val="18"/>
              </w:rPr>
            </w:pPr>
            <w:r w:rsidRPr="005273A3">
              <w:rPr>
                <w:rFonts w:ascii="Palatino Linotype" w:hAnsi="Palatino Linotype"/>
                <w:sz w:val="18"/>
                <w:szCs w:val="18"/>
              </w:rPr>
              <w:t xml:space="preserve">Power: </w:t>
            </w:r>
            <w:r w:rsidRPr="005273A3">
              <w:rPr>
                <w:rFonts w:ascii="Palatino Linotype" w:hAnsi="Palatino Linotype"/>
                <w:sz w:val="18"/>
                <w:szCs w:val="18"/>
                <w:u w:val="single"/>
              </w:rPr>
              <w:t>?</w:t>
            </w:r>
            <w:r w:rsidRPr="005273A3">
              <w:rPr>
                <w:rFonts w:ascii="Palatino Linotype" w:hAnsi="Palatino Linotype"/>
                <w:sz w:val="18"/>
                <w:szCs w:val="18"/>
              </w:rPr>
              <w:t>V DC.</w:t>
            </w:r>
          </w:p>
        </w:tc>
      </w:tr>
      <w:tr w:rsidR="00357444">
        <w:tc>
          <w:tcPr>
            <w:tcW w:w="1553" w:type="dxa"/>
          </w:tcPr>
          <w:p w:rsidR="00357444" w:rsidRPr="005273A3" w:rsidRDefault="00357444" w:rsidP="00357444">
            <w:pPr>
              <w:spacing w:before="60" w:after="60"/>
              <w:jc w:val="both"/>
              <w:rPr>
                <w:rFonts w:ascii="Palatino Linotype" w:hAnsi="Palatino Linotype"/>
                <w:i/>
                <w:sz w:val="18"/>
                <w:szCs w:val="18"/>
              </w:rPr>
            </w:pPr>
            <w:r w:rsidRPr="005273A3">
              <w:rPr>
                <w:rFonts w:ascii="Palatino Linotype" w:hAnsi="Palatino Linotype"/>
                <w:i/>
                <w:sz w:val="18"/>
                <w:szCs w:val="18"/>
              </w:rPr>
              <w:t>Outputs</w:t>
            </w:r>
          </w:p>
        </w:tc>
        <w:tc>
          <w:tcPr>
            <w:tcW w:w="6101" w:type="dxa"/>
          </w:tcPr>
          <w:p w:rsidR="00357444" w:rsidRPr="005273A3" w:rsidRDefault="00DC500D" w:rsidP="00B91270">
            <w:pPr>
              <w:numPr>
                <w:ilvl w:val="0"/>
                <w:numId w:val="22"/>
              </w:numPr>
              <w:tabs>
                <w:tab w:val="clear" w:pos="252"/>
                <w:tab w:val="num" w:pos="139"/>
              </w:tabs>
              <w:spacing w:before="60" w:after="60"/>
              <w:ind w:hanging="252"/>
              <w:jc w:val="both"/>
              <w:rPr>
                <w:rFonts w:ascii="Palatino Linotype" w:hAnsi="Palatino Linotype"/>
                <w:sz w:val="18"/>
                <w:szCs w:val="18"/>
              </w:rPr>
            </w:pPr>
            <w:r>
              <w:rPr>
                <w:rFonts w:ascii="Palatino Linotype" w:hAnsi="Palatino Linotype"/>
                <w:sz w:val="18"/>
                <w:szCs w:val="18"/>
              </w:rPr>
              <w:t>b</w:t>
            </w:r>
            <w:r w:rsidRPr="00DC500D">
              <w:rPr>
                <w:rFonts w:ascii="Palatino Linotype" w:hAnsi="Palatino Linotype"/>
                <w:sz w:val="18"/>
                <w:szCs w:val="18"/>
                <w:vertAlign w:val="subscript"/>
              </w:rPr>
              <w:t>N</w:t>
            </w:r>
            <w:r w:rsidR="0016605B">
              <w:rPr>
                <w:rFonts w:ascii="Palatino Linotype" w:hAnsi="Palatino Linotype"/>
                <w:sz w:val="18"/>
                <w:szCs w:val="18"/>
                <w:vertAlign w:val="subscript"/>
              </w:rPr>
              <w:t>-1</w:t>
            </w:r>
            <w:r>
              <w:rPr>
                <w:rFonts w:ascii="Palatino Linotype" w:hAnsi="Palatino Linotype"/>
                <w:sz w:val="18"/>
                <w:szCs w:val="18"/>
              </w:rPr>
              <w:t xml:space="preserve"> -</w:t>
            </w:r>
            <w:r w:rsidR="00357444" w:rsidRPr="005273A3">
              <w:rPr>
                <w:rFonts w:ascii="Palatino Linotype" w:hAnsi="Palatino Linotype"/>
                <w:sz w:val="18"/>
                <w:szCs w:val="18"/>
              </w:rPr>
              <w:t>b</w:t>
            </w:r>
            <w:r w:rsidR="00357444" w:rsidRPr="005273A3">
              <w:rPr>
                <w:rFonts w:ascii="Palatino Linotype" w:hAnsi="Palatino Linotype"/>
                <w:sz w:val="18"/>
                <w:szCs w:val="18"/>
                <w:vertAlign w:val="subscript"/>
              </w:rPr>
              <w:t>0</w:t>
            </w:r>
            <w:r w:rsidR="00357444" w:rsidRPr="005273A3">
              <w:rPr>
                <w:rFonts w:ascii="Palatino Linotype" w:hAnsi="Palatino Linotype"/>
                <w:sz w:val="18"/>
                <w:szCs w:val="18"/>
              </w:rPr>
              <w:t xml:space="preserve">: </w:t>
            </w:r>
            <w:r w:rsidR="00357444" w:rsidRPr="005273A3">
              <w:rPr>
                <w:rFonts w:ascii="Palatino Linotype" w:hAnsi="Palatino Linotype"/>
                <w:sz w:val="18"/>
                <w:szCs w:val="18"/>
                <w:u w:val="single"/>
              </w:rPr>
              <w:t>?</w:t>
            </w:r>
            <w:r w:rsidR="00D06A08">
              <w:rPr>
                <w:rFonts w:ascii="Palatino Linotype" w:hAnsi="Palatino Linotype"/>
                <w:sz w:val="18"/>
                <w:szCs w:val="18"/>
                <w:u w:val="single"/>
              </w:rPr>
              <w:t>-</w:t>
            </w:r>
            <w:r w:rsidR="00357444" w:rsidRPr="005273A3">
              <w:rPr>
                <w:rFonts w:ascii="Palatino Linotype" w:hAnsi="Palatino Linotype"/>
                <w:sz w:val="18"/>
                <w:szCs w:val="18"/>
              </w:rPr>
              <w:t>bit binary representation of V</w:t>
            </w:r>
            <w:r w:rsidR="00357444" w:rsidRPr="005273A3">
              <w:rPr>
                <w:rFonts w:ascii="Palatino Linotype" w:hAnsi="Palatino Linotype"/>
                <w:sz w:val="18"/>
                <w:szCs w:val="18"/>
                <w:vertAlign w:val="subscript"/>
              </w:rPr>
              <w:t>T</w:t>
            </w:r>
            <w:r w:rsidR="00357444" w:rsidRPr="005273A3">
              <w:rPr>
                <w:rFonts w:ascii="Palatino Linotype" w:hAnsi="Palatino Linotype"/>
                <w:sz w:val="18"/>
                <w:szCs w:val="18"/>
              </w:rPr>
              <w:t>.</w:t>
            </w:r>
          </w:p>
        </w:tc>
      </w:tr>
      <w:tr w:rsidR="00357444">
        <w:tc>
          <w:tcPr>
            <w:tcW w:w="1553" w:type="dxa"/>
          </w:tcPr>
          <w:p w:rsidR="00357444" w:rsidRPr="005273A3" w:rsidRDefault="00357444" w:rsidP="00357444">
            <w:pPr>
              <w:spacing w:before="60" w:after="60"/>
              <w:jc w:val="both"/>
              <w:rPr>
                <w:rFonts w:ascii="Palatino Linotype" w:hAnsi="Palatino Linotype"/>
                <w:i/>
                <w:sz w:val="18"/>
                <w:szCs w:val="18"/>
              </w:rPr>
            </w:pPr>
            <w:r w:rsidRPr="005273A3">
              <w:rPr>
                <w:rFonts w:ascii="Palatino Linotype" w:hAnsi="Palatino Linotype"/>
                <w:i/>
                <w:sz w:val="18"/>
                <w:szCs w:val="18"/>
              </w:rPr>
              <w:t>Functionality</w:t>
            </w:r>
          </w:p>
        </w:tc>
        <w:tc>
          <w:tcPr>
            <w:tcW w:w="6101" w:type="dxa"/>
          </w:tcPr>
          <w:p w:rsidR="00357444" w:rsidRPr="005273A3" w:rsidRDefault="00357444" w:rsidP="00357444">
            <w:pPr>
              <w:spacing w:before="60" w:after="60"/>
              <w:jc w:val="both"/>
              <w:rPr>
                <w:rFonts w:ascii="Palatino Linotype" w:hAnsi="Palatino Linotype"/>
                <w:sz w:val="18"/>
                <w:szCs w:val="18"/>
              </w:rPr>
            </w:pPr>
            <w:r w:rsidRPr="005273A3">
              <w:rPr>
                <w:rFonts w:ascii="Palatino Linotype" w:hAnsi="Palatino Linotype"/>
                <w:sz w:val="18"/>
                <w:szCs w:val="18"/>
              </w:rPr>
              <w:t xml:space="preserve">Converts analog input to binary digital output. </w:t>
            </w:r>
          </w:p>
        </w:tc>
      </w:tr>
    </w:tbl>
    <w:p w:rsidR="00357444" w:rsidRDefault="00357444" w:rsidP="00EC2CBE">
      <w:pPr>
        <w:pStyle w:val="BodyText"/>
        <w:spacing w:before="120"/>
      </w:pPr>
      <w:r>
        <w:t>The A/D converter is not likely to be something that is designed due to the availability of low cost</w:t>
      </w:r>
      <w:r w:rsidR="00D54E82">
        <w:t>,</w:t>
      </w:r>
      <w:r>
        <w:t xml:space="preserve"> off-the-shelf solutions. The requirements drive the converter selection. There are two u</w:t>
      </w:r>
      <w:r>
        <w:t>n</w:t>
      </w:r>
      <w:r>
        <w:lastRenderedPageBreak/>
        <w:t>knowns</w:t>
      </w:r>
      <w:r>
        <w:rPr>
          <w:i/>
        </w:rPr>
        <w:t>—</w:t>
      </w:r>
      <w:r>
        <w:t>the number of bits and the range of the input voltage. The number of bits affects the accuracy, since the greater the number of bits</w:t>
      </w:r>
      <w:r w:rsidR="00D54E82">
        <w:t>,</w:t>
      </w:r>
      <w:r>
        <w:t xml:space="preserve"> the better the accuracy.</w:t>
      </w:r>
      <w:r w:rsidR="00642CA2">
        <w:t xml:space="preserve"> </w:t>
      </w:r>
      <w:r>
        <w:t>The number of bits needed for the converter is calc</w:t>
      </w:r>
      <w:r>
        <w:t>u</w:t>
      </w:r>
      <w:r>
        <w:t>lated from the maximum allowable error that the A/D can introduce (0.2</w:t>
      </w:r>
      <w:r>
        <w:sym w:font="Symbol" w:char="F0B0"/>
      </w:r>
      <w:r>
        <w:t>C), the number of discrete intervals, and the temperate range as</w:t>
      </w:r>
    </w:p>
    <w:p w:rsidR="00357444" w:rsidRPr="005273A3" w:rsidRDefault="00BC614A" w:rsidP="00357444">
      <w:pPr>
        <w:spacing w:before="120" w:after="120"/>
        <w:jc w:val="right"/>
        <w:rPr>
          <w:rFonts w:ascii="Palatino Linotype" w:hAnsi="Palatino Linotype"/>
          <w:sz w:val="20"/>
          <w:szCs w:val="20"/>
        </w:rPr>
      </w:pPr>
      <w:r w:rsidRPr="00BC614A">
        <w:rPr>
          <w:rFonts w:ascii="Palatino Linotype" w:hAnsi="Palatino Linotype"/>
          <w:position w:val="-20"/>
          <w:sz w:val="20"/>
          <w:szCs w:val="20"/>
        </w:rPr>
        <w:object w:dxaOrig="5840" w:dyaOrig="520">
          <v:shape id="_x0000_i1041" type="#_x0000_t75" style="width:4in;height:26.25pt" o:ole="">
            <v:imagedata r:id="rId28" o:title=""/>
          </v:shape>
          <o:OLEObject Type="Embed" ProgID="Equation.3" ShapeID="_x0000_i1041" DrawAspect="Content" ObjectID="_1778054984" r:id="rId29"/>
        </w:object>
      </w:r>
      <w:r w:rsidR="00357444" w:rsidRPr="005273A3">
        <w:rPr>
          <w:rFonts w:ascii="Palatino Linotype" w:hAnsi="Palatino Linotype"/>
          <w:sz w:val="20"/>
          <w:szCs w:val="20"/>
        </w:rPr>
        <w:t xml:space="preserve">.          </w:t>
      </w:r>
      <w:r w:rsidR="005273A3">
        <w:rPr>
          <w:rFonts w:ascii="Palatino Linotype" w:hAnsi="Palatino Linotype"/>
          <w:sz w:val="20"/>
          <w:szCs w:val="20"/>
        </w:rPr>
        <w:t xml:space="preserve">  </w:t>
      </w:r>
      <w:r w:rsidR="00357444" w:rsidRPr="005273A3">
        <w:rPr>
          <w:rFonts w:ascii="Palatino Linotype" w:hAnsi="Palatino Linotype"/>
          <w:sz w:val="20"/>
          <w:szCs w:val="20"/>
        </w:rPr>
        <w:t xml:space="preserve">     (2)</w:t>
      </w:r>
    </w:p>
    <w:p w:rsidR="00357444" w:rsidRDefault="00EC2CBE" w:rsidP="00021F60">
      <w:pPr>
        <w:pStyle w:val="BodyText"/>
      </w:pPr>
      <w:r>
        <w:t>So t</w:t>
      </w:r>
      <w:r w:rsidR="00357444">
        <w:t>he A/D converter needs to have at least 10 bits. How is the voltage range selected? It is typically fixed for a particular integrated circuit solution, but the temperature conversion su</w:t>
      </w:r>
      <w:r w:rsidR="00357444">
        <w:t>b</w:t>
      </w:r>
      <w:r w:rsidR="00357444">
        <w:t>sy</w:t>
      </w:r>
      <w:r w:rsidR="00357444">
        <w:t>s</w:t>
      </w:r>
      <w:r w:rsidR="00357444">
        <w:t xml:space="preserve">tem output should be matched to the voltage range so that all bits are effectively utilized, otherwise, error is introduced. </w:t>
      </w:r>
    </w:p>
    <w:p w:rsidR="00357444" w:rsidRDefault="00357444" w:rsidP="00E9448D">
      <w:pPr>
        <w:pStyle w:val="BodyText"/>
        <w:spacing w:after="120"/>
        <w:ind w:firstLine="360"/>
      </w:pPr>
      <w:r>
        <w:t>Now, consider the BCD conversion unit.</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51"/>
        <w:gridCol w:w="6093"/>
      </w:tblGrid>
      <w:tr w:rsidR="00357444">
        <w:tc>
          <w:tcPr>
            <w:tcW w:w="1553" w:type="dxa"/>
          </w:tcPr>
          <w:p w:rsidR="00357444" w:rsidRPr="00E9448D" w:rsidRDefault="00357444" w:rsidP="00357444">
            <w:pPr>
              <w:spacing w:before="60" w:after="60"/>
              <w:jc w:val="both"/>
              <w:rPr>
                <w:rFonts w:ascii="Palatino Linotype" w:hAnsi="Palatino Linotype"/>
                <w:i/>
                <w:sz w:val="18"/>
                <w:szCs w:val="18"/>
              </w:rPr>
            </w:pPr>
            <w:r w:rsidRPr="00E9448D">
              <w:rPr>
                <w:rFonts w:ascii="Palatino Linotype" w:hAnsi="Palatino Linotype"/>
                <w:i/>
                <w:sz w:val="18"/>
                <w:szCs w:val="18"/>
              </w:rPr>
              <w:t>Module</w:t>
            </w:r>
          </w:p>
        </w:tc>
        <w:tc>
          <w:tcPr>
            <w:tcW w:w="6101" w:type="dxa"/>
          </w:tcPr>
          <w:p w:rsidR="00357444" w:rsidRPr="00E9448D" w:rsidRDefault="00357444" w:rsidP="00357444">
            <w:pPr>
              <w:spacing w:before="60" w:after="60"/>
              <w:jc w:val="both"/>
              <w:rPr>
                <w:rFonts w:ascii="Palatino Linotype" w:hAnsi="Palatino Linotype"/>
                <w:sz w:val="18"/>
                <w:szCs w:val="18"/>
              </w:rPr>
            </w:pPr>
            <w:r w:rsidRPr="00E9448D">
              <w:rPr>
                <w:rFonts w:ascii="Palatino Linotype" w:hAnsi="Palatino Linotype"/>
                <w:sz w:val="18"/>
                <w:szCs w:val="18"/>
              </w:rPr>
              <w:t>BCD Conversion Unit</w:t>
            </w:r>
          </w:p>
        </w:tc>
      </w:tr>
      <w:tr w:rsidR="00357444">
        <w:tc>
          <w:tcPr>
            <w:tcW w:w="1553" w:type="dxa"/>
          </w:tcPr>
          <w:p w:rsidR="00357444" w:rsidRPr="00E9448D" w:rsidRDefault="00357444" w:rsidP="00357444">
            <w:pPr>
              <w:spacing w:before="60" w:after="60"/>
              <w:jc w:val="both"/>
              <w:rPr>
                <w:rFonts w:ascii="Palatino Linotype" w:hAnsi="Palatino Linotype"/>
                <w:i/>
                <w:sz w:val="18"/>
                <w:szCs w:val="18"/>
              </w:rPr>
            </w:pPr>
            <w:r w:rsidRPr="00E9448D">
              <w:rPr>
                <w:rFonts w:ascii="Palatino Linotype" w:hAnsi="Palatino Linotype"/>
                <w:i/>
                <w:sz w:val="18"/>
                <w:szCs w:val="18"/>
              </w:rPr>
              <w:t>Inputs</w:t>
            </w:r>
          </w:p>
        </w:tc>
        <w:tc>
          <w:tcPr>
            <w:tcW w:w="6101" w:type="dxa"/>
          </w:tcPr>
          <w:p w:rsidR="00357444" w:rsidRPr="00E9448D" w:rsidRDefault="00357444" w:rsidP="00B91270">
            <w:pPr>
              <w:numPr>
                <w:ilvl w:val="0"/>
                <w:numId w:val="23"/>
              </w:numPr>
              <w:tabs>
                <w:tab w:val="clear" w:pos="252"/>
                <w:tab w:val="num" w:pos="139"/>
              </w:tabs>
              <w:spacing w:before="60" w:after="60"/>
              <w:ind w:hanging="252"/>
              <w:jc w:val="both"/>
              <w:rPr>
                <w:rFonts w:ascii="Palatino Linotype" w:hAnsi="Palatino Linotype"/>
                <w:sz w:val="18"/>
                <w:szCs w:val="18"/>
              </w:rPr>
            </w:pPr>
            <w:r w:rsidRPr="00E9448D">
              <w:rPr>
                <w:rFonts w:ascii="Palatino Linotype" w:hAnsi="Palatino Linotype"/>
                <w:sz w:val="18"/>
                <w:szCs w:val="18"/>
              </w:rPr>
              <w:t>10</w:t>
            </w:r>
            <w:r w:rsidR="004B32F0">
              <w:rPr>
                <w:rFonts w:ascii="Palatino Linotype" w:hAnsi="Palatino Linotype"/>
                <w:sz w:val="18"/>
                <w:szCs w:val="18"/>
              </w:rPr>
              <w:t>-</w:t>
            </w:r>
            <w:r w:rsidRPr="00E9448D">
              <w:rPr>
                <w:rFonts w:ascii="Palatino Linotype" w:hAnsi="Palatino Linotype"/>
                <w:sz w:val="18"/>
                <w:szCs w:val="18"/>
              </w:rPr>
              <w:t>bit binary number (b</w:t>
            </w:r>
            <w:r w:rsidR="005F1230">
              <w:rPr>
                <w:rFonts w:ascii="Palatino Linotype" w:hAnsi="Palatino Linotype"/>
                <w:sz w:val="18"/>
                <w:szCs w:val="18"/>
                <w:vertAlign w:val="subscript"/>
              </w:rPr>
              <w:t>9</w:t>
            </w:r>
            <w:r w:rsidRPr="00E9448D">
              <w:rPr>
                <w:rFonts w:ascii="Palatino Linotype" w:hAnsi="Palatino Linotype"/>
                <w:sz w:val="18"/>
                <w:szCs w:val="18"/>
              </w:rPr>
              <w:t>-b</w:t>
            </w:r>
            <w:r w:rsidR="005F1230">
              <w:rPr>
                <w:rFonts w:ascii="Palatino Linotype" w:hAnsi="Palatino Linotype"/>
                <w:sz w:val="18"/>
                <w:szCs w:val="18"/>
                <w:vertAlign w:val="subscript"/>
              </w:rPr>
              <w:t>0</w:t>
            </w:r>
            <w:r w:rsidRPr="00E9448D">
              <w:rPr>
                <w:rFonts w:ascii="Palatino Linotype" w:hAnsi="Palatino Linotype"/>
                <w:sz w:val="18"/>
                <w:szCs w:val="18"/>
              </w:rPr>
              <w:t>): Represents the range 0.0-200.0</w:t>
            </w:r>
            <w:r w:rsidRPr="00E9448D">
              <w:rPr>
                <w:rFonts w:ascii="Palatino Linotype" w:hAnsi="Palatino Linotype"/>
                <w:sz w:val="18"/>
                <w:szCs w:val="18"/>
              </w:rPr>
              <w:sym w:font="Symbol" w:char="F0B0"/>
            </w:r>
            <w:r w:rsidRPr="00E9448D">
              <w:rPr>
                <w:rFonts w:ascii="Palatino Linotype" w:hAnsi="Palatino Linotype"/>
                <w:sz w:val="18"/>
                <w:szCs w:val="18"/>
              </w:rPr>
              <w:t>C.</w:t>
            </w:r>
          </w:p>
          <w:p w:rsidR="00357444" w:rsidRPr="00E9448D" w:rsidRDefault="00357444" w:rsidP="00B91270">
            <w:pPr>
              <w:numPr>
                <w:ilvl w:val="0"/>
                <w:numId w:val="23"/>
              </w:numPr>
              <w:tabs>
                <w:tab w:val="clear" w:pos="252"/>
                <w:tab w:val="num" w:pos="139"/>
              </w:tabs>
              <w:spacing w:before="60" w:after="60"/>
              <w:ind w:hanging="252"/>
              <w:jc w:val="both"/>
              <w:rPr>
                <w:rFonts w:ascii="Palatino Linotype" w:hAnsi="Palatino Linotype"/>
                <w:sz w:val="18"/>
                <w:szCs w:val="18"/>
              </w:rPr>
            </w:pPr>
            <w:r w:rsidRPr="00E9448D">
              <w:rPr>
                <w:rFonts w:ascii="Palatino Linotype" w:hAnsi="Palatino Linotype"/>
                <w:sz w:val="18"/>
                <w:szCs w:val="18"/>
              </w:rPr>
              <w:t>Power</w:t>
            </w:r>
            <w:r w:rsidR="00EC2CBE">
              <w:rPr>
                <w:rFonts w:ascii="Palatino Linotype" w:hAnsi="Palatino Linotype"/>
                <w:sz w:val="18"/>
                <w:szCs w:val="18"/>
              </w:rPr>
              <w:t>:</w:t>
            </w:r>
            <w:r w:rsidRPr="00E9448D">
              <w:rPr>
                <w:rFonts w:ascii="Palatino Linotype" w:hAnsi="Palatino Linotype"/>
                <w:sz w:val="18"/>
                <w:szCs w:val="18"/>
              </w:rPr>
              <w:t xml:space="preserve"> </w:t>
            </w:r>
            <w:r w:rsidRPr="00E9448D">
              <w:rPr>
                <w:rFonts w:ascii="Palatino Linotype" w:hAnsi="Palatino Linotype"/>
                <w:sz w:val="18"/>
                <w:szCs w:val="18"/>
                <w:u w:val="single"/>
              </w:rPr>
              <w:t>?</w:t>
            </w:r>
            <w:r w:rsidRPr="00E9448D">
              <w:rPr>
                <w:rFonts w:ascii="Palatino Linotype" w:hAnsi="Palatino Linotype"/>
                <w:sz w:val="18"/>
                <w:szCs w:val="18"/>
              </w:rPr>
              <w:t>V DC.</w:t>
            </w:r>
          </w:p>
        </w:tc>
      </w:tr>
      <w:tr w:rsidR="00357444">
        <w:tc>
          <w:tcPr>
            <w:tcW w:w="1553" w:type="dxa"/>
          </w:tcPr>
          <w:p w:rsidR="00357444" w:rsidRPr="00E9448D" w:rsidRDefault="00357444" w:rsidP="00357444">
            <w:pPr>
              <w:spacing w:before="60" w:after="60"/>
              <w:jc w:val="both"/>
              <w:rPr>
                <w:rFonts w:ascii="Palatino Linotype" w:hAnsi="Palatino Linotype"/>
                <w:i/>
                <w:sz w:val="18"/>
                <w:szCs w:val="18"/>
              </w:rPr>
            </w:pPr>
            <w:r w:rsidRPr="00E9448D">
              <w:rPr>
                <w:rFonts w:ascii="Palatino Linotype" w:hAnsi="Palatino Linotype"/>
                <w:i/>
                <w:sz w:val="18"/>
                <w:szCs w:val="18"/>
              </w:rPr>
              <w:t>Outputs</w:t>
            </w:r>
          </w:p>
        </w:tc>
        <w:tc>
          <w:tcPr>
            <w:tcW w:w="6101" w:type="dxa"/>
          </w:tcPr>
          <w:p w:rsidR="00357444" w:rsidRPr="00E9448D" w:rsidRDefault="00357444" w:rsidP="00B91270">
            <w:pPr>
              <w:numPr>
                <w:ilvl w:val="0"/>
                <w:numId w:val="23"/>
              </w:numPr>
              <w:tabs>
                <w:tab w:val="clear" w:pos="252"/>
                <w:tab w:val="num" w:pos="139"/>
              </w:tabs>
              <w:spacing w:before="60" w:after="60"/>
              <w:ind w:hanging="252"/>
              <w:jc w:val="both"/>
              <w:rPr>
                <w:rFonts w:ascii="Palatino Linotype" w:hAnsi="Palatino Linotype"/>
                <w:sz w:val="18"/>
                <w:szCs w:val="18"/>
              </w:rPr>
            </w:pPr>
            <w:r w:rsidRPr="00E9448D">
              <w:rPr>
                <w:rFonts w:ascii="Palatino Linotype" w:hAnsi="Palatino Linotype"/>
                <w:sz w:val="18"/>
                <w:szCs w:val="18"/>
              </w:rPr>
              <w:t>BCD</w:t>
            </w:r>
            <w:r w:rsidRPr="00E9448D">
              <w:rPr>
                <w:rFonts w:ascii="Palatino Linotype" w:hAnsi="Palatino Linotype"/>
                <w:sz w:val="18"/>
                <w:szCs w:val="18"/>
                <w:vertAlign w:val="subscript"/>
              </w:rPr>
              <w:t>0</w:t>
            </w:r>
            <w:r w:rsidRPr="00E9448D">
              <w:rPr>
                <w:rFonts w:ascii="Palatino Linotype" w:hAnsi="Palatino Linotype"/>
                <w:sz w:val="18"/>
                <w:szCs w:val="18"/>
              </w:rPr>
              <w:t>: 4-bit BCD representation of tenths digit (after decimal).</w:t>
            </w:r>
          </w:p>
          <w:p w:rsidR="00357444" w:rsidRPr="00E9448D" w:rsidRDefault="00357444" w:rsidP="00B91270">
            <w:pPr>
              <w:numPr>
                <w:ilvl w:val="0"/>
                <w:numId w:val="23"/>
              </w:numPr>
              <w:tabs>
                <w:tab w:val="clear" w:pos="252"/>
                <w:tab w:val="num" w:pos="139"/>
              </w:tabs>
              <w:spacing w:before="60" w:after="60"/>
              <w:ind w:hanging="252"/>
              <w:jc w:val="both"/>
              <w:rPr>
                <w:rFonts w:ascii="Palatino Linotype" w:hAnsi="Palatino Linotype"/>
                <w:sz w:val="18"/>
                <w:szCs w:val="18"/>
              </w:rPr>
            </w:pPr>
            <w:r w:rsidRPr="00E9448D">
              <w:rPr>
                <w:rFonts w:ascii="Palatino Linotype" w:hAnsi="Palatino Linotype"/>
                <w:sz w:val="18"/>
                <w:szCs w:val="18"/>
              </w:rPr>
              <w:t>BCD</w:t>
            </w:r>
            <w:r w:rsidRPr="00E9448D">
              <w:rPr>
                <w:rFonts w:ascii="Palatino Linotype" w:hAnsi="Palatino Linotype"/>
                <w:sz w:val="18"/>
                <w:szCs w:val="18"/>
                <w:vertAlign w:val="subscript"/>
              </w:rPr>
              <w:t>1</w:t>
            </w:r>
            <w:r w:rsidRPr="00E9448D">
              <w:rPr>
                <w:rFonts w:ascii="Palatino Linotype" w:hAnsi="Palatino Linotype"/>
                <w:sz w:val="18"/>
                <w:szCs w:val="18"/>
              </w:rPr>
              <w:t>: 4-bit BCD representation of one’s digit.</w:t>
            </w:r>
          </w:p>
          <w:p w:rsidR="00357444" w:rsidRPr="00E9448D" w:rsidRDefault="00357444" w:rsidP="00B91270">
            <w:pPr>
              <w:numPr>
                <w:ilvl w:val="0"/>
                <w:numId w:val="23"/>
              </w:numPr>
              <w:tabs>
                <w:tab w:val="clear" w:pos="252"/>
                <w:tab w:val="num" w:pos="139"/>
              </w:tabs>
              <w:spacing w:before="60" w:after="60"/>
              <w:ind w:hanging="252"/>
              <w:jc w:val="both"/>
              <w:rPr>
                <w:rFonts w:ascii="Palatino Linotype" w:hAnsi="Palatino Linotype"/>
                <w:sz w:val="18"/>
                <w:szCs w:val="18"/>
              </w:rPr>
            </w:pPr>
            <w:r w:rsidRPr="00E9448D">
              <w:rPr>
                <w:rFonts w:ascii="Palatino Linotype" w:hAnsi="Palatino Linotype"/>
                <w:sz w:val="18"/>
                <w:szCs w:val="18"/>
              </w:rPr>
              <w:t>BCD</w:t>
            </w:r>
            <w:r w:rsidRPr="00E9448D">
              <w:rPr>
                <w:rFonts w:ascii="Palatino Linotype" w:hAnsi="Palatino Linotype"/>
                <w:sz w:val="18"/>
                <w:szCs w:val="18"/>
                <w:vertAlign w:val="subscript"/>
              </w:rPr>
              <w:t>2</w:t>
            </w:r>
            <w:r w:rsidRPr="00E9448D">
              <w:rPr>
                <w:rFonts w:ascii="Palatino Linotype" w:hAnsi="Palatino Linotype"/>
                <w:sz w:val="18"/>
                <w:szCs w:val="18"/>
              </w:rPr>
              <w:t>: 4-bit BCD representation of ten’s digit.</w:t>
            </w:r>
          </w:p>
          <w:p w:rsidR="00357444" w:rsidRPr="00E9448D" w:rsidRDefault="00357444" w:rsidP="00B91270">
            <w:pPr>
              <w:numPr>
                <w:ilvl w:val="0"/>
                <w:numId w:val="23"/>
              </w:numPr>
              <w:tabs>
                <w:tab w:val="clear" w:pos="252"/>
                <w:tab w:val="num" w:pos="139"/>
              </w:tabs>
              <w:spacing w:before="60" w:after="60"/>
              <w:ind w:hanging="252"/>
              <w:jc w:val="both"/>
              <w:rPr>
                <w:rFonts w:ascii="Palatino Linotype" w:hAnsi="Palatino Linotype"/>
                <w:sz w:val="18"/>
                <w:szCs w:val="18"/>
              </w:rPr>
            </w:pPr>
            <w:r w:rsidRPr="00E9448D">
              <w:rPr>
                <w:rFonts w:ascii="Palatino Linotype" w:hAnsi="Palatino Linotype"/>
                <w:sz w:val="18"/>
                <w:szCs w:val="18"/>
              </w:rPr>
              <w:t>BCD</w:t>
            </w:r>
            <w:r w:rsidRPr="00E9448D">
              <w:rPr>
                <w:rFonts w:ascii="Palatino Linotype" w:hAnsi="Palatino Linotype"/>
                <w:sz w:val="18"/>
                <w:szCs w:val="18"/>
                <w:vertAlign w:val="subscript"/>
              </w:rPr>
              <w:t>3</w:t>
            </w:r>
            <w:r w:rsidRPr="00E9448D">
              <w:rPr>
                <w:rFonts w:ascii="Palatino Linotype" w:hAnsi="Palatino Linotype"/>
                <w:sz w:val="18"/>
                <w:szCs w:val="18"/>
              </w:rPr>
              <w:t>: 4-bit BCD representation of hundred’s digit.</w:t>
            </w:r>
          </w:p>
        </w:tc>
      </w:tr>
      <w:tr w:rsidR="00357444">
        <w:tc>
          <w:tcPr>
            <w:tcW w:w="1553" w:type="dxa"/>
          </w:tcPr>
          <w:p w:rsidR="00357444" w:rsidRPr="00E9448D" w:rsidRDefault="00357444" w:rsidP="00357444">
            <w:pPr>
              <w:spacing w:before="60" w:after="60"/>
              <w:jc w:val="both"/>
              <w:rPr>
                <w:rFonts w:ascii="Palatino Linotype" w:hAnsi="Palatino Linotype"/>
                <w:i/>
                <w:sz w:val="18"/>
                <w:szCs w:val="18"/>
              </w:rPr>
            </w:pPr>
            <w:r w:rsidRPr="00E9448D">
              <w:rPr>
                <w:rFonts w:ascii="Palatino Linotype" w:hAnsi="Palatino Linotype"/>
                <w:i/>
                <w:sz w:val="18"/>
                <w:szCs w:val="18"/>
              </w:rPr>
              <w:t>Functionality</w:t>
            </w:r>
          </w:p>
        </w:tc>
        <w:tc>
          <w:tcPr>
            <w:tcW w:w="6101" w:type="dxa"/>
          </w:tcPr>
          <w:p w:rsidR="00357444" w:rsidRPr="00E9448D" w:rsidRDefault="00357444" w:rsidP="00357444">
            <w:pPr>
              <w:spacing w:before="60" w:after="60"/>
              <w:jc w:val="both"/>
              <w:rPr>
                <w:rFonts w:ascii="Palatino Linotype" w:hAnsi="Palatino Linotype"/>
                <w:sz w:val="18"/>
                <w:szCs w:val="18"/>
              </w:rPr>
            </w:pPr>
            <w:r w:rsidRPr="00E9448D">
              <w:rPr>
                <w:rFonts w:ascii="Palatino Linotype" w:hAnsi="Palatino Linotype"/>
                <w:sz w:val="18"/>
                <w:szCs w:val="18"/>
              </w:rPr>
              <w:t>Converts the 10</w:t>
            </w:r>
            <w:r w:rsidR="004B32F0">
              <w:rPr>
                <w:rFonts w:ascii="Palatino Linotype" w:hAnsi="Palatino Linotype"/>
                <w:sz w:val="18"/>
                <w:szCs w:val="18"/>
              </w:rPr>
              <w:t>-</w:t>
            </w:r>
            <w:r w:rsidRPr="00E9448D">
              <w:rPr>
                <w:rFonts w:ascii="Palatino Linotype" w:hAnsi="Palatino Linotype"/>
                <w:sz w:val="18"/>
                <w:szCs w:val="18"/>
              </w:rPr>
              <w:t>bit binary number to BCD representation of te</w:t>
            </w:r>
            <w:r w:rsidRPr="00E9448D">
              <w:rPr>
                <w:rFonts w:ascii="Palatino Linotype" w:hAnsi="Palatino Linotype"/>
                <w:sz w:val="18"/>
                <w:szCs w:val="18"/>
              </w:rPr>
              <w:t>m</w:t>
            </w:r>
            <w:r w:rsidRPr="00E9448D">
              <w:rPr>
                <w:rFonts w:ascii="Palatino Linotype" w:hAnsi="Palatino Linotype"/>
                <w:sz w:val="18"/>
                <w:szCs w:val="18"/>
              </w:rPr>
              <w:t>perature.</w:t>
            </w:r>
            <w:r w:rsidR="007554D2">
              <w:rPr>
                <w:rFonts w:ascii="Palatino Linotype" w:hAnsi="Palatino Linotype"/>
                <w:sz w:val="18"/>
                <w:szCs w:val="18"/>
              </w:rPr>
              <w:t xml:space="preserve"> Must refresh the displays twice a second.</w:t>
            </w:r>
          </w:p>
        </w:tc>
      </w:tr>
    </w:tbl>
    <w:p w:rsidR="00EC2CBE" w:rsidRDefault="00357444" w:rsidP="00EC2CBE">
      <w:pPr>
        <w:pStyle w:val="BodyText"/>
        <w:spacing w:before="120"/>
      </w:pPr>
      <w:r>
        <w:t xml:space="preserve">The objective of the BCD conversion unit is fairly simple, although the component level design of the circuitry to accomplish the conversion is not. </w:t>
      </w:r>
    </w:p>
    <w:p w:rsidR="00357444" w:rsidRDefault="00357444" w:rsidP="00EC2CBE">
      <w:pPr>
        <w:pStyle w:val="BodyText"/>
        <w:spacing w:after="120"/>
        <w:ind w:firstLine="360"/>
      </w:pPr>
      <w:r>
        <w:t xml:space="preserve">This leads to the last </w:t>
      </w:r>
      <w:r w:rsidR="00C41594">
        <w:t>module</w:t>
      </w:r>
      <w:r>
        <w:t>, the 7-segment LED driver, whose functionality is described as fo</w:t>
      </w:r>
      <w:r>
        <w:t>l</w:t>
      </w:r>
      <w:r>
        <w:t>lows.</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52"/>
        <w:gridCol w:w="6092"/>
      </w:tblGrid>
      <w:tr w:rsidR="00357444">
        <w:tc>
          <w:tcPr>
            <w:tcW w:w="1553" w:type="dxa"/>
          </w:tcPr>
          <w:p w:rsidR="00357444" w:rsidRPr="00392D4C" w:rsidRDefault="00357444" w:rsidP="00357444">
            <w:pPr>
              <w:spacing w:before="60" w:after="60"/>
              <w:jc w:val="both"/>
              <w:rPr>
                <w:rFonts w:ascii="Palatino Linotype" w:hAnsi="Palatino Linotype"/>
                <w:i/>
                <w:sz w:val="18"/>
                <w:szCs w:val="18"/>
              </w:rPr>
            </w:pPr>
            <w:r w:rsidRPr="00392D4C">
              <w:rPr>
                <w:rFonts w:ascii="Palatino Linotype" w:hAnsi="Palatino Linotype"/>
                <w:i/>
                <w:sz w:val="18"/>
                <w:szCs w:val="18"/>
              </w:rPr>
              <w:t>Module</w:t>
            </w:r>
          </w:p>
        </w:tc>
        <w:tc>
          <w:tcPr>
            <w:tcW w:w="6101" w:type="dxa"/>
          </w:tcPr>
          <w:p w:rsidR="00357444" w:rsidRPr="00392D4C" w:rsidRDefault="00357444" w:rsidP="00357444">
            <w:pPr>
              <w:spacing w:before="60" w:after="60"/>
              <w:jc w:val="both"/>
              <w:rPr>
                <w:rFonts w:ascii="Palatino Linotype" w:hAnsi="Palatino Linotype"/>
                <w:sz w:val="18"/>
                <w:szCs w:val="18"/>
              </w:rPr>
            </w:pPr>
            <w:r w:rsidRPr="00392D4C">
              <w:rPr>
                <w:rFonts w:ascii="Palatino Linotype" w:hAnsi="Palatino Linotype"/>
                <w:sz w:val="18"/>
                <w:szCs w:val="18"/>
              </w:rPr>
              <w:t>7-Segment LED Dr</w:t>
            </w:r>
            <w:r w:rsidR="00C41594">
              <w:rPr>
                <w:rFonts w:ascii="Palatino Linotype" w:hAnsi="Palatino Linotype"/>
                <w:sz w:val="18"/>
                <w:szCs w:val="18"/>
              </w:rPr>
              <w:t>iver</w:t>
            </w:r>
          </w:p>
        </w:tc>
      </w:tr>
      <w:tr w:rsidR="00357444">
        <w:tc>
          <w:tcPr>
            <w:tcW w:w="1553" w:type="dxa"/>
          </w:tcPr>
          <w:p w:rsidR="00357444" w:rsidRPr="00392D4C" w:rsidRDefault="00357444" w:rsidP="00357444">
            <w:pPr>
              <w:spacing w:before="60" w:after="60"/>
              <w:jc w:val="both"/>
              <w:rPr>
                <w:rFonts w:ascii="Palatino Linotype" w:hAnsi="Palatino Linotype"/>
                <w:i/>
                <w:sz w:val="18"/>
                <w:szCs w:val="18"/>
              </w:rPr>
            </w:pPr>
            <w:r w:rsidRPr="00392D4C">
              <w:rPr>
                <w:rFonts w:ascii="Palatino Linotype" w:hAnsi="Palatino Linotype"/>
                <w:i/>
                <w:sz w:val="18"/>
                <w:szCs w:val="18"/>
              </w:rPr>
              <w:t>Inputs</w:t>
            </w:r>
          </w:p>
        </w:tc>
        <w:tc>
          <w:tcPr>
            <w:tcW w:w="6101" w:type="dxa"/>
          </w:tcPr>
          <w:p w:rsidR="00357444" w:rsidRPr="00392D4C" w:rsidRDefault="00357444" w:rsidP="00B91270">
            <w:pPr>
              <w:numPr>
                <w:ilvl w:val="0"/>
                <w:numId w:val="23"/>
              </w:numPr>
              <w:tabs>
                <w:tab w:val="clear" w:pos="252"/>
                <w:tab w:val="num" w:pos="139"/>
              </w:tabs>
              <w:spacing w:before="60" w:after="60"/>
              <w:ind w:hanging="252"/>
              <w:jc w:val="both"/>
              <w:rPr>
                <w:rFonts w:ascii="Palatino Linotype" w:hAnsi="Palatino Linotype"/>
                <w:sz w:val="18"/>
                <w:szCs w:val="18"/>
              </w:rPr>
            </w:pPr>
            <w:r w:rsidRPr="00392D4C">
              <w:rPr>
                <w:rFonts w:ascii="Palatino Linotype" w:hAnsi="Palatino Linotype"/>
                <w:sz w:val="18"/>
                <w:szCs w:val="18"/>
              </w:rPr>
              <w:t>BCD</w:t>
            </w:r>
            <w:r w:rsidRPr="00392D4C">
              <w:rPr>
                <w:rFonts w:ascii="Palatino Linotype" w:hAnsi="Palatino Linotype"/>
                <w:sz w:val="18"/>
                <w:szCs w:val="18"/>
                <w:vertAlign w:val="subscript"/>
              </w:rPr>
              <w:t>0</w:t>
            </w:r>
            <w:r w:rsidRPr="00392D4C">
              <w:rPr>
                <w:rFonts w:ascii="Palatino Linotype" w:hAnsi="Palatino Linotype"/>
                <w:sz w:val="18"/>
                <w:szCs w:val="18"/>
              </w:rPr>
              <w:t>: 4-bit BCD representation of tenths digit (after decimal).</w:t>
            </w:r>
          </w:p>
          <w:p w:rsidR="00357444" w:rsidRPr="00392D4C" w:rsidRDefault="00357444" w:rsidP="00B91270">
            <w:pPr>
              <w:numPr>
                <w:ilvl w:val="0"/>
                <w:numId w:val="23"/>
              </w:numPr>
              <w:tabs>
                <w:tab w:val="clear" w:pos="252"/>
                <w:tab w:val="num" w:pos="139"/>
              </w:tabs>
              <w:spacing w:before="60" w:after="60"/>
              <w:ind w:hanging="252"/>
              <w:jc w:val="both"/>
              <w:rPr>
                <w:rFonts w:ascii="Palatino Linotype" w:hAnsi="Palatino Linotype"/>
                <w:sz w:val="18"/>
                <w:szCs w:val="18"/>
              </w:rPr>
            </w:pPr>
            <w:r w:rsidRPr="00392D4C">
              <w:rPr>
                <w:rFonts w:ascii="Palatino Linotype" w:hAnsi="Palatino Linotype"/>
                <w:sz w:val="18"/>
                <w:szCs w:val="18"/>
              </w:rPr>
              <w:t>BCD</w:t>
            </w:r>
            <w:r w:rsidRPr="00392D4C">
              <w:rPr>
                <w:rFonts w:ascii="Palatino Linotype" w:hAnsi="Palatino Linotype"/>
                <w:sz w:val="18"/>
                <w:szCs w:val="18"/>
                <w:vertAlign w:val="subscript"/>
              </w:rPr>
              <w:t>1</w:t>
            </w:r>
            <w:r w:rsidRPr="00392D4C">
              <w:rPr>
                <w:rFonts w:ascii="Palatino Linotype" w:hAnsi="Palatino Linotype"/>
                <w:sz w:val="18"/>
                <w:szCs w:val="18"/>
              </w:rPr>
              <w:t>: 4-bit BCD representation of one’s digit.</w:t>
            </w:r>
          </w:p>
          <w:p w:rsidR="00357444" w:rsidRPr="00392D4C" w:rsidRDefault="00357444" w:rsidP="00B91270">
            <w:pPr>
              <w:numPr>
                <w:ilvl w:val="0"/>
                <w:numId w:val="23"/>
              </w:numPr>
              <w:tabs>
                <w:tab w:val="clear" w:pos="252"/>
                <w:tab w:val="num" w:pos="139"/>
              </w:tabs>
              <w:spacing w:before="60" w:after="60"/>
              <w:ind w:hanging="252"/>
              <w:jc w:val="both"/>
              <w:rPr>
                <w:rFonts w:ascii="Palatino Linotype" w:hAnsi="Palatino Linotype"/>
                <w:sz w:val="18"/>
                <w:szCs w:val="18"/>
              </w:rPr>
            </w:pPr>
            <w:r w:rsidRPr="00392D4C">
              <w:rPr>
                <w:rFonts w:ascii="Palatino Linotype" w:hAnsi="Palatino Linotype"/>
                <w:sz w:val="18"/>
                <w:szCs w:val="18"/>
              </w:rPr>
              <w:t>BCD</w:t>
            </w:r>
            <w:r w:rsidRPr="00392D4C">
              <w:rPr>
                <w:rFonts w:ascii="Palatino Linotype" w:hAnsi="Palatino Linotype"/>
                <w:sz w:val="18"/>
                <w:szCs w:val="18"/>
                <w:vertAlign w:val="subscript"/>
              </w:rPr>
              <w:t>2</w:t>
            </w:r>
            <w:r w:rsidRPr="00392D4C">
              <w:rPr>
                <w:rFonts w:ascii="Palatino Linotype" w:hAnsi="Palatino Linotype"/>
                <w:sz w:val="18"/>
                <w:szCs w:val="18"/>
              </w:rPr>
              <w:t>: 4-bit BCD representation of ten’s digit.</w:t>
            </w:r>
          </w:p>
          <w:p w:rsidR="00357444" w:rsidRPr="00392D4C" w:rsidRDefault="00357444" w:rsidP="00B91270">
            <w:pPr>
              <w:numPr>
                <w:ilvl w:val="0"/>
                <w:numId w:val="24"/>
              </w:numPr>
              <w:tabs>
                <w:tab w:val="clear" w:pos="252"/>
                <w:tab w:val="num" w:pos="139"/>
              </w:tabs>
              <w:spacing w:before="60" w:after="60"/>
              <w:ind w:hanging="252"/>
              <w:jc w:val="both"/>
              <w:rPr>
                <w:rFonts w:ascii="Palatino Linotype" w:hAnsi="Palatino Linotype"/>
                <w:sz w:val="18"/>
                <w:szCs w:val="18"/>
              </w:rPr>
            </w:pPr>
            <w:r w:rsidRPr="00392D4C">
              <w:rPr>
                <w:rFonts w:ascii="Palatino Linotype" w:hAnsi="Palatino Linotype"/>
                <w:sz w:val="18"/>
                <w:szCs w:val="18"/>
              </w:rPr>
              <w:t>BCD</w:t>
            </w:r>
            <w:r w:rsidRPr="00392D4C">
              <w:rPr>
                <w:rFonts w:ascii="Palatino Linotype" w:hAnsi="Palatino Linotype"/>
                <w:sz w:val="18"/>
                <w:szCs w:val="18"/>
                <w:vertAlign w:val="subscript"/>
              </w:rPr>
              <w:t>3</w:t>
            </w:r>
            <w:r w:rsidRPr="00392D4C">
              <w:rPr>
                <w:rFonts w:ascii="Palatino Linotype" w:hAnsi="Palatino Linotype"/>
                <w:sz w:val="18"/>
                <w:szCs w:val="18"/>
              </w:rPr>
              <w:t>: 4-bit BCD representation of hundred’s digit.</w:t>
            </w:r>
          </w:p>
          <w:p w:rsidR="00357444" w:rsidRPr="00392D4C" w:rsidRDefault="00357444" w:rsidP="00B91270">
            <w:pPr>
              <w:numPr>
                <w:ilvl w:val="0"/>
                <w:numId w:val="24"/>
              </w:numPr>
              <w:tabs>
                <w:tab w:val="clear" w:pos="252"/>
                <w:tab w:val="num" w:pos="139"/>
              </w:tabs>
              <w:spacing w:before="60" w:after="60"/>
              <w:ind w:hanging="252"/>
              <w:jc w:val="both"/>
              <w:rPr>
                <w:rFonts w:ascii="Palatino Linotype" w:hAnsi="Palatino Linotype"/>
                <w:sz w:val="18"/>
                <w:szCs w:val="18"/>
              </w:rPr>
            </w:pPr>
            <w:r w:rsidRPr="00392D4C">
              <w:rPr>
                <w:rFonts w:ascii="Palatino Linotype" w:hAnsi="Palatino Linotype"/>
                <w:sz w:val="18"/>
                <w:szCs w:val="18"/>
              </w:rPr>
              <w:t>Power</w:t>
            </w:r>
            <w:r w:rsidR="00EC2CBE">
              <w:rPr>
                <w:rFonts w:ascii="Palatino Linotype" w:hAnsi="Palatino Linotype"/>
                <w:sz w:val="18"/>
                <w:szCs w:val="18"/>
              </w:rPr>
              <w:t>:</w:t>
            </w:r>
            <w:r w:rsidRPr="00392D4C">
              <w:rPr>
                <w:rFonts w:ascii="Palatino Linotype" w:hAnsi="Palatino Linotype"/>
                <w:sz w:val="18"/>
                <w:szCs w:val="18"/>
              </w:rPr>
              <w:t xml:space="preserve"> </w:t>
            </w:r>
            <w:r w:rsidRPr="00392D4C">
              <w:rPr>
                <w:rFonts w:ascii="Palatino Linotype" w:hAnsi="Palatino Linotype"/>
                <w:sz w:val="18"/>
                <w:szCs w:val="18"/>
                <w:u w:val="single"/>
              </w:rPr>
              <w:t>?</w:t>
            </w:r>
            <w:r w:rsidRPr="00392D4C">
              <w:rPr>
                <w:rFonts w:ascii="Palatino Linotype" w:hAnsi="Palatino Linotype"/>
                <w:sz w:val="18"/>
                <w:szCs w:val="18"/>
              </w:rPr>
              <w:t>V DC.</w:t>
            </w:r>
          </w:p>
        </w:tc>
      </w:tr>
      <w:tr w:rsidR="00357444">
        <w:tc>
          <w:tcPr>
            <w:tcW w:w="1553" w:type="dxa"/>
          </w:tcPr>
          <w:p w:rsidR="00357444" w:rsidRPr="00392D4C" w:rsidRDefault="00357444" w:rsidP="00357444">
            <w:pPr>
              <w:spacing w:before="60" w:after="60"/>
              <w:jc w:val="both"/>
              <w:rPr>
                <w:rFonts w:ascii="Palatino Linotype" w:hAnsi="Palatino Linotype"/>
                <w:i/>
                <w:sz w:val="18"/>
                <w:szCs w:val="18"/>
              </w:rPr>
            </w:pPr>
            <w:r w:rsidRPr="00392D4C">
              <w:rPr>
                <w:rFonts w:ascii="Palatino Linotype" w:hAnsi="Palatino Linotype"/>
                <w:i/>
                <w:sz w:val="18"/>
                <w:szCs w:val="18"/>
              </w:rPr>
              <w:t>Outputs</w:t>
            </w:r>
          </w:p>
        </w:tc>
        <w:tc>
          <w:tcPr>
            <w:tcW w:w="6101" w:type="dxa"/>
          </w:tcPr>
          <w:p w:rsidR="00357444" w:rsidRPr="00392D4C" w:rsidRDefault="00357444" w:rsidP="00B91270">
            <w:pPr>
              <w:numPr>
                <w:ilvl w:val="0"/>
                <w:numId w:val="24"/>
              </w:numPr>
              <w:tabs>
                <w:tab w:val="clear" w:pos="252"/>
                <w:tab w:val="num" w:pos="139"/>
              </w:tabs>
              <w:spacing w:before="60" w:after="60"/>
              <w:ind w:hanging="252"/>
              <w:jc w:val="both"/>
              <w:rPr>
                <w:rFonts w:ascii="Palatino Linotype" w:hAnsi="Palatino Linotype"/>
                <w:sz w:val="18"/>
                <w:szCs w:val="18"/>
              </w:rPr>
            </w:pPr>
            <w:r w:rsidRPr="00392D4C">
              <w:rPr>
                <w:rFonts w:ascii="Palatino Linotype" w:hAnsi="Palatino Linotype"/>
                <w:sz w:val="18"/>
                <w:szCs w:val="18"/>
              </w:rPr>
              <w:t>Four 7-segment driver lines.</w:t>
            </w:r>
          </w:p>
        </w:tc>
      </w:tr>
      <w:tr w:rsidR="00357444">
        <w:tc>
          <w:tcPr>
            <w:tcW w:w="1553" w:type="dxa"/>
          </w:tcPr>
          <w:p w:rsidR="00357444" w:rsidRPr="00392D4C" w:rsidRDefault="00357444" w:rsidP="00357444">
            <w:pPr>
              <w:spacing w:before="60" w:after="60"/>
              <w:jc w:val="both"/>
              <w:rPr>
                <w:rFonts w:ascii="Palatino Linotype" w:hAnsi="Palatino Linotype"/>
                <w:i/>
                <w:sz w:val="18"/>
                <w:szCs w:val="18"/>
              </w:rPr>
            </w:pPr>
            <w:r w:rsidRPr="00392D4C">
              <w:rPr>
                <w:rFonts w:ascii="Palatino Linotype" w:hAnsi="Palatino Linotype"/>
                <w:i/>
                <w:sz w:val="18"/>
                <w:szCs w:val="18"/>
              </w:rPr>
              <w:t>Functionality</w:t>
            </w:r>
          </w:p>
        </w:tc>
        <w:tc>
          <w:tcPr>
            <w:tcW w:w="6101" w:type="dxa"/>
          </w:tcPr>
          <w:p w:rsidR="00357444" w:rsidRPr="00392D4C" w:rsidRDefault="00357444" w:rsidP="00357444">
            <w:pPr>
              <w:spacing w:before="60" w:after="60"/>
              <w:jc w:val="both"/>
              <w:rPr>
                <w:rFonts w:ascii="Palatino Linotype" w:hAnsi="Palatino Linotype"/>
                <w:sz w:val="18"/>
                <w:szCs w:val="18"/>
              </w:rPr>
            </w:pPr>
            <w:r w:rsidRPr="00392D4C">
              <w:rPr>
                <w:rFonts w:ascii="Palatino Linotype" w:hAnsi="Palatino Linotype"/>
                <w:sz w:val="18"/>
                <w:szCs w:val="18"/>
              </w:rPr>
              <w:t>Converts the BCD for each digit into outputs that turn on LEDs in 7-segment package to display the temperature.</w:t>
            </w:r>
          </w:p>
        </w:tc>
      </w:tr>
    </w:tbl>
    <w:p w:rsidR="00357444" w:rsidRDefault="00357444" w:rsidP="00D54E82">
      <w:pPr>
        <w:pStyle w:val="BodyText"/>
        <w:spacing w:before="120" w:after="120"/>
        <w:ind w:firstLine="360"/>
      </w:pPr>
      <w:r>
        <w:lastRenderedPageBreak/>
        <w:t>For completeness, the functional requirements of the power supply are supplied. They are similar to the power supply requirements utilized in the audio amplifier design in Section</w:t>
      </w:r>
      <w:r w:rsidR="00AB45E4">
        <w:t xml:space="preserve"> 5.4</w:t>
      </w:r>
      <w:r>
        <w:t xml:space="preserve">. </w:t>
      </w:r>
    </w:p>
    <w:tbl>
      <w:tblPr>
        <w:tblStyle w:val="TableGrid"/>
        <w:tblW w:w="0" w:type="auto"/>
        <w:tblInd w:w="25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553"/>
        <w:gridCol w:w="6091"/>
      </w:tblGrid>
      <w:tr w:rsidR="00357444" w:rsidRPr="006C4553">
        <w:tc>
          <w:tcPr>
            <w:tcW w:w="1554" w:type="dxa"/>
          </w:tcPr>
          <w:p w:rsidR="00357444" w:rsidRPr="00392D4C" w:rsidRDefault="00357444" w:rsidP="00357444">
            <w:pPr>
              <w:spacing w:before="60" w:after="60"/>
              <w:jc w:val="both"/>
              <w:rPr>
                <w:rFonts w:ascii="Palatino Linotype" w:hAnsi="Palatino Linotype"/>
                <w:i/>
                <w:sz w:val="18"/>
                <w:szCs w:val="18"/>
              </w:rPr>
            </w:pPr>
            <w:r w:rsidRPr="00392D4C">
              <w:rPr>
                <w:rFonts w:ascii="Palatino Linotype" w:hAnsi="Palatino Linotype"/>
                <w:i/>
                <w:sz w:val="18"/>
                <w:szCs w:val="18"/>
              </w:rPr>
              <w:t>Module</w:t>
            </w:r>
          </w:p>
        </w:tc>
        <w:tc>
          <w:tcPr>
            <w:tcW w:w="6100" w:type="dxa"/>
          </w:tcPr>
          <w:p w:rsidR="00357444" w:rsidRPr="00392D4C" w:rsidRDefault="00357444" w:rsidP="00357444">
            <w:pPr>
              <w:spacing w:before="60" w:after="60"/>
              <w:jc w:val="both"/>
              <w:rPr>
                <w:rFonts w:ascii="Palatino Linotype" w:hAnsi="Palatino Linotype"/>
                <w:sz w:val="18"/>
                <w:szCs w:val="18"/>
              </w:rPr>
            </w:pPr>
            <w:r w:rsidRPr="00392D4C">
              <w:rPr>
                <w:rFonts w:ascii="Palatino Linotype" w:hAnsi="Palatino Linotype"/>
                <w:sz w:val="18"/>
                <w:szCs w:val="18"/>
              </w:rPr>
              <w:t>Power supply</w:t>
            </w:r>
          </w:p>
        </w:tc>
      </w:tr>
      <w:tr w:rsidR="00357444" w:rsidRPr="006C4553">
        <w:tc>
          <w:tcPr>
            <w:tcW w:w="1554" w:type="dxa"/>
          </w:tcPr>
          <w:p w:rsidR="00357444" w:rsidRPr="00392D4C" w:rsidRDefault="00357444" w:rsidP="00357444">
            <w:pPr>
              <w:spacing w:before="60" w:after="60"/>
              <w:jc w:val="both"/>
              <w:rPr>
                <w:rFonts w:ascii="Palatino Linotype" w:hAnsi="Palatino Linotype"/>
                <w:i/>
                <w:sz w:val="18"/>
                <w:szCs w:val="18"/>
              </w:rPr>
            </w:pPr>
            <w:r w:rsidRPr="00392D4C">
              <w:rPr>
                <w:rFonts w:ascii="Palatino Linotype" w:hAnsi="Palatino Linotype"/>
                <w:i/>
                <w:sz w:val="18"/>
                <w:szCs w:val="18"/>
              </w:rPr>
              <w:t>Inputs</w:t>
            </w:r>
          </w:p>
        </w:tc>
        <w:tc>
          <w:tcPr>
            <w:tcW w:w="6100" w:type="dxa"/>
          </w:tcPr>
          <w:p w:rsidR="00357444" w:rsidRPr="00392D4C" w:rsidRDefault="00357444" w:rsidP="00B91270">
            <w:pPr>
              <w:numPr>
                <w:ilvl w:val="0"/>
                <w:numId w:val="25"/>
              </w:numPr>
              <w:tabs>
                <w:tab w:val="clear" w:pos="252"/>
                <w:tab w:val="num" w:pos="138"/>
              </w:tabs>
              <w:spacing w:before="60" w:after="60"/>
              <w:ind w:hanging="252"/>
              <w:jc w:val="both"/>
              <w:rPr>
                <w:rFonts w:ascii="Palatino Linotype" w:hAnsi="Palatino Linotype"/>
                <w:sz w:val="18"/>
                <w:szCs w:val="18"/>
              </w:rPr>
            </w:pPr>
            <w:r w:rsidRPr="00392D4C">
              <w:rPr>
                <w:rFonts w:ascii="Palatino Linotype" w:hAnsi="Palatino Linotype"/>
                <w:sz w:val="18"/>
                <w:szCs w:val="18"/>
              </w:rPr>
              <w:t>120 Volts AC rms.</w:t>
            </w:r>
          </w:p>
        </w:tc>
      </w:tr>
      <w:tr w:rsidR="00357444" w:rsidRPr="006C4553">
        <w:tc>
          <w:tcPr>
            <w:tcW w:w="1554" w:type="dxa"/>
          </w:tcPr>
          <w:p w:rsidR="00357444" w:rsidRPr="00392D4C" w:rsidRDefault="00357444" w:rsidP="00357444">
            <w:pPr>
              <w:spacing w:before="60" w:after="60"/>
              <w:jc w:val="both"/>
              <w:rPr>
                <w:rFonts w:ascii="Palatino Linotype" w:hAnsi="Palatino Linotype"/>
                <w:i/>
                <w:sz w:val="18"/>
                <w:szCs w:val="18"/>
              </w:rPr>
            </w:pPr>
            <w:r w:rsidRPr="00392D4C">
              <w:rPr>
                <w:rFonts w:ascii="Palatino Linotype" w:hAnsi="Palatino Linotype"/>
                <w:i/>
                <w:sz w:val="18"/>
                <w:szCs w:val="18"/>
              </w:rPr>
              <w:t>Outputs</w:t>
            </w:r>
          </w:p>
        </w:tc>
        <w:tc>
          <w:tcPr>
            <w:tcW w:w="6100" w:type="dxa"/>
          </w:tcPr>
          <w:p w:rsidR="00357444" w:rsidRPr="00392D4C" w:rsidRDefault="00357444" w:rsidP="00B91270">
            <w:pPr>
              <w:numPr>
                <w:ilvl w:val="0"/>
                <w:numId w:val="25"/>
              </w:numPr>
              <w:tabs>
                <w:tab w:val="clear" w:pos="252"/>
                <w:tab w:val="num" w:pos="138"/>
              </w:tabs>
              <w:spacing w:before="60" w:after="60"/>
              <w:ind w:hanging="252"/>
              <w:jc w:val="both"/>
              <w:rPr>
                <w:rFonts w:ascii="Palatino Linotype" w:hAnsi="Palatino Linotype"/>
                <w:sz w:val="18"/>
                <w:szCs w:val="18"/>
              </w:rPr>
            </w:pPr>
            <w:r w:rsidRPr="00392D4C">
              <w:rPr>
                <w:rFonts w:ascii="Palatino Linotype" w:hAnsi="Palatino Linotype"/>
                <w:sz w:val="18"/>
                <w:szCs w:val="18"/>
              </w:rPr>
              <w:sym w:font="Symbol" w:char="F0B1"/>
            </w:r>
            <w:r w:rsidRPr="00392D4C">
              <w:rPr>
                <w:rFonts w:ascii="Palatino Linotype" w:hAnsi="Palatino Linotype"/>
                <w:sz w:val="18"/>
                <w:szCs w:val="18"/>
              </w:rPr>
              <w:t xml:space="preserve"> </w:t>
            </w:r>
            <w:r w:rsidRPr="00392D4C">
              <w:rPr>
                <w:rFonts w:ascii="Palatino Linotype" w:hAnsi="Palatino Linotype"/>
                <w:sz w:val="18"/>
                <w:szCs w:val="18"/>
                <w:u w:val="single"/>
              </w:rPr>
              <w:t>?</w:t>
            </w:r>
            <w:r w:rsidRPr="00392D4C">
              <w:rPr>
                <w:rFonts w:ascii="Palatino Linotype" w:hAnsi="Palatino Linotype"/>
                <w:sz w:val="18"/>
                <w:szCs w:val="18"/>
              </w:rPr>
              <w:t xml:space="preserve">V DC with up to </w:t>
            </w:r>
            <w:r w:rsidRPr="00392D4C">
              <w:rPr>
                <w:rFonts w:ascii="Palatino Linotype" w:hAnsi="Palatino Linotype"/>
                <w:sz w:val="18"/>
                <w:szCs w:val="18"/>
                <w:u w:val="single"/>
              </w:rPr>
              <w:t>?</w:t>
            </w:r>
            <w:r w:rsidRPr="00392D4C">
              <w:rPr>
                <w:rFonts w:ascii="Palatino Linotype" w:hAnsi="Palatino Linotype"/>
                <w:sz w:val="18"/>
                <w:szCs w:val="18"/>
              </w:rPr>
              <w:t>mA of current.</w:t>
            </w:r>
          </w:p>
          <w:p w:rsidR="00357444" w:rsidRPr="00392D4C" w:rsidRDefault="00357444" w:rsidP="00B91270">
            <w:pPr>
              <w:numPr>
                <w:ilvl w:val="0"/>
                <w:numId w:val="25"/>
              </w:numPr>
              <w:tabs>
                <w:tab w:val="clear" w:pos="252"/>
                <w:tab w:val="num" w:pos="138"/>
              </w:tabs>
              <w:spacing w:before="60" w:after="60"/>
              <w:ind w:hanging="252"/>
              <w:jc w:val="both"/>
              <w:rPr>
                <w:rFonts w:ascii="Palatino Linotype" w:hAnsi="Palatino Linotype"/>
                <w:sz w:val="18"/>
                <w:szCs w:val="18"/>
              </w:rPr>
            </w:pPr>
            <w:r w:rsidRPr="00392D4C">
              <w:rPr>
                <w:rFonts w:ascii="Palatino Linotype" w:hAnsi="Palatino Linotype"/>
                <w:sz w:val="18"/>
                <w:szCs w:val="18"/>
              </w:rPr>
              <w:t xml:space="preserve">Regulation of </w:t>
            </w:r>
            <w:r w:rsidRPr="00392D4C">
              <w:rPr>
                <w:rFonts w:ascii="Palatino Linotype" w:hAnsi="Palatino Linotype"/>
                <w:sz w:val="18"/>
                <w:szCs w:val="18"/>
                <w:u w:val="single"/>
              </w:rPr>
              <w:t>?</w:t>
            </w:r>
            <w:r w:rsidRPr="00392D4C">
              <w:rPr>
                <w:rFonts w:ascii="Palatino Linotype" w:hAnsi="Palatino Linotype"/>
                <w:sz w:val="18"/>
                <w:szCs w:val="18"/>
              </w:rPr>
              <w:t>%.</w:t>
            </w:r>
          </w:p>
        </w:tc>
      </w:tr>
      <w:tr w:rsidR="00357444" w:rsidRPr="006C4553">
        <w:tc>
          <w:tcPr>
            <w:tcW w:w="1554" w:type="dxa"/>
          </w:tcPr>
          <w:p w:rsidR="00357444" w:rsidRPr="00392D4C" w:rsidRDefault="00357444" w:rsidP="00357444">
            <w:pPr>
              <w:spacing w:before="60" w:after="60"/>
              <w:jc w:val="both"/>
              <w:rPr>
                <w:rFonts w:ascii="Palatino Linotype" w:hAnsi="Palatino Linotype"/>
                <w:i/>
                <w:sz w:val="18"/>
                <w:szCs w:val="18"/>
              </w:rPr>
            </w:pPr>
            <w:r w:rsidRPr="00392D4C">
              <w:rPr>
                <w:rFonts w:ascii="Palatino Linotype" w:hAnsi="Palatino Linotype"/>
                <w:i/>
                <w:sz w:val="18"/>
                <w:szCs w:val="18"/>
              </w:rPr>
              <w:t>Functionality</w:t>
            </w:r>
          </w:p>
        </w:tc>
        <w:tc>
          <w:tcPr>
            <w:tcW w:w="6100" w:type="dxa"/>
          </w:tcPr>
          <w:p w:rsidR="00357444" w:rsidRPr="00392D4C" w:rsidRDefault="00357444" w:rsidP="00357444">
            <w:pPr>
              <w:spacing w:before="60" w:after="60"/>
              <w:jc w:val="both"/>
              <w:rPr>
                <w:rFonts w:ascii="Palatino Linotype" w:hAnsi="Palatino Linotype"/>
                <w:sz w:val="18"/>
                <w:szCs w:val="18"/>
              </w:rPr>
            </w:pPr>
            <w:r w:rsidRPr="00392D4C">
              <w:rPr>
                <w:rFonts w:ascii="Palatino Linotype" w:hAnsi="Palatino Linotype"/>
                <w:sz w:val="18"/>
                <w:szCs w:val="18"/>
              </w:rPr>
              <w:t>Convert AC wall outlet voltage to positive and negative DC output vol</w:t>
            </w:r>
            <w:r w:rsidRPr="00392D4C">
              <w:rPr>
                <w:rFonts w:ascii="Palatino Linotype" w:hAnsi="Palatino Linotype"/>
                <w:sz w:val="18"/>
                <w:szCs w:val="18"/>
              </w:rPr>
              <w:t>t</w:t>
            </w:r>
            <w:r w:rsidRPr="00392D4C">
              <w:rPr>
                <w:rFonts w:ascii="Palatino Linotype" w:hAnsi="Palatino Linotype"/>
                <w:sz w:val="18"/>
                <w:szCs w:val="18"/>
              </w:rPr>
              <w:t>ages, with enough current to drive all circuit subsystems.</w:t>
            </w:r>
          </w:p>
        </w:tc>
      </w:tr>
    </w:tbl>
    <w:p w:rsidR="00357444" w:rsidRDefault="00357444" w:rsidP="00F777D6">
      <w:pPr>
        <w:pStyle w:val="BodyText"/>
        <w:spacing w:before="120"/>
        <w:ind w:firstLine="360"/>
      </w:pPr>
      <w:r>
        <w:t>At this point</w:t>
      </w:r>
      <w:r w:rsidR="00D54E82">
        <w:t>,</w:t>
      </w:r>
      <w:r>
        <w:t xml:space="preserve"> the requirements for the major subsystems are completed and ready for d</w:t>
      </w:r>
      <w:r>
        <w:t>e</w:t>
      </w:r>
      <w:r>
        <w:t>sign at the component level. Illustration of the complete d</w:t>
      </w:r>
      <w:r>
        <w:t>e</w:t>
      </w:r>
      <w:r>
        <w:t>sign would require a fair amount of detail, and while it is not presented here, some of the issues involved are di</w:t>
      </w:r>
      <w:r>
        <w:t>s</w:t>
      </w:r>
      <w:r>
        <w:t>cussed. First, there are a variety of electronic circuits (inverting op amps, single BJT configur</w:t>
      </w:r>
      <w:r>
        <w:t>a</w:t>
      </w:r>
      <w:r>
        <w:t>tions, and current mirrors</w:t>
      </w:r>
      <w:r w:rsidR="00D54E82">
        <w:t>, etc.</w:t>
      </w:r>
      <w:r>
        <w:t>—see Example 4.1 in Chapter 4) that could be utilized as a cu</w:t>
      </w:r>
      <w:r>
        <w:t>r</w:t>
      </w:r>
      <w:r>
        <w:t>rent source to drive the RTD in the temperature conversion subsystem. A midrange resol</w:t>
      </w:r>
      <w:r>
        <w:t>u</w:t>
      </w:r>
      <w:r>
        <w:t>tion A/D converter is needed, and its particular input voltage range drives the output voltage requir</w:t>
      </w:r>
      <w:r>
        <w:t>e</w:t>
      </w:r>
      <w:r>
        <w:t>ments for the temperature conversion module. The BCD conversion circuitry could be implemented using combinational digital logic (t</w:t>
      </w:r>
      <w:r>
        <w:t>e</w:t>
      </w:r>
      <w:r>
        <w:t>dious due to the number of discrete gates)</w:t>
      </w:r>
      <w:r w:rsidR="00D54E82">
        <w:t>,</w:t>
      </w:r>
      <w:r>
        <w:t xml:space="preserve"> or a more efficient, but slower, sequential logic design. Finally, the 7-segment display converters could be d</w:t>
      </w:r>
      <w:r>
        <w:t>e</w:t>
      </w:r>
      <w:r>
        <w:t>signed using combinational logic that maps the BCD inputs into outputs to activate the a</w:t>
      </w:r>
      <w:r>
        <w:t>p</w:t>
      </w:r>
      <w:r>
        <w:t xml:space="preserve">propriate display segments. </w:t>
      </w:r>
    </w:p>
    <w:p w:rsidR="00116304" w:rsidRPr="00AC4DAA" w:rsidRDefault="00116304" w:rsidP="00116304">
      <w:pPr>
        <w:pStyle w:val="BookHeading2"/>
        <w:numPr>
          <w:ilvl w:val="1"/>
          <w:numId w:val="3"/>
        </w:numPr>
      </w:pPr>
      <w:r>
        <w:t>Coupling and Cohesion</w:t>
      </w:r>
    </w:p>
    <w:p w:rsidR="00116304" w:rsidRDefault="00116304" w:rsidP="00116304">
      <w:pPr>
        <w:pStyle w:val="BodyText"/>
      </w:pPr>
      <w:r>
        <w:t>The concepts of coupling</w:t>
      </w:r>
      <w:r w:rsidR="00DB491F">
        <w:fldChar w:fldCharType="begin"/>
      </w:r>
      <w:r w:rsidR="00DB491F">
        <w:instrText xml:space="preserve"> XE "</w:instrText>
      </w:r>
      <w:r w:rsidR="00DB491F" w:rsidRPr="0032620F">
        <w:instrText>coupling</w:instrText>
      </w:r>
      <w:r w:rsidR="00DB491F">
        <w:instrText xml:space="preserve">" </w:instrText>
      </w:r>
      <w:r w:rsidR="00DB491F">
        <w:fldChar w:fldCharType="end"/>
      </w:r>
      <w:r>
        <w:t xml:space="preserve"> and cohesion</w:t>
      </w:r>
      <w:r w:rsidR="00DB491F">
        <w:fldChar w:fldCharType="begin"/>
      </w:r>
      <w:r w:rsidR="00DB491F">
        <w:instrText xml:space="preserve"> XE "</w:instrText>
      </w:r>
      <w:r w:rsidR="00DB491F" w:rsidRPr="0032620F">
        <w:instrText>cohesion</w:instrText>
      </w:r>
      <w:r w:rsidR="00DB491F">
        <w:instrText xml:space="preserve">" </w:instrText>
      </w:r>
      <w:r w:rsidR="00DB491F">
        <w:fldChar w:fldCharType="end"/>
      </w:r>
      <w:r>
        <w:t xml:space="preserve"> are examined before concluding this chapter. They originated to describe software designs [Ste99], but are applic</w:t>
      </w:r>
      <w:r>
        <w:t>a</w:t>
      </w:r>
      <w:r>
        <w:t xml:space="preserve">ble to </w:t>
      </w:r>
      <w:r w:rsidR="00F777D6">
        <w:t xml:space="preserve">electrical and </w:t>
      </w:r>
      <w:r>
        <w:t>computer systems. To understand their importance, consider the relatio</w:t>
      </w:r>
      <w:r>
        <w:t>n</w:t>
      </w:r>
      <w:r>
        <w:t>ship between the number of modules in a system and the number of connections between them. For our purposes, a co</w:t>
      </w:r>
      <w:r>
        <w:t>n</w:t>
      </w:r>
      <w:r>
        <w:t xml:space="preserve">nection </w:t>
      </w:r>
      <w:r w:rsidR="004B32F0">
        <w:t xml:space="preserve">between two modules </w:t>
      </w:r>
      <w:r>
        <w:t xml:space="preserve">may consist of </w:t>
      </w:r>
      <w:r w:rsidR="004B32F0">
        <w:t>any number of signals without r</w:t>
      </w:r>
      <w:r w:rsidR="004B32F0">
        <w:t>e</w:t>
      </w:r>
      <w:r w:rsidR="004B32F0">
        <w:t>gard to their direction</w:t>
      </w:r>
      <w:r>
        <w:t xml:space="preserve">. </w:t>
      </w:r>
      <w:r w:rsidR="004B32F0">
        <w:t xml:space="preserve">Thus, </w:t>
      </w:r>
      <w:r>
        <w:t xml:space="preserve">a system </w:t>
      </w:r>
      <w:r w:rsidR="004B32F0">
        <w:t xml:space="preserve">consisting of </w:t>
      </w:r>
      <w:r>
        <w:t xml:space="preserve">two modules </w:t>
      </w:r>
      <w:r w:rsidR="004B32F0">
        <w:t>has</w:t>
      </w:r>
      <w:r w:rsidR="00D54E82">
        <w:t>,</w:t>
      </w:r>
      <w:r w:rsidR="004B32F0">
        <w:t xml:space="preserve"> at most</w:t>
      </w:r>
      <w:r w:rsidR="00D54E82">
        <w:t>,</w:t>
      </w:r>
      <w:r w:rsidR="004B32F0">
        <w:t xml:space="preserve"> one connection</w:t>
      </w:r>
      <w:r>
        <w:t>. If the nu</w:t>
      </w:r>
      <w:r>
        <w:t>m</w:t>
      </w:r>
      <w:r>
        <w:t>ber of mo</w:t>
      </w:r>
      <w:r>
        <w:t>d</w:t>
      </w:r>
      <w:r>
        <w:t xml:space="preserve">ules </w:t>
      </w:r>
      <w:r w:rsidR="004B32F0">
        <w:t xml:space="preserve">is increased </w:t>
      </w:r>
      <w:r>
        <w:t>to three, the number of possible connections increases to three, a system with four modules has six possible connections, and five modules increases the nu</w:t>
      </w:r>
      <w:r>
        <w:t>m</w:t>
      </w:r>
      <w:r>
        <w:t>ber of possible connections to ten. The point is that the maximum number of potential conne</w:t>
      </w:r>
      <w:r>
        <w:t>c</w:t>
      </w:r>
      <w:r>
        <w:t>tions increases rapidly with the number of modules in the system. The relationship between the maximum possible conne</w:t>
      </w:r>
      <w:r>
        <w:t>c</w:t>
      </w:r>
      <w:r>
        <w:t>tions and number of modules (</w:t>
      </w:r>
      <w:r>
        <w:rPr>
          <w:i/>
        </w:rPr>
        <w:t>n</w:t>
      </w:r>
      <w:r>
        <w:t>) is given by</w:t>
      </w:r>
    </w:p>
    <w:p w:rsidR="00116304" w:rsidRPr="00EF6150" w:rsidRDefault="004856DD" w:rsidP="00EF6150">
      <w:pPr>
        <w:pStyle w:val="BodyText"/>
        <w:jc w:val="right"/>
      </w:pPr>
      <w:r w:rsidRPr="004856DD">
        <w:rPr>
          <w:position w:val="-20"/>
        </w:rPr>
        <w:object w:dxaOrig="2260" w:dyaOrig="520">
          <v:shape id="_x0000_i1042" type="#_x0000_t75" style="width:113.25pt;height:26.25pt" o:ole="">
            <v:imagedata r:id="rId30" o:title=""/>
          </v:shape>
          <o:OLEObject Type="Embed" ProgID="Equation.3" ShapeID="_x0000_i1042" DrawAspect="Content" ObjectID="_1778054985" r:id="rId31"/>
        </w:object>
      </w:r>
      <w:r w:rsidR="00116304" w:rsidRPr="00EF6150">
        <w:t xml:space="preserve">.           </w:t>
      </w:r>
      <w:r w:rsidR="00EF6150">
        <w:t xml:space="preserve">      </w:t>
      </w:r>
      <w:r w:rsidR="00116304" w:rsidRPr="00EF6150">
        <w:t xml:space="preserve"> </w:t>
      </w:r>
      <w:r w:rsidR="00642CA2">
        <w:t xml:space="preserve">   </w:t>
      </w:r>
      <w:r w:rsidR="00116304" w:rsidRPr="00EF6150">
        <w:t xml:space="preserve">                                     (3)</w:t>
      </w:r>
    </w:p>
    <w:p w:rsidR="00116304" w:rsidRDefault="00116304" w:rsidP="00EF6150">
      <w:pPr>
        <w:pStyle w:val="BodyText"/>
        <w:ind w:firstLine="360"/>
      </w:pPr>
      <w:r>
        <w:lastRenderedPageBreak/>
        <w:t xml:space="preserve">Modules are coupled if they depend upon each other in some way to operate properly. </w:t>
      </w:r>
      <w:r>
        <w:rPr>
          <w:b/>
          <w:i/>
        </w:rPr>
        <w:t>Coupling</w:t>
      </w:r>
      <w:r>
        <w:t xml:space="preserve"> is the extent to which modules or su</w:t>
      </w:r>
      <w:r>
        <w:t>b</w:t>
      </w:r>
      <w:r>
        <w:t>systems are connected [Jal97].</w:t>
      </w:r>
      <w:r w:rsidR="00642CA2">
        <w:t xml:space="preserve"> </w:t>
      </w:r>
      <w:r>
        <w:t xml:space="preserve">Although there is no agreed upon mathematical definition of </w:t>
      </w:r>
      <w:r w:rsidR="004B32F0">
        <w:t>coupling</w:t>
      </w:r>
      <w:r w:rsidR="00CF5E2F">
        <w:fldChar w:fldCharType="begin"/>
      </w:r>
      <w:r w:rsidR="00CF5E2F">
        <w:instrText xml:space="preserve"> XE "</w:instrText>
      </w:r>
      <w:r w:rsidR="00CF5E2F" w:rsidRPr="00E33CAB">
        <w:instrText>coupling</w:instrText>
      </w:r>
      <w:r w:rsidR="00CF5E2F">
        <w:instrText xml:space="preserve">" </w:instrText>
      </w:r>
      <w:r w:rsidR="00CF5E2F">
        <w:fldChar w:fldCharType="end"/>
      </w:r>
      <w:r>
        <w:t xml:space="preserve">, </w:t>
      </w:r>
      <w:r w:rsidR="004B32F0">
        <w:t>it seems obvious that increasing the exchange of</w:t>
      </w:r>
      <w:r>
        <w:t xml:space="preserve"> control and data </w:t>
      </w:r>
      <w:r w:rsidR="004B32F0">
        <w:t xml:space="preserve">between two modules </w:t>
      </w:r>
      <w:r>
        <w:t>leads to a higher degree of coupling. When systems are highly coupled</w:t>
      </w:r>
      <w:r w:rsidR="00A42E90">
        <w:t>,</w:t>
      </w:r>
      <w:r>
        <w:t xml:space="preserve"> it is difficult to change one module without i</w:t>
      </w:r>
      <w:r>
        <w:t>m</w:t>
      </w:r>
      <w:r>
        <w:t xml:space="preserve">pacting the other. Consider the extreme case where all modules </w:t>
      </w:r>
      <w:r w:rsidR="0023728E">
        <w:t xml:space="preserve">in a system </w:t>
      </w:r>
      <w:r>
        <w:t>are connected to each other—an error in one module has the potential to impact every other module in the sy</w:t>
      </w:r>
      <w:r>
        <w:t>s</w:t>
      </w:r>
      <w:r>
        <w:t>tem. Errors in a module are propagated to others to a d</w:t>
      </w:r>
      <w:r>
        <w:t>e</w:t>
      </w:r>
      <w:r>
        <w:t>gree that is related to the amount of coupling. From this point of view</w:t>
      </w:r>
      <w:r w:rsidR="00A42E90">
        <w:t>,</w:t>
      </w:r>
      <w:r>
        <w:t xml:space="preserve"> it is good to minimize coupling. Yet coupling cannot be eliminated</w:t>
      </w:r>
      <w:r w:rsidR="00A42E90">
        <w:t>,</w:t>
      </w:r>
      <w:r>
        <w:t xml:space="preserve"> since the point of functional decomposition</w:t>
      </w:r>
      <w:r w:rsidR="00DB08E1">
        <w:fldChar w:fldCharType="begin"/>
      </w:r>
      <w:r w:rsidR="00DB08E1">
        <w:instrText xml:space="preserve"> XE "</w:instrText>
      </w:r>
      <w:r w:rsidR="00DB08E1" w:rsidRPr="00832B74">
        <w:instrText>functional decompos</w:instrText>
      </w:r>
      <w:r w:rsidR="00DB08E1" w:rsidRPr="00832B74">
        <w:instrText>i</w:instrText>
      </w:r>
      <w:r w:rsidR="00DB08E1" w:rsidRPr="00832B74">
        <w:instrText>tion</w:instrText>
      </w:r>
      <w:r w:rsidR="00DB08E1">
        <w:instrText xml:space="preserve">" </w:instrText>
      </w:r>
      <w:r w:rsidR="00DB08E1">
        <w:fldChar w:fldCharType="end"/>
      </w:r>
      <w:r>
        <w:t xml:space="preserve"> is to break a design into components that work together to produce a higher level behavior.</w:t>
      </w:r>
    </w:p>
    <w:p w:rsidR="00116304" w:rsidRDefault="00116304" w:rsidP="00EF6150">
      <w:pPr>
        <w:pStyle w:val="BodyText"/>
        <w:ind w:firstLine="360"/>
      </w:pPr>
      <w:r>
        <w:t>There are two ways to reduce coupling</w:t>
      </w:r>
      <w:r w:rsidR="00CF5E2F">
        <w:fldChar w:fldCharType="begin"/>
      </w:r>
      <w:r w:rsidR="00CF5E2F">
        <w:instrText xml:space="preserve"> XE "</w:instrText>
      </w:r>
      <w:r w:rsidR="00CF5E2F" w:rsidRPr="00E33CAB">
        <w:instrText>coupling</w:instrText>
      </w:r>
      <w:r w:rsidR="00CF5E2F">
        <w:instrText xml:space="preserve">" </w:instrText>
      </w:r>
      <w:r w:rsidR="00CF5E2F">
        <w:fldChar w:fldCharType="end"/>
      </w:r>
      <w:r>
        <w:t xml:space="preserve">—minimize the number of connections between modules and maximize cohesion within modules. </w:t>
      </w:r>
      <w:r>
        <w:rPr>
          <w:b/>
          <w:i/>
        </w:rPr>
        <w:t>Cohesion</w:t>
      </w:r>
      <w:r w:rsidR="00DB491F">
        <w:rPr>
          <w:b/>
          <w:i/>
        </w:rPr>
        <w:fldChar w:fldCharType="begin"/>
      </w:r>
      <w:r w:rsidR="00DB491F">
        <w:instrText xml:space="preserve"> XE "</w:instrText>
      </w:r>
      <w:r w:rsidR="00DB491F" w:rsidRPr="000121CF">
        <w:instrText>cohesion</w:instrText>
      </w:r>
      <w:r w:rsidR="00DB491F">
        <w:instrText xml:space="preserve">" </w:instrText>
      </w:r>
      <w:r w:rsidR="00DB491F">
        <w:rPr>
          <w:b/>
          <w:i/>
        </w:rPr>
        <w:fldChar w:fldCharType="end"/>
      </w:r>
      <w:r>
        <w:t xml:space="preserve"> refers to how focused a module is—highly cohesive systems do one or a few things very well. Stevens </w:t>
      </w:r>
      <w:r>
        <w:rPr>
          <w:i/>
        </w:rPr>
        <w:t>et al.</w:t>
      </w:r>
      <w:r>
        <w:t xml:space="preserve"> [Ste99] defined six types of cohesion from the weakest to strongest as: coincidental, logical, temporal, commun</w:t>
      </w:r>
      <w:r>
        <w:t>i</w:t>
      </w:r>
      <w:r>
        <w:t>cational, sequential, and functional. More i</w:t>
      </w:r>
      <w:r>
        <w:t>n</w:t>
      </w:r>
      <w:r>
        <w:t>formation on this can be found in the original work, but the conclusion is that modules with high functional c</w:t>
      </w:r>
      <w:r>
        <w:t>o</w:t>
      </w:r>
      <w:r>
        <w:t>hesion are the most desirable. So it is best to design modules with a single well-defined fun</w:t>
      </w:r>
      <w:r>
        <w:t>c</w:t>
      </w:r>
      <w:r>
        <w:t>tional objective consistent with the philosophy of functional decomposition</w:t>
      </w:r>
      <w:r w:rsidR="00DB08E1">
        <w:fldChar w:fldCharType="begin"/>
      </w:r>
      <w:r w:rsidR="00DB08E1">
        <w:instrText xml:space="preserve"> XE "</w:instrText>
      </w:r>
      <w:r w:rsidR="00DB08E1" w:rsidRPr="00832B74">
        <w:instrText>functional deco</w:instrText>
      </w:r>
      <w:r w:rsidR="00DB08E1" w:rsidRPr="00832B74">
        <w:instrText>m</w:instrText>
      </w:r>
      <w:r w:rsidR="00DB08E1" w:rsidRPr="00832B74">
        <w:instrText>position</w:instrText>
      </w:r>
      <w:r w:rsidR="00DB08E1">
        <w:instrText xml:space="preserve">" </w:instrText>
      </w:r>
      <w:r w:rsidR="00DB08E1">
        <w:fldChar w:fldCharType="end"/>
      </w:r>
      <w:r>
        <w:t>. This leads to the important design principle that it is desirable to maximize cohesion, while minimi</w:t>
      </w:r>
      <w:r>
        <w:t>z</w:t>
      </w:r>
      <w:r>
        <w:t xml:space="preserve">ing coupling. </w:t>
      </w:r>
    </w:p>
    <w:p w:rsidR="00116304" w:rsidRDefault="00116304" w:rsidP="00EF6150">
      <w:pPr>
        <w:pStyle w:val="BodyText"/>
        <w:ind w:firstLine="360"/>
      </w:pPr>
      <w:r>
        <w:t>Coupling and cohesion</w:t>
      </w:r>
      <w:r w:rsidR="00DB491F">
        <w:fldChar w:fldCharType="begin"/>
      </w:r>
      <w:r w:rsidR="00DB491F">
        <w:instrText xml:space="preserve"> XE "</w:instrText>
      </w:r>
      <w:r w:rsidR="00DB491F" w:rsidRPr="00710420">
        <w:instrText>cohesion</w:instrText>
      </w:r>
      <w:r w:rsidR="00DB491F">
        <w:instrText xml:space="preserve">" </w:instrText>
      </w:r>
      <w:r w:rsidR="00DB491F">
        <w:fldChar w:fldCharType="end"/>
      </w:r>
      <w:r>
        <w:t xml:space="preserve"> impact the later stages of testing and system integration. If a pa</w:t>
      </w:r>
      <w:r>
        <w:t>r</w:t>
      </w:r>
      <w:r>
        <w:t>ticular module is highly cohesive, then it should be possible to test it ind</w:t>
      </w:r>
      <w:r>
        <w:t>e</w:t>
      </w:r>
      <w:r>
        <w:t xml:space="preserve">pendently of the other modules to verify its operability. This does not mean that it will necessarily operate properly when integrated into the overall system, but the probability that it will is higher if provided with proper inputs from connected modules. Contrast this to the case of </w:t>
      </w:r>
      <w:r w:rsidR="00A42E90">
        <w:t xml:space="preserve">a </w:t>
      </w:r>
      <w:r>
        <w:t>low coh</w:t>
      </w:r>
      <w:r>
        <w:t>e</w:t>
      </w:r>
      <w:r>
        <w:t>sion system. In that case</w:t>
      </w:r>
      <w:r w:rsidR="00A42E90">
        <w:t>,</w:t>
      </w:r>
      <w:r>
        <w:t xml:space="preserve"> it will likely be difficult to test the individual mo</w:t>
      </w:r>
      <w:r>
        <w:t>d</w:t>
      </w:r>
      <w:r>
        <w:t>ules without first integrating them.</w:t>
      </w:r>
    </w:p>
    <w:p w:rsidR="00116304" w:rsidRPr="008715AD" w:rsidRDefault="00116304" w:rsidP="00EF6150">
      <w:pPr>
        <w:pStyle w:val="BodyText"/>
        <w:ind w:firstLine="360"/>
      </w:pPr>
      <w:r>
        <w:t>To develop a better understanding, consider the amplifier design in Figure 5.</w:t>
      </w:r>
      <w:r w:rsidR="009E2AEB">
        <w:t>3</w:t>
      </w:r>
      <w:r>
        <w:t xml:space="preserve"> (Section</w:t>
      </w:r>
      <w:r w:rsidR="00AB45E4">
        <w:t xml:space="preserve"> 5.4</w:t>
      </w:r>
      <w:r>
        <w:t>) with three cascaded amplifier stages. Each stage is highly cohesive</w:t>
      </w:r>
      <w:r w:rsidR="00C64C02">
        <w:t xml:space="preserve">, </w:t>
      </w:r>
      <w:r>
        <w:t>perform</w:t>
      </w:r>
      <w:r w:rsidR="00C64C02">
        <w:t>ing</w:t>
      </w:r>
      <w:r>
        <w:t xml:space="preserve"> a si</w:t>
      </w:r>
      <w:r>
        <w:t>n</w:t>
      </w:r>
      <w:r>
        <w:t>gular function of signal amplification. Each of these stages could easily operate as a stand-alone module independent of the complete system. How about coupling</w:t>
      </w:r>
      <w:r w:rsidR="00CF5E2F">
        <w:fldChar w:fldCharType="begin"/>
      </w:r>
      <w:r w:rsidR="00CF5E2F">
        <w:instrText xml:space="preserve"> XE "</w:instrText>
      </w:r>
      <w:r w:rsidR="00CF5E2F" w:rsidRPr="00E33CAB">
        <w:instrText>coupling</w:instrText>
      </w:r>
      <w:r w:rsidR="00CF5E2F">
        <w:instrText xml:space="preserve">" </w:instrText>
      </w:r>
      <w:r w:rsidR="00CF5E2F">
        <w:fldChar w:fldCharType="end"/>
      </w:r>
      <w:r>
        <w:t>? In terms of the number of connections, it is fairly low as each amplifier stage has an input and output voltage signal. The most coupled module in the system is the power supply, and not surpri</w:t>
      </w:r>
      <w:r>
        <w:t>s</w:t>
      </w:r>
      <w:r>
        <w:t>ingly, its failure leads to a complete system failure. Coupling in this case can also be viewed in terms of the resi</w:t>
      </w:r>
      <w:r>
        <w:t>s</w:t>
      </w:r>
      <w:r>
        <w:t>tance matching between input and output of the cascaded stages, producing the voltage d</w:t>
      </w:r>
      <w:r>
        <w:t>i</w:t>
      </w:r>
      <w:r>
        <w:t>vider effect in equation (1). For voltage amplifiers, the goal is to have high input resi</w:t>
      </w:r>
      <w:r>
        <w:t>s</w:t>
      </w:r>
      <w:r>
        <w:t>tance and low output resistance, which minimize both voltage losses and coupling. The stages are not completely uncoupled, because the input resistances, a</w:t>
      </w:r>
      <w:r>
        <w:t>l</w:t>
      </w:r>
      <w:r>
        <w:t>though large, are not infinite, and the output resistances are not zero. The modules in the power supply unit in Fi</w:t>
      </w:r>
      <w:r>
        <w:t>g</w:t>
      </w:r>
      <w:r>
        <w:t>ure 5.</w:t>
      </w:r>
      <w:r w:rsidR="009E2AEB">
        <w:t>4</w:t>
      </w:r>
      <w:r>
        <w:t xml:space="preserve"> (rectifier, smoothing filter, and regulator) have a much higher degree of coupling. In fact, it is diffi</w:t>
      </w:r>
      <w:r>
        <w:lastRenderedPageBreak/>
        <w:t>cult to develop a clear functional decomposition</w:t>
      </w:r>
      <w:r w:rsidR="00DB08E1">
        <w:fldChar w:fldCharType="begin"/>
      </w:r>
      <w:r w:rsidR="00DB08E1">
        <w:instrText xml:space="preserve"> XE "</w:instrText>
      </w:r>
      <w:r w:rsidR="00DB08E1" w:rsidRPr="00832B74">
        <w:instrText>functional decomposition</w:instrText>
      </w:r>
      <w:r w:rsidR="00DB08E1">
        <w:instrText xml:space="preserve">" </w:instrText>
      </w:r>
      <w:r w:rsidR="00DB08E1">
        <w:fldChar w:fldCharType="end"/>
      </w:r>
      <w:r>
        <w:t xml:space="preserve"> of the power su</w:t>
      </w:r>
      <w:r>
        <w:t>p</w:t>
      </w:r>
      <w:r>
        <w:t>ply module because the elements in the smoothing filter also serve as part of the rectifier circuit (refer to a basic electronics tex</w:t>
      </w:r>
      <w:r>
        <w:t>t</w:t>
      </w:r>
      <w:r>
        <w:t>book [Sed04] for more information).</w:t>
      </w:r>
      <w:r w:rsidR="00642CA2">
        <w:t xml:space="preserve"> </w:t>
      </w:r>
    </w:p>
    <w:p w:rsidR="00116304" w:rsidRDefault="00116304" w:rsidP="00EF6150">
      <w:pPr>
        <w:pStyle w:val="BodyText"/>
        <w:ind w:firstLine="360"/>
      </w:pPr>
      <w:r>
        <w:t>As another example, consider a software design where two options are under consider</w:t>
      </w:r>
      <w:r>
        <w:t>a</w:t>
      </w:r>
      <w:r>
        <w:t>tion: one large function with 1000 lines of code, versus 15 cohesive functions, each with an a</w:t>
      </w:r>
      <w:r>
        <w:t>v</w:t>
      </w:r>
      <w:r>
        <w:t>erage of 100 lines of code.</w:t>
      </w:r>
      <w:r w:rsidR="00642CA2">
        <w:t xml:space="preserve"> </w:t>
      </w:r>
      <w:r>
        <w:t>Both perform the same function, but which runs faster? Most likely the first, as it would be highly integrated and would not suffer from overhead needed with mult</w:t>
      </w:r>
      <w:r>
        <w:t>i</w:t>
      </w:r>
      <w:r>
        <w:t>ple functions. Which is easier to upgrade and debug a year from now? That is clearly the second case. Although loosely coupled and highly cohesive designs may facilitate better d</w:t>
      </w:r>
      <w:r>
        <w:t>e</w:t>
      </w:r>
      <w:r>
        <w:t>sign and testing, they may not be best in terms of performance.</w:t>
      </w:r>
    </w:p>
    <w:p w:rsidR="00681D4E" w:rsidRPr="00AC4DAA" w:rsidRDefault="00681D4E" w:rsidP="00681D4E">
      <w:pPr>
        <w:pStyle w:val="BookHeading2"/>
        <w:numPr>
          <w:ilvl w:val="1"/>
          <w:numId w:val="3"/>
        </w:numPr>
      </w:pPr>
      <w:r>
        <w:t xml:space="preserve">Project Application: </w:t>
      </w:r>
      <w:r w:rsidR="00297B34">
        <w:t>The Functional Design</w:t>
      </w:r>
    </w:p>
    <w:p w:rsidR="00297B34" w:rsidRPr="00297B34" w:rsidRDefault="00297B34" w:rsidP="00297B34">
      <w:pPr>
        <w:pStyle w:val="BodyText"/>
      </w:pPr>
      <w:r w:rsidRPr="00297B34">
        <w:t>The following is a format for documenting and presenting functional designs.</w:t>
      </w:r>
    </w:p>
    <w:p w:rsidR="00297B34" w:rsidRPr="00297B34" w:rsidRDefault="00297B34" w:rsidP="00297B34">
      <w:pPr>
        <w:spacing w:before="120" w:after="120"/>
        <w:ind w:left="360"/>
        <w:jc w:val="both"/>
        <w:rPr>
          <w:rFonts w:ascii="Palatino Linotype" w:hAnsi="Palatino Linotype"/>
          <w:b/>
          <w:sz w:val="20"/>
          <w:szCs w:val="20"/>
        </w:rPr>
      </w:pPr>
      <w:r w:rsidRPr="00297B34">
        <w:rPr>
          <w:rFonts w:ascii="Palatino Linotype" w:hAnsi="Palatino Linotype"/>
          <w:b/>
          <w:sz w:val="20"/>
          <w:szCs w:val="20"/>
        </w:rPr>
        <w:t>Design Level 0</w:t>
      </w:r>
      <w:r w:rsidR="00CF5E2F">
        <w:rPr>
          <w:rFonts w:ascii="Palatino Linotype" w:hAnsi="Palatino Linotype"/>
          <w:b/>
          <w:sz w:val="20"/>
          <w:szCs w:val="20"/>
        </w:rPr>
        <w:fldChar w:fldCharType="begin"/>
      </w:r>
      <w:r w:rsidR="00CF5E2F">
        <w:instrText xml:space="preserve"> XE "</w:instrText>
      </w:r>
      <w:r w:rsidR="00CF5E2F" w:rsidRPr="00E13BE7">
        <w:instrText>Level 0</w:instrText>
      </w:r>
      <w:r w:rsidR="00CF5E2F">
        <w:instrText xml:space="preserve">" </w:instrText>
      </w:r>
      <w:r w:rsidR="00CF5E2F">
        <w:rPr>
          <w:rFonts w:ascii="Palatino Linotype" w:hAnsi="Palatino Linotype"/>
          <w:b/>
          <w:sz w:val="20"/>
          <w:szCs w:val="20"/>
        </w:rPr>
        <w:fldChar w:fldCharType="end"/>
      </w:r>
    </w:p>
    <w:p w:rsidR="00297B34" w:rsidRDefault="00297B34" w:rsidP="00297B34">
      <w:pPr>
        <w:pStyle w:val="BookbulletsCharChar"/>
        <w:ind w:firstLine="0"/>
      </w:pPr>
      <w:r>
        <w:t>Present a single module block diagram with inputs and outputs ident</w:t>
      </w:r>
      <w:r>
        <w:t>i</w:t>
      </w:r>
      <w:r>
        <w:t>fied.</w:t>
      </w:r>
    </w:p>
    <w:p w:rsidR="00297B34" w:rsidRDefault="00297B34" w:rsidP="00297B34">
      <w:pPr>
        <w:pStyle w:val="BookbulletsCharChar"/>
        <w:ind w:firstLine="0"/>
      </w:pPr>
      <w:r>
        <w:t>Present the functional requirements: inputs, outputs, and functionality.</w:t>
      </w:r>
    </w:p>
    <w:p w:rsidR="00297B34" w:rsidRPr="00297B34" w:rsidRDefault="00297B34" w:rsidP="00297B34">
      <w:pPr>
        <w:spacing w:before="120"/>
        <w:ind w:left="360"/>
        <w:jc w:val="both"/>
        <w:rPr>
          <w:rFonts w:ascii="Palatino Linotype" w:hAnsi="Palatino Linotype"/>
          <w:b/>
          <w:sz w:val="20"/>
          <w:szCs w:val="20"/>
        </w:rPr>
      </w:pPr>
      <w:r w:rsidRPr="00297B34">
        <w:rPr>
          <w:rFonts w:ascii="Palatino Linotype" w:hAnsi="Palatino Linotype"/>
          <w:b/>
          <w:sz w:val="20"/>
          <w:szCs w:val="20"/>
        </w:rPr>
        <w:t>Design Level 1</w:t>
      </w:r>
      <w:r w:rsidR="00CF5E2F">
        <w:rPr>
          <w:rFonts w:ascii="Palatino Linotype" w:hAnsi="Palatino Linotype"/>
          <w:b/>
          <w:sz w:val="20"/>
          <w:szCs w:val="20"/>
        </w:rPr>
        <w:fldChar w:fldCharType="begin"/>
      </w:r>
      <w:r w:rsidR="00CF5E2F">
        <w:instrText xml:space="preserve"> XE "</w:instrText>
      </w:r>
      <w:r w:rsidR="00CF5E2F" w:rsidRPr="001E7997">
        <w:instrText>Level 1</w:instrText>
      </w:r>
      <w:r w:rsidR="00CF5E2F">
        <w:instrText xml:space="preserve">" </w:instrText>
      </w:r>
      <w:r w:rsidR="00CF5E2F">
        <w:rPr>
          <w:rFonts w:ascii="Palatino Linotype" w:hAnsi="Palatino Linotype"/>
          <w:b/>
          <w:sz w:val="20"/>
          <w:szCs w:val="20"/>
        </w:rPr>
        <w:fldChar w:fldCharType="end"/>
      </w:r>
    </w:p>
    <w:p w:rsidR="00297B34" w:rsidRDefault="00297B34" w:rsidP="00297B34">
      <w:pPr>
        <w:pStyle w:val="BookbulletsCharChar"/>
        <w:tabs>
          <w:tab w:val="clear" w:pos="720"/>
          <w:tab w:val="num" w:pos="1080"/>
        </w:tabs>
        <w:ind w:left="1080"/>
      </w:pPr>
      <w:r>
        <w:t>Present the Level 1</w:t>
      </w:r>
      <w:r w:rsidR="00CF5E2F">
        <w:fldChar w:fldCharType="begin"/>
      </w:r>
      <w:r w:rsidR="00CF5E2F">
        <w:instrText xml:space="preserve"> XE "</w:instrText>
      </w:r>
      <w:r w:rsidR="00CF5E2F" w:rsidRPr="001E7997">
        <w:instrText>Level 1</w:instrText>
      </w:r>
      <w:r w:rsidR="00CF5E2F">
        <w:instrText xml:space="preserve">" </w:instrText>
      </w:r>
      <w:r w:rsidR="00CF5E2F">
        <w:fldChar w:fldCharType="end"/>
      </w:r>
      <w:r>
        <w:t xml:space="preserve"> diagram (system architecture) with all modules and interco</w:t>
      </w:r>
      <w:r>
        <w:t>n</w:t>
      </w:r>
      <w:r>
        <w:t xml:space="preserve">nections shown. </w:t>
      </w:r>
    </w:p>
    <w:p w:rsidR="00297B34" w:rsidRDefault="00297B34" w:rsidP="00297B34">
      <w:pPr>
        <w:pStyle w:val="BookbulletsCharChar"/>
        <w:tabs>
          <w:tab w:val="clear" w:pos="720"/>
          <w:tab w:val="num" w:pos="1080"/>
        </w:tabs>
        <w:ind w:left="1080"/>
      </w:pPr>
      <w:r>
        <w:t>Describe the theory of operation. This should explain how the modules work t</w:t>
      </w:r>
      <w:r>
        <w:t>o</w:t>
      </w:r>
      <w:r>
        <w:t>gether to achieve the functional objectives.</w:t>
      </w:r>
    </w:p>
    <w:p w:rsidR="00297B34" w:rsidRDefault="00297B34" w:rsidP="00297B34">
      <w:pPr>
        <w:pStyle w:val="BookbulletsCharChar"/>
        <w:tabs>
          <w:tab w:val="clear" w:pos="720"/>
          <w:tab w:val="num" w:pos="1080"/>
        </w:tabs>
        <w:ind w:left="1080"/>
      </w:pPr>
      <w:r>
        <w:t>Present the functional requirements for each module at this level.</w:t>
      </w:r>
    </w:p>
    <w:p w:rsidR="00297B34" w:rsidRPr="00297B34" w:rsidRDefault="00297B34" w:rsidP="00297B34">
      <w:pPr>
        <w:spacing w:before="120" w:after="120"/>
        <w:ind w:left="360"/>
        <w:jc w:val="both"/>
        <w:rPr>
          <w:rFonts w:ascii="Palatino Linotype" w:hAnsi="Palatino Linotype"/>
          <w:b/>
          <w:sz w:val="20"/>
          <w:szCs w:val="20"/>
        </w:rPr>
      </w:pPr>
      <w:r w:rsidRPr="00297B34">
        <w:rPr>
          <w:rFonts w:ascii="Palatino Linotype" w:hAnsi="Palatino Linotype"/>
          <w:b/>
          <w:sz w:val="20"/>
          <w:szCs w:val="20"/>
        </w:rPr>
        <w:t>Design Level N (for N&gt;1)</w:t>
      </w:r>
    </w:p>
    <w:p w:rsidR="00297B34" w:rsidRDefault="00297B34" w:rsidP="00297B34">
      <w:pPr>
        <w:pStyle w:val="BookbulletsCharChar"/>
        <w:ind w:firstLine="0"/>
      </w:pPr>
      <w:r>
        <w:t xml:space="preserve">Repeat the process from </w:t>
      </w:r>
      <w:r w:rsidR="00490D80">
        <w:t>D</w:t>
      </w:r>
      <w:r>
        <w:t>esign Level 1</w:t>
      </w:r>
      <w:r w:rsidR="00CF5E2F">
        <w:fldChar w:fldCharType="begin"/>
      </w:r>
      <w:r w:rsidR="00CF5E2F">
        <w:instrText xml:space="preserve"> XE "</w:instrText>
      </w:r>
      <w:r w:rsidR="00CF5E2F" w:rsidRPr="001E7997">
        <w:instrText>Level 1</w:instrText>
      </w:r>
      <w:r w:rsidR="00CF5E2F">
        <w:instrText xml:space="preserve">" </w:instrText>
      </w:r>
      <w:r w:rsidR="00CF5E2F">
        <w:fldChar w:fldCharType="end"/>
      </w:r>
      <w:r w:rsidR="00C64C02">
        <w:t xml:space="preserve"> </w:t>
      </w:r>
      <w:r w:rsidR="00490D80">
        <w:t>for a</w:t>
      </w:r>
      <w:r w:rsidR="00E83652">
        <w:t>s</w:t>
      </w:r>
      <w:r w:rsidR="00490D80">
        <w:t xml:space="preserve"> many levels</w:t>
      </w:r>
      <w:r>
        <w:t xml:space="preserve"> as ne</w:t>
      </w:r>
      <w:r>
        <w:t>c</w:t>
      </w:r>
      <w:r>
        <w:t>essary.</w:t>
      </w:r>
    </w:p>
    <w:p w:rsidR="00297B34" w:rsidRPr="00297B34" w:rsidRDefault="00297B34" w:rsidP="00297B34">
      <w:pPr>
        <w:spacing w:before="120" w:after="120"/>
        <w:ind w:left="360"/>
        <w:jc w:val="both"/>
        <w:rPr>
          <w:rFonts w:ascii="Palatino Linotype" w:hAnsi="Palatino Linotype"/>
          <w:b/>
          <w:sz w:val="20"/>
          <w:szCs w:val="20"/>
        </w:rPr>
      </w:pPr>
      <w:r w:rsidRPr="00297B34">
        <w:rPr>
          <w:rFonts w:ascii="Palatino Linotype" w:hAnsi="Palatino Linotype"/>
          <w:b/>
          <w:sz w:val="20"/>
          <w:szCs w:val="20"/>
        </w:rPr>
        <w:t>Design Alternatives</w:t>
      </w:r>
    </w:p>
    <w:p w:rsidR="00297B34" w:rsidRPr="00297B34" w:rsidRDefault="00297B34" w:rsidP="00297B34">
      <w:pPr>
        <w:numPr>
          <w:ilvl w:val="0"/>
          <w:numId w:val="26"/>
        </w:numPr>
        <w:spacing w:before="120" w:after="120"/>
        <w:jc w:val="both"/>
        <w:rPr>
          <w:rFonts w:ascii="Palatino Linotype" w:hAnsi="Palatino Linotype"/>
          <w:sz w:val="20"/>
          <w:szCs w:val="20"/>
        </w:rPr>
      </w:pPr>
      <w:r w:rsidRPr="00297B34">
        <w:rPr>
          <w:rFonts w:ascii="Palatino Linotype" w:hAnsi="Palatino Linotype"/>
          <w:sz w:val="20"/>
          <w:szCs w:val="20"/>
        </w:rPr>
        <w:t xml:space="preserve">Describe the different alternatives that were considered, the tradeoffs, and the rationale for the choices made. This should be based upon concept evaluation methods </w:t>
      </w:r>
      <w:r w:rsidR="00C64C02">
        <w:rPr>
          <w:rFonts w:ascii="Palatino Linotype" w:hAnsi="Palatino Linotype"/>
          <w:sz w:val="20"/>
          <w:szCs w:val="20"/>
        </w:rPr>
        <w:t xml:space="preserve">communicated </w:t>
      </w:r>
      <w:r w:rsidRPr="00297B34">
        <w:rPr>
          <w:rFonts w:ascii="Palatino Linotype" w:hAnsi="Palatino Linotype"/>
          <w:sz w:val="20"/>
          <w:szCs w:val="20"/>
        </w:rPr>
        <w:t>in Chapter 4.</w:t>
      </w:r>
    </w:p>
    <w:p w:rsidR="00825663" w:rsidRPr="00AC4DAA" w:rsidRDefault="00825663" w:rsidP="00825663">
      <w:pPr>
        <w:pStyle w:val="BookHeading2"/>
        <w:numPr>
          <w:ilvl w:val="1"/>
          <w:numId w:val="3"/>
        </w:numPr>
      </w:pPr>
      <w:r>
        <w:t>Summary and Further Reading</w:t>
      </w:r>
    </w:p>
    <w:p w:rsidR="00B02B7F" w:rsidRPr="00B02B7F" w:rsidRDefault="00B02B7F" w:rsidP="00B02B7F">
      <w:pPr>
        <w:pStyle w:val="BodyText"/>
      </w:pPr>
      <w:r w:rsidRPr="00B02B7F">
        <w:t>This chapter present</w:t>
      </w:r>
      <w:r w:rsidR="00F777D6">
        <w:t>ed</w:t>
      </w:r>
      <w:r w:rsidRPr="00B02B7F">
        <w:t xml:space="preserve"> the functional decomposition</w:t>
      </w:r>
      <w:r w:rsidR="00DB08E1">
        <w:fldChar w:fldCharType="begin"/>
      </w:r>
      <w:r w:rsidR="00DB08E1">
        <w:instrText xml:space="preserve"> XE "</w:instrText>
      </w:r>
      <w:r w:rsidR="00DB08E1" w:rsidRPr="00832B74">
        <w:instrText>functional decompos</w:instrText>
      </w:r>
      <w:r w:rsidR="00DB08E1" w:rsidRPr="00832B74">
        <w:instrText>i</w:instrText>
      </w:r>
      <w:r w:rsidR="00DB08E1" w:rsidRPr="00832B74">
        <w:instrText>tion</w:instrText>
      </w:r>
      <w:r w:rsidR="00DB08E1">
        <w:instrText xml:space="preserve">" </w:instrText>
      </w:r>
      <w:r w:rsidR="00DB08E1">
        <w:fldChar w:fldCharType="end"/>
      </w:r>
      <w:r w:rsidRPr="00B02B7F">
        <w:t xml:space="preserve"> design technique, where every level of the design is decomposed into sub-modules</w:t>
      </w:r>
      <w:r w:rsidR="00C64C02">
        <w:t>,</w:t>
      </w:r>
      <w:r w:rsidRPr="00B02B7F">
        <w:t xml:space="preserve"> each of which is the domain of the next lower level. The inputs, outputs, and functionality must be determined for a given module. Appl</w:t>
      </w:r>
      <w:r w:rsidRPr="00B02B7F">
        <w:t>y</w:t>
      </w:r>
      <w:r w:rsidRPr="00B02B7F">
        <w:t>ing the process in Figure 5.1 and following the guidelines in Section 5.3 should aid in the a</w:t>
      </w:r>
      <w:r w:rsidRPr="00B02B7F">
        <w:t>p</w:t>
      </w:r>
      <w:r w:rsidRPr="00B02B7F">
        <w:lastRenderedPageBreak/>
        <w:t>plication of functional decomposition.</w:t>
      </w:r>
      <w:r w:rsidR="00642CA2">
        <w:t xml:space="preserve"> </w:t>
      </w:r>
      <w:r w:rsidRPr="00B02B7F">
        <w:t>Functional decomposition is applicable to a wide variety of systems</w:t>
      </w:r>
      <w:r w:rsidR="00C64C02">
        <w:t>,</w:t>
      </w:r>
      <w:r w:rsidRPr="00B02B7F">
        <w:t xml:space="preserve"> and in this chapter designs of analog electronics, digital electronics, and software were e</w:t>
      </w:r>
      <w:r w:rsidRPr="00B02B7F">
        <w:t>x</w:t>
      </w:r>
      <w:r w:rsidRPr="00B02B7F">
        <w:t>amined.</w:t>
      </w:r>
    </w:p>
    <w:p w:rsidR="00B02B7F" w:rsidRPr="00B02B7F" w:rsidRDefault="00B02B7F" w:rsidP="00B02B7F">
      <w:pPr>
        <w:pStyle w:val="BodyText"/>
        <w:ind w:firstLine="360"/>
      </w:pPr>
      <w:r w:rsidRPr="00B02B7F">
        <w:t>Nigel Cross</w:t>
      </w:r>
      <w:r w:rsidR="00CF5E2F">
        <w:fldChar w:fldCharType="begin"/>
      </w:r>
      <w:r w:rsidR="00CF5E2F">
        <w:instrText xml:space="preserve"> XE "</w:instrText>
      </w:r>
      <w:r w:rsidR="00CF5E2F" w:rsidRPr="00493FCD">
        <w:instrText>Cross, Nigel</w:instrText>
      </w:r>
      <w:r w:rsidR="00CF5E2F">
        <w:instrText xml:space="preserve">" </w:instrText>
      </w:r>
      <w:r w:rsidR="00CF5E2F">
        <w:fldChar w:fldCharType="end"/>
      </w:r>
      <w:r w:rsidRPr="00B02B7F">
        <w:t xml:space="preserve"> presents a good overview of the functional decomposition</w:t>
      </w:r>
      <w:r w:rsidR="00DB08E1">
        <w:fldChar w:fldCharType="begin"/>
      </w:r>
      <w:r w:rsidR="00DB08E1">
        <w:instrText xml:space="preserve"> XE "</w:instrText>
      </w:r>
      <w:r w:rsidR="00DB08E1" w:rsidRPr="00832B74">
        <w:instrText>functional decomposition</w:instrText>
      </w:r>
      <w:r w:rsidR="00DB08E1">
        <w:instrText xml:space="preserve">" </w:instrText>
      </w:r>
      <w:r w:rsidR="00DB08E1">
        <w:fldChar w:fldCharType="end"/>
      </w:r>
      <w:r w:rsidRPr="00B02B7F">
        <w:t xml:space="preserve"> method with a</w:t>
      </w:r>
      <w:r w:rsidRPr="00B02B7F">
        <w:t>p</w:t>
      </w:r>
      <w:r w:rsidRPr="00B02B7F">
        <w:t xml:space="preserve">plication to mechanical systems [Cro00], </w:t>
      </w:r>
      <w:r w:rsidR="00F777D6">
        <w:t xml:space="preserve">but </w:t>
      </w:r>
      <w:r w:rsidRPr="00B02B7F">
        <w:t>with less focus on the description of the fun</w:t>
      </w:r>
      <w:r w:rsidRPr="00B02B7F">
        <w:t>c</w:t>
      </w:r>
      <w:r w:rsidRPr="00B02B7F">
        <w:t xml:space="preserve">tional requirements than presented here. The work by Stevens </w:t>
      </w:r>
      <w:r w:rsidRPr="00B02B7F">
        <w:rPr>
          <w:i/>
        </w:rPr>
        <w:t>et al</w:t>
      </w:r>
      <w:r w:rsidRPr="00B02B7F">
        <w:t>. [Ste99] is interesting reading that gives an understanding of the evol</w:t>
      </w:r>
      <w:r w:rsidRPr="00B02B7F">
        <w:t>u</w:t>
      </w:r>
      <w:r w:rsidRPr="00B02B7F">
        <w:t>tion of structured design. It delves into the concepts of coupling</w:t>
      </w:r>
      <w:r w:rsidR="00CF5E2F">
        <w:fldChar w:fldCharType="begin"/>
      </w:r>
      <w:r w:rsidR="00CF5E2F">
        <w:instrText xml:space="preserve"> XE "</w:instrText>
      </w:r>
      <w:r w:rsidR="00CF5E2F" w:rsidRPr="00E33CAB">
        <w:instrText>coupling</w:instrText>
      </w:r>
      <w:r w:rsidR="00CF5E2F">
        <w:instrText xml:space="preserve">" </w:instrText>
      </w:r>
      <w:r w:rsidR="00CF5E2F">
        <w:fldChar w:fldCharType="end"/>
      </w:r>
      <w:r w:rsidRPr="00B02B7F">
        <w:t xml:space="preserve"> and cohesion</w:t>
      </w:r>
      <w:r w:rsidR="00CF5E2F">
        <w:fldChar w:fldCharType="begin"/>
      </w:r>
      <w:r w:rsidR="00CF5E2F">
        <w:instrText xml:space="preserve"> XE "</w:instrText>
      </w:r>
      <w:r w:rsidR="00CF5E2F" w:rsidRPr="00327E81">
        <w:instrText>cohesion</w:instrText>
      </w:r>
      <w:r w:rsidR="00CF5E2F">
        <w:instrText xml:space="preserve">" </w:instrText>
      </w:r>
      <w:r w:rsidR="00CF5E2F">
        <w:fldChar w:fldCharType="end"/>
      </w:r>
      <w:r w:rsidRPr="00B02B7F">
        <w:t>. Co</w:t>
      </w:r>
      <w:r w:rsidRPr="00B02B7F">
        <w:t>u</w:t>
      </w:r>
      <w:r w:rsidRPr="00B02B7F">
        <w:t>pling and cohesion are also addressed well in the book by Jalote</w:t>
      </w:r>
      <w:r w:rsidR="00CF5E2F">
        <w:fldChar w:fldCharType="begin"/>
      </w:r>
      <w:r w:rsidR="00CF5E2F">
        <w:instrText xml:space="preserve"> XE "</w:instrText>
      </w:r>
      <w:r w:rsidR="00CF5E2F" w:rsidRPr="002D760C">
        <w:instrText>Jalote, Pankaj</w:instrText>
      </w:r>
      <w:r w:rsidR="00CF5E2F">
        <w:instrText xml:space="preserve">" </w:instrText>
      </w:r>
      <w:r w:rsidR="00CF5E2F">
        <w:fldChar w:fldCharType="end"/>
      </w:r>
      <w:r w:rsidRPr="00B02B7F">
        <w:t xml:space="preserve"> [Jal97]. An in-depth treatment of structured sy</w:t>
      </w:r>
      <w:r w:rsidRPr="00B02B7F">
        <w:t>s</w:t>
      </w:r>
      <w:r w:rsidRPr="00B02B7F">
        <w:t xml:space="preserve">tems design is found in </w:t>
      </w:r>
      <w:r w:rsidRPr="00B02B7F">
        <w:rPr>
          <w:u w:val="single"/>
        </w:rPr>
        <w:t>The Practical Guide to Structured Systems Design</w:t>
      </w:r>
      <w:r w:rsidRPr="00B02B7F">
        <w:t xml:space="preserve"> [Pag88]. This guide also integrates </w:t>
      </w:r>
      <w:r w:rsidR="00C64C02" w:rsidRPr="00B02B7F">
        <w:t xml:space="preserve">data flow diagrams </w:t>
      </w:r>
      <w:r w:rsidRPr="00B02B7F">
        <w:t>with functional techniques. Finally, the thermometer design exa</w:t>
      </w:r>
      <w:r w:rsidRPr="00B02B7F">
        <w:t>m</w:t>
      </w:r>
      <w:r w:rsidRPr="00B02B7F">
        <w:t>ple was inspired by Stadtmiller</w:t>
      </w:r>
      <w:r w:rsidR="00CF5E2F">
        <w:fldChar w:fldCharType="begin"/>
      </w:r>
      <w:r w:rsidR="00CF5E2F">
        <w:instrText xml:space="preserve"> XE "</w:instrText>
      </w:r>
      <w:r w:rsidR="00CF5E2F" w:rsidRPr="00A2499C">
        <w:instrText>Stadtmiller, Joseph</w:instrText>
      </w:r>
      <w:r w:rsidR="00CF5E2F">
        <w:instrText xml:space="preserve">" </w:instrText>
      </w:r>
      <w:r w:rsidR="00CF5E2F">
        <w:fldChar w:fldCharType="end"/>
      </w:r>
      <w:r w:rsidRPr="00B02B7F">
        <w:t>’s book [Sta01] on electronics design.</w:t>
      </w:r>
    </w:p>
    <w:p w:rsidR="00781133" w:rsidRPr="00D47B28" w:rsidRDefault="00781133" w:rsidP="00921F56">
      <w:pPr>
        <w:pStyle w:val="BookHeading2"/>
        <w:numPr>
          <w:ilvl w:val="1"/>
          <w:numId w:val="3"/>
        </w:numPr>
      </w:pPr>
      <w:r w:rsidRPr="00D47B28">
        <w:t>Problems</w:t>
      </w:r>
    </w:p>
    <w:p w:rsidR="00C961C4" w:rsidRPr="000F5C99" w:rsidRDefault="00C961C4" w:rsidP="00294AB5">
      <w:pPr>
        <w:numPr>
          <w:ilvl w:val="1"/>
          <w:numId w:val="5"/>
        </w:numPr>
        <w:spacing w:before="60" w:after="60"/>
        <w:jc w:val="both"/>
        <w:rPr>
          <w:rFonts w:ascii="Palatino Linotype" w:hAnsi="Palatino Linotype"/>
          <w:sz w:val="20"/>
          <w:szCs w:val="20"/>
        </w:rPr>
      </w:pPr>
      <w:r w:rsidRPr="000F5C99">
        <w:rPr>
          <w:rFonts w:ascii="Palatino Linotype" w:hAnsi="Palatino Linotype"/>
          <w:sz w:val="20"/>
          <w:szCs w:val="20"/>
        </w:rPr>
        <w:t>Describe the differences between</w:t>
      </w:r>
      <w:r w:rsidR="00D0630F">
        <w:rPr>
          <w:rFonts w:ascii="Palatino Linotype" w:hAnsi="Palatino Linotype"/>
          <w:sz w:val="20"/>
          <w:szCs w:val="20"/>
        </w:rPr>
        <w:t xml:space="preserve"> </w:t>
      </w:r>
      <w:r w:rsidR="00D0630F">
        <w:rPr>
          <w:rFonts w:ascii="Palatino Linotype" w:hAnsi="Palatino Linotype"/>
          <w:i/>
          <w:sz w:val="20"/>
          <w:szCs w:val="20"/>
        </w:rPr>
        <w:t>bottom-up</w:t>
      </w:r>
      <w:r w:rsidR="00DB08E1">
        <w:rPr>
          <w:rFonts w:ascii="Palatino Linotype" w:hAnsi="Palatino Linotype"/>
          <w:i/>
          <w:sz w:val="20"/>
          <w:szCs w:val="20"/>
        </w:rPr>
        <w:fldChar w:fldCharType="begin"/>
      </w:r>
      <w:r w:rsidR="00DB08E1">
        <w:instrText xml:space="preserve"> XE "</w:instrText>
      </w:r>
      <w:r w:rsidR="00DB08E1" w:rsidRPr="00F02F17">
        <w:instrText>bottom-up</w:instrText>
      </w:r>
      <w:r w:rsidR="00DB08E1">
        <w:instrText xml:space="preserve">" </w:instrText>
      </w:r>
      <w:r w:rsidR="00DB08E1">
        <w:rPr>
          <w:rFonts w:ascii="Palatino Linotype" w:hAnsi="Palatino Linotype"/>
          <w:i/>
          <w:sz w:val="20"/>
          <w:szCs w:val="20"/>
        </w:rPr>
        <w:fldChar w:fldCharType="end"/>
      </w:r>
      <w:r w:rsidR="00D0630F">
        <w:rPr>
          <w:rFonts w:ascii="Palatino Linotype" w:hAnsi="Palatino Linotype"/>
          <w:sz w:val="20"/>
          <w:szCs w:val="20"/>
        </w:rPr>
        <w:t xml:space="preserve"> and</w:t>
      </w:r>
      <w:r w:rsidRPr="000F5C99">
        <w:rPr>
          <w:rFonts w:ascii="Palatino Linotype" w:hAnsi="Palatino Linotype"/>
          <w:sz w:val="20"/>
          <w:szCs w:val="20"/>
        </w:rPr>
        <w:t xml:space="preserve"> </w:t>
      </w:r>
      <w:r w:rsidRPr="000F5C99">
        <w:rPr>
          <w:rFonts w:ascii="Palatino Linotype" w:hAnsi="Palatino Linotype"/>
          <w:i/>
          <w:sz w:val="20"/>
          <w:szCs w:val="20"/>
        </w:rPr>
        <w:t>top-down</w:t>
      </w:r>
      <w:r w:rsidR="00DB08E1">
        <w:rPr>
          <w:rFonts w:ascii="Palatino Linotype" w:hAnsi="Palatino Linotype"/>
          <w:i/>
          <w:sz w:val="20"/>
          <w:szCs w:val="20"/>
        </w:rPr>
        <w:fldChar w:fldCharType="begin"/>
      </w:r>
      <w:r w:rsidR="00DB08E1">
        <w:instrText xml:space="preserve"> XE "</w:instrText>
      </w:r>
      <w:r w:rsidR="00DB08E1" w:rsidRPr="0046305A">
        <w:instrText>top-down</w:instrText>
      </w:r>
      <w:r w:rsidR="00DB08E1">
        <w:instrText xml:space="preserve">" </w:instrText>
      </w:r>
      <w:r w:rsidR="00DB08E1">
        <w:rPr>
          <w:rFonts w:ascii="Palatino Linotype" w:hAnsi="Palatino Linotype"/>
          <w:i/>
          <w:sz w:val="20"/>
          <w:szCs w:val="20"/>
        </w:rPr>
        <w:fldChar w:fldCharType="end"/>
      </w:r>
      <w:r w:rsidRPr="000F5C99">
        <w:rPr>
          <w:rFonts w:ascii="Palatino Linotype" w:hAnsi="Palatino Linotype"/>
          <w:i/>
          <w:sz w:val="20"/>
          <w:szCs w:val="20"/>
        </w:rPr>
        <w:t xml:space="preserve"> </w:t>
      </w:r>
      <w:r w:rsidRPr="000F5C99">
        <w:rPr>
          <w:rFonts w:ascii="Palatino Linotype" w:hAnsi="Palatino Linotype"/>
          <w:iCs/>
          <w:sz w:val="20"/>
          <w:szCs w:val="20"/>
        </w:rPr>
        <w:t>d</w:t>
      </w:r>
      <w:r w:rsidRPr="000F5C99">
        <w:rPr>
          <w:rFonts w:ascii="Palatino Linotype" w:hAnsi="Palatino Linotype"/>
          <w:iCs/>
          <w:sz w:val="20"/>
          <w:szCs w:val="20"/>
        </w:rPr>
        <w:t>e</w:t>
      </w:r>
      <w:r w:rsidRPr="000F5C99">
        <w:rPr>
          <w:rFonts w:ascii="Palatino Linotype" w:hAnsi="Palatino Linotype"/>
          <w:iCs/>
          <w:sz w:val="20"/>
          <w:szCs w:val="20"/>
        </w:rPr>
        <w:t>sign.</w:t>
      </w:r>
    </w:p>
    <w:p w:rsidR="00C961C4" w:rsidRDefault="00C961C4" w:rsidP="00C961C4">
      <w:pPr>
        <w:pStyle w:val="BodyText"/>
        <w:numPr>
          <w:ilvl w:val="1"/>
          <w:numId w:val="5"/>
        </w:numPr>
        <w:spacing w:before="120" w:after="120"/>
      </w:pPr>
      <w:r w:rsidRPr="000F5C99">
        <w:t>Develop a functional design for an audio graphic equalizer</w:t>
      </w:r>
      <w:r w:rsidR="00CF5E2F">
        <w:fldChar w:fldCharType="begin"/>
      </w:r>
      <w:r w:rsidR="00CF5E2F">
        <w:instrText xml:space="preserve"> XE "</w:instrText>
      </w:r>
      <w:r w:rsidR="00CF5E2F" w:rsidRPr="000064FE">
        <w:instrText>audio graphic equa</w:instrText>
      </w:r>
      <w:r w:rsidR="00CF5E2F" w:rsidRPr="000064FE">
        <w:instrText>l</w:instrText>
      </w:r>
      <w:r w:rsidR="00CF5E2F" w:rsidRPr="000064FE">
        <w:instrText>izer</w:instrText>
      </w:r>
      <w:r w:rsidR="00CF5E2F">
        <w:instrText xml:space="preserve">" </w:instrText>
      </w:r>
      <w:r w:rsidR="00CF5E2F">
        <w:fldChar w:fldCharType="end"/>
      </w:r>
      <w:r w:rsidRPr="000F5C99">
        <w:t>. A graphic equalizer d</w:t>
      </w:r>
      <w:r w:rsidRPr="000F5C99">
        <w:t>e</w:t>
      </w:r>
      <w:r w:rsidRPr="000F5C99">
        <w:t>composes an audio signal into component frequencies bands, allows the user to apply amplification to each individual band, and recombines the component signals. The d</w:t>
      </w:r>
      <w:r w:rsidRPr="000F5C99">
        <w:t>e</w:t>
      </w:r>
      <w:r w:rsidRPr="000F5C99">
        <w:t>sign can employ either analog or digital processing. Be sure to clearly identify the d</w:t>
      </w:r>
      <w:r w:rsidRPr="000F5C99">
        <w:t>e</w:t>
      </w:r>
      <w:r w:rsidRPr="000F5C99">
        <w:t xml:space="preserve">sign levels, functional requirements, and theory of operation for the different levels in the architecture. </w:t>
      </w:r>
    </w:p>
    <w:p w:rsidR="004F2C40" w:rsidRPr="004F2C40" w:rsidRDefault="004F2C40" w:rsidP="0040304A">
      <w:pPr>
        <w:spacing w:before="60" w:after="60"/>
        <w:ind w:left="360" w:firstLine="360"/>
        <w:jc w:val="both"/>
        <w:rPr>
          <w:rFonts w:ascii="Palatino Linotype" w:hAnsi="Palatino Linotype"/>
          <w:sz w:val="20"/>
          <w:szCs w:val="20"/>
        </w:rPr>
      </w:pPr>
      <w:r w:rsidRPr="004F2C40">
        <w:rPr>
          <w:rFonts w:ascii="Palatino Linotype" w:hAnsi="Palatino Linotype"/>
          <w:bCs/>
          <w:sz w:val="20"/>
          <w:szCs w:val="20"/>
        </w:rPr>
        <w:t>The system must</w:t>
      </w:r>
    </w:p>
    <w:p w:rsidR="004F2C40" w:rsidRPr="004F2C40" w:rsidRDefault="004F2C40" w:rsidP="0040304A">
      <w:pPr>
        <w:numPr>
          <w:ilvl w:val="0"/>
          <w:numId w:val="28"/>
        </w:numPr>
        <w:spacing w:before="60" w:after="60"/>
        <w:jc w:val="both"/>
        <w:rPr>
          <w:rFonts w:ascii="Palatino Linotype" w:hAnsi="Palatino Linotype"/>
          <w:sz w:val="20"/>
          <w:szCs w:val="20"/>
        </w:rPr>
      </w:pPr>
      <w:r w:rsidRPr="004F2C40">
        <w:rPr>
          <w:rFonts w:ascii="Palatino Linotype" w:hAnsi="Palatino Linotype"/>
          <w:sz w:val="20"/>
          <w:szCs w:val="20"/>
        </w:rPr>
        <w:t xml:space="preserve">Accept an audio input signal source, with a </w:t>
      </w:r>
      <w:r w:rsidR="00396DC7">
        <w:rPr>
          <w:rFonts w:ascii="Palatino Linotype" w:hAnsi="Palatino Linotype"/>
          <w:sz w:val="20"/>
          <w:szCs w:val="20"/>
        </w:rPr>
        <w:t>source resistance of 100</w:t>
      </w:r>
      <w:r w:rsidR="00116892">
        <w:rPr>
          <w:rFonts w:ascii="Palatino Linotype" w:hAnsi="Palatino Linotype"/>
          <w:sz w:val="20"/>
          <w:szCs w:val="20"/>
        </w:rPr>
        <w:t>0</w:t>
      </w:r>
      <w:r w:rsidR="00396DC7">
        <w:rPr>
          <w:rFonts w:ascii="Palatino Linotype" w:hAnsi="Palatino Linotype"/>
          <w:sz w:val="20"/>
          <w:szCs w:val="20"/>
        </w:rPr>
        <w:sym w:font="Symbol" w:char="F057"/>
      </w:r>
      <w:r w:rsidR="00396DC7">
        <w:rPr>
          <w:rFonts w:ascii="Palatino Linotype" w:hAnsi="Palatino Linotype"/>
          <w:sz w:val="20"/>
          <w:szCs w:val="20"/>
        </w:rPr>
        <w:t xml:space="preserve"> and a </w:t>
      </w:r>
      <w:r w:rsidRPr="004F2C40">
        <w:rPr>
          <w:rFonts w:ascii="Palatino Linotype" w:hAnsi="Palatino Linotype"/>
          <w:sz w:val="20"/>
          <w:szCs w:val="20"/>
        </w:rPr>
        <w:t>maximum input vol</w:t>
      </w:r>
      <w:r w:rsidRPr="004F2C40">
        <w:rPr>
          <w:rFonts w:ascii="Palatino Linotype" w:hAnsi="Palatino Linotype"/>
          <w:sz w:val="20"/>
          <w:szCs w:val="20"/>
        </w:rPr>
        <w:t>t</w:t>
      </w:r>
      <w:r w:rsidRPr="004F2C40">
        <w:rPr>
          <w:rFonts w:ascii="Palatino Linotype" w:hAnsi="Palatino Linotype"/>
          <w:sz w:val="20"/>
          <w:szCs w:val="20"/>
        </w:rPr>
        <w:t>age of 1V peak-to-peak.</w:t>
      </w:r>
    </w:p>
    <w:p w:rsidR="004F2C40" w:rsidRPr="004F2C40" w:rsidRDefault="004F2C40" w:rsidP="0040304A">
      <w:pPr>
        <w:numPr>
          <w:ilvl w:val="0"/>
          <w:numId w:val="28"/>
        </w:numPr>
        <w:spacing w:before="60" w:after="60"/>
        <w:jc w:val="both"/>
        <w:rPr>
          <w:rFonts w:ascii="Palatino Linotype" w:hAnsi="Palatino Linotype"/>
          <w:sz w:val="20"/>
          <w:szCs w:val="20"/>
        </w:rPr>
      </w:pPr>
      <w:r w:rsidRPr="004F2C40">
        <w:rPr>
          <w:rFonts w:ascii="Palatino Linotype" w:hAnsi="Palatino Linotype"/>
          <w:sz w:val="20"/>
          <w:szCs w:val="20"/>
        </w:rPr>
        <w:t>Have an adjustable volume control.</w:t>
      </w:r>
    </w:p>
    <w:p w:rsidR="004F2C40" w:rsidRPr="004F2C40" w:rsidRDefault="004F2C40" w:rsidP="0040304A">
      <w:pPr>
        <w:numPr>
          <w:ilvl w:val="0"/>
          <w:numId w:val="28"/>
        </w:numPr>
        <w:spacing w:before="60" w:after="60"/>
        <w:jc w:val="both"/>
        <w:rPr>
          <w:rFonts w:ascii="Palatino Linotype" w:hAnsi="Palatino Linotype"/>
          <w:sz w:val="20"/>
          <w:szCs w:val="20"/>
        </w:rPr>
      </w:pPr>
      <w:r w:rsidRPr="004F2C40">
        <w:rPr>
          <w:rFonts w:ascii="Palatino Linotype" w:hAnsi="Palatino Linotype"/>
          <w:sz w:val="20"/>
          <w:szCs w:val="20"/>
        </w:rPr>
        <w:t>Deliver a maximum of 40W to an 8</w:t>
      </w:r>
      <w:r w:rsidRPr="004F2C40">
        <w:rPr>
          <w:rFonts w:ascii="Palatino Linotype" w:hAnsi="Palatino Linotype"/>
          <w:sz w:val="20"/>
          <w:szCs w:val="20"/>
        </w:rPr>
        <w:sym w:font="Symbol" w:char="F057"/>
      </w:r>
      <w:r w:rsidRPr="004F2C40">
        <w:rPr>
          <w:rFonts w:ascii="Palatino Linotype" w:hAnsi="Palatino Linotype"/>
          <w:sz w:val="20"/>
          <w:szCs w:val="20"/>
        </w:rPr>
        <w:t xml:space="preserve"> speaker.</w:t>
      </w:r>
    </w:p>
    <w:p w:rsidR="004F2C40" w:rsidRDefault="004F2C40" w:rsidP="0040304A">
      <w:pPr>
        <w:pStyle w:val="BodyText"/>
        <w:numPr>
          <w:ilvl w:val="0"/>
          <w:numId w:val="27"/>
        </w:numPr>
        <w:spacing w:before="60" w:after="60"/>
        <w:rPr>
          <w:bCs/>
        </w:rPr>
      </w:pPr>
      <w:r w:rsidRPr="004F2C40">
        <w:rPr>
          <w:bCs/>
        </w:rPr>
        <w:t>Have four frequency bands into which the audio is decomposed (you select the frequency ranges).</w:t>
      </w:r>
      <w:r w:rsidR="00642CA2">
        <w:rPr>
          <w:bCs/>
        </w:rPr>
        <w:t xml:space="preserve"> </w:t>
      </w:r>
    </w:p>
    <w:p w:rsidR="00E607B5" w:rsidRPr="004F2C40" w:rsidRDefault="00E607B5" w:rsidP="0040304A">
      <w:pPr>
        <w:pStyle w:val="BodyText"/>
        <w:numPr>
          <w:ilvl w:val="0"/>
          <w:numId w:val="27"/>
        </w:numPr>
        <w:spacing w:before="60" w:after="60"/>
        <w:rPr>
          <w:bCs/>
        </w:rPr>
      </w:pPr>
      <w:r>
        <w:rPr>
          <w:bCs/>
        </w:rPr>
        <w:t>Operate from standard wall outlet power, 120V rms.</w:t>
      </w:r>
    </w:p>
    <w:p w:rsidR="000F5C99" w:rsidRPr="004F2C40" w:rsidRDefault="000F5C99" w:rsidP="000F5C99">
      <w:pPr>
        <w:pStyle w:val="BodyText"/>
        <w:numPr>
          <w:ilvl w:val="1"/>
          <w:numId w:val="5"/>
        </w:numPr>
        <w:spacing w:before="120" w:after="120"/>
        <w:rPr>
          <w:bCs/>
        </w:rPr>
      </w:pPr>
      <w:r w:rsidRPr="000F5C99">
        <w:t>Develop a functional design for a system that measures and displays the speed of a bicycle.</w:t>
      </w:r>
      <w:r w:rsidR="00CF5E2F">
        <w:fldChar w:fldCharType="begin"/>
      </w:r>
      <w:r w:rsidR="00CF5E2F">
        <w:instrText xml:space="preserve"> XE "</w:instrText>
      </w:r>
      <w:r w:rsidR="00CF5E2F" w:rsidRPr="00525B77">
        <w:instrText>bicycle computer</w:instrText>
      </w:r>
      <w:r w:rsidR="00CF5E2F">
        <w:instrText xml:space="preserve">" </w:instrText>
      </w:r>
      <w:r w:rsidR="00CF5E2F">
        <w:fldChar w:fldCharType="end"/>
      </w:r>
      <w:r w:rsidR="00642CA2">
        <w:t xml:space="preserve"> </w:t>
      </w:r>
      <w:r w:rsidRPr="000F5C99">
        <w:t>Be sure to clearly identify the design levels, functional requirements, and th</w:t>
      </w:r>
      <w:r w:rsidRPr="000F5C99">
        <w:t>e</w:t>
      </w:r>
      <w:r w:rsidRPr="000F5C99">
        <w:t>ory of operation for each level.</w:t>
      </w:r>
    </w:p>
    <w:p w:rsidR="004F2C40" w:rsidRPr="004F2C40" w:rsidRDefault="004F2C40" w:rsidP="0040304A">
      <w:pPr>
        <w:spacing w:before="60" w:after="60"/>
        <w:ind w:left="360" w:firstLine="360"/>
        <w:jc w:val="both"/>
        <w:rPr>
          <w:rFonts w:ascii="Palatino Linotype" w:hAnsi="Palatino Linotype"/>
          <w:sz w:val="20"/>
          <w:szCs w:val="20"/>
        </w:rPr>
      </w:pPr>
      <w:r w:rsidRPr="004F2C40">
        <w:rPr>
          <w:rFonts w:ascii="Palatino Linotype" w:hAnsi="Palatino Linotype"/>
          <w:bCs/>
          <w:sz w:val="20"/>
          <w:szCs w:val="20"/>
        </w:rPr>
        <w:t>The system must</w:t>
      </w:r>
    </w:p>
    <w:p w:rsidR="004F2C40" w:rsidRPr="004F2C40" w:rsidRDefault="004F2C40" w:rsidP="00B91270">
      <w:pPr>
        <w:numPr>
          <w:ilvl w:val="0"/>
          <w:numId w:val="29"/>
        </w:numPr>
        <w:tabs>
          <w:tab w:val="clear" w:pos="936"/>
          <w:tab w:val="num" w:pos="1080"/>
        </w:tabs>
        <w:spacing w:before="60" w:after="60"/>
        <w:ind w:left="1080"/>
        <w:jc w:val="both"/>
        <w:rPr>
          <w:rFonts w:ascii="Palatino Linotype" w:hAnsi="Palatino Linotype"/>
          <w:sz w:val="20"/>
          <w:szCs w:val="20"/>
        </w:rPr>
      </w:pPr>
      <w:r w:rsidRPr="004F2C40">
        <w:rPr>
          <w:rFonts w:ascii="Palatino Linotype" w:hAnsi="Palatino Linotype"/>
          <w:sz w:val="20"/>
          <w:szCs w:val="20"/>
        </w:rPr>
        <w:t xml:space="preserve">Measure instantaneous velocities between </w:t>
      </w:r>
      <w:r w:rsidR="00C64C02">
        <w:rPr>
          <w:rFonts w:ascii="Palatino Linotype" w:hAnsi="Palatino Linotype"/>
          <w:sz w:val="20"/>
          <w:szCs w:val="20"/>
        </w:rPr>
        <w:t>zero</w:t>
      </w:r>
      <w:r w:rsidR="00C64C02" w:rsidRPr="004F2C40">
        <w:rPr>
          <w:rFonts w:ascii="Palatino Linotype" w:hAnsi="Palatino Linotype"/>
          <w:sz w:val="20"/>
          <w:szCs w:val="20"/>
        </w:rPr>
        <w:t xml:space="preserve"> </w:t>
      </w:r>
      <w:r w:rsidRPr="004F2C40">
        <w:rPr>
          <w:rFonts w:ascii="Palatino Linotype" w:hAnsi="Palatino Linotype"/>
          <w:sz w:val="20"/>
          <w:szCs w:val="20"/>
        </w:rPr>
        <w:t xml:space="preserve">and 75 miles per hour with an accuracy </w:t>
      </w:r>
      <w:r w:rsidR="00D76638">
        <w:rPr>
          <w:rFonts w:ascii="Palatino Linotype" w:hAnsi="Palatino Linotype"/>
          <w:sz w:val="20"/>
          <w:szCs w:val="20"/>
        </w:rPr>
        <w:t>of 1% of full scale</w:t>
      </w:r>
      <w:r w:rsidRPr="004F2C40">
        <w:rPr>
          <w:rFonts w:ascii="Palatino Linotype" w:hAnsi="Palatino Linotype"/>
          <w:sz w:val="20"/>
          <w:szCs w:val="20"/>
        </w:rPr>
        <w:t>.</w:t>
      </w:r>
    </w:p>
    <w:p w:rsidR="004F2C40" w:rsidRPr="004F2C40" w:rsidRDefault="004F2C40" w:rsidP="00B91270">
      <w:pPr>
        <w:numPr>
          <w:ilvl w:val="0"/>
          <w:numId w:val="29"/>
        </w:numPr>
        <w:tabs>
          <w:tab w:val="clear" w:pos="936"/>
          <w:tab w:val="num" w:pos="1080"/>
        </w:tabs>
        <w:spacing w:before="60" w:after="60"/>
        <w:ind w:left="1080"/>
        <w:jc w:val="both"/>
        <w:rPr>
          <w:rFonts w:ascii="Palatino Linotype" w:hAnsi="Palatino Linotype"/>
          <w:sz w:val="20"/>
          <w:szCs w:val="20"/>
        </w:rPr>
      </w:pPr>
      <w:r w:rsidRPr="004F2C40">
        <w:rPr>
          <w:rFonts w:ascii="Palatino Linotype" w:hAnsi="Palatino Linotype"/>
          <w:sz w:val="20"/>
          <w:szCs w:val="20"/>
        </w:rPr>
        <w:lastRenderedPageBreak/>
        <w:t>Display the velocity digitally and include one digit beyond the decimal point.</w:t>
      </w:r>
    </w:p>
    <w:p w:rsidR="004F2C40" w:rsidRPr="004F2C40" w:rsidRDefault="004F2C40" w:rsidP="00B91270">
      <w:pPr>
        <w:numPr>
          <w:ilvl w:val="0"/>
          <w:numId w:val="29"/>
        </w:numPr>
        <w:tabs>
          <w:tab w:val="clear" w:pos="936"/>
          <w:tab w:val="num" w:pos="1080"/>
        </w:tabs>
        <w:spacing w:before="60" w:after="60"/>
        <w:ind w:left="1080"/>
        <w:jc w:val="both"/>
        <w:rPr>
          <w:rFonts w:ascii="Palatino Linotype" w:hAnsi="Palatino Linotype"/>
          <w:sz w:val="20"/>
          <w:szCs w:val="20"/>
        </w:rPr>
      </w:pPr>
      <w:r w:rsidRPr="004F2C40">
        <w:rPr>
          <w:rFonts w:ascii="Palatino Linotype" w:hAnsi="Palatino Linotype"/>
          <w:sz w:val="20"/>
          <w:szCs w:val="20"/>
        </w:rPr>
        <w:t>Operate with bicycle tires that ha</w:t>
      </w:r>
      <w:r w:rsidR="00E607B5">
        <w:rPr>
          <w:rFonts w:ascii="Palatino Linotype" w:hAnsi="Palatino Linotype"/>
          <w:sz w:val="20"/>
          <w:szCs w:val="20"/>
        </w:rPr>
        <w:t>ve 19, 24, 26, and 27 inch diameters</w:t>
      </w:r>
      <w:r w:rsidRPr="004F2C40">
        <w:rPr>
          <w:rFonts w:ascii="Palatino Linotype" w:hAnsi="Palatino Linotype"/>
          <w:sz w:val="20"/>
          <w:szCs w:val="20"/>
        </w:rPr>
        <w:t>.</w:t>
      </w:r>
    </w:p>
    <w:p w:rsidR="00D7005F" w:rsidRPr="00D7005F" w:rsidRDefault="00D7005F" w:rsidP="00D7005F">
      <w:pPr>
        <w:spacing w:before="60" w:after="60"/>
        <w:jc w:val="both"/>
        <w:rPr>
          <w:rFonts w:ascii="Palatino Linotype" w:hAnsi="Palatino Linotype"/>
          <w:sz w:val="20"/>
          <w:szCs w:val="20"/>
        </w:rPr>
      </w:pPr>
    </w:p>
    <w:p w:rsidR="00C961C4" w:rsidRPr="00D7005F" w:rsidRDefault="000F5C99" w:rsidP="00294AB5">
      <w:pPr>
        <w:numPr>
          <w:ilvl w:val="1"/>
          <w:numId w:val="5"/>
        </w:numPr>
        <w:spacing w:before="60" w:after="60"/>
        <w:jc w:val="both"/>
        <w:rPr>
          <w:rFonts w:ascii="Palatino Linotype" w:hAnsi="Palatino Linotype"/>
          <w:sz w:val="20"/>
          <w:szCs w:val="20"/>
        </w:rPr>
      </w:pPr>
      <w:r w:rsidRPr="000F5C99">
        <w:rPr>
          <w:rFonts w:ascii="Palatino Linotype" w:hAnsi="Palatino Linotype"/>
          <w:bCs/>
          <w:sz w:val="20"/>
          <w:szCs w:val="20"/>
        </w:rPr>
        <w:t>Draw a structure chart for the following C++ program:</w:t>
      </w:r>
    </w:p>
    <w:p w:rsidR="00E479B2" w:rsidRDefault="001376BA" w:rsidP="0040304A">
      <w:pPr>
        <w:ind w:left="720"/>
        <w:jc w:val="both"/>
        <w:rPr>
          <w:rFonts w:ascii="Courier New" w:hAnsi="Courier New" w:cs="Courier New"/>
          <w:bCs/>
          <w:sz w:val="20"/>
          <w:szCs w:val="20"/>
        </w:rPr>
      </w:pPr>
      <w:r>
        <w:rPr>
          <w:rFonts w:ascii="Courier New" w:hAnsi="Courier New" w:cs="Courier New"/>
          <w:bCs/>
          <w:sz w:val="20"/>
          <w:szCs w:val="20"/>
        </w:rPr>
        <w:t>void IncBy5(int &amp;a, int &amp;b</w:t>
      </w:r>
      <w:r w:rsidR="00E479B2">
        <w:rPr>
          <w:rFonts w:ascii="Courier New" w:hAnsi="Courier New" w:cs="Courier New"/>
          <w:bCs/>
          <w:sz w:val="20"/>
          <w:szCs w:val="20"/>
        </w:rPr>
        <w:t>);</w:t>
      </w:r>
    </w:p>
    <w:p w:rsidR="00E479B2" w:rsidRDefault="00616CDF" w:rsidP="0040304A">
      <w:pPr>
        <w:ind w:left="720"/>
        <w:jc w:val="both"/>
        <w:rPr>
          <w:rFonts w:ascii="Courier New" w:hAnsi="Courier New" w:cs="Courier New"/>
          <w:bCs/>
          <w:sz w:val="20"/>
          <w:szCs w:val="20"/>
        </w:rPr>
      </w:pPr>
      <w:r>
        <w:rPr>
          <w:rFonts w:ascii="Courier New" w:hAnsi="Courier New" w:cs="Courier New"/>
          <w:bCs/>
          <w:sz w:val="20"/>
          <w:szCs w:val="20"/>
        </w:rPr>
        <w:t xml:space="preserve">int  </w:t>
      </w:r>
      <w:r w:rsidR="00E479B2">
        <w:rPr>
          <w:rFonts w:ascii="Courier New" w:hAnsi="Courier New" w:cs="Courier New"/>
          <w:bCs/>
          <w:sz w:val="20"/>
          <w:szCs w:val="20"/>
        </w:rPr>
        <w:t>Multiply(int a, int b);</w:t>
      </w:r>
    </w:p>
    <w:p w:rsidR="00E479B2" w:rsidRDefault="00E479B2" w:rsidP="0040304A">
      <w:pPr>
        <w:ind w:left="720"/>
        <w:jc w:val="both"/>
        <w:rPr>
          <w:rFonts w:ascii="Courier New" w:hAnsi="Courier New" w:cs="Courier New"/>
          <w:bCs/>
          <w:sz w:val="20"/>
          <w:szCs w:val="20"/>
        </w:rPr>
      </w:pPr>
      <w:r>
        <w:rPr>
          <w:rFonts w:ascii="Courier New" w:hAnsi="Courier New" w:cs="Courier New"/>
          <w:bCs/>
          <w:sz w:val="20"/>
          <w:szCs w:val="20"/>
        </w:rPr>
        <w:t>void Print(int a, int b);</w:t>
      </w:r>
    </w:p>
    <w:p w:rsidR="00E479B2" w:rsidRDefault="00E479B2" w:rsidP="0040304A">
      <w:pPr>
        <w:ind w:left="720"/>
        <w:jc w:val="both"/>
        <w:rPr>
          <w:rFonts w:ascii="Courier New" w:hAnsi="Courier New" w:cs="Courier New"/>
          <w:bCs/>
          <w:sz w:val="20"/>
          <w:szCs w:val="20"/>
        </w:rPr>
      </w:pPr>
    </w:p>
    <w:p w:rsidR="00D7005F" w:rsidRDefault="00D7005F" w:rsidP="0040304A">
      <w:pPr>
        <w:ind w:left="720"/>
        <w:jc w:val="both"/>
        <w:rPr>
          <w:rFonts w:ascii="Courier New" w:hAnsi="Courier New" w:cs="Courier New"/>
          <w:bCs/>
          <w:sz w:val="20"/>
          <w:szCs w:val="20"/>
        </w:rPr>
      </w:pPr>
      <w:r>
        <w:rPr>
          <w:rFonts w:ascii="Courier New" w:hAnsi="Courier New" w:cs="Courier New"/>
          <w:bCs/>
          <w:sz w:val="20"/>
          <w:szCs w:val="20"/>
        </w:rPr>
        <w:t>main(){</w:t>
      </w:r>
    </w:p>
    <w:p w:rsidR="00D7005F" w:rsidRDefault="00D7005F" w:rsidP="0040304A">
      <w:pPr>
        <w:ind w:left="720"/>
        <w:jc w:val="both"/>
        <w:rPr>
          <w:rFonts w:ascii="Courier New" w:hAnsi="Courier New" w:cs="Courier New"/>
          <w:bCs/>
          <w:sz w:val="20"/>
          <w:szCs w:val="20"/>
        </w:rPr>
      </w:pPr>
      <w:r>
        <w:rPr>
          <w:rFonts w:ascii="Courier New" w:hAnsi="Courier New" w:cs="Courier New"/>
          <w:bCs/>
          <w:sz w:val="20"/>
          <w:szCs w:val="20"/>
        </w:rPr>
        <w:tab/>
        <w:t>int x=y=z=0;</w:t>
      </w:r>
    </w:p>
    <w:p w:rsidR="00D7005F" w:rsidRPr="00414FF3" w:rsidRDefault="00D7005F" w:rsidP="0040304A">
      <w:pPr>
        <w:ind w:left="720"/>
        <w:jc w:val="both"/>
        <w:rPr>
          <w:rFonts w:ascii="Courier New" w:hAnsi="Courier New" w:cs="Courier New"/>
          <w:bCs/>
          <w:sz w:val="20"/>
          <w:szCs w:val="20"/>
          <w:lang w:val="es-ES"/>
        </w:rPr>
      </w:pPr>
      <w:r>
        <w:rPr>
          <w:rFonts w:ascii="Courier New" w:hAnsi="Courier New" w:cs="Courier New"/>
          <w:bCs/>
          <w:sz w:val="20"/>
          <w:szCs w:val="20"/>
        </w:rPr>
        <w:tab/>
      </w:r>
      <w:r w:rsidRPr="00414FF3">
        <w:rPr>
          <w:rFonts w:ascii="Courier New" w:hAnsi="Courier New" w:cs="Courier New"/>
          <w:bCs/>
          <w:sz w:val="20"/>
          <w:szCs w:val="20"/>
          <w:lang w:val="es-ES"/>
        </w:rPr>
        <w:t>IncBy5(x,y);</w:t>
      </w:r>
    </w:p>
    <w:p w:rsidR="00D7005F" w:rsidRPr="00414FF3" w:rsidRDefault="00D7005F" w:rsidP="0040304A">
      <w:pPr>
        <w:ind w:left="720"/>
        <w:jc w:val="both"/>
        <w:rPr>
          <w:rFonts w:ascii="Courier New" w:hAnsi="Courier New" w:cs="Courier New"/>
          <w:bCs/>
          <w:sz w:val="20"/>
          <w:szCs w:val="20"/>
          <w:lang w:val="es-ES"/>
        </w:rPr>
      </w:pPr>
      <w:r w:rsidRPr="00414FF3">
        <w:rPr>
          <w:rFonts w:ascii="Courier New" w:hAnsi="Courier New" w:cs="Courier New"/>
          <w:bCs/>
          <w:sz w:val="20"/>
          <w:szCs w:val="20"/>
          <w:lang w:val="es-ES"/>
        </w:rPr>
        <w:tab/>
        <w:t>z=Mult(x,y);</w:t>
      </w:r>
    </w:p>
    <w:p w:rsidR="00D7005F" w:rsidRDefault="00E479B2" w:rsidP="0040304A">
      <w:pPr>
        <w:ind w:left="720"/>
        <w:jc w:val="both"/>
        <w:rPr>
          <w:rFonts w:ascii="Courier New" w:hAnsi="Courier New" w:cs="Courier New"/>
          <w:bCs/>
          <w:sz w:val="20"/>
          <w:szCs w:val="20"/>
        </w:rPr>
      </w:pPr>
      <w:r w:rsidRPr="00414FF3">
        <w:rPr>
          <w:rFonts w:ascii="Courier New" w:hAnsi="Courier New" w:cs="Courier New"/>
          <w:bCs/>
          <w:sz w:val="20"/>
          <w:szCs w:val="20"/>
          <w:lang w:val="es-ES"/>
        </w:rPr>
        <w:tab/>
      </w:r>
      <w:r>
        <w:rPr>
          <w:rFonts w:ascii="Courier New" w:hAnsi="Courier New" w:cs="Courier New"/>
          <w:bCs/>
          <w:sz w:val="20"/>
          <w:szCs w:val="20"/>
        </w:rPr>
        <w:t>Print(x,z</w:t>
      </w:r>
      <w:r w:rsidR="00D7005F">
        <w:rPr>
          <w:rFonts w:ascii="Courier New" w:hAnsi="Courier New" w:cs="Courier New"/>
          <w:bCs/>
          <w:sz w:val="20"/>
          <w:szCs w:val="20"/>
        </w:rPr>
        <w:t>);</w:t>
      </w:r>
    </w:p>
    <w:p w:rsidR="00D7005F" w:rsidRDefault="00D7005F" w:rsidP="0040304A">
      <w:pPr>
        <w:ind w:left="720"/>
        <w:jc w:val="both"/>
        <w:rPr>
          <w:rFonts w:ascii="Courier New" w:hAnsi="Courier New" w:cs="Courier New"/>
          <w:bCs/>
          <w:sz w:val="20"/>
          <w:szCs w:val="20"/>
        </w:rPr>
      </w:pPr>
      <w:r>
        <w:rPr>
          <w:rFonts w:ascii="Courier New" w:hAnsi="Courier New" w:cs="Courier New"/>
          <w:bCs/>
          <w:sz w:val="20"/>
          <w:szCs w:val="20"/>
        </w:rPr>
        <w:t>}</w:t>
      </w:r>
    </w:p>
    <w:p w:rsidR="00D7005F" w:rsidRDefault="00E479B2" w:rsidP="0040304A">
      <w:pPr>
        <w:ind w:left="720"/>
        <w:jc w:val="both"/>
        <w:rPr>
          <w:rFonts w:ascii="Courier New" w:hAnsi="Courier New" w:cs="Courier New"/>
          <w:bCs/>
          <w:sz w:val="20"/>
          <w:szCs w:val="20"/>
        </w:rPr>
      </w:pPr>
      <w:r>
        <w:rPr>
          <w:rFonts w:ascii="Courier New" w:hAnsi="Courier New" w:cs="Courier New"/>
          <w:bCs/>
          <w:sz w:val="20"/>
          <w:szCs w:val="20"/>
        </w:rPr>
        <w:t xml:space="preserve">void </w:t>
      </w:r>
      <w:r w:rsidR="00D7005F">
        <w:rPr>
          <w:rFonts w:ascii="Courier New" w:hAnsi="Courier New" w:cs="Courier New"/>
          <w:bCs/>
          <w:sz w:val="20"/>
          <w:szCs w:val="20"/>
        </w:rPr>
        <w:t>IncBy5(int</w:t>
      </w:r>
      <w:r w:rsidR="001376BA">
        <w:rPr>
          <w:rFonts w:ascii="Courier New" w:hAnsi="Courier New" w:cs="Courier New"/>
          <w:bCs/>
          <w:sz w:val="20"/>
          <w:szCs w:val="20"/>
        </w:rPr>
        <w:t xml:space="preserve"> &amp;a, int &amp;b</w:t>
      </w:r>
      <w:r>
        <w:rPr>
          <w:rFonts w:ascii="Courier New" w:hAnsi="Courier New" w:cs="Courier New"/>
          <w:bCs/>
          <w:sz w:val="20"/>
          <w:szCs w:val="20"/>
        </w:rPr>
        <w:t>) {</w:t>
      </w:r>
    </w:p>
    <w:p w:rsidR="00E479B2" w:rsidRDefault="00E479B2" w:rsidP="0040304A">
      <w:pPr>
        <w:ind w:left="720"/>
        <w:jc w:val="both"/>
        <w:rPr>
          <w:rFonts w:ascii="Courier New" w:hAnsi="Courier New" w:cs="Courier New"/>
          <w:bCs/>
          <w:sz w:val="20"/>
          <w:szCs w:val="20"/>
        </w:rPr>
      </w:pPr>
      <w:r>
        <w:rPr>
          <w:rFonts w:ascii="Courier New" w:hAnsi="Courier New" w:cs="Courier New"/>
          <w:bCs/>
          <w:sz w:val="20"/>
          <w:szCs w:val="20"/>
        </w:rPr>
        <w:tab/>
        <w:t>a+=5;</w:t>
      </w:r>
    </w:p>
    <w:p w:rsidR="00E479B2" w:rsidRDefault="00E479B2" w:rsidP="0040304A">
      <w:pPr>
        <w:ind w:left="720"/>
        <w:jc w:val="both"/>
        <w:rPr>
          <w:rFonts w:ascii="Courier New" w:hAnsi="Courier New" w:cs="Courier New"/>
          <w:bCs/>
          <w:sz w:val="20"/>
          <w:szCs w:val="20"/>
        </w:rPr>
      </w:pPr>
      <w:r>
        <w:rPr>
          <w:rFonts w:ascii="Courier New" w:hAnsi="Courier New" w:cs="Courier New"/>
          <w:bCs/>
          <w:sz w:val="20"/>
          <w:szCs w:val="20"/>
        </w:rPr>
        <w:tab/>
        <w:t>b+=5;</w:t>
      </w:r>
    </w:p>
    <w:p w:rsidR="00E479B2" w:rsidRDefault="00E479B2" w:rsidP="0040304A">
      <w:pPr>
        <w:ind w:left="720"/>
        <w:jc w:val="both"/>
        <w:rPr>
          <w:rFonts w:ascii="Courier New" w:hAnsi="Courier New" w:cs="Courier New"/>
          <w:bCs/>
          <w:sz w:val="20"/>
          <w:szCs w:val="20"/>
        </w:rPr>
      </w:pPr>
      <w:r>
        <w:rPr>
          <w:rFonts w:ascii="Courier New" w:hAnsi="Courier New" w:cs="Courier New"/>
          <w:bCs/>
          <w:sz w:val="20"/>
          <w:szCs w:val="20"/>
        </w:rPr>
        <w:tab/>
        <w:t>Print(a,b);</w:t>
      </w:r>
    </w:p>
    <w:p w:rsidR="00E479B2" w:rsidRDefault="00E479B2" w:rsidP="0040304A">
      <w:pPr>
        <w:ind w:left="720"/>
        <w:jc w:val="both"/>
        <w:rPr>
          <w:rFonts w:ascii="Courier New" w:hAnsi="Courier New" w:cs="Courier New"/>
          <w:bCs/>
          <w:sz w:val="20"/>
          <w:szCs w:val="20"/>
        </w:rPr>
      </w:pPr>
      <w:r>
        <w:rPr>
          <w:rFonts w:ascii="Courier New" w:hAnsi="Courier New" w:cs="Courier New"/>
          <w:bCs/>
          <w:sz w:val="20"/>
          <w:szCs w:val="20"/>
        </w:rPr>
        <w:t>}</w:t>
      </w:r>
    </w:p>
    <w:p w:rsidR="00E479B2" w:rsidRDefault="00E479B2" w:rsidP="0040304A">
      <w:pPr>
        <w:ind w:left="720"/>
        <w:jc w:val="both"/>
        <w:rPr>
          <w:rFonts w:ascii="Courier New" w:hAnsi="Courier New" w:cs="Courier New"/>
          <w:bCs/>
          <w:sz w:val="20"/>
          <w:szCs w:val="20"/>
        </w:rPr>
      </w:pPr>
    </w:p>
    <w:p w:rsidR="00E479B2" w:rsidRDefault="00E479B2" w:rsidP="0040304A">
      <w:pPr>
        <w:ind w:left="720"/>
        <w:jc w:val="both"/>
        <w:rPr>
          <w:rFonts w:ascii="Courier New" w:hAnsi="Courier New" w:cs="Courier New"/>
          <w:bCs/>
          <w:sz w:val="20"/>
          <w:szCs w:val="20"/>
        </w:rPr>
      </w:pPr>
      <w:r>
        <w:rPr>
          <w:rFonts w:ascii="Courier New" w:hAnsi="Courier New" w:cs="Courier New"/>
          <w:bCs/>
          <w:sz w:val="20"/>
          <w:szCs w:val="20"/>
        </w:rPr>
        <w:t xml:space="preserve">int Multiply(int a, int b){ </w:t>
      </w:r>
    </w:p>
    <w:p w:rsidR="00E479B2" w:rsidRDefault="00E479B2" w:rsidP="0040304A">
      <w:pPr>
        <w:ind w:left="720" w:firstLine="144"/>
        <w:jc w:val="both"/>
        <w:rPr>
          <w:rFonts w:ascii="Courier New" w:hAnsi="Courier New" w:cs="Courier New"/>
          <w:bCs/>
          <w:sz w:val="20"/>
          <w:szCs w:val="20"/>
        </w:rPr>
      </w:pPr>
      <w:r>
        <w:rPr>
          <w:rFonts w:ascii="Courier New" w:hAnsi="Courier New" w:cs="Courier New"/>
          <w:bCs/>
          <w:sz w:val="20"/>
          <w:szCs w:val="20"/>
        </w:rPr>
        <w:t xml:space="preserve">return (a*b); </w:t>
      </w:r>
    </w:p>
    <w:p w:rsidR="00E479B2" w:rsidRDefault="00E479B2" w:rsidP="0040304A">
      <w:pPr>
        <w:ind w:left="360" w:firstLine="360"/>
        <w:jc w:val="both"/>
        <w:rPr>
          <w:rFonts w:ascii="Courier New" w:hAnsi="Courier New" w:cs="Courier New"/>
          <w:bCs/>
          <w:sz w:val="20"/>
          <w:szCs w:val="20"/>
        </w:rPr>
      </w:pPr>
      <w:r>
        <w:rPr>
          <w:rFonts w:ascii="Courier New" w:hAnsi="Courier New" w:cs="Courier New"/>
          <w:bCs/>
          <w:sz w:val="20"/>
          <w:szCs w:val="20"/>
        </w:rPr>
        <w:t>}</w:t>
      </w:r>
    </w:p>
    <w:p w:rsidR="00E479B2" w:rsidRDefault="00E479B2" w:rsidP="0040304A">
      <w:pPr>
        <w:ind w:left="720"/>
        <w:jc w:val="both"/>
        <w:rPr>
          <w:rFonts w:ascii="Courier New" w:hAnsi="Courier New" w:cs="Courier New"/>
          <w:bCs/>
          <w:sz w:val="20"/>
          <w:szCs w:val="20"/>
        </w:rPr>
      </w:pPr>
    </w:p>
    <w:p w:rsidR="00E479B2" w:rsidRDefault="00E479B2" w:rsidP="0040304A">
      <w:pPr>
        <w:ind w:left="720"/>
        <w:jc w:val="both"/>
        <w:rPr>
          <w:rFonts w:ascii="Courier New" w:hAnsi="Courier New" w:cs="Courier New"/>
          <w:bCs/>
          <w:sz w:val="20"/>
          <w:szCs w:val="20"/>
        </w:rPr>
      </w:pPr>
      <w:r>
        <w:rPr>
          <w:rFonts w:ascii="Courier New" w:hAnsi="Courier New" w:cs="Courier New"/>
          <w:bCs/>
          <w:sz w:val="20"/>
          <w:szCs w:val="20"/>
        </w:rPr>
        <w:t>void Print(int a, int b) {</w:t>
      </w:r>
    </w:p>
    <w:p w:rsidR="00E479B2" w:rsidRDefault="00E479B2" w:rsidP="0040304A">
      <w:pPr>
        <w:ind w:left="720"/>
        <w:jc w:val="both"/>
        <w:rPr>
          <w:rFonts w:ascii="Courier New" w:hAnsi="Courier New" w:cs="Courier New"/>
          <w:bCs/>
          <w:sz w:val="20"/>
          <w:szCs w:val="20"/>
        </w:rPr>
      </w:pPr>
      <w:r>
        <w:rPr>
          <w:rFonts w:ascii="Courier New" w:hAnsi="Courier New" w:cs="Courier New"/>
          <w:bCs/>
          <w:sz w:val="20"/>
          <w:szCs w:val="20"/>
        </w:rPr>
        <w:tab/>
        <w:t xml:space="preserve">cout </w:t>
      </w:r>
      <w:r w:rsidR="001376BA">
        <w:rPr>
          <w:rFonts w:ascii="Courier New" w:hAnsi="Courier New" w:cs="Courier New"/>
          <w:bCs/>
          <w:sz w:val="20"/>
          <w:szCs w:val="20"/>
        </w:rPr>
        <w:t>&lt;&lt;</w:t>
      </w:r>
      <w:r>
        <w:rPr>
          <w:rFonts w:ascii="Courier New" w:hAnsi="Courier New" w:cs="Courier New"/>
          <w:bCs/>
          <w:sz w:val="20"/>
          <w:szCs w:val="20"/>
        </w:rPr>
        <w:t xml:space="preserve"> a </w:t>
      </w:r>
      <w:r w:rsidR="001376BA">
        <w:rPr>
          <w:rFonts w:ascii="Courier New" w:hAnsi="Courier New" w:cs="Courier New"/>
          <w:bCs/>
          <w:sz w:val="20"/>
          <w:szCs w:val="20"/>
        </w:rPr>
        <w:t>&lt;&lt;</w:t>
      </w:r>
      <w:r>
        <w:rPr>
          <w:rFonts w:ascii="Courier New" w:hAnsi="Courier New" w:cs="Courier New"/>
          <w:bCs/>
          <w:sz w:val="20"/>
          <w:szCs w:val="20"/>
        </w:rPr>
        <w:t xml:space="preserve"> “,</w:t>
      </w:r>
      <w:r w:rsidR="001376BA">
        <w:rPr>
          <w:rFonts w:ascii="Courier New" w:hAnsi="Courier New" w:cs="Courier New"/>
          <w:bCs/>
          <w:sz w:val="20"/>
          <w:szCs w:val="20"/>
        </w:rPr>
        <w:t xml:space="preserve"> </w:t>
      </w:r>
      <w:r>
        <w:rPr>
          <w:rFonts w:ascii="Courier New" w:hAnsi="Courier New" w:cs="Courier New"/>
          <w:bCs/>
          <w:sz w:val="20"/>
          <w:szCs w:val="20"/>
        </w:rPr>
        <w:t xml:space="preserve">” </w:t>
      </w:r>
      <w:r w:rsidR="001376BA">
        <w:rPr>
          <w:rFonts w:ascii="Courier New" w:hAnsi="Courier New" w:cs="Courier New"/>
          <w:bCs/>
          <w:sz w:val="20"/>
          <w:szCs w:val="20"/>
        </w:rPr>
        <w:t>&lt;&lt;</w:t>
      </w:r>
      <w:r>
        <w:rPr>
          <w:rFonts w:ascii="Courier New" w:hAnsi="Courier New" w:cs="Courier New"/>
          <w:bCs/>
          <w:sz w:val="20"/>
          <w:szCs w:val="20"/>
        </w:rPr>
        <w:t xml:space="preserve"> b;</w:t>
      </w:r>
    </w:p>
    <w:p w:rsidR="00E479B2" w:rsidRPr="00D7005F" w:rsidRDefault="00E479B2" w:rsidP="0040304A">
      <w:pPr>
        <w:ind w:left="720"/>
        <w:jc w:val="both"/>
        <w:rPr>
          <w:rFonts w:ascii="Courier New" w:hAnsi="Courier New" w:cs="Courier New"/>
          <w:bCs/>
          <w:sz w:val="20"/>
          <w:szCs w:val="20"/>
        </w:rPr>
      </w:pPr>
      <w:r>
        <w:rPr>
          <w:rFonts w:ascii="Courier New" w:hAnsi="Courier New" w:cs="Courier New"/>
          <w:bCs/>
          <w:sz w:val="20"/>
          <w:szCs w:val="20"/>
        </w:rPr>
        <w:t>}</w:t>
      </w:r>
    </w:p>
    <w:p w:rsidR="000F5C99" w:rsidRDefault="000F5C99" w:rsidP="000F5C99">
      <w:pPr>
        <w:pStyle w:val="BodyText"/>
        <w:numPr>
          <w:ilvl w:val="1"/>
          <w:numId w:val="5"/>
        </w:numPr>
        <w:spacing w:before="120" w:after="120"/>
      </w:pPr>
      <w:r w:rsidRPr="000F5C99">
        <w:t xml:space="preserve">Develop a functional design for software that meets the following requirements. </w:t>
      </w:r>
    </w:p>
    <w:p w:rsidR="000D35F0" w:rsidRPr="000D35F0" w:rsidRDefault="000D35F0" w:rsidP="0040304A">
      <w:pPr>
        <w:spacing w:before="60"/>
        <w:ind w:left="720"/>
        <w:jc w:val="both"/>
        <w:rPr>
          <w:rFonts w:ascii="Palatino Linotype" w:hAnsi="Palatino Linotype"/>
          <w:sz w:val="20"/>
          <w:szCs w:val="20"/>
        </w:rPr>
      </w:pPr>
      <w:r w:rsidRPr="000D35F0">
        <w:rPr>
          <w:rFonts w:ascii="Palatino Linotype" w:hAnsi="Palatino Linotype"/>
          <w:bCs/>
          <w:sz w:val="20"/>
          <w:szCs w:val="20"/>
        </w:rPr>
        <w:t>The system must</w:t>
      </w:r>
    </w:p>
    <w:p w:rsidR="000D35F0" w:rsidRPr="000D35F0" w:rsidRDefault="000D35F0" w:rsidP="00B91270">
      <w:pPr>
        <w:numPr>
          <w:ilvl w:val="0"/>
          <w:numId w:val="29"/>
        </w:numPr>
        <w:tabs>
          <w:tab w:val="clear" w:pos="936"/>
          <w:tab w:val="num" w:pos="1080"/>
        </w:tabs>
        <w:spacing w:before="60"/>
        <w:ind w:left="1080"/>
        <w:jc w:val="both"/>
        <w:rPr>
          <w:rFonts w:ascii="Palatino Linotype" w:hAnsi="Palatino Linotype"/>
          <w:sz w:val="20"/>
          <w:szCs w:val="20"/>
        </w:rPr>
      </w:pPr>
      <w:r w:rsidRPr="000D35F0">
        <w:rPr>
          <w:rFonts w:ascii="Palatino Linotype" w:hAnsi="Palatino Linotype"/>
          <w:sz w:val="20"/>
          <w:szCs w:val="20"/>
        </w:rPr>
        <w:t>Read an array of floating point numbers from an ASCII file on disk</w:t>
      </w:r>
      <w:r>
        <w:rPr>
          <w:rFonts w:ascii="Palatino Linotype" w:hAnsi="Palatino Linotype"/>
          <w:sz w:val="20"/>
          <w:szCs w:val="20"/>
        </w:rPr>
        <w:t>.</w:t>
      </w:r>
    </w:p>
    <w:p w:rsidR="000D35F0" w:rsidRPr="000D35F0" w:rsidRDefault="00E479B2" w:rsidP="00B91270">
      <w:pPr>
        <w:numPr>
          <w:ilvl w:val="0"/>
          <w:numId w:val="29"/>
        </w:numPr>
        <w:tabs>
          <w:tab w:val="clear" w:pos="936"/>
          <w:tab w:val="num" w:pos="1080"/>
        </w:tabs>
        <w:spacing w:before="60"/>
        <w:ind w:left="1080"/>
        <w:jc w:val="both"/>
        <w:rPr>
          <w:rFonts w:ascii="Palatino Linotype" w:hAnsi="Palatino Linotype"/>
          <w:sz w:val="20"/>
          <w:szCs w:val="20"/>
        </w:rPr>
      </w:pPr>
      <w:r>
        <w:rPr>
          <w:rFonts w:ascii="Palatino Linotype" w:hAnsi="Palatino Linotype"/>
          <w:sz w:val="20"/>
          <w:szCs w:val="20"/>
        </w:rPr>
        <w:t>Compute the average,</w:t>
      </w:r>
      <w:r w:rsidR="000D35F0" w:rsidRPr="000D35F0">
        <w:rPr>
          <w:rFonts w:ascii="Palatino Linotype" w:hAnsi="Palatino Linotype"/>
          <w:sz w:val="20"/>
          <w:szCs w:val="20"/>
        </w:rPr>
        <w:t xml:space="preserve"> </w:t>
      </w:r>
      <w:r>
        <w:rPr>
          <w:rFonts w:ascii="Palatino Linotype" w:hAnsi="Palatino Linotype"/>
          <w:sz w:val="20"/>
          <w:szCs w:val="20"/>
        </w:rPr>
        <w:t xml:space="preserve">median, and </w:t>
      </w:r>
      <w:r w:rsidR="000D35F0" w:rsidRPr="000D35F0">
        <w:rPr>
          <w:rFonts w:ascii="Palatino Linotype" w:hAnsi="Palatino Linotype"/>
          <w:sz w:val="20"/>
          <w:szCs w:val="20"/>
        </w:rPr>
        <w:t>standard deviation of the numbers</w:t>
      </w:r>
      <w:r w:rsidR="000D35F0">
        <w:rPr>
          <w:rFonts w:ascii="Palatino Linotype" w:hAnsi="Palatino Linotype"/>
          <w:sz w:val="20"/>
          <w:szCs w:val="20"/>
        </w:rPr>
        <w:t>.</w:t>
      </w:r>
    </w:p>
    <w:p w:rsidR="000D35F0" w:rsidRPr="000D35F0" w:rsidRDefault="00E479B2" w:rsidP="00B91270">
      <w:pPr>
        <w:numPr>
          <w:ilvl w:val="0"/>
          <w:numId w:val="29"/>
        </w:numPr>
        <w:tabs>
          <w:tab w:val="clear" w:pos="936"/>
          <w:tab w:val="num" w:pos="1080"/>
        </w:tabs>
        <w:spacing w:before="60"/>
        <w:ind w:left="1080"/>
        <w:jc w:val="both"/>
        <w:rPr>
          <w:rFonts w:ascii="Palatino Linotype" w:hAnsi="Palatino Linotype"/>
          <w:sz w:val="20"/>
          <w:szCs w:val="20"/>
        </w:rPr>
      </w:pPr>
      <w:r>
        <w:rPr>
          <w:rFonts w:ascii="Palatino Linotype" w:hAnsi="Palatino Linotype"/>
          <w:sz w:val="20"/>
          <w:szCs w:val="20"/>
        </w:rPr>
        <w:t xml:space="preserve">Store the average, median, and </w:t>
      </w:r>
      <w:r w:rsidR="000D35F0" w:rsidRPr="000D35F0">
        <w:rPr>
          <w:rFonts w:ascii="Palatino Linotype" w:hAnsi="Palatino Linotype"/>
          <w:sz w:val="20"/>
          <w:szCs w:val="20"/>
        </w:rPr>
        <w:t>stan</w:t>
      </w:r>
      <w:r w:rsidR="000D35F0">
        <w:rPr>
          <w:rFonts w:ascii="Palatino Linotype" w:hAnsi="Palatino Linotype"/>
          <w:sz w:val="20"/>
          <w:szCs w:val="20"/>
        </w:rPr>
        <w:t>dard deviation values on disk.</w:t>
      </w:r>
    </w:p>
    <w:p w:rsidR="000D35F0" w:rsidRPr="000D35F0" w:rsidRDefault="000D35F0" w:rsidP="00E709B5">
      <w:pPr>
        <w:pStyle w:val="BodyText"/>
        <w:spacing w:before="120" w:after="120"/>
        <w:ind w:left="576"/>
      </w:pPr>
      <w:r w:rsidRPr="000D35F0">
        <w:t xml:space="preserve">The design should </w:t>
      </w:r>
      <w:r w:rsidR="00C206BF">
        <w:t xml:space="preserve">have multiple modules and </w:t>
      </w:r>
      <w:r w:rsidRPr="000D35F0">
        <w:t>include the following elements</w:t>
      </w:r>
      <w:r w:rsidR="00C206BF">
        <w:t>:</w:t>
      </w:r>
      <w:r w:rsidRPr="000D35F0">
        <w:t xml:space="preserve"> (a) a stru</w:t>
      </w:r>
      <w:r w:rsidRPr="000D35F0">
        <w:t>c</w:t>
      </w:r>
      <w:r w:rsidRPr="000D35F0">
        <w:t>ture chart, and (b) a functional description of each m</w:t>
      </w:r>
      <w:r w:rsidR="00C206BF">
        <w:t>odule.</w:t>
      </w:r>
    </w:p>
    <w:p w:rsidR="000F5C99" w:rsidRPr="000F5C99" w:rsidRDefault="000F5C99" w:rsidP="00294AB5">
      <w:pPr>
        <w:numPr>
          <w:ilvl w:val="1"/>
          <w:numId w:val="5"/>
        </w:numPr>
        <w:spacing w:before="60" w:after="60"/>
        <w:jc w:val="both"/>
        <w:rPr>
          <w:rFonts w:ascii="Palatino Linotype" w:hAnsi="Palatino Linotype"/>
          <w:sz w:val="20"/>
          <w:szCs w:val="20"/>
        </w:rPr>
      </w:pPr>
      <w:r w:rsidRPr="000F5C99">
        <w:rPr>
          <w:rFonts w:ascii="Palatino Linotype" w:hAnsi="Palatino Linotype"/>
          <w:bCs/>
          <w:sz w:val="20"/>
          <w:szCs w:val="20"/>
        </w:rPr>
        <w:t>Describe in your own words what is meant by coupling</w:t>
      </w:r>
      <w:r w:rsidR="00CF5E2F">
        <w:rPr>
          <w:rFonts w:ascii="Palatino Linotype" w:hAnsi="Palatino Linotype"/>
          <w:bCs/>
          <w:sz w:val="20"/>
          <w:szCs w:val="20"/>
        </w:rPr>
        <w:fldChar w:fldCharType="begin"/>
      </w:r>
      <w:r w:rsidR="00CF5E2F">
        <w:instrText xml:space="preserve"> XE "</w:instrText>
      </w:r>
      <w:r w:rsidR="00CF5E2F" w:rsidRPr="00E33CAB">
        <w:instrText>coupling</w:instrText>
      </w:r>
      <w:r w:rsidR="00CF5E2F">
        <w:instrText xml:space="preserve">" </w:instrText>
      </w:r>
      <w:r w:rsidR="00CF5E2F">
        <w:rPr>
          <w:rFonts w:ascii="Palatino Linotype" w:hAnsi="Palatino Linotype"/>
          <w:bCs/>
          <w:sz w:val="20"/>
          <w:szCs w:val="20"/>
        </w:rPr>
        <w:fldChar w:fldCharType="end"/>
      </w:r>
      <w:r w:rsidRPr="000F5C99">
        <w:rPr>
          <w:rFonts w:ascii="Palatino Linotype" w:hAnsi="Palatino Linotype"/>
          <w:bCs/>
          <w:sz w:val="20"/>
          <w:szCs w:val="20"/>
        </w:rPr>
        <w:t xml:space="preserve"> in d</w:t>
      </w:r>
      <w:r w:rsidRPr="000F5C99">
        <w:rPr>
          <w:rFonts w:ascii="Palatino Linotype" w:hAnsi="Palatino Linotype"/>
          <w:bCs/>
          <w:sz w:val="20"/>
          <w:szCs w:val="20"/>
        </w:rPr>
        <w:t>e</w:t>
      </w:r>
      <w:r w:rsidRPr="000F5C99">
        <w:rPr>
          <w:rFonts w:ascii="Palatino Linotype" w:hAnsi="Palatino Linotype"/>
          <w:bCs/>
          <w:sz w:val="20"/>
          <w:szCs w:val="20"/>
        </w:rPr>
        <w:t>sign. Describe the advantages of both loosely and tightly coupled designs.</w:t>
      </w:r>
    </w:p>
    <w:p w:rsidR="001136AD" w:rsidRPr="00E479B2" w:rsidRDefault="000F5C99" w:rsidP="001136AD">
      <w:pPr>
        <w:pStyle w:val="BodyText"/>
        <w:numPr>
          <w:ilvl w:val="1"/>
          <w:numId w:val="5"/>
        </w:numPr>
        <w:spacing w:before="120" w:after="120"/>
      </w:pPr>
      <w:r w:rsidRPr="000F5C99">
        <w:rPr>
          <w:b/>
        </w:rPr>
        <w:t>Project Application.</w:t>
      </w:r>
      <w:r w:rsidRPr="000F5C99">
        <w:t xml:space="preserve"> Develop a functional design for your project. Follow the present</w:t>
      </w:r>
      <w:r w:rsidRPr="000F5C99">
        <w:t>a</w:t>
      </w:r>
      <w:r w:rsidRPr="000F5C99">
        <w:t>tion guidelines in Section 5.9</w:t>
      </w:r>
      <w:r w:rsidR="00253138">
        <w:t xml:space="preserve"> for communicating the results of the design</w:t>
      </w:r>
      <w:r w:rsidRPr="000F5C99">
        <w:t xml:space="preserve">. </w:t>
      </w:r>
      <w:r w:rsidR="00306EA2">
        <w:rPr>
          <w:noProof/>
        </w:rPr>
        <mc:AlternateContent>
          <mc:Choice Requires="wps">
            <w:drawing>
              <wp:anchor distT="0" distB="0" distL="114300" distR="114300" simplePos="0" relativeHeight="251658240" behindDoc="0" locked="0" layoutInCell="1" allowOverlap="1">
                <wp:simplePos x="0" y="0"/>
                <wp:positionH relativeFrom="column">
                  <wp:posOffset>-804545</wp:posOffset>
                </wp:positionH>
                <wp:positionV relativeFrom="paragraph">
                  <wp:posOffset>-7231380</wp:posOffset>
                </wp:positionV>
                <wp:extent cx="914400" cy="914400"/>
                <wp:effectExtent l="9525" t="9525" r="9525" b="9525"/>
                <wp:wrapNone/>
                <wp:docPr id="761362972" name="Text Box 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91270" w:rsidRPr="00724940" w:rsidRDefault="00B91270" w:rsidP="000E75B6">
                            <w:pPr>
                              <w:jc w:val="center"/>
                              <w:rPr>
                                <w:b/>
                                <w:sz w:val="20"/>
                                <w:szCs w:val="20"/>
                              </w:rPr>
                            </w:pPr>
                            <w:r w:rsidRPr="00724940">
                              <w:rPr>
                                <w:b/>
                                <w:sz w:val="20"/>
                                <w:szCs w:val="20"/>
                              </w:rPr>
                              <w:t>Concept 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0" o:spid="_x0000_s1027" type="#_x0000_t202" style="position:absolute;left:0;text-align:left;margin-left:-63.35pt;margin-top:-569.4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V6DwIAADE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">
                <v:textbox>
                  <w:txbxContent>
                    <w:p w:rsidR="00B91270" w:rsidRPr="00724940" w:rsidRDefault="00B91270" w:rsidP="000E75B6">
                      <w:pPr>
                        <w:jc w:val="center"/>
                        <w:rPr>
                          <w:b/>
                          <w:sz w:val="20"/>
                          <w:szCs w:val="20"/>
                        </w:rPr>
                      </w:pPr>
                      <w:r w:rsidRPr="00724940">
                        <w:rPr>
                          <w:b/>
                          <w:sz w:val="20"/>
                          <w:szCs w:val="20"/>
                        </w:rPr>
                        <w:t>Concept Generation</w:t>
                      </w:r>
                    </w:p>
                  </w:txbxContent>
                </v:textbox>
              </v:shape>
            </w:pict>
          </mc:Fallback>
        </mc:AlternateContent>
      </w:r>
    </w:p>
    <w:sectPr w:rsidR="001136AD" w:rsidRPr="00E479B2" w:rsidSect="00E607B5">
      <w:headerReference w:type="even" r:id="rId32"/>
      <w:headerReference w:type="default" r:id="rId33"/>
      <w:footerReference w:type="even" r:id="rId34"/>
      <w:footerReference w:type="default" r:id="rId35"/>
      <w:footerReference w:type="first" r:id="rId36"/>
      <w:type w:val="continuous"/>
      <w:pgSz w:w="12240" w:h="15840" w:code="1"/>
      <w:pgMar w:top="1440" w:right="3067" w:bottom="3600" w:left="126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E32E2" w:rsidRDefault="001E32E2">
      <w:r>
        <w:separator/>
      </w:r>
    </w:p>
  </w:endnote>
  <w:endnote w:type="continuationSeparator" w:id="0">
    <w:p w:rsidR="001E32E2" w:rsidRDefault="001E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1270" w:rsidRDefault="00B91270"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1270" w:rsidRDefault="00B91270"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1270" w:rsidRPr="005136D5" w:rsidRDefault="00B91270" w:rsidP="00BF3E83">
    <w:pPr>
      <w:pStyle w:val="Footer"/>
      <w:ind w:firstLine="360"/>
      <w:jc w:val="right"/>
      <w:rPr>
        <w:rFonts w:ascii="Arial" w:hAnsi="Arial" w:cs="Arial"/>
        <w:b/>
      </w:rPr>
    </w:pPr>
    <w:r w:rsidRPr="006A3AAE">
      <w:rPr>
        <w:rFonts w:ascii="Arial" w:hAnsi="Arial" w:cs="Arial"/>
        <w:sz w:val="20"/>
        <w:szCs w:val="20"/>
      </w:rPr>
      <w:tab/>
    </w:r>
    <w:r>
      <w:rPr>
        <w:rFonts w:ascii="Arial" w:hAnsi="Arial" w:cs="Arial"/>
        <w:sz w:val="20"/>
        <w:szCs w:val="20"/>
      </w:rPr>
      <w:t xml:space="preserve">               </w:t>
    </w:r>
  </w:p>
  <w:p w:rsidR="00B91270" w:rsidRDefault="00B91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E32E2" w:rsidRDefault="001E32E2">
      <w:r>
        <w:separator/>
      </w:r>
    </w:p>
  </w:footnote>
  <w:footnote w:type="continuationSeparator" w:id="0">
    <w:p w:rsidR="001E32E2" w:rsidRDefault="001E3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1270" w:rsidRPr="00BF3E83" w:rsidRDefault="00B91270"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0B19B4">
      <w:rPr>
        <w:rStyle w:val="PageNumber"/>
        <w:rFonts w:ascii="Arial" w:hAnsi="Arial" w:cs="Arial"/>
        <w:b/>
        <w:noProof/>
      </w:rPr>
      <w:t>16</w:t>
    </w:r>
    <w:r w:rsidRPr="00BF3E83">
      <w:rPr>
        <w:rStyle w:val="PageNumber"/>
        <w:rFonts w:ascii="Arial" w:hAnsi="Arial" w:cs="Arial"/>
        <w:b/>
      </w:rPr>
      <w:fldChar w:fldCharType="end"/>
    </w:r>
  </w:p>
  <w:p w:rsidR="00B91270" w:rsidRPr="00222BC9" w:rsidRDefault="00B91270"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1270" w:rsidRPr="00BF3E83" w:rsidRDefault="00B91270"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0B19B4">
      <w:rPr>
        <w:rStyle w:val="PageNumber"/>
        <w:rFonts w:ascii="Arial" w:hAnsi="Arial" w:cs="Arial"/>
        <w:b/>
        <w:noProof/>
      </w:rPr>
      <w:t>15</w:t>
    </w:r>
    <w:r w:rsidRPr="00BF3E83">
      <w:rPr>
        <w:rStyle w:val="PageNumber"/>
        <w:rFonts w:ascii="Arial" w:hAnsi="Arial" w:cs="Arial"/>
        <w:b/>
      </w:rPr>
      <w:fldChar w:fldCharType="end"/>
    </w:r>
  </w:p>
  <w:p w:rsidR="00B91270" w:rsidRPr="00222BC9" w:rsidRDefault="00B91270" w:rsidP="00437832">
    <w:pPr>
      <w:pStyle w:val="Header"/>
      <w:spacing w:before="20"/>
      <w:ind w:right="547"/>
      <w:jc w:val="right"/>
      <w:rPr>
        <w:rFonts w:ascii="Arial" w:hAnsi="Arial" w:cs="Arial"/>
        <w:b/>
        <w:sz w:val="18"/>
        <w:szCs w:val="18"/>
      </w:rPr>
    </w:pPr>
    <w:r w:rsidRPr="00222BC9">
      <w:rPr>
        <w:rFonts w:ascii="Arial" w:hAnsi="Arial" w:cs="Arial"/>
        <w:b/>
        <w:sz w:val="18"/>
        <w:szCs w:val="18"/>
      </w:rPr>
      <w:fldChar w:fldCharType="begin"/>
    </w:r>
    <w:r w:rsidRPr="00222BC9">
      <w:rPr>
        <w:rFonts w:ascii="Arial" w:hAnsi="Arial" w:cs="Arial"/>
        <w:b/>
        <w:sz w:val="18"/>
        <w:szCs w:val="18"/>
      </w:rPr>
      <w:instrText xml:space="preserve"> REF _Ref37239262 \r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Pr>
        <w:rFonts w:ascii="Arial" w:hAnsi="Arial" w:cs="Arial"/>
        <w:b/>
        <w:sz w:val="18"/>
        <w:szCs w:val="18"/>
      </w:rPr>
      <w:t>Chapter 5</w:t>
    </w:r>
    <w:r w:rsidRPr="00222BC9">
      <w:rPr>
        <w:rFonts w:ascii="Arial" w:hAnsi="Arial" w:cs="Arial"/>
        <w:b/>
        <w:sz w:val="18"/>
        <w:szCs w:val="18"/>
      </w:rPr>
      <w:fldChar w:fldCharType="end"/>
    </w:r>
    <w:r>
      <w:rPr>
        <w:rFonts w:ascii="Arial" w:hAnsi="Arial" w:cs="Arial"/>
        <w:b/>
        <w:sz w:val="18"/>
        <w:szCs w:val="18"/>
      </w:rPr>
      <w:t xml:space="preserve"> </w:t>
    </w:r>
    <w:r w:rsidRPr="00222BC9">
      <w:rPr>
        <w:rFonts w:ascii="Arial" w:hAnsi="Arial" w:cs="Arial"/>
        <w:b/>
        <w:sz w:val="18"/>
        <w:szCs w:val="18"/>
      </w:rPr>
      <w:t xml:space="preserve"> </w:t>
    </w:r>
    <w:r w:rsidRPr="00222BC9">
      <w:rPr>
        <w:rFonts w:ascii="Arial" w:hAnsi="Arial" w:cs="Arial"/>
        <w:b/>
        <w:sz w:val="18"/>
        <w:szCs w:val="18"/>
      </w:rPr>
      <w:fldChar w:fldCharType="begin"/>
    </w:r>
    <w:r w:rsidRPr="00222BC9">
      <w:rPr>
        <w:rFonts w:ascii="Arial" w:hAnsi="Arial" w:cs="Arial"/>
        <w:b/>
        <w:sz w:val="18"/>
        <w:szCs w:val="18"/>
      </w:rPr>
      <w:instrText xml:space="preserve"> REF _Ref37239262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sidRPr="00234526">
      <w:rPr>
        <w:rFonts w:ascii="Arial" w:hAnsi="Arial" w:cs="Arial"/>
        <w:b/>
        <w:sz w:val="18"/>
        <w:szCs w:val="18"/>
      </w:rPr>
      <w:t>System Design I: Functional Decomp</w:t>
    </w:r>
    <w:r w:rsidRPr="00234526">
      <w:rPr>
        <w:rFonts w:ascii="Arial" w:hAnsi="Arial" w:cs="Arial"/>
        <w:b/>
        <w:sz w:val="18"/>
        <w:szCs w:val="18"/>
      </w:rPr>
      <w:t>o</w:t>
    </w:r>
    <w:r w:rsidRPr="00234526">
      <w:rPr>
        <w:rFonts w:ascii="Arial" w:hAnsi="Arial" w:cs="Arial"/>
        <w:b/>
        <w:sz w:val="18"/>
        <w:szCs w:val="18"/>
      </w:rPr>
      <w:t>sition</w:t>
    </w:r>
    <w:r w:rsidRPr="00222BC9">
      <w:rPr>
        <w:rFonts w:ascii="Arial" w:hAnsi="Arial" w:cs="Arial"/>
        <w:b/>
        <w:sz w:val="18"/>
        <w:szCs w:val="18"/>
      </w:rPr>
      <w:fldChar w:fldCharType="end"/>
    </w:r>
  </w:p>
  <w:p w:rsidR="00B91270" w:rsidRPr="00BF3E83" w:rsidRDefault="00B91270"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0B8F1FE2"/>
    <w:multiLevelType w:val="hybridMultilevel"/>
    <w:tmpl w:val="9E1E69C6"/>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7C30CF"/>
    <w:multiLevelType w:val="hybridMultilevel"/>
    <w:tmpl w:val="461AB890"/>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BB3C94"/>
    <w:multiLevelType w:val="hybridMultilevel"/>
    <w:tmpl w:val="591283AA"/>
    <w:lvl w:ilvl="0" w:tplc="8D021A9E">
      <w:start w:val="1"/>
      <w:numFmt w:val="bullet"/>
      <w:lvlText w:val="-"/>
      <w:lvlJc w:val="left"/>
      <w:pPr>
        <w:tabs>
          <w:tab w:val="num" w:pos="360"/>
        </w:tabs>
        <w:ind w:left="360" w:hanging="360"/>
      </w:pPr>
      <w:rPr>
        <w:rFonts w:ascii="Times New Roman" w:hAnsi="Times New Roman" w:cs="Times New Roman"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E25A6B"/>
    <w:multiLevelType w:val="hybridMultilevel"/>
    <w:tmpl w:val="EDA46CA2"/>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FC90D4F"/>
    <w:multiLevelType w:val="hybridMultilevel"/>
    <w:tmpl w:val="A4AC0338"/>
    <w:lvl w:ilvl="0" w:tplc="8D021A9E">
      <w:start w:val="1"/>
      <w:numFmt w:val="bullet"/>
      <w:lvlText w:val="-"/>
      <w:lvlJc w:val="left"/>
      <w:pPr>
        <w:tabs>
          <w:tab w:val="num" w:pos="360"/>
        </w:tabs>
        <w:ind w:left="360" w:hanging="360"/>
      </w:pPr>
      <w:rPr>
        <w:rFonts w:ascii="Times New Roman" w:hAnsi="Times New Roman" w:cs="Times New Roman"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0AF2468"/>
    <w:multiLevelType w:val="hybridMultilevel"/>
    <w:tmpl w:val="BDB6A70A"/>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F90E9D"/>
    <w:multiLevelType w:val="hybridMultilevel"/>
    <w:tmpl w:val="92040AD2"/>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E181A9D"/>
    <w:multiLevelType w:val="multilevel"/>
    <w:tmpl w:val="08AAC376"/>
    <w:lvl w:ilvl="0">
      <w:start w:val="5"/>
      <w:numFmt w:val="decimal"/>
      <w:pStyle w:val="ChapterHeading120pt"/>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EBC0382"/>
    <w:multiLevelType w:val="hybridMultilevel"/>
    <w:tmpl w:val="5F8E2CD2"/>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FBD75B4"/>
    <w:multiLevelType w:val="hybridMultilevel"/>
    <w:tmpl w:val="913E7B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0F93912"/>
    <w:multiLevelType w:val="hybridMultilevel"/>
    <w:tmpl w:val="2F0AFB9C"/>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1D10E89"/>
    <w:multiLevelType w:val="hybridMultilevel"/>
    <w:tmpl w:val="80A253EA"/>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48E0B39"/>
    <w:multiLevelType w:val="hybridMultilevel"/>
    <w:tmpl w:val="64742C46"/>
    <w:lvl w:ilvl="0" w:tplc="480A0FD4">
      <w:start w:val="1"/>
      <w:numFmt w:val="bullet"/>
      <w:pStyle w:val="BookbulletsCharChar"/>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BF62CD"/>
    <w:multiLevelType w:val="hybridMultilevel"/>
    <w:tmpl w:val="62E8CF2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3D3EB6"/>
    <w:multiLevelType w:val="hybridMultilevel"/>
    <w:tmpl w:val="054A64D6"/>
    <w:lvl w:ilvl="0" w:tplc="051AEF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0CE12A3"/>
    <w:multiLevelType w:val="hybridMultilevel"/>
    <w:tmpl w:val="30FCA8C2"/>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29A0076"/>
    <w:multiLevelType w:val="hybridMultilevel"/>
    <w:tmpl w:val="DD6C2ED4"/>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4585BE2"/>
    <w:multiLevelType w:val="hybridMultilevel"/>
    <w:tmpl w:val="7A78B2FE"/>
    <w:lvl w:ilvl="0" w:tplc="04090001">
      <w:start w:val="1"/>
      <w:numFmt w:val="bullet"/>
      <w:lvlText w:val=""/>
      <w:lvlJc w:val="left"/>
      <w:pPr>
        <w:tabs>
          <w:tab w:val="num" w:pos="936"/>
        </w:tabs>
        <w:ind w:left="936" w:hanging="360"/>
      </w:pPr>
      <w:rPr>
        <w:rFonts w:ascii="Symbol" w:hAnsi="Symbol" w:hint="default"/>
      </w:rPr>
    </w:lvl>
    <w:lvl w:ilvl="1" w:tplc="04090019">
      <w:start w:val="1"/>
      <w:numFmt w:val="lowerLetter"/>
      <w:lvlText w:val="%2."/>
      <w:lvlJc w:val="left"/>
      <w:pPr>
        <w:tabs>
          <w:tab w:val="num" w:pos="1296"/>
        </w:tabs>
        <w:ind w:left="1296" w:hanging="360"/>
      </w:pPr>
    </w:lvl>
    <w:lvl w:ilvl="2" w:tplc="0409001B" w:tentative="1">
      <w:start w:val="1"/>
      <w:numFmt w:val="lowerRoman"/>
      <w:lvlText w:val="%3."/>
      <w:lvlJc w:val="right"/>
      <w:pPr>
        <w:tabs>
          <w:tab w:val="num" w:pos="2016"/>
        </w:tabs>
        <w:ind w:left="2016" w:hanging="180"/>
      </w:pPr>
    </w:lvl>
    <w:lvl w:ilvl="3" w:tplc="0409000F" w:tentative="1">
      <w:start w:val="1"/>
      <w:numFmt w:val="decimal"/>
      <w:lvlText w:val="%4."/>
      <w:lvlJc w:val="left"/>
      <w:pPr>
        <w:tabs>
          <w:tab w:val="num" w:pos="2736"/>
        </w:tabs>
        <w:ind w:left="2736" w:hanging="360"/>
      </w:pPr>
    </w:lvl>
    <w:lvl w:ilvl="4" w:tplc="04090019" w:tentative="1">
      <w:start w:val="1"/>
      <w:numFmt w:val="lowerLetter"/>
      <w:lvlText w:val="%5."/>
      <w:lvlJc w:val="left"/>
      <w:pPr>
        <w:tabs>
          <w:tab w:val="num" w:pos="3456"/>
        </w:tabs>
        <w:ind w:left="3456" w:hanging="360"/>
      </w:pPr>
    </w:lvl>
    <w:lvl w:ilvl="5" w:tplc="0409001B" w:tentative="1">
      <w:start w:val="1"/>
      <w:numFmt w:val="lowerRoman"/>
      <w:lvlText w:val="%6."/>
      <w:lvlJc w:val="right"/>
      <w:pPr>
        <w:tabs>
          <w:tab w:val="num" w:pos="4176"/>
        </w:tabs>
        <w:ind w:left="4176" w:hanging="180"/>
      </w:pPr>
    </w:lvl>
    <w:lvl w:ilvl="6" w:tplc="0409000F" w:tentative="1">
      <w:start w:val="1"/>
      <w:numFmt w:val="decimal"/>
      <w:lvlText w:val="%7."/>
      <w:lvlJc w:val="left"/>
      <w:pPr>
        <w:tabs>
          <w:tab w:val="num" w:pos="4896"/>
        </w:tabs>
        <w:ind w:left="4896" w:hanging="360"/>
      </w:pPr>
    </w:lvl>
    <w:lvl w:ilvl="7" w:tplc="04090019" w:tentative="1">
      <w:start w:val="1"/>
      <w:numFmt w:val="lowerLetter"/>
      <w:lvlText w:val="%8."/>
      <w:lvlJc w:val="left"/>
      <w:pPr>
        <w:tabs>
          <w:tab w:val="num" w:pos="5616"/>
        </w:tabs>
        <w:ind w:left="5616" w:hanging="360"/>
      </w:pPr>
    </w:lvl>
    <w:lvl w:ilvl="8" w:tplc="0409001B" w:tentative="1">
      <w:start w:val="1"/>
      <w:numFmt w:val="lowerRoman"/>
      <w:lvlText w:val="%9."/>
      <w:lvlJc w:val="right"/>
      <w:pPr>
        <w:tabs>
          <w:tab w:val="num" w:pos="6336"/>
        </w:tabs>
        <w:ind w:left="6336" w:hanging="180"/>
      </w:pPr>
    </w:lvl>
  </w:abstractNum>
  <w:abstractNum w:abstractNumId="19" w15:restartNumberingAfterBreak="0">
    <w:nsid w:val="67C25B8A"/>
    <w:multiLevelType w:val="hybridMultilevel"/>
    <w:tmpl w:val="FD10F336"/>
    <w:lvl w:ilvl="0" w:tplc="8D021A9E">
      <w:start w:val="1"/>
      <w:numFmt w:val="bullet"/>
      <w:lvlText w:val="-"/>
      <w:lvlJc w:val="left"/>
      <w:pPr>
        <w:tabs>
          <w:tab w:val="num" w:pos="360"/>
        </w:tabs>
        <w:ind w:left="360" w:hanging="360"/>
      </w:pPr>
      <w:rPr>
        <w:rFonts w:ascii="Times New Roman" w:hAnsi="Times New Roman" w:cs="Times New Roman"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7DF11FA"/>
    <w:multiLevelType w:val="hybridMultilevel"/>
    <w:tmpl w:val="9BEC185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A243B82"/>
    <w:multiLevelType w:val="hybridMultilevel"/>
    <w:tmpl w:val="1176431C"/>
    <w:lvl w:ilvl="0" w:tplc="704C9BF0">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09018A2"/>
    <w:multiLevelType w:val="multilevel"/>
    <w:tmpl w:val="671E7A94"/>
    <w:lvl w:ilvl="0">
      <w:start w:val="1"/>
      <w:numFmt w:val="decimal"/>
      <w:lvlText w:val="%1"/>
      <w:lvlJc w:val="left"/>
      <w:pPr>
        <w:tabs>
          <w:tab w:val="num" w:pos="432"/>
        </w:tabs>
        <w:ind w:left="432" w:hanging="432"/>
      </w:pPr>
      <w:rPr>
        <w:rFonts w:hint="default"/>
      </w:rPr>
    </w:lvl>
    <w:lvl w:ilvl="1">
      <w:start w:val="1"/>
      <w:numFmt w:val="decimal"/>
      <w:pStyle w:val="BookHeading2"/>
      <w:lvlText w:val="2.%2"/>
      <w:lvlJc w:val="left"/>
      <w:pPr>
        <w:tabs>
          <w:tab w:val="num" w:pos="576"/>
        </w:tabs>
        <w:ind w:left="576" w:hanging="576"/>
      </w:pPr>
      <w:rPr>
        <w:rFonts w:hint="default"/>
      </w:rPr>
    </w:lvl>
    <w:lvl w:ilvl="2">
      <w:start w:val="1"/>
      <w:numFmt w:val="decimal"/>
      <w:pStyle w:val="BookHeading3"/>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54F25BA"/>
    <w:multiLevelType w:val="hybridMultilevel"/>
    <w:tmpl w:val="2B3AD1BA"/>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7863412"/>
    <w:multiLevelType w:val="hybridMultilevel"/>
    <w:tmpl w:val="9D2E836C"/>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C3266B5"/>
    <w:multiLevelType w:val="hybridMultilevel"/>
    <w:tmpl w:val="EBCA5AC6"/>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8D021A9E">
      <w:start w:val="1"/>
      <w:numFmt w:val="bullet"/>
      <w:lvlText w:val="-"/>
      <w:lvlJc w:val="left"/>
      <w:pPr>
        <w:tabs>
          <w:tab w:val="num" w:pos="2160"/>
        </w:tabs>
        <w:ind w:left="2160" w:hanging="360"/>
      </w:pPr>
      <w:rPr>
        <w:rFonts w:ascii="Times New Roman" w:hAnsi="Times New Roman" w:cs="Times New Roman" w:hint="default"/>
        <w:sz w:val="16"/>
        <w:szCs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A85B67"/>
    <w:multiLevelType w:val="hybridMultilevel"/>
    <w:tmpl w:val="AC2A4674"/>
    <w:lvl w:ilvl="0" w:tplc="8D021A9E">
      <w:start w:val="1"/>
      <w:numFmt w:val="bullet"/>
      <w:lvlText w:val="-"/>
      <w:lvlJc w:val="left"/>
      <w:pPr>
        <w:tabs>
          <w:tab w:val="num" w:pos="252"/>
        </w:tabs>
        <w:ind w:left="252" w:hanging="360"/>
      </w:pPr>
      <w:rPr>
        <w:rFonts w:ascii="Times New Roman" w:hAnsi="Times New Roman" w:cs="Times New Roman"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342588797">
    <w:abstractNumId w:val="22"/>
  </w:num>
  <w:num w:numId="2" w16cid:durableId="7952521">
    <w:abstractNumId w:val="0"/>
  </w:num>
  <w:num w:numId="3" w16cid:durableId="1421215854">
    <w:abstractNumId w:val="8"/>
  </w:num>
  <w:num w:numId="4" w16cid:durableId="270168926">
    <w:abstractNumId w:val="8"/>
  </w:num>
  <w:num w:numId="5" w16cid:durableId="875855072">
    <w:abstractNumId w:val="8"/>
    <w:lvlOverride w:ilvl="0">
      <w:startOverride w:val="4"/>
    </w:lvlOverride>
    <w:lvlOverride w:ilvl="1">
      <w:startOverride w:val="1"/>
    </w:lvlOverride>
  </w:num>
  <w:num w:numId="6" w16cid:durableId="2109808577">
    <w:abstractNumId w:val="25"/>
  </w:num>
  <w:num w:numId="7" w16cid:durableId="1972977081">
    <w:abstractNumId w:val="1"/>
  </w:num>
  <w:num w:numId="8" w16cid:durableId="550769378">
    <w:abstractNumId w:val="9"/>
  </w:num>
  <w:num w:numId="9" w16cid:durableId="279998900">
    <w:abstractNumId w:val="17"/>
  </w:num>
  <w:num w:numId="10" w16cid:durableId="1556700870">
    <w:abstractNumId w:val="24"/>
  </w:num>
  <w:num w:numId="11" w16cid:durableId="157886248">
    <w:abstractNumId w:val="6"/>
  </w:num>
  <w:num w:numId="12" w16cid:durableId="1440680755">
    <w:abstractNumId w:val="23"/>
  </w:num>
  <w:num w:numId="13" w16cid:durableId="1440298480">
    <w:abstractNumId w:val="12"/>
  </w:num>
  <w:num w:numId="14" w16cid:durableId="2102287056">
    <w:abstractNumId w:val="4"/>
  </w:num>
  <w:num w:numId="15" w16cid:durableId="529534703">
    <w:abstractNumId w:val="3"/>
  </w:num>
  <w:num w:numId="16" w16cid:durableId="306978431">
    <w:abstractNumId w:val="19"/>
  </w:num>
  <w:num w:numId="17" w16cid:durableId="344743976">
    <w:abstractNumId w:val="5"/>
  </w:num>
  <w:num w:numId="18" w16cid:durableId="946041119">
    <w:abstractNumId w:val="21"/>
  </w:num>
  <w:num w:numId="19" w16cid:durableId="118643775">
    <w:abstractNumId w:val="15"/>
  </w:num>
  <w:num w:numId="20" w16cid:durableId="432214407">
    <w:abstractNumId w:val="13"/>
  </w:num>
  <w:num w:numId="21" w16cid:durableId="384062685">
    <w:abstractNumId w:val="26"/>
  </w:num>
  <w:num w:numId="22" w16cid:durableId="1916669218">
    <w:abstractNumId w:val="7"/>
  </w:num>
  <w:num w:numId="23" w16cid:durableId="49424352">
    <w:abstractNumId w:val="16"/>
  </w:num>
  <w:num w:numId="24" w16cid:durableId="1771124246">
    <w:abstractNumId w:val="11"/>
  </w:num>
  <w:num w:numId="25" w16cid:durableId="412704183">
    <w:abstractNumId w:val="2"/>
  </w:num>
  <w:num w:numId="26" w16cid:durableId="1896039926">
    <w:abstractNumId w:val="10"/>
  </w:num>
  <w:num w:numId="27" w16cid:durableId="582881070">
    <w:abstractNumId w:val="14"/>
  </w:num>
  <w:num w:numId="28" w16cid:durableId="257831726">
    <w:abstractNumId w:val="20"/>
  </w:num>
  <w:num w:numId="29" w16cid:durableId="419251614">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3141"/>
    <w:rsid w:val="000035B6"/>
    <w:rsid w:val="000039B2"/>
    <w:rsid w:val="00006FC2"/>
    <w:rsid w:val="0001147A"/>
    <w:rsid w:val="000136AC"/>
    <w:rsid w:val="00015D9E"/>
    <w:rsid w:val="00021F60"/>
    <w:rsid w:val="000232ED"/>
    <w:rsid w:val="000232F6"/>
    <w:rsid w:val="00025541"/>
    <w:rsid w:val="000268BF"/>
    <w:rsid w:val="00027398"/>
    <w:rsid w:val="00030A0C"/>
    <w:rsid w:val="00032B26"/>
    <w:rsid w:val="00032F53"/>
    <w:rsid w:val="00042BCB"/>
    <w:rsid w:val="00043E33"/>
    <w:rsid w:val="00044344"/>
    <w:rsid w:val="00044A56"/>
    <w:rsid w:val="000460C1"/>
    <w:rsid w:val="000465C3"/>
    <w:rsid w:val="000533C1"/>
    <w:rsid w:val="00053C2E"/>
    <w:rsid w:val="00054A01"/>
    <w:rsid w:val="000559A2"/>
    <w:rsid w:val="00060040"/>
    <w:rsid w:val="00061576"/>
    <w:rsid w:val="00065E4A"/>
    <w:rsid w:val="000673BB"/>
    <w:rsid w:val="00070953"/>
    <w:rsid w:val="000713E3"/>
    <w:rsid w:val="000743F5"/>
    <w:rsid w:val="00074C87"/>
    <w:rsid w:val="000768E2"/>
    <w:rsid w:val="00076A97"/>
    <w:rsid w:val="00077C54"/>
    <w:rsid w:val="00083F90"/>
    <w:rsid w:val="0008577C"/>
    <w:rsid w:val="00085E8A"/>
    <w:rsid w:val="000874C7"/>
    <w:rsid w:val="00092432"/>
    <w:rsid w:val="000925F9"/>
    <w:rsid w:val="00094194"/>
    <w:rsid w:val="00095A26"/>
    <w:rsid w:val="00095FEC"/>
    <w:rsid w:val="000978DE"/>
    <w:rsid w:val="000A064E"/>
    <w:rsid w:val="000A461D"/>
    <w:rsid w:val="000B19B4"/>
    <w:rsid w:val="000B34AD"/>
    <w:rsid w:val="000B39FE"/>
    <w:rsid w:val="000B449D"/>
    <w:rsid w:val="000B493D"/>
    <w:rsid w:val="000B4E5E"/>
    <w:rsid w:val="000B60A2"/>
    <w:rsid w:val="000B6355"/>
    <w:rsid w:val="000B6E9A"/>
    <w:rsid w:val="000B75B5"/>
    <w:rsid w:val="000B7843"/>
    <w:rsid w:val="000C0407"/>
    <w:rsid w:val="000C104A"/>
    <w:rsid w:val="000C2458"/>
    <w:rsid w:val="000C29F4"/>
    <w:rsid w:val="000C2A89"/>
    <w:rsid w:val="000C56A6"/>
    <w:rsid w:val="000C5A0C"/>
    <w:rsid w:val="000C68F4"/>
    <w:rsid w:val="000C6B1A"/>
    <w:rsid w:val="000C7921"/>
    <w:rsid w:val="000D06DA"/>
    <w:rsid w:val="000D31E9"/>
    <w:rsid w:val="000D35F0"/>
    <w:rsid w:val="000D6AF9"/>
    <w:rsid w:val="000E0307"/>
    <w:rsid w:val="000E0AC8"/>
    <w:rsid w:val="000E2492"/>
    <w:rsid w:val="000E2947"/>
    <w:rsid w:val="000E4D00"/>
    <w:rsid w:val="000E75B6"/>
    <w:rsid w:val="000F017C"/>
    <w:rsid w:val="000F296C"/>
    <w:rsid w:val="000F50B7"/>
    <w:rsid w:val="000F5C99"/>
    <w:rsid w:val="000F7E3F"/>
    <w:rsid w:val="001004BB"/>
    <w:rsid w:val="00101261"/>
    <w:rsid w:val="001031EB"/>
    <w:rsid w:val="0011045C"/>
    <w:rsid w:val="00111A6C"/>
    <w:rsid w:val="001133B2"/>
    <w:rsid w:val="001134B0"/>
    <w:rsid w:val="001136AD"/>
    <w:rsid w:val="00113FC4"/>
    <w:rsid w:val="00116304"/>
    <w:rsid w:val="00116892"/>
    <w:rsid w:val="00116A2C"/>
    <w:rsid w:val="00117746"/>
    <w:rsid w:val="001208E0"/>
    <w:rsid w:val="00121305"/>
    <w:rsid w:val="00122038"/>
    <w:rsid w:val="001247DC"/>
    <w:rsid w:val="001254FC"/>
    <w:rsid w:val="00125DDB"/>
    <w:rsid w:val="00126716"/>
    <w:rsid w:val="00130503"/>
    <w:rsid w:val="00131495"/>
    <w:rsid w:val="00131A7B"/>
    <w:rsid w:val="001328A2"/>
    <w:rsid w:val="00134125"/>
    <w:rsid w:val="001341A8"/>
    <w:rsid w:val="0013421D"/>
    <w:rsid w:val="0013538E"/>
    <w:rsid w:val="0013552E"/>
    <w:rsid w:val="00136B11"/>
    <w:rsid w:val="001376BA"/>
    <w:rsid w:val="001408EB"/>
    <w:rsid w:val="001452B2"/>
    <w:rsid w:val="00146F2A"/>
    <w:rsid w:val="00153F11"/>
    <w:rsid w:val="00156065"/>
    <w:rsid w:val="00156661"/>
    <w:rsid w:val="00161BAC"/>
    <w:rsid w:val="00163118"/>
    <w:rsid w:val="00163EF9"/>
    <w:rsid w:val="0016605B"/>
    <w:rsid w:val="00166199"/>
    <w:rsid w:val="0016666B"/>
    <w:rsid w:val="00171474"/>
    <w:rsid w:val="001773CB"/>
    <w:rsid w:val="001777D5"/>
    <w:rsid w:val="0017795B"/>
    <w:rsid w:val="0018221F"/>
    <w:rsid w:val="00182A77"/>
    <w:rsid w:val="001835DE"/>
    <w:rsid w:val="001836D4"/>
    <w:rsid w:val="0018487A"/>
    <w:rsid w:val="00184E93"/>
    <w:rsid w:val="00185819"/>
    <w:rsid w:val="001859F7"/>
    <w:rsid w:val="00186406"/>
    <w:rsid w:val="001867FB"/>
    <w:rsid w:val="00186D14"/>
    <w:rsid w:val="00191BA9"/>
    <w:rsid w:val="001926F6"/>
    <w:rsid w:val="00192EB8"/>
    <w:rsid w:val="00196634"/>
    <w:rsid w:val="001972B9"/>
    <w:rsid w:val="001A08A9"/>
    <w:rsid w:val="001A1781"/>
    <w:rsid w:val="001A3463"/>
    <w:rsid w:val="001A4A61"/>
    <w:rsid w:val="001A6A90"/>
    <w:rsid w:val="001A6E59"/>
    <w:rsid w:val="001B1275"/>
    <w:rsid w:val="001B1D8D"/>
    <w:rsid w:val="001B5505"/>
    <w:rsid w:val="001B5B77"/>
    <w:rsid w:val="001B7E58"/>
    <w:rsid w:val="001C393D"/>
    <w:rsid w:val="001C3F73"/>
    <w:rsid w:val="001D302F"/>
    <w:rsid w:val="001D4662"/>
    <w:rsid w:val="001D47FB"/>
    <w:rsid w:val="001D6C94"/>
    <w:rsid w:val="001E1279"/>
    <w:rsid w:val="001E32E2"/>
    <w:rsid w:val="001F2A97"/>
    <w:rsid w:val="001F448F"/>
    <w:rsid w:val="001F716B"/>
    <w:rsid w:val="00200738"/>
    <w:rsid w:val="002020F3"/>
    <w:rsid w:val="002028FF"/>
    <w:rsid w:val="002046AB"/>
    <w:rsid w:val="00204B9F"/>
    <w:rsid w:val="0020503C"/>
    <w:rsid w:val="002059AE"/>
    <w:rsid w:val="00206D89"/>
    <w:rsid w:val="00210ECB"/>
    <w:rsid w:val="00212104"/>
    <w:rsid w:val="0021732C"/>
    <w:rsid w:val="002173E3"/>
    <w:rsid w:val="00217667"/>
    <w:rsid w:val="00217694"/>
    <w:rsid w:val="002227AB"/>
    <w:rsid w:val="00222BC9"/>
    <w:rsid w:val="00222C40"/>
    <w:rsid w:val="00225CFB"/>
    <w:rsid w:val="002304AE"/>
    <w:rsid w:val="00230C14"/>
    <w:rsid w:val="00231E5E"/>
    <w:rsid w:val="002324E7"/>
    <w:rsid w:val="00232AD4"/>
    <w:rsid w:val="00234526"/>
    <w:rsid w:val="002352B2"/>
    <w:rsid w:val="00236F05"/>
    <w:rsid w:val="0023728E"/>
    <w:rsid w:val="00242A42"/>
    <w:rsid w:val="00242F68"/>
    <w:rsid w:val="00243BE0"/>
    <w:rsid w:val="002467B5"/>
    <w:rsid w:val="0024736C"/>
    <w:rsid w:val="00250359"/>
    <w:rsid w:val="002522BB"/>
    <w:rsid w:val="002530CC"/>
    <w:rsid w:val="00253138"/>
    <w:rsid w:val="00253D80"/>
    <w:rsid w:val="002541D9"/>
    <w:rsid w:val="00254BF8"/>
    <w:rsid w:val="0025792F"/>
    <w:rsid w:val="00260081"/>
    <w:rsid w:val="00260CE2"/>
    <w:rsid w:val="0026143A"/>
    <w:rsid w:val="0026171F"/>
    <w:rsid w:val="0026178E"/>
    <w:rsid w:val="00261E84"/>
    <w:rsid w:val="0026211E"/>
    <w:rsid w:val="00262B1B"/>
    <w:rsid w:val="0026307C"/>
    <w:rsid w:val="00264484"/>
    <w:rsid w:val="00264F80"/>
    <w:rsid w:val="00265009"/>
    <w:rsid w:val="0027370D"/>
    <w:rsid w:val="002742BB"/>
    <w:rsid w:val="0027444B"/>
    <w:rsid w:val="002756B5"/>
    <w:rsid w:val="0027572C"/>
    <w:rsid w:val="00275A79"/>
    <w:rsid w:val="00277F7A"/>
    <w:rsid w:val="002811D7"/>
    <w:rsid w:val="00282FE4"/>
    <w:rsid w:val="00283F3C"/>
    <w:rsid w:val="00284510"/>
    <w:rsid w:val="00284EEF"/>
    <w:rsid w:val="002879B3"/>
    <w:rsid w:val="0029072C"/>
    <w:rsid w:val="00292E7C"/>
    <w:rsid w:val="00294973"/>
    <w:rsid w:val="00294AB5"/>
    <w:rsid w:val="00294CF4"/>
    <w:rsid w:val="0029600A"/>
    <w:rsid w:val="00297B34"/>
    <w:rsid w:val="002A29E2"/>
    <w:rsid w:val="002A5380"/>
    <w:rsid w:val="002B19F3"/>
    <w:rsid w:val="002B24AF"/>
    <w:rsid w:val="002B2711"/>
    <w:rsid w:val="002B2792"/>
    <w:rsid w:val="002B2F09"/>
    <w:rsid w:val="002C321A"/>
    <w:rsid w:val="002C50DE"/>
    <w:rsid w:val="002C6F88"/>
    <w:rsid w:val="002D0C71"/>
    <w:rsid w:val="002D3BBD"/>
    <w:rsid w:val="002D3D4D"/>
    <w:rsid w:val="002D5BA0"/>
    <w:rsid w:val="002E1DE8"/>
    <w:rsid w:val="002E2E5F"/>
    <w:rsid w:val="002E59B5"/>
    <w:rsid w:val="002E78CB"/>
    <w:rsid w:val="002F0CF9"/>
    <w:rsid w:val="002F295E"/>
    <w:rsid w:val="002F4388"/>
    <w:rsid w:val="002F571F"/>
    <w:rsid w:val="00300523"/>
    <w:rsid w:val="003014A9"/>
    <w:rsid w:val="00301789"/>
    <w:rsid w:val="003034FC"/>
    <w:rsid w:val="00306EA2"/>
    <w:rsid w:val="003135EA"/>
    <w:rsid w:val="00313CE0"/>
    <w:rsid w:val="00320653"/>
    <w:rsid w:val="003206F1"/>
    <w:rsid w:val="00320862"/>
    <w:rsid w:val="0032097B"/>
    <w:rsid w:val="00320EB6"/>
    <w:rsid w:val="00321262"/>
    <w:rsid w:val="00321546"/>
    <w:rsid w:val="003247B8"/>
    <w:rsid w:val="00324D93"/>
    <w:rsid w:val="00325053"/>
    <w:rsid w:val="003256B4"/>
    <w:rsid w:val="0033205E"/>
    <w:rsid w:val="003356E8"/>
    <w:rsid w:val="0034331A"/>
    <w:rsid w:val="003458B0"/>
    <w:rsid w:val="00345FA7"/>
    <w:rsid w:val="00350CB2"/>
    <w:rsid w:val="00353A1D"/>
    <w:rsid w:val="00355EAA"/>
    <w:rsid w:val="00356ECD"/>
    <w:rsid w:val="00357444"/>
    <w:rsid w:val="003639E6"/>
    <w:rsid w:val="00363C59"/>
    <w:rsid w:val="00366049"/>
    <w:rsid w:val="00366481"/>
    <w:rsid w:val="00366A4D"/>
    <w:rsid w:val="00370218"/>
    <w:rsid w:val="00370F7D"/>
    <w:rsid w:val="0037298A"/>
    <w:rsid w:val="00372D3C"/>
    <w:rsid w:val="00373973"/>
    <w:rsid w:val="00374C57"/>
    <w:rsid w:val="003751F8"/>
    <w:rsid w:val="003765A4"/>
    <w:rsid w:val="003805CE"/>
    <w:rsid w:val="00381CC3"/>
    <w:rsid w:val="00382815"/>
    <w:rsid w:val="0038309D"/>
    <w:rsid w:val="00385B68"/>
    <w:rsid w:val="0038627C"/>
    <w:rsid w:val="003911B1"/>
    <w:rsid w:val="00391516"/>
    <w:rsid w:val="00392D4C"/>
    <w:rsid w:val="0039314D"/>
    <w:rsid w:val="00396DC7"/>
    <w:rsid w:val="003A1664"/>
    <w:rsid w:val="003A1CE3"/>
    <w:rsid w:val="003A23EE"/>
    <w:rsid w:val="003A519C"/>
    <w:rsid w:val="003A5DE0"/>
    <w:rsid w:val="003A6179"/>
    <w:rsid w:val="003B0410"/>
    <w:rsid w:val="003B0DD2"/>
    <w:rsid w:val="003B233F"/>
    <w:rsid w:val="003B621A"/>
    <w:rsid w:val="003B69D7"/>
    <w:rsid w:val="003B6E48"/>
    <w:rsid w:val="003B740D"/>
    <w:rsid w:val="003C2712"/>
    <w:rsid w:val="003C3295"/>
    <w:rsid w:val="003C34EB"/>
    <w:rsid w:val="003C3B22"/>
    <w:rsid w:val="003C4068"/>
    <w:rsid w:val="003C59BA"/>
    <w:rsid w:val="003C5F73"/>
    <w:rsid w:val="003C6441"/>
    <w:rsid w:val="003D15B9"/>
    <w:rsid w:val="003D1829"/>
    <w:rsid w:val="003D3111"/>
    <w:rsid w:val="003D6811"/>
    <w:rsid w:val="003D6ADA"/>
    <w:rsid w:val="003E2CC7"/>
    <w:rsid w:val="003E3F2E"/>
    <w:rsid w:val="003E5BA4"/>
    <w:rsid w:val="003E6CC2"/>
    <w:rsid w:val="003E7A7E"/>
    <w:rsid w:val="003E7EF4"/>
    <w:rsid w:val="003F3993"/>
    <w:rsid w:val="003F44B4"/>
    <w:rsid w:val="003F480A"/>
    <w:rsid w:val="003F5EAF"/>
    <w:rsid w:val="004009A3"/>
    <w:rsid w:val="00401555"/>
    <w:rsid w:val="0040292C"/>
    <w:rsid w:val="0040304A"/>
    <w:rsid w:val="00405700"/>
    <w:rsid w:val="00407D5B"/>
    <w:rsid w:val="004127E5"/>
    <w:rsid w:val="0041322F"/>
    <w:rsid w:val="00414DFC"/>
    <w:rsid w:val="00414FF3"/>
    <w:rsid w:val="004153C1"/>
    <w:rsid w:val="00422003"/>
    <w:rsid w:val="00422D5B"/>
    <w:rsid w:val="00422D8B"/>
    <w:rsid w:val="00424A45"/>
    <w:rsid w:val="004250BB"/>
    <w:rsid w:val="00425B68"/>
    <w:rsid w:val="004264DF"/>
    <w:rsid w:val="00430EB5"/>
    <w:rsid w:val="00432ED1"/>
    <w:rsid w:val="00433EB7"/>
    <w:rsid w:val="0043516E"/>
    <w:rsid w:val="004363D6"/>
    <w:rsid w:val="004367E8"/>
    <w:rsid w:val="00436F69"/>
    <w:rsid w:val="00437832"/>
    <w:rsid w:val="004403C8"/>
    <w:rsid w:val="0044143C"/>
    <w:rsid w:val="00441AAB"/>
    <w:rsid w:val="00441C0B"/>
    <w:rsid w:val="0044315A"/>
    <w:rsid w:val="00443D67"/>
    <w:rsid w:val="00444228"/>
    <w:rsid w:val="004546DB"/>
    <w:rsid w:val="004560C3"/>
    <w:rsid w:val="00457E08"/>
    <w:rsid w:val="00462EEB"/>
    <w:rsid w:val="00467742"/>
    <w:rsid w:val="0047017C"/>
    <w:rsid w:val="00470943"/>
    <w:rsid w:val="00475C39"/>
    <w:rsid w:val="00475D64"/>
    <w:rsid w:val="0047657D"/>
    <w:rsid w:val="004772E3"/>
    <w:rsid w:val="00477788"/>
    <w:rsid w:val="004818B8"/>
    <w:rsid w:val="00482548"/>
    <w:rsid w:val="00482E9D"/>
    <w:rsid w:val="004856DD"/>
    <w:rsid w:val="0049027E"/>
    <w:rsid w:val="00490D80"/>
    <w:rsid w:val="00492351"/>
    <w:rsid w:val="00493155"/>
    <w:rsid w:val="0049424A"/>
    <w:rsid w:val="004962BA"/>
    <w:rsid w:val="0049674E"/>
    <w:rsid w:val="00496DB0"/>
    <w:rsid w:val="004979D9"/>
    <w:rsid w:val="00497BD3"/>
    <w:rsid w:val="004A09DC"/>
    <w:rsid w:val="004A2082"/>
    <w:rsid w:val="004A2368"/>
    <w:rsid w:val="004A2BF1"/>
    <w:rsid w:val="004A2CA6"/>
    <w:rsid w:val="004B312F"/>
    <w:rsid w:val="004B32F0"/>
    <w:rsid w:val="004B4D77"/>
    <w:rsid w:val="004B5137"/>
    <w:rsid w:val="004B6B82"/>
    <w:rsid w:val="004C2AA0"/>
    <w:rsid w:val="004C5D6B"/>
    <w:rsid w:val="004C7788"/>
    <w:rsid w:val="004D32A3"/>
    <w:rsid w:val="004E1BC7"/>
    <w:rsid w:val="004E2C4B"/>
    <w:rsid w:val="004E39CE"/>
    <w:rsid w:val="004E471C"/>
    <w:rsid w:val="004F1F93"/>
    <w:rsid w:val="004F2C40"/>
    <w:rsid w:val="004F3BC7"/>
    <w:rsid w:val="004F5032"/>
    <w:rsid w:val="004F61D7"/>
    <w:rsid w:val="004F71C9"/>
    <w:rsid w:val="005002EA"/>
    <w:rsid w:val="00504601"/>
    <w:rsid w:val="005070A1"/>
    <w:rsid w:val="005071F8"/>
    <w:rsid w:val="00507779"/>
    <w:rsid w:val="00507CB4"/>
    <w:rsid w:val="00507FA4"/>
    <w:rsid w:val="005136D5"/>
    <w:rsid w:val="00513DC8"/>
    <w:rsid w:val="00514E4E"/>
    <w:rsid w:val="005170EA"/>
    <w:rsid w:val="00522CCD"/>
    <w:rsid w:val="00523E9D"/>
    <w:rsid w:val="00524EE8"/>
    <w:rsid w:val="00526AA2"/>
    <w:rsid w:val="005273A3"/>
    <w:rsid w:val="0053500F"/>
    <w:rsid w:val="005350BA"/>
    <w:rsid w:val="00536207"/>
    <w:rsid w:val="00536918"/>
    <w:rsid w:val="005408DA"/>
    <w:rsid w:val="00541573"/>
    <w:rsid w:val="00541C5F"/>
    <w:rsid w:val="00544397"/>
    <w:rsid w:val="0055566F"/>
    <w:rsid w:val="0055578A"/>
    <w:rsid w:val="00561B33"/>
    <w:rsid w:val="005630FE"/>
    <w:rsid w:val="00563390"/>
    <w:rsid w:val="005635FE"/>
    <w:rsid w:val="00563856"/>
    <w:rsid w:val="00563E04"/>
    <w:rsid w:val="00565BF5"/>
    <w:rsid w:val="00571039"/>
    <w:rsid w:val="005732F4"/>
    <w:rsid w:val="005733B7"/>
    <w:rsid w:val="00574199"/>
    <w:rsid w:val="005745F4"/>
    <w:rsid w:val="00576E42"/>
    <w:rsid w:val="00580FB1"/>
    <w:rsid w:val="0058292B"/>
    <w:rsid w:val="005834EF"/>
    <w:rsid w:val="0058390A"/>
    <w:rsid w:val="00584704"/>
    <w:rsid w:val="0058754A"/>
    <w:rsid w:val="00587735"/>
    <w:rsid w:val="00591660"/>
    <w:rsid w:val="005930DA"/>
    <w:rsid w:val="00594DD7"/>
    <w:rsid w:val="00596C49"/>
    <w:rsid w:val="005973C5"/>
    <w:rsid w:val="005A090E"/>
    <w:rsid w:val="005A0D76"/>
    <w:rsid w:val="005A63C0"/>
    <w:rsid w:val="005A70B3"/>
    <w:rsid w:val="005B0F09"/>
    <w:rsid w:val="005B1BBA"/>
    <w:rsid w:val="005B291B"/>
    <w:rsid w:val="005B2C45"/>
    <w:rsid w:val="005B307C"/>
    <w:rsid w:val="005B39A5"/>
    <w:rsid w:val="005B5F13"/>
    <w:rsid w:val="005C455C"/>
    <w:rsid w:val="005C496C"/>
    <w:rsid w:val="005C4984"/>
    <w:rsid w:val="005C79AF"/>
    <w:rsid w:val="005D0483"/>
    <w:rsid w:val="005D1A1C"/>
    <w:rsid w:val="005D2FCA"/>
    <w:rsid w:val="005D5EA9"/>
    <w:rsid w:val="005E2333"/>
    <w:rsid w:val="005E27DD"/>
    <w:rsid w:val="005E4C90"/>
    <w:rsid w:val="005E5768"/>
    <w:rsid w:val="005E7ADF"/>
    <w:rsid w:val="005F010E"/>
    <w:rsid w:val="005F0CBF"/>
    <w:rsid w:val="005F1230"/>
    <w:rsid w:val="005F2352"/>
    <w:rsid w:val="005F4AEA"/>
    <w:rsid w:val="006003EE"/>
    <w:rsid w:val="00602050"/>
    <w:rsid w:val="00604E74"/>
    <w:rsid w:val="00605184"/>
    <w:rsid w:val="00605DDA"/>
    <w:rsid w:val="00613496"/>
    <w:rsid w:val="00614293"/>
    <w:rsid w:val="006160A6"/>
    <w:rsid w:val="00616CDF"/>
    <w:rsid w:val="0062061F"/>
    <w:rsid w:val="006214C0"/>
    <w:rsid w:val="006255CC"/>
    <w:rsid w:val="00630C36"/>
    <w:rsid w:val="00632171"/>
    <w:rsid w:val="0063413D"/>
    <w:rsid w:val="00634A20"/>
    <w:rsid w:val="00636A8A"/>
    <w:rsid w:val="00637C87"/>
    <w:rsid w:val="00640128"/>
    <w:rsid w:val="0064048B"/>
    <w:rsid w:val="00641144"/>
    <w:rsid w:val="00641762"/>
    <w:rsid w:val="00641951"/>
    <w:rsid w:val="00642958"/>
    <w:rsid w:val="00642CA2"/>
    <w:rsid w:val="0064414E"/>
    <w:rsid w:val="00645176"/>
    <w:rsid w:val="00650477"/>
    <w:rsid w:val="00652B03"/>
    <w:rsid w:val="00655EA0"/>
    <w:rsid w:val="00657BBC"/>
    <w:rsid w:val="00661110"/>
    <w:rsid w:val="006613FB"/>
    <w:rsid w:val="00664857"/>
    <w:rsid w:val="0067467F"/>
    <w:rsid w:val="00680AB7"/>
    <w:rsid w:val="00681BC4"/>
    <w:rsid w:val="00681D4E"/>
    <w:rsid w:val="0068329B"/>
    <w:rsid w:val="00683D26"/>
    <w:rsid w:val="00684A27"/>
    <w:rsid w:val="00687406"/>
    <w:rsid w:val="00696474"/>
    <w:rsid w:val="00697BBA"/>
    <w:rsid w:val="006A1CBA"/>
    <w:rsid w:val="006A3AAE"/>
    <w:rsid w:val="006A758D"/>
    <w:rsid w:val="006A7D5B"/>
    <w:rsid w:val="006B0250"/>
    <w:rsid w:val="006B0B42"/>
    <w:rsid w:val="006B2FB3"/>
    <w:rsid w:val="006B4B1B"/>
    <w:rsid w:val="006C34E9"/>
    <w:rsid w:val="006C43CD"/>
    <w:rsid w:val="006C4502"/>
    <w:rsid w:val="006C6120"/>
    <w:rsid w:val="006D3DA7"/>
    <w:rsid w:val="006D5650"/>
    <w:rsid w:val="006D57E0"/>
    <w:rsid w:val="006D5DF1"/>
    <w:rsid w:val="006D604F"/>
    <w:rsid w:val="006D7129"/>
    <w:rsid w:val="006E0F71"/>
    <w:rsid w:val="006E1656"/>
    <w:rsid w:val="006E1BEC"/>
    <w:rsid w:val="006E2B3B"/>
    <w:rsid w:val="006E5EE6"/>
    <w:rsid w:val="006F030F"/>
    <w:rsid w:val="006F2315"/>
    <w:rsid w:val="006F3042"/>
    <w:rsid w:val="006F45A4"/>
    <w:rsid w:val="006F5347"/>
    <w:rsid w:val="006F6FAE"/>
    <w:rsid w:val="007004D7"/>
    <w:rsid w:val="00700A73"/>
    <w:rsid w:val="00702D98"/>
    <w:rsid w:val="00702F8E"/>
    <w:rsid w:val="00703E44"/>
    <w:rsid w:val="00704BD0"/>
    <w:rsid w:val="00704EF6"/>
    <w:rsid w:val="00705B66"/>
    <w:rsid w:val="0070611A"/>
    <w:rsid w:val="007062C3"/>
    <w:rsid w:val="00710DCD"/>
    <w:rsid w:val="00710E74"/>
    <w:rsid w:val="00711F31"/>
    <w:rsid w:val="00712F95"/>
    <w:rsid w:val="00714227"/>
    <w:rsid w:val="00714A46"/>
    <w:rsid w:val="00716049"/>
    <w:rsid w:val="0072177A"/>
    <w:rsid w:val="007238E2"/>
    <w:rsid w:val="00724940"/>
    <w:rsid w:val="00732546"/>
    <w:rsid w:val="00732EA4"/>
    <w:rsid w:val="0073340D"/>
    <w:rsid w:val="00734359"/>
    <w:rsid w:val="00734422"/>
    <w:rsid w:val="007402EF"/>
    <w:rsid w:val="007418DB"/>
    <w:rsid w:val="0074221E"/>
    <w:rsid w:val="00742C99"/>
    <w:rsid w:val="00746634"/>
    <w:rsid w:val="00746E01"/>
    <w:rsid w:val="0075029C"/>
    <w:rsid w:val="007554D2"/>
    <w:rsid w:val="00755CDE"/>
    <w:rsid w:val="00757830"/>
    <w:rsid w:val="00757D2E"/>
    <w:rsid w:val="00760148"/>
    <w:rsid w:val="00760DD9"/>
    <w:rsid w:val="00761F53"/>
    <w:rsid w:val="00763662"/>
    <w:rsid w:val="007651FA"/>
    <w:rsid w:val="007658BA"/>
    <w:rsid w:val="00770F03"/>
    <w:rsid w:val="0077137B"/>
    <w:rsid w:val="007716BC"/>
    <w:rsid w:val="00777335"/>
    <w:rsid w:val="00777F20"/>
    <w:rsid w:val="00781133"/>
    <w:rsid w:val="00785095"/>
    <w:rsid w:val="00785D4E"/>
    <w:rsid w:val="00794111"/>
    <w:rsid w:val="00796336"/>
    <w:rsid w:val="00797430"/>
    <w:rsid w:val="007A133D"/>
    <w:rsid w:val="007A7091"/>
    <w:rsid w:val="007A7CB8"/>
    <w:rsid w:val="007A7CCA"/>
    <w:rsid w:val="007A7F61"/>
    <w:rsid w:val="007B06BD"/>
    <w:rsid w:val="007B2E9F"/>
    <w:rsid w:val="007B2FFD"/>
    <w:rsid w:val="007B32AC"/>
    <w:rsid w:val="007C1535"/>
    <w:rsid w:val="007C186C"/>
    <w:rsid w:val="007C28B4"/>
    <w:rsid w:val="007C7EE0"/>
    <w:rsid w:val="007D01FE"/>
    <w:rsid w:val="007D0753"/>
    <w:rsid w:val="007D156F"/>
    <w:rsid w:val="007D1680"/>
    <w:rsid w:val="007D3CF2"/>
    <w:rsid w:val="007E2324"/>
    <w:rsid w:val="007E2EE7"/>
    <w:rsid w:val="007E4FB0"/>
    <w:rsid w:val="007E5A91"/>
    <w:rsid w:val="007E6480"/>
    <w:rsid w:val="007E7CBD"/>
    <w:rsid w:val="007F0CDC"/>
    <w:rsid w:val="007F2795"/>
    <w:rsid w:val="007F3F3F"/>
    <w:rsid w:val="007F4D93"/>
    <w:rsid w:val="007F5C3C"/>
    <w:rsid w:val="007F75BD"/>
    <w:rsid w:val="0080375D"/>
    <w:rsid w:val="0080418B"/>
    <w:rsid w:val="00806778"/>
    <w:rsid w:val="00807ECF"/>
    <w:rsid w:val="0081276B"/>
    <w:rsid w:val="00813761"/>
    <w:rsid w:val="00814268"/>
    <w:rsid w:val="00816778"/>
    <w:rsid w:val="00817E05"/>
    <w:rsid w:val="008253CC"/>
    <w:rsid w:val="00825663"/>
    <w:rsid w:val="00826532"/>
    <w:rsid w:val="008305C7"/>
    <w:rsid w:val="00830E0A"/>
    <w:rsid w:val="00831057"/>
    <w:rsid w:val="008328AC"/>
    <w:rsid w:val="00834449"/>
    <w:rsid w:val="008345BD"/>
    <w:rsid w:val="008360D5"/>
    <w:rsid w:val="00841290"/>
    <w:rsid w:val="00844545"/>
    <w:rsid w:val="00845159"/>
    <w:rsid w:val="00846F95"/>
    <w:rsid w:val="008474FD"/>
    <w:rsid w:val="00850271"/>
    <w:rsid w:val="0085033F"/>
    <w:rsid w:val="00851750"/>
    <w:rsid w:val="008535A8"/>
    <w:rsid w:val="008568D2"/>
    <w:rsid w:val="00864A33"/>
    <w:rsid w:val="00866D8E"/>
    <w:rsid w:val="00872615"/>
    <w:rsid w:val="008754D5"/>
    <w:rsid w:val="0087720B"/>
    <w:rsid w:val="00882173"/>
    <w:rsid w:val="00884D20"/>
    <w:rsid w:val="00887529"/>
    <w:rsid w:val="00891BD4"/>
    <w:rsid w:val="00892929"/>
    <w:rsid w:val="00892DC7"/>
    <w:rsid w:val="008930B1"/>
    <w:rsid w:val="00893684"/>
    <w:rsid w:val="0089560D"/>
    <w:rsid w:val="008979BE"/>
    <w:rsid w:val="008A0D24"/>
    <w:rsid w:val="008A5388"/>
    <w:rsid w:val="008A6B04"/>
    <w:rsid w:val="008A7425"/>
    <w:rsid w:val="008B1893"/>
    <w:rsid w:val="008B2A60"/>
    <w:rsid w:val="008B38CC"/>
    <w:rsid w:val="008B5856"/>
    <w:rsid w:val="008B6989"/>
    <w:rsid w:val="008C0631"/>
    <w:rsid w:val="008C1246"/>
    <w:rsid w:val="008C1378"/>
    <w:rsid w:val="008C3208"/>
    <w:rsid w:val="008D070F"/>
    <w:rsid w:val="008D0D29"/>
    <w:rsid w:val="008D2516"/>
    <w:rsid w:val="008D2766"/>
    <w:rsid w:val="008D7624"/>
    <w:rsid w:val="008E2587"/>
    <w:rsid w:val="008E3F20"/>
    <w:rsid w:val="008E49AA"/>
    <w:rsid w:val="008E71BF"/>
    <w:rsid w:val="008F0442"/>
    <w:rsid w:val="008F123E"/>
    <w:rsid w:val="008F1ED7"/>
    <w:rsid w:val="008F4562"/>
    <w:rsid w:val="008F476C"/>
    <w:rsid w:val="008F6AEE"/>
    <w:rsid w:val="009033B7"/>
    <w:rsid w:val="00903582"/>
    <w:rsid w:val="009036A6"/>
    <w:rsid w:val="00911192"/>
    <w:rsid w:val="00913DF0"/>
    <w:rsid w:val="009148A3"/>
    <w:rsid w:val="009154A4"/>
    <w:rsid w:val="00915554"/>
    <w:rsid w:val="00915CE2"/>
    <w:rsid w:val="00917804"/>
    <w:rsid w:val="00921F56"/>
    <w:rsid w:val="00923711"/>
    <w:rsid w:val="00925BEA"/>
    <w:rsid w:val="00931EE8"/>
    <w:rsid w:val="009400FB"/>
    <w:rsid w:val="00943406"/>
    <w:rsid w:val="00945D6C"/>
    <w:rsid w:val="009464CB"/>
    <w:rsid w:val="0094691B"/>
    <w:rsid w:val="00946FA2"/>
    <w:rsid w:val="009505B0"/>
    <w:rsid w:val="00954BEB"/>
    <w:rsid w:val="00956ABD"/>
    <w:rsid w:val="00957ACE"/>
    <w:rsid w:val="0096195F"/>
    <w:rsid w:val="009625AC"/>
    <w:rsid w:val="009716A2"/>
    <w:rsid w:val="009728E1"/>
    <w:rsid w:val="00975244"/>
    <w:rsid w:val="00975A5F"/>
    <w:rsid w:val="00977DFB"/>
    <w:rsid w:val="00981BC6"/>
    <w:rsid w:val="00983451"/>
    <w:rsid w:val="009900A3"/>
    <w:rsid w:val="00991393"/>
    <w:rsid w:val="009A1756"/>
    <w:rsid w:val="009A461E"/>
    <w:rsid w:val="009A4A59"/>
    <w:rsid w:val="009A605C"/>
    <w:rsid w:val="009A6C2A"/>
    <w:rsid w:val="009B2390"/>
    <w:rsid w:val="009B3311"/>
    <w:rsid w:val="009B5DF5"/>
    <w:rsid w:val="009B6EAE"/>
    <w:rsid w:val="009C0A57"/>
    <w:rsid w:val="009C1AF2"/>
    <w:rsid w:val="009C2067"/>
    <w:rsid w:val="009C3D03"/>
    <w:rsid w:val="009C7EF6"/>
    <w:rsid w:val="009D233C"/>
    <w:rsid w:val="009D47E4"/>
    <w:rsid w:val="009D47E9"/>
    <w:rsid w:val="009D6FB6"/>
    <w:rsid w:val="009D7915"/>
    <w:rsid w:val="009E04BA"/>
    <w:rsid w:val="009E0D2B"/>
    <w:rsid w:val="009E223A"/>
    <w:rsid w:val="009E271F"/>
    <w:rsid w:val="009E2AEB"/>
    <w:rsid w:val="009E35CC"/>
    <w:rsid w:val="009E4148"/>
    <w:rsid w:val="009F1009"/>
    <w:rsid w:val="009F1028"/>
    <w:rsid w:val="009F4B13"/>
    <w:rsid w:val="009F62A4"/>
    <w:rsid w:val="009F63FC"/>
    <w:rsid w:val="009F74D9"/>
    <w:rsid w:val="00A00C03"/>
    <w:rsid w:val="00A048B0"/>
    <w:rsid w:val="00A04E09"/>
    <w:rsid w:val="00A04F3B"/>
    <w:rsid w:val="00A05202"/>
    <w:rsid w:val="00A05593"/>
    <w:rsid w:val="00A07012"/>
    <w:rsid w:val="00A161D9"/>
    <w:rsid w:val="00A17ED8"/>
    <w:rsid w:val="00A17F18"/>
    <w:rsid w:val="00A21A71"/>
    <w:rsid w:val="00A21E19"/>
    <w:rsid w:val="00A248F7"/>
    <w:rsid w:val="00A24B6C"/>
    <w:rsid w:val="00A25628"/>
    <w:rsid w:val="00A2611A"/>
    <w:rsid w:val="00A26F08"/>
    <w:rsid w:val="00A27F7A"/>
    <w:rsid w:val="00A3057D"/>
    <w:rsid w:val="00A320A3"/>
    <w:rsid w:val="00A3439D"/>
    <w:rsid w:val="00A36B16"/>
    <w:rsid w:val="00A37F20"/>
    <w:rsid w:val="00A40234"/>
    <w:rsid w:val="00A42E90"/>
    <w:rsid w:val="00A44AD7"/>
    <w:rsid w:val="00A46781"/>
    <w:rsid w:val="00A47E0B"/>
    <w:rsid w:val="00A50522"/>
    <w:rsid w:val="00A50873"/>
    <w:rsid w:val="00A515E9"/>
    <w:rsid w:val="00A55BCB"/>
    <w:rsid w:val="00A622A1"/>
    <w:rsid w:val="00A63BFA"/>
    <w:rsid w:val="00A65737"/>
    <w:rsid w:val="00A669ED"/>
    <w:rsid w:val="00A72A85"/>
    <w:rsid w:val="00A74ECD"/>
    <w:rsid w:val="00A80F65"/>
    <w:rsid w:val="00A82AFC"/>
    <w:rsid w:val="00A8341F"/>
    <w:rsid w:val="00A84B39"/>
    <w:rsid w:val="00A84B40"/>
    <w:rsid w:val="00A869AF"/>
    <w:rsid w:val="00A86E39"/>
    <w:rsid w:val="00A9133C"/>
    <w:rsid w:val="00A91C74"/>
    <w:rsid w:val="00A92BCA"/>
    <w:rsid w:val="00A92C5D"/>
    <w:rsid w:val="00A92D06"/>
    <w:rsid w:val="00A96CEA"/>
    <w:rsid w:val="00AA0F9C"/>
    <w:rsid w:val="00AA3AA8"/>
    <w:rsid w:val="00AA7D98"/>
    <w:rsid w:val="00AB3608"/>
    <w:rsid w:val="00AB45E4"/>
    <w:rsid w:val="00AB4CAA"/>
    <w:rsid w:val="00AB52DA"/>
    <w:rsid w:val="00AB53DD"/>
    <w:rsid w:val="00AB7A46"/>
    <w:rsid w:val="00AC347F"/>
    <w:rsid w:val="00AC4DAA"/>
    <w:rsid w:val="00AC5818"/>
    <w:rsid w:val="00AC5C31"/>
    <w:rsid w:val="00AC5DE7"/>
    <w:rsid w:val="00AD421A"/>
    <w:rsid w:val="00AD73F4"/>
    <w:rsid w:val="00AE2B8A"/>
    <w:rsid w:val="00AE4B40"/>
    <w:rsid w:val="00AE517D"/>
    <w:rsid w:val="00AE6B63"/>
    <w:rsid w:val="00AF4AF5"/>
    <w:rsid w:val="00AF7BD2"/>
    <w:rsid w:val="00B000D2"/>
    <w:rsid w:val="00B024F2"/>
    <w:rsid w:val="00B02B7F"/>
    <w:rsid w:val="00B04544"/>
    <w:rsid w:val="00B04701"/>
    <w:rsid w:val="00B06CC8"/>
    <w:rsid w:val="00B11270"/>
    <w:rsid w:val="00B12854"/>
    <w:rsid w:val="00B1294A"/>
    <w:rsid w:val="00B138F8"/>
    <w:rsid w:val="00B20E31"/>
    <w:rsid w:val="00B22056"/>
    <w:rsid w:val="00B25A93"/>
    <w:rsid w:val="00B27F5E"/>
    <w:rsid w:val="00B30976"/>
    <w:rsid w:val="00B33927"/>
    <w:rsid w:val="00B34AB4"/>
    <w:rsid w:val="00B379CA"/>
    <w:rsid w:val="00B40A2B"/>
    <w:rsid w:val="00B40F8D"/>
    <w:rsid w:val="00B4256D"/>
    <w:rsid w:val="00B433F2"/>
    <w:rsid w:val="00B43841"/>
    <w:rsid w:val="00B475BE"/>
    <w:rsid w:val="00B519C7"/>
    <w:rsid w:val="00B55974"/>
    <w:rsid w:val="00B57E51"/>
    <w:rsid w:val="00B62481"/>
    <w:rsid w:val="00B63B28"/>
    <w:rsid w:val="00B65B4A"/>
    <w:rsid w:val="00B6762E"/>
    <w:rsid w:val="00B67D3A"/>
    <w:rsid w:val="00B70505"/>
    <w:rsid w:val="00B71188"/>
    <w:rsid w:val="00B72095"/>
    <w:rsid w:val="00B747D8"/>
    <w:rsid w:val="00B758D4"/>
    <w:rsid w:val="00B7750C"/>
    <w:rsid w:val="00B84014"/>
    <w:rsid w:val="00B90350"/>
    <w:rsid w:val="00B907D3"/>
    <w:rsid w:val="00B91270"/>
    <w:rsid w:val="00B931FA"/>
    <w:rsid w:val="00B9667B"/>
    <w:rsid w:val="00BA248D"/>
    <w:rsid w:val="00BA4600"/>
    <w:rsid w:val="00BA7B3A"/>
    <w:rsid w:val="00BB4BD4"/>
    <w:rsid w:val="00BB7592"/>
    <w:rsid w:val="00BB76A2"/>
    <w:rsid w:val="00BC08BE"/>
    <w:rsid w:val="00BC14F9"/>
    <w:rsid w:val="00BC2732"/>
    <w:rsid w:val="00BC4340"/>
    <w:rsid w:val="00BC562F"/>
    <w:rsid w:val="00BC5BE0"/>
    <w:rsid w:val="00BC614A"/>
    <w:rsid w:val="00BD5918"/>
    <w:rsid w:val="00BD6781"/>
    <w:rsid w:val="00BD6D35"/>
    <w:rsid w:val="00BD7A02"/>
    <w:rsid w:val="00BE020A"/>
    <w:rsid w:val="00BE19CC"/>
    <w:rsid w:val="00BE1BC2"/>
    <w:rsid w:val="00BE3202"/>
    <w:rsid w:val="00BE7C7A"/>
    <w:rsid w:val="00BF3E83"/>
    <w:rsid w:val="00BF4B7C"/>
    <w:rsid w:val="00BF6929"/>
    <w:rsid w:val="00BF7B10"/>
    <w:rsid w:val="00BF7FCB"/>
    <w:rsid w:val="00C0087E"/>
    <w:rsid w:val="00C03521"/>
    <w:rsid w:val="00C125F3"/>
    <w:rsid w:val="00C1285C"/>
    <w:rsid w:val="00C140C5"/>
    <w:rsid w:val="00C206BF"/>
    <w:rsid w:val="00C20D5F"/>
    <w:rsid w:val="00C21175"/>
    <w:rsid w:val="00C21418"/>
    <w:rsid w:val="00C22CC1"/>
    <w:rsid w:val="00C302EB"/>
    <w:rsid w:val="00C31D2E"/>
    <w:rsid w:val="00C34E5B"/>
    <w:rsid w:val="00C35CD6"/>
    <w:rsid w:val="00C364A0"/>
    <w:rsid w:val="00C40DDF"/>
    <w:rsid w:val="00C41594"/>
    <w:rsid w:val="00C4185F"/>
    <w:rsid w:val="00C41AF7"/>
    <w:rsid w:val="00C428E0"/>
    <w:rsid w:val="00C43D75"/>
    <w:rsid w:val="00C45024"/>
    <w:rsid w:val="00C463E3"/>
    <w:rsid w:val="00C46D35"/>
    <w:rsid w:val="00C53BED"/>
    <w:rsid w:val="00C541C7"/>
    <w:rsid w:val="00C5552E"/>
    <w:rsid w:val="00C56496"/>
    <w:rsid w:val="00C577BA"/>
    <w:rsid w:val="00C60643"/>
    <w:rsid w:val="00C64C02"/>
    <w:rsid w:val="00C64E7D"/>
    <w:rsid w:val="00C651EB"/>
    <w:rsid w:val="00C7022D"/>
    <w:rsid w:val="00C7176A"/>
    <w:rsid w:val="00C71E0E"/>
    <w:rsid w:val="00C749C1"/>
    <w:rsid w:val="00C76409"/>
    <w:rsid w:val="00C801D1"/>
    <w:rsid w:val="00C810FC"/>
    <w:rsid w:val="00C83900"/>
    <w:rsid w:val="00C84D8E"/>
    <w:rsid w:val="00C8513E"/>
    <w:rsid w:val="00C85EDA"/>
    <w:rsid w:val="00C86676"/>
    <w:rsid w:val="00C87EAB"/>
    <w:rsid w:val="00C91429"/>
    <w:rsid w:val="00C9173B"/>
    <w:rsid w:val="00C91B1E"/>
    <w:rsid w:val="00C91BD1"/>
    <w:rsid w:val="00C93DA3"/>
    <w:rsid w:val="00C961C4"/>
    <w:rsid w:val="00C96E6F"/>
    <w:rsid w:val="00C970A9"/>
    <w:rsid w:val="00CA27F2"/>
    <w:rsid w:val="00CA4E3C"/>
    <w:rsid w:val="00CA631C"/>
    <w:rsid w:val="00CB0DD9"/>
    <w:rsid w:val="00CB6CD4"/>
    <w:rsid w:val="00CC0E34"/>
    <w:rsid w:val="00CD1411"/>
    <w:rsid w:val="00CD31A1"/>
    <w:rsid w:val="00CD4EC9"/>
    <w:rsid w:val="00CD6449"/>
    <w:rsid w:val="00CD64E7"/>
    <w:rsid w:val="00CE5A5F"/>
    <w:rsid w:val="00CE5ED2"/>
    <w:rsid w:val="00CE68B5"/>
    <w:rsid w:val="00CF0319"/>
    <w:rsid w:val="00CF058D"/>
    <w:rsid w:val="00CF4EDF"/>
    <w:rsid w:val="00CF57F4"/>
    <w:rsid w:val="00CF5E2F"/>
    <w:rsid w:val="00CF5F18"/>
    <w:rsid w:val="00CF6D86"/>
    <w:rsid w:val="00CF7D2E"/>
    <w:rsid w:val="00D00210"/>
    <w:rsid w:val="00D004C0"/>
    <w:rsid w:val="00D04096"/>
    <w:rsid w:val="00D044A8"/>
    <w:rsid w:val="00D0464D"/>
    <w:rsid w:val="00D05D32"/>
    <w:rsid w:val="00D0630F"/>
    <w:rsid w:val="00D06500"/>
    <w:rsid w:val="00D06A08"/>
    <w:rsid w:val="00D10C07"/>
    <w:rsid w:val="00D117C3"/>
    <w:rsid w:val="00D1264C"/>
    <w:rsid w:val="00D12C94"/>
    <w:rsid w:val="00D1374B"/>
    <w:rsid w:val="00D24D38"/>
    <w:rsid w:val="00D24D83"/>
    <w:rsid w:val="00D2541A"/>
    <w:rsid w:val="00D263DA"/>
    <w:rsid w:val="00D26E56"/>
    <w:rsid w:val="00D27D6F"/>
    <w:rsid w:val="00D30757"/>
    <w:rsid w:val="00D3093B"/>
    <w:rsid w:val="00D31524"/>
    <w:rsid w:val="00D33135"/>
    <w:rsid w:val="00D35E2C"/>
    <w:rsid w:val="00D40A4F"/>
    <w:rsid w:val="00D40CDE"/>
    <w:rsid w:val="00D4585A"/>
    <w:rsid w:val="00D45B49"/>
    <w:rsid w:val="00D46CA8"/>
    <w:rsid w:val="00D46E28"/>
    <w:rsid w:val="00D47B28"/>
    <w:rsid w:val="00D50E14"/>
    <w:rsid w:val="00D51BCC"/>
    <w:rsid w:val="00D51EF2"/>
    <w:rsid w:val="00D52247"/>
    <w:rsid w:val="00D53186"/>
    <w:rsid w:val="00D54E82"/>
    <w:rsid w:val="00D563F1"/>
    <w:rsid w:val="00D56613"/>
    <w:rsid w:val="00D56E09"/>
    <w:rsid w:val="00D57836"/>
    <w:rsid w:val="00D601DF"/>
    <w:rsid w:val="00D63B16"/>
    <w:rsid w:val="00D63EA5"/>
    <w:rsid w:val="00D6618D"/>
    <w:rsid w:val="00D7005F"/>
    <w:rsid w:val="00D752DF"/>
    <w:rsid w:val="00D76638"/>
    <w:rsid w:val="00D77516"/>
    <w:rsid w:val="00D81C5D"/>
    <w:rsid w:val="00D846C3"/>
    <w:rsid w:val="00D85E44"/>
    <w:rsid w:val="00D92539"/>
    <w:rsid w:val="00D92A01"/>
    <w:rsid w:val="00D932C1"/>
    <w:rsid w:val="00D947B4"/>
    <w:rsid w:val="00D954EF"/>
    <w:rsid w:val="00D96FD7"/>
    <w:rsid w:val="00D97B55"/>
    <w:rsid w:val="00DA09CB"/>
    <w:rsid w:val="00DA1FA8"/>
    <w:rsid w:val="00DA380F"/>
    <w:rsid w:val="00DA6A31"/>
    <w:rsid w:val="00DB08E1"/>
    <w:rsid w:val="00DB1A29"/>
    <w:rsid w:val="00DB2E0D"/>
    <w:rsid w:val="00DB491F"/>
    <w:rsid w:val="00DB5305"/>
    <w:rsid w:val="00DB5B1D"/>
    <w:rsid w:val="00DB7732"/>
    <w:rsid w:val="00DC0FC1"/>
    <w:rsid w:val="00DC188C"/>
    <w:rsid w:val="00DC1BE2"/>
    <w:rsid w:val="00DC1C7C"/>
    <w:rsid w:val="00DC2283"/>
    <w:rsid w:val="00DC3A01"/>
    <w:rsid w:val="00DC3FA0"/>
    <w:rsid w:val="00DC500D"/>
    <w:rsid w:val="00DD79B7"/>
    <w:rsid w:val="00DE2246"/>
    <w:rsid w:val="00DE2D7D"/>
    <w:rsid w:val="00DE4231"/>
    <w:rsid w:val="00DE47C5"/>
    <w:rsid w:val="00DF254F"/>
    <w:rsid w:val="00DF4CF7"/>
    <w:rsid w:val="00DF5A9C"/>
    <w:rsid w:val="00DF716B"/>
    <w:rsid w:val="00DF749E"/>
    <w:rsid w:val="00E0034B"/>
    <w:rsid w:val="00E0271A"/>
    <w:rsid w:val="00E032E8"/>
    <w:rsid w:val="00E03574"/>
    <w:rsid w:val="00E07DA1"/>
    <w:rsid w:val="00E122AA"/>
    <w:rsid w:val="00E122F3"/>
    <w:rsid w:val="00E12F74"/>
    <w:rsid w:val="00E13751"/>
    <w:rsid w:val="00E138A1"/>
    <w:rsid w:val="00E162EA"/>
    <w:rsid w:val="00E16531"/>
    <w:rsid w:val="00E1752D"/>
    <w:rsid w:val="00E21E9C"/>
    <w:rsid w:val="00E25BDB"/>
    <w:rsid w:val="00E274F0"/>
    <w:rsid w:val="00E27816"/>
    <w:rsid w:val="00E27846"/>
    <w:rsid w:val="00E27890"/>
    <w:rsid w:val="00E27C18"/>
    <w:rsid w:val="00E352D7"/>
    <w:rsid w:val="00E35637"/>
    <w:rsid w:val="00E426D2"/>
    <w:rsid w:val="00E479B2"/>
    <w:rsid w:val="00E524D7"/>
    <w:rsid w:val="00E564FA"/>
    <w:rsid w:val="00E56B35"/>
    <w:rsid w:val="00E57C5F"/>
    <w:rsid w:val="00E607B5"/>
    <w:rsid w:val="00E61B33"/>
    <w:rsid w:val="00E63B75"/>
    <w:rsid w:val="00E642AF"/>
    <w:rsid w:val="00E65699"/>
    <w:rsid w:val="00E703BE"/>
    <w:rsid w:val="00E704D4"/>
    <w:rsid w:val="00E709B5"/>
    <w:rsid w:val="00E73542"/>
    <w:rsid w:val="00E74C11"/>
    <w:rsid w:val="00E81486"/>
    <w:rsid w:val="00E83652"/>
    <w:rsid w:val="00E84BCA"/>
    <w:rsid w:val="00E879B4"/>
    <w:rsid w:val="00E90028"/>
    <w:rsid w:val="00E91E65"/>
    <w:rsid w:val="00E9448D"/>
    <w:rsid w:val="00EA174A"/>
    <w:rsid w:val="00EA2D3C"/>
    <w:rsid w:val="00EA35DA"/>
    <w:rsid w:val="00EA50EB"/>
    <w:rsid w:val="00EA542E"/>
    <w:rsid w:val="00EB098E"/>
    <w:rsid w:val="00EB1A12"/>
    <w:rsid w:val="00EB1BB5"/>
    <w:rsid w:val="00EB3F61"/>
    <w:rsid w:val="00EB5177"/>
    <w:rsid w:val="00EB5D1C"/>
    <w:rsid w:val="00EB60F5"/>
    <w:rsid w:val="00EC2CBE"/>
    <w:rsid w:val="00EC3EBD"/>
    <w:rsid w:val="00EC46EB"/>
    <w:rsid w:val="00ED081C"/>
    <w:rsid w:val="00ED1321"/>
    <w:rsid w:val="00ED1E78"/>
    <w:rsid w:val="00ED26DF"/>
    <w:rsid w:val="00ED28F0"/>
    <w:rsid w:val="00ED795B"/>
    <w:rsid w:val="00EE24E1"/>
    <w:rsid w:val="00EE5DA1"/>
    <w:rsid w:val="00EE6DFB"/>
    <w:rsid w:val="00EE7366"/>
    <w:rsid w:val="00EF0B61"/>
    <w:rsid w:val="00EF121A"/>
    <w:rsid w:val="00EF288D"/>
    <w:rsid w:val="00EF6150"/>
    <w:rsid w:val="00EF7014"/>
    <w:rsid w:val="00F008ED"/>
    <w:rsid w:val="00F02F08"/>
    <w:rsid w:val="00F04DA1"/>
    <w:rsid w:val="00F111A2"/>
    <w:rsid w:val="00F13A46"/>
    <w:rsid w:val="00F16505"/>
    <w:rsid w:val="00F20D3A"/>
    <w:rsid w:val="00F23DB6"/>
    <w:rsid w:val="00F302A4"/>
    <w:rsid w:val="00F31678"/>
    <w:rsid w:val="00F32DA5"/>
    <w:rsid w:val="00F33F29"/>
    <w:rsid w:val="00F351F4"/>
    <w:rsid w:val="00F37467"/>
    <w:rsid w:val="00F37899"/>
    <w:rsid w:val="00F41CF4"/>
    <w:rsid w:val="00F425F4"/>
    <w:rsid w:val="00F45166"/>
    <w:rsid w:val="00F462DE"/>
    <w:rsid w:val="00F471EA"/>
    <w:rsid w:val="00F47680"/>
    <w:rsid w:val="00F4777A"/>
    <w:rsid w:val="00F50FD4"/>
    <w:rsid w:val="00F51C31"/>
    <w:rsid w:val="00F53BA5"/>
    <w:rsid w:val="00F56043"/>
    <w:rsid w:val="00F57F5C"/>
    <w:rsid w:val="00F62F86"/>
    <w:rsid w:val="00F63A9D"/>
    <w:rsid w:val="00F740A9"/>
    <w:rsid w:val="00F755B2"/>
    <w:rsid w:val="00F75CB3"/>
    <w:rsid w:val="00F763E8"/>
    <w:rsid w:val="00F77156"/>
    <w:rsid w:val="00F777D6"/>
    <w:rsid w:val="00F8066A"/>
    <w:rsid w:val="00F826A4"/>
    <w:rsid w:val="00F8281F"/>
    <w:rsid w:val="00F8336B"/>
    <w:rsid w:val="00F8343E"/>
    <w:rsid w:val="00F94B15"/>
    <w:rsid w:val="00F96DE2"/>
    <w:rsid w:val="00F971B8"/>
    <w:rsid w:val="00FB2726"/>
    <w:rsid w:val="00FB404D"/>
    <w:rsid w:val="00FB4989"/>
    <w:rsid w:val="00FC0379"/>
    <w:rsid w:val="00FC6548"/>
    <w:rsid w:val="00FD09EC"/>
    <w:rsid w:val="00FD0A05"/>
    <w:rsid w:val="00FD0C84"/>
    <w:rsid w:val="00FD279C"/>
    <w:rsid w:val="00FD30F6"/>
    <w:rsid w:val="00FD37EA"/>
    <w:rsid w:val="00FE15F9"/>
    <w:rsid w:val="00FE1640"/>
    <w:rsid w:val="00FE7610"/>
    <w:rsid w:val="00FF06F0"/>
    <w:rsid w:val="00FF12CF"/>
    <w:rsid w:val="00FF1BD5"/>
    <w:rsid w:val="00FF62CA"/>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313D4C-FB9E-435F-94A7-12999CFD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DB0"/>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6AA2"/>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basedOn w:val="Normal"/>
    <w:link w:val="BodyTextChar"/>
    <w:rsid w:val="00732EA4"/>
    <w:pPr>
      <w:jc w:val="both"/>
    </w:pPr>
    <w:rPr>
      <w:rFonts w:ascii="Palatino Linotype" w:hAnsi="Palatino Linotype"/>
      <w:spacing w:val="-5"/>
      <w:sz w:val="20"/>
      <w:szCs w:val="20"/>
    </w:rPr>
  </w:style>
  <w:style w:type="paragraph" w:styleId="ListNumber">
    <w:name w:val="List Number"/>
    <w:basedOn w:val="List"/>
    <w:rsid w:val="00F53BA5"/>
    <w:pPr>
      <w:numPr>
        <w:numId w:val="2"/>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526AA2"/>
    <w:pPr>
      <w:numPr>
        <w:numId w:val="4"/>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5071F8"/>
    <w:pPr>
      <w:pBdr>
        <w:bottom w:val="single" w:sz="12" w:space="1" w:color="auto"/>
      </w:pBdr>
      <w:spacing w:before="240" w:after="120"/>
    </w:pPr>
    <w:rPr>
      <w:rFonts w:ascii="Arial" w:hAnsi="Arial"/>
      <w:b/>
      <w:bCs/>
      <w:sz w:val="32"/>
    </w:rPr>
  </w:style>
  <w:style w:type="paragraph" w:customStyle="1" w:styleId="BookHeading2">
    <w:name w:val="Book Heading 2"/>
    <w:basedOn w:val="Heading2"/>
    <w:autoRedefine/>
    <w:rsid w:val="00921F56"/>
    <w:pPr>
      <w:numPr>
        <w:ilvl w:val="1"/>
        <w:numId w:val="1"/>
      </w:numPr>
      <w:spacing w:before="300" w:after="120"/>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
    <w:name w:val="Figure Caption"/>
    <w:basedOn w:val="Normal"/>
    <w:link w:val="FigureCaptionChar"/>
    <w:rsid w:val="002467B5"/>
    <w:pPr>
      <w:spacing w:before="120" w:after="240"/>
      <w:jc w:val="center"/>
    </w:pPr>
    <w:rPr>
      <w:rFonts w:ascii="Arial" w:hAnsi="Arial" w:cs="Arial"/>
      <w:sz w:val="18"/>
      <w:szCs w:val="20"/>
    </w:rPr>
  </w:style>
  <w:style w:type="paragraph" w:customStyle="1" w:styleId="BookHeading3">
    <w:name w:val="Book Heading 3"/>
    <w:basedOn w:val="Heading3"/>
    <w:autoRedefine/>
    <w:rsid w:val="00C83900"/>
    <w:pPr>
      <w:numPr>
        <w:numId w:val="1"/>
      </w:numPr>
      <w:spacing w:before="360" w:after="120"/>
    </w:pPr>
    <w:rPr>
      <w:sz w:val="28"/>
    </w:rPr>
  </w:style>
  <w:style w:type="paragraph" w:customStyle="1" w:styleId="BookbulletsCharChar">
    <w:name w:val="Book bullets Char Char"/>
    <w:basedOn w:val="BodyText"/>
    <w:link w:val="BookbulletsCharCharChar"/>
    <w:rsid w:val="00146F2A"/>
    <w:pPr>
      <w:numPr>
        <w:numId w:val="20"/>
      </w:numPr>
      <w:spacing w:before="60" w:after="60"/>
      <w:jc w:val="left"/>
    </w:pPr>
  </w:style>
  <w:style w:type="table" w:styleId="TableGrid">
    <w:name w:val="Table Grid"/>
    <w:basedOn w:val="TableNormal"/>
    <w:rsid w:val="0045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quote">
    <w:name w:val="quote"/>
    <w:basedOn w:val="BodyText"/>
    <w:rsid w:val="00E879B4"/>
    <w:pPr>
      <w:spacing w:before="60" w:after="60"/>
      <w:ind w:left="720" w:right="720"/>
    </w:pPr>
    <w:rPr>
      <w:i/>
    </w:rPr>
  </w:style>
  <w:style w:type="paragraph" w:customStyle="1" w:styleId="BodyTest">
    <w:name w:val="Body Test"/>
    <w:basedOn w:val="Normal"/>
    <w:rsid w:val="00A37F20"/>
    <w:pPr>
      <w:spacing w:before="120" w:after="120"/>
      <w:ind w:firstLine="360"/>
      <w:jc w:val="both"/>
    </w:pPr>
  </w:style>
  <w:style w:type="paragraph" w:customStyle="1" w:styleId="BodyTexst">
    <w:name w:val="Body Texst"/>
    <w:basedOn w:val="Normal"/>
    <w:rsid w:val="00043E33"/>
    <w:pPr>
      <w:spacing w:before="120" w:after="120"/>
      <w:jc w:val="both"/>
    </w:pPr>
  </w:style>
  <w:style w:type="character" w:customStyle="1" w:styleId="BodyTextChar">
    <w:name w:val="Body Text Char"/>
    <w:basedOn w:val="DefaultParagraphFont"/>
    <w:link w:val="BodyText"/>
    <w:rsid w:val="00D97B55"/>
    <w:rPr>
      <w:rFonts w:ascii="Palatino Linotype" w:hAnsi="Palatino Linotype"/>
      <w:spacing w:val="-5"/>
      <w:lang w:val="en-US" w:eastAsia="en-US" w:bidi="ar-SA"/>
    </w:rPr>
  </w:style>
  <w:style w:type="character" w:customStyle="1" w:styleId="FigureCaptionChar">
    <w:name w:val="Figure Caption Char"/>
    <w:basedOn w:val="DefaultParagraphFont"/>
    <w:link w:val="FigureCaption"/>
    <w:rsid w:val="00370218"/>
    <w:rPr>
      <w:rFonts w:ascii="Arial" w:hAnsi="Arial" w:cs="Arial"/>
      <w:sz w:val="18"/>
      <w:lang w:val="en-US" w:eastAsia="en-US" w:bidi="ar-SA"/>
    </w:rPr>
  </w:style>
  <w:style w:type="character" w:customStyle="1" w:styleId="BookbulletsCharCharChar">
    <w:name w:val="Book bullets Char Char Char"/>
    <w:basedOn w:val="BodyTextChar"/>
    <w:link w:val="BookbulletsCharChar"/>
    <w:rsid w:val="00146F2A"/>
    <w:rPr>
      <w:rFonts w:ascii="Palatino Linotype" w:hAnsi="Palatino Linotype"/>
      <w:spacing w:val="-5"/>
      <w:lang w:val="en-US" w:eastAsia="en-US" w:bidi="ar-SA"/>
    </w:rPr>
  </w:style>
  <w:style w:type="paragraph" w:styleId="DocumentMap">
    <w:name w:val="Document Map"/>
    <w:basedOn w:val="Normal"/>
    <w:semiHidden/>
    <w:rsid w:val="00CF5E2F"/>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image" Target="media/image10.emf"/><Relationship Id="rId34"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4.emf"/><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emf"/><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3.emf"/><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2.emf"/><Relationship Id="rId28" Type="http://schemas.openxmlformats.org/officeDocument/2006/relationships/image" Target="media/image17.wmf"/><Relationship Id="rId36"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8.wmf"/><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6998</Words>
  <Characters>39892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46797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2005-01-21T21:03:00Z</cp:lastPrinted>
  <dcterms:created xsi:type="dcterms:W3CDTF">2024-05-24T17:23:00Z</dcterms:created>
  <dcterms:modified xsi:type="dcterms:W3CDTF">2024-05-24T17:23:00Z</dcterms:modified>
</cp:coreProperties>
</file>