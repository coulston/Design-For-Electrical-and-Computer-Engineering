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3C1F1A" w:rsidP="003C1F1A">
      <w:pPr>
        <w:pStyle w:val="ChapterHeading120pt"/>
      </w:pPr>
      <w:bookmarkStart w:id="0" w:name="_Ref37239262"/>
      <w:r>
        <w:t xml:space="preserve"> </w:t>
      </w:r>
      <w:bookmarkEnd w:id="0"/>
      <w:r w:rsidR="00832065">
        <w:t>Project Management</w:t>
      </w:r>
    </w:p>
    <w:p w:rsidR="00A248F7" w:rsidRPr="00A248F7" w:rsidRDefault="008E4BC9" w:rsidP="008E4BC9">
      <w:pPr>
        <w:pStyle w:val="Chapterstartquote"/>
        <w:spacing w:after="240"/>
        <w:jc w:val="center"/>
      </w:pPr>
      <w:r>
        <w:t>If you fail to plan, then you plan to fail</w:t>
      </w:r>
      <w:r w:rsidR="00363FDC">
        <w:t>.</w:t>
      </w:r>
      <w:r w:rsidR="00BB534A">
        <w:rPr>
          <w:i w:val="0"/>
        </w:rPr>
        <w:t>—</w:t>
      </w:r>
      <w:r>
        <w:rPr>
          <w:i w:val="0"/>
        </w:rPr>
        <w:t>Anonymous</w:t>
      </w:r>
    </w:p>
    <w:p w:rsidR="001358C3" w:rsidRDefault="00B2363A" w:rsidP="001358C3">
      <w:pPr>
        <w:pStyle w:val="BodyText"/>
      </w:pPr>
      <w:r>
        <w:t>T</w:t>
      </w:r>
      <w:r w:rsidRPr="00154BF8">
        <w:t xml:space="preserve">he engineering community has led </w:t>
      </w:r>
      <w:r>
        <w:t xml:space="preserve">in </w:t>
      </w:r>
      <w:r w:rsidRPr="00154BF8">
        <w:t>the development of</w:t>
      </w:r>
      <w:r>
        <w:t xml:space="preserve"> project management practices</w:t>
      </w:r>
      <w:r w:rsidR="0011103A">
        <w:t xml:space="preserve"> b</w:t>
      </w:r>
      <w:r w:rsidR="0011103A">
        <w:t>e</w:t>
      </w:r>
      <w:r w:rsidR="0011103A">
        <w:t>cause</w:t>
      </w:r>
      <w:r w:rsidR="006251E9">
        <w:t xml:space="preserve"> b</w:t>
      </w:r>
      <w:r w:rsidR="006251E9" w:rsidRPr="00154BF8">
        <w:t>uilding complex system</w:t>
      </w:r>
      <w:r w:rsidR="006251E9">
        <w:t xml:space="preserve">s </w:t>
      </w:r>
      <w:r w:rsidR="006251E9" w:rsidRPr="00154BF8">
        <w:t>is a tremendous technical and managerial challen</w:t>
      </w:r>
      <w:r w:rsidR="006251E9">
        <w:t>ge</w:t>
      </w:r>
      <w:r>
        <w:t xml:space="preserve">. </w:t>
      </w:r>
      <w:r w:rsidR="001358C3">
        <w:t>Cu</w:t>
      </w:r>
      <w:r w:rsidR="001358C3">
        <w:t>r</w:t>
      </w:r>
      <w:r w:rsidR="001358C3">
        <w:t>rently, business</w:t>
      </w:r>
      <w:r w:rsidR="00782F9C">
        <w:t>es</w:t>
      </w:r>
      <w:r w:rsidR="001358C3">
        <w:t xml:space="preserve"> tend to organize around projects that </w:t>
      </w:r>
      <w:r w:rsidR="006251E9">
        <w:t>have</w:t>
      </w:r>
      <w:r w:rsidR="001358C3">
        <w:t xml:space="preserve"> significant value to the organization</w:t>
      </w:r>
      <w:r w:rsidR="006251E9">
        <w:t>.</w:t>
      </w:r>
      <w:r w:rsidR="001358C3">
        <w:t xml:space="preserve"> </w:t>
      </w:r>
      <w:r>
        <w:t>Consequently, p</w:t>
      </w:r>
      <w:r w:rsidR="001358C3">
        <w:t xml:space="preserve">roject management is consistently rated by employers as one of the </w:t>
      </w:r>
      <w:r w:rsidR="006251E9">
        <w:t xml:space="preserve">most desirable </w:t>
      </w:r>
      <w:r w:rsidR="001358C3">
        <w:t xml:space="preserve">skills </w:t>
      </w:r>
      <w:r w:rsidR="006251E9">
        <w:t>sought</w:t>
      </w:r>
      <w:r w:rsidR="001358C3">
        <w:t xml:space="preserve"> in new college engineering hires [Par03]. The project ma</w:t>
      </w:r>
      <w:r w:rsidR="001358C3">
        <w:t>n</w:t>
      </w:r>
      <w:r w:rsidR="001358C3">
        <w:t>agement</w:t>
      </w:r>
      <w:r w:rsidR="0076458C">
        <w:t xml:space="preserve"> field</w:t>
      </w:r>
      <w:r w:rsidR="001358C3">
        <w:t xml:space="preserve"> </w:t>
      </w:r>
      <w:r w:rsidR="006251E9">
        <w:t xml:space="preserve">includes </w:t>
      </w:r>
      <w:r w:rsidR="001358C3">
        <w:t>topics such as initiating a project, team management, cost manag</w:t>
      </w:r>
      <w:r w:rsidR="001358C3">
        <w:t>e</w:t>
      </w:r>
      <w:r w:rsidR="001358C3">
        <w:t>ment, risk management, contro</w:t>
      </w:r>
      <w:r w:rsidR="001358C3">
        <w:t>l</w:t>
      </w:r>
      <w:r w:rsidR="001358C3">
        <w:t>ling, resource management, and performance management</w:t>
      </w:r>
      <w:r w:rsidR="00162A87">
        <w:t>,</w:t>
      </w:r>
      <w:r w:rsidR="001358C3">
        <w:t xml:space="preserve"> to name a few. Many of these are addressed throughout this book from a</w:t>
      </w:r>
      <w:r w:rsidR="00970638">
        <w:t>n</w:t>
      </w:r>
      <w:r w:rsidR="001358C3">
        <w:t xml:space="preserve"> </w:t>
      </w:r>
      <w:r w:rsidR="00970638">
        <w:t xml:space="preserve">engineering </w:t>
      </w:r>
      <w:r w:rsidR="001358C3">
        <w:t xml:space="preserve">design </w:t>
      </w:r>
      <w:r w:rsidR="00970638">
        <w:t xml:space="preserve">viewpoint </w:t>
      </w:r>
      <w:r w:rsidR="001358C3">
        <w:t>such as co</w:t>
      </w:r>
      <w:r w:rsidR="001358C3">
        <w:t>n</w:t>
      </w:r>
      <w:r w:rsidR="001358C3">
        <w:t>trolling (design process), initiating (project selection), performance management (requirements and testing)</w:t>
      </w:r>
      <w:r w:rsidR="00107D07">
        <w:t>,</w:t>
      </w:r>
      <w:r w:rsidR="001358C3">
        <w:t xml:space="preserve"> and team manag</w:t>
      </w:r>
      <w:r w:rsidR="001358C3">
        <w:t>e</w:t>
      </w:r>
      <w:r w:rsidR="001358C3">
        <w:t>ment.</w:t>
      </w:r>
    </w:p>
    <w:p w:rsidR="001358C3" w:rsidRDefault="001358C3" w:rsidP="001358C3">
      <w:pPr>
        <w:pStyle w:val="BodyText"/>
        <w:ind w:firstLine="360"/>
      </w:pPr>
      <w:r>
        <w:t>T</w:t>
      </w:r>
      <w:r w:rsidR="006251E9">
        <w:t>he t</w:t>
      </w:r>
      <w:r>
        <w:t xml:space="preserve">hree important objectives of project management are to complete projects that are on-time, within budget, and meet the requirements of the user. </w:t>
      </w:r>
      <w:r w:rsidR="006251E9">
        <w:t>Since u</w:t>
      </w:r>
      <w:r>
        <w:t>ser requirements were a</w:t>
      </w:r>
      <w:r>
        <w:t>d</w:t>
      </w:r>
      <w:r>
        <w:t xml:space="preserve">dressed in Chapters 2 and 3, this chapter addresses the remaining two </w:t>
      </w:r>
      <w:r w:rsidR="00A320C4">
        <w:t>objectives</w:t>
      </w:r>
      <w:r w:rsidR="00D52281">
        <w:t xml:space="preserve"> of</w:t>
      </w:r>
      <w:r>
        <w:t xml:space="preserve"> time and </w:t>
      </w:r>
      <w:r w:rsidR="00A320C4">
        <w:t>cost management</w:t>
      </w:r>
      <w:r>
        <w:t xml:space="preserve">. </w:t>
      </w:r>
      <w:r w:rsidR="00941366">
        <w:t xml:space="preserve">Time management </w:t>
      </w:r>
      <w:r>
        <w:t>introduces the work breakdown structure</w:t>
      </w:r>
      <w:r w:rsidR="00BF7A71">
        <w:fldChar w:fldCharType="begin"/>
      </w:r>
      <w:r w:rsidR="00BF7A71">
        <w:instrText xml:space="preserve"> XE "</w:instrText>
      </w:r>
      <w:r w:rsidR="00BF7A71" w:rsidRPr="00170801">
        <w:instrText>work breakdown structure</w:instrText>
      </w:r>
      <w:r w:rsidR="00BF7A71">
        <w:instrText xml:space="preserve">" </w:instrText>
      </w:r>
      <w:r w:rsidR="00BF7A71">
        <w:fldChar w:fldCharType="end"/>
      </w:r>
      <w:r w:rsidR="00941366">
        <w:t>,</w:t>
      </w:r>
      <w:r w:rsidR="00782F9C">
        <w:t xml:space="preserve"> which ident</w:t>
      </w:r>
      <w:r w:rsidR="00782F9C">
        <w:t>i</w:t>
      </w:r>
      <w:r w:rsidR="00782F9C">
        <w:t xml:space="preserve">fies the </w:t>
      </w:r>
      <w:r>
        <w:t>activities (</w:t>
      </w:r>
      <w:r w:rsidR="00ED47FB">
        <w:t xml:space="preserve">combined </w:t>
      </w:r>
      <w:r>
        <w:t>tasks and deliverables</w:t>
      </w:r>
      <w:r w:rsidR="00BF7A71">
        <w:fldChar w:fldCharType="begin"/>
      </w:r>
      <w:r w:rsidR="00BF7A71">
        <w:instrText xml:space="preserve"> XE "</w:instrText>
      </w:r>
      <w:r w:rsidR="00BF7A71" w:rsidRPr="009219AB">
        <w:instrText>deliverables, of a project plan</w:instrText>
      </w:r>
      <w:r w:rsidR="00BF7A71">
        <w:instrText xml:space="preserve">" </w:instrText>
      </w:r>
      <w:r w:rsidR="00BF7A71">
        <w:fldChar w:fldCharType="end"/>
      </w:r>
      <w:r>
        <w:t xml:space="preserve">) </w:t>
      </w:r>
      <w:r w:rsidR="00941366">
        <w:t xml:space="preserve">required to </w:t>
      </w:r>
      <w:r>
        <w:t>complete the project. Respo</w:t>
      </w:r>
      <w:r>
        <w:t>n</w:t>
      </w:r>
      <w:r>
        <w:t>sibility for completing the activities</w:t>
      </w:r>
      <w:r w:rsidR="00782F9C">
        <w:t xml:space="preserve"> is</w:t>
      </w:r>
      <w:r>
        <w:t xml:space="preserve"> </w:t>
      </w:r>
      <w:r w:rsidR="00782F9C">
        <w:t xml:space="preserve">then </w:t>
      </w:r>
      <w:r>
        <w:t>assigned to members of the team. Two graphical representations of the work breakdown structure</w:t>
      </w:r>
      <w:r w:rsidR="00782F9C">
        <w:t>,</w:t>
      </w:r>
      <w:r>
        <w:t xml:space="preserve"> the network di</w:t>
      </w:r>
      <w:r>
        <w:t>a</w:t>
      </w:r>
      <w:r>
        <w:t>gram</w:t>
      </w:r>
      <w:r w:rsidR="00BF7A71">
        <w:fldChar w:fldCharType="begin"/>
      </w:r>
      <w:r w:rsidR="00BF7A71">
        <w:instrText xml:space="preserve"> XE "</w:instrText>
      </w:r>
      <w:r w:rsidR="00BF7A71" w:rsidRPr="00300288">
        <w:instrText>network diagram</w:instrText>
      </w:r>
      <w:r w:rsidR="00BF7A71">
        <w:instrText xml:space="preserve">" </w:instrText>
      </w:r>
      <w:r w:rsidR="00BF7A71">
        <w:fldChar w:fldCharType="end"/>
      </w:r>
      <w:r>
        <w:t xml:space="preserve"> and the Gantt chart</w:t>
      </w:r>
      <w:r w:rsidR="00BF7A71">
        <w:fldChar w:fldCharType="begin"/>
      </w:r>
      <w:r w:rsidR="00BF7A71">
        <w:instrText xml:space="preserve"> XE "</w:instrText>
      </w:r>
      <w:r w:rsidR="00BF7A71" w:rsidRPr="003F3DE4">
        <w:instrText>Gantt chart</w:instrText>
      </w:r>
      <w:r w:rsidR="00BF7A71">
        <w:instrText xml:space="preserve">" </w:instrText>
      </w:r>
      <w:r w:rsidR="00BF7A71">
        <w:fldChar w:fldCharType="end"/>
      </w:r>
      <w:r w:rsidR="00782F9C">
        <w:t xml:space="preserve">, are </w:t>
      </w:r>
      <w:r w:rsidR="00D52281">
        <w:t>introduced.</w:t>
      </w:r>
      <w:r w:rsidR="00BC0E02">
        <w:t xml:space="preserve"> </w:t>
      </w:r>
      <w:r w:rsidR="00D52281">
        <w:t>These visual depictions</w:t>
      </w:r>
      <w:r>
        <w:t xml:space="preserve"> show dependencies b</w:t>
      </w:r>
      <w:r>
        <w:t>e</w:t>
      </w:r>
      <w:r>
        <w:t>tween tasks and allow for a quantitative analysis of the project plan. The chapter concludes with methods of cost estim</w:t>
      </w:r>
      <w:r>
        <w:t>a</w:t>
      </w:r>
      <w:r>
        <w:t>tion</w:t>
      </w:r>
      <w:r w:rsidR="00BF7A71">
        <w:fldChar w:fldCharType="begin"/>
      </w:r>
      <w:r w:rsidR="00BF7A71">
        <w:instrText xml:space="preserve"> XE "</w:instrText>
      </w:r>
      <w:r w:rsidR="00BF7A71" w:rsidRPr="004438A4">
        <w:instrText>cost estimation</w:instrText>
      </w:r>
      <w:r w:rsidR="00BF7A71">
        <w:instrText xml:space="preserve">" </w:instrText>
      </w:r>
      <w:r w:rsidR="00BF7A71">
        <w:fldChar w:fldCharType="end"/>
      </w:r>
      <w:r>
        <w:t>.</w:t>
      </w:r>
    </w:p>
    <w:p w:rsidR="002467B5" w:rsidRPr="004B4D77" w:rsidRDefault="002467B5" w:rsidP="005071F8">
      <w:pPr>
        <w:pStyle w:val="LearningObjective"/>
        <w:spacing w:after="80"/>
      </w:pPr>
      <w:r w:rsidRPr="004B4D77">
        <w:t>Learning Objectives</w:t>
      </w:r>
    </w:p>
    <w:p w:rsidR="002467B5" w:rsidRPr="004B4D77" w:rsidRDefault="002467B5" w:rsidP="002467B5">
      <w:pPr>
        <w:pStyle w:val="BodyText"/>
      </w:pPr>
      <w:r w:rsidRPr="004B4D77">
        <w:t xml:space="preserve">By the end of this </w:t>
      </w:r>
      <w:r w:rsidRPr="004560C3">
        <w:t>chapter</w:t>
      </w:r>
      <w:r w:rsidRPr="004B4D77">
        <w:t>, the reader should:</w:t>
      </w:r>
    </w:p>
    <w:p w:rsidR="001358C3" w:rsidRPr="00EE3668" w:rsidRDefault="001358C3" w:rsidP="001358C3">
      <w:pPr>
        <w:pStyle w:val="Bookbullets"/>
      </w:pPr>
      <w:r w:rsidRPr="00EE3668">
        <w:t xml:space="preserve">Be able to create a </w:t>
      </w:r>
      <w:r>
        <w:t>w</w:t>
      </w:r>
      <w:r w:rsidRPr="00EE3668">
        <w:t xml:space="preserve">ork </w:t>
      </w:r>
      <w:r>
        <w:t>b</w:t>
      </w:r>
      <w:r w:rsidRPr="00EE3668">
        <w:t xml:space="preserve">reakdown </w:t>
      </w:r>
      <w:r>
        <w:t>s</w:t>
      </w:r>
      <w:r w:rsidRPr="00EE3668">
        <w:t>tructure</w:t>
      </w:r>
      <w:r w:rsidR="00BF7A71">
        <w:fldChar w:fldCharType="begin"/>
      </w:r>
      <w:r w:rsidR="00BF7A71">
        <w:instrText xml:space="preserve"> XE "</w:instrText>
      </w:r>
      <w:r w:rsidR="00BF7A71" w:rsidRPr="00170801">
        <w:instrText>work breakdown structure</w:instrText>
      </w:r>
      <w:r w:rsidR="00BF7A71">
        <w:instrText xml:space="preserve">" </w:instrText>
      </w:r>
      <w:r w:rsidR="00BF7A71">
        <w:fldChar w:fldCharType="end"/>
      </w:r>
      <w:r w:rsidRPr="00EE3668">
        <w:t>.</w:t>
      </w:r>
    </w:p>
    <w:p w:rsidR="00BD7048" w:rsidRDefault="001358C3" w:rsidP="001358C3">
      <w:pPr>
        <w:pStyle w:val="Bookbullets"/>
      </w:pPr>
      <w:r w:rsidRPr="00EE3668">
        <w:t xml:space="preserve">Be able to create </w:t>
      </w:r>
      <w:r>
        <w:t>n</w:t>
      </w:r>
      <w:r w:rsidRPr="00EE3668">
        <w:t xml:space="preserve">etwork </w:t>
      </w:r>
      <w:r>
        <w:t>d</w:t>
      </w:r>
      <w:r w:rsidRPr="00EE3668">
        <w:t>iagrams and G</w:t>
      </w:r>
      <w:r>
        <w:t>antt</w:t>
      </w:r>
      <w:r w:rsidRPr="00EE3668">
        <w:t xml:space="preserve"> char</w:t>
      </w:r>
      <w:r w:rsidR="007E7D53">
        <w:t>ts</w:t>
      </w:r>
      <w:r w:rsidR="00BD7048">
        <w:t>.</w:t>
      </w:r>
    </w:p>
    <w:p w:rsidR="001358C3" w:rsidRPr="00EE3668" w:rsidRDefault="00BD7048" w:rsidP="001358C3">
      <w:pPr>
        <w:pStyle w:val="Bookbullets"/>
      </w:pPr>
      <w:r>
        <w:t xml:space="preserve">Be able to determine </w:t>
      </w:r>
      <w:r w:rsidR="007E7D53">
        <w:t>the criti</w:t>
      </w:r>
      <w:r>
        <w:t>cal path</w:t>
      </w:r>
      <w:r w:rsidR="00BF7A71">
        <w:fldChar w:fldCharType="begin"/>
      </w:r>
      <w:r w:rsidR="00BF7A71">
        <w:instrText xml:space="preserve"> XE "</w:instrText>
      </w:r>
      <w:r w:rsidR="00BF7A71" w:rsidRPr="000D7DFE">
        <w:instrText>critical path</w:instrText>
      </w:r>
      <w:r w:rsidR="00BF7A71">
        <w:instrText xml:space="preserve">" </w:instrText>
      </w:r>
      <w:r w:rsidR="00BF7A71">
        <w:fldChar w:fldCharType="end"/>
      </w:r>
      <w:r>
        <w:t xml:space="preserve"> for completing a project and the float</w:t>
      </w:r>
      <w:r w:rsidR="00BF7A71">
        <w:fldChar w:fldCharType="begin"/>
      </w:r>
      <w:r w:rsidR="00BF7A71">
        <w:instrText xml:space="preserve"> XE "</w:instrText>
      </w:r>
      <w:r w:rsidR="00BF7A71" w:rsidRPr="00FF3A37">
        <w:instrText>float</w:instrText>
      </w:r>
      <w:r w:rsidR="00BF7A71">
        <w:instrText xml:space="preserve">" </w:instrText>
      </w:r>
      <w:r w:rsidR="00BF7A71">
        <w:fldChar w:fldCharType="end"/>
      </w:r>
      <w:r>
        <w:t xml:space="preserve"> </w:t>
      </w:r>
      <w:r w:rsidR="00E06232">
        <w:t xml:space="preserve">time </w:t>
      </w:r>
      <w:r>
        <w:t>for each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 xml:space="preserve"> in the plan.</w:t>
      </w:r>
    </w:p>
    <w:p w:rsidR="001358C3" w:rsidRPr="00EE3668" w:rsidRDefault="001358C3" w:rsidP="001358C3">
      <w:pPr>
        <w:pStyle w:val="Bookbullets"/>
      </w:pPr>
      <w:r w:rsidRPr="00EE3668">
        <w:t>Be able to conduct break-even</w:t>
      </w:r>
      <w:r w:rsidR="00BF7A71">
        <w:fldChar w:fldCharType="begin"/>
      </w:r>
      <w:r w:rsidR="00BF7A71">
        <w:instrText xml:space="preserve"> XE "</w:instrText>
      </w:r>
      <w:r w:rsidR="00BF7A71" w:rsidRPr="00182D64">
        <w:instrText>break-even analysis</w:instrText>
      </w:r>
      <w:r w:rsidR="00BF7A71">
        <w:instrText xml:space="preserve">" </w:instrText>
      </w:r>
      <w:r w:rsidR="00BF7A71">
        <w:fldChar w:fldCharType="end"/>
      </w:r>
      <w:r w:rsidRPr="00EE3668">
        <w:t xml:space="preserve"> analysis and understand </w:t>
      </w:r>
      <w:r w:rsidR="00970638">
        <w:t xml:space="preserve">some basic </w:t>
      </w:r>
      <w:r w:rsidRPr="00EE3668">
        <w:t>methods of cost estimation</w:t>
      </w:r>
      <w:r w:rsidR="00BF7A71">
        <w:fldChar w:fldCharType="begin"/>
      </w:r>
      <w:r w:rsidR="00BF7A71">
        <w:instrText xml:space="preserve"> XE "</w:instrText>
      </w:r>
      <w:r w:rsidR="00BF7A71" w:rsidRPr="004438A4">
        <w:instrText>cost estimation</w:instrText>
      </w:r>
      <w:r w:rsidR="00BF7A71">
        <w:instrText xml:space="preserve">" </w:instrText>
      </w:r>
      <w:r w:rsidR="00BF7A71">
        <w:fldChar w:fldCharType="end"/>
      </w:r>
      <w:r w:rsidRPr="00EE3668">
        <w:t xml:space="preserve">. </w:t>
      </w:r>
    </w:p>
    <w:p w:rsidR="002046AB" w:rsidRPr="00AC4DAA" w:rsidRDefault="00970638" w:rsidP="00D51BCC">
      <w:pPr>
        <w:pStyle w:val="BookHeading2"/>
        <w:numPr>
          <w:ilvl w:val="1"/>
          <w:numId w:val="3"/>
        </w:numPr>
      </w:pPr>
      <w:r>
        <w:lastRenderedPageBreak/>
        <w:t>The Work Breakdown Structure</w:t>
      </w:r>
    </w:p>
    <w:p w:rsidR="0076530E" w:rsidRDefault="000537D5" w:rsidP="000537D5">
      <w:pPr>
        <w:pStyle w:val="BodyText"/>
      </w:pPr>
      <w:r>
        <w:t xml:space="preserve">The </w:t>
      </w:r>
      <w:r w:rsidRPr="0056374D">
        <w:rPr>
          <w:b/>
          <w:i/>
        </w:rPr>
        <w:t>work breakdown structure</w:t>
      </w:r>
      <w:r w:rsidR="00BF7A71">
        <w:rPr>
          <w:b/>
          <w:i/>
        </w:rPr>
        <w:fldChar w:fldCharType="begin"/>
      </w:r>
      <w:r w:rsidR="00BF7A71">
        <w:instrText xml:space="preserve"> XE "</w:instrText>
      </w:r>
      <w:r w:rsidR="00BF7A71" w:rsidRPr="00170801">
        <w:instrText>work breakdown structure</w:instrText>
      </w:r>
      <w:r w:rsidR="00BF7A71">
        <w:instrText xml:space="preserve">" </w:instrText>
      </w:r>
      <w:r w:rsidR="00BF7A71">
        <w:rPr>
          <w:b/>
          <w:i/>
        </w:rPr>
        <w:fldChar w:fldCharType="end"/>
      </w:r>
      <w:r>
        <w:t xml:space="preserv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t>) is a h</w:t>
      </w:r>
      <w:r w:rsidRPr="00A875C5">
        <w:t>ierarchical breakdown</w:t>
      </w:r>
      <w:r>
        <w:t xml:space="preserve"> of</w:t>
      </w:r>
      <w:r w:rsidRPr="00A875C5">
        <w:t xml:space="preserve"> </w:t>
      </w:r>
      <w:r w:rsidR="00ED47FB">
        <w:t xml:space="preserve">the </w:t>
      </w:r>
      <w:r w:rsidRPr="006F27A8">
        <w:t>tasks</w:t>
      </w:r>
      <w:r>
        <w:t xml:space="preserve"> and </w:t>
      </w:r>
      <w:r w:rsidRPr="006F27A8">
        <w:t>delive</w:t>
      </w:r>
      <w:r w:rsidRPr="006F27A8">
        <w:t>r</w:t>
      </w:r>
      <w:r w:rsidRPr="006F27A8">
        <w:t>ables</w:t>
      </w:r>
      <w:r w:rsidR="00BF7A71">
        <w:fldChar w:fldCharType="begin"/>
      </w:r>
      <w:r w:rsidR="00BF7A71">
        <w:instrText xml:space="preserve"> XE "</w:instrText>
      </w:r>
      <w:r w:rsidR="00BF7A71" w:rsidRPr="009219AB">
        <w:instrText>deliverables, of a project plan</w:instrText>
      </w:r>
      <w:r w:rsidR="00BF7A71">
        <w:instrText xml:space="preserve">" </w:instrText>
      </w:r>
      <w:r w:rsidR="00BF7A71">
        <w:fldChar w:fldCharType="end"/>
      </w:r>
      <w:r>
        <w:t xml:space="preserve"> </w:t>
      </w:r>
      <w:r w:rsidRPr="00A875C5">
        <w:t>that need to be completed</w:t>
      </w:r>
      <w:r>
        <w:t xml:space="preserve"> </w:t>
      </w:r>
      <w:r w:rsidR="005F1713">
        <w:t xml:space="preserve">in order </w:t>
      </w:r>
      <w:r>
        <w:t>to accomplish the project objectives.</w:t>
      </w:r>
      <w:r w:rsidR="00ED47FB">
        <w:t xml:space="preserve"> Creating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rsidR="00391E37">
        <w:t xml:space="preserve"> is typically the first step </w:t>
      </w:r>
      <w:r w:rsidR="00ED47FB">
        <w:t>in</w:t>
      </w:r>
      <w:r w:rsidR="00391E37">
        <w:t xml:space="preserve"> project plan</w:t>
      </w:r>
      <w:r w:rsidR="00ED47FB">
        <w:t>ning</w:t>
      </w:r>
      <w:r w:rsidR="00391E37">
        <w:t>.</w:t>
      </w:r>
      <w:r w:rsidR="00951E30">
        <w:t xml:space="preserve"> </w:t>
      </w:r>
      <w:r w:rsidR="0076530E">
        <w:t>A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rsidR="0076530E">
        <w:t xml:space="preserve"> is an ordered set of activities r</w:t>
      </w:r>
      <w:r w:rsidR="0076530E">
        <w:t>e</w:t>
      </w:r>
      <w:r w:rsidR="0076530E">
        <w:t>quired to complete the project.</w:t>
      </w:r>
      <w:r w:rsidR="00951E30">
        <w:t xml:space="preserve"> </w:t>
      </w:r>
      <w:r w:rsidR="0076530E">
        <w:t xml:space="preserve">An </w:t>
      </w:r>
      <w:r w:rsidR="0076530E" w:rsidRPr="008572CB">
        <w:rPr>
          <w:b/>
          <w:i/>
        </w:rPr>
        <w:t>activity</w:t>
      </w:r>
      <w:r w:rsidR="00BF7A71">
        <w:rPr>
          <w:b/>
          <w:i/>
        </w:rPr>
        <w:fldChar w:fldCharType="begin"/>
      </w:r>
      <w:r w:rsidR="00BF7A71">
        <w:instrText xml:space="preserve"> XE "</w:instrText>
      </w:r>
      <w:r w:rsidR="00BF7A71" w:rsidRPr="002709C8">
        <w:instrText>activity, project plan</w:instrText>
      </w:r>
      <w:r w:rsidR="00BF7A71">
        <w:instrText xml:space="preserve">" </w:instrText>
      </w:r>
      <w:r w:rsidR="00BF7A71">
        <w:rPr>
          <w:b/>
          <w:i/>
        </w:rPr>
        <w:fldChar w:fldCharType="end"/>
      </w:r>
      <w:r w:rsidR="0076530E">
        <w:t xml:space="preserve"> is a combination of a task and its associated deli</w:t>
      </w:r>
      <w:r w:rsidR="0076530E">
        <w:t>v</w:t>
      </w:r>
      <w:r w:rsidR="0076530E">
        <w:t>erables</w:t>
      </w:r>
      <w:r w:rsidR="00BF7A71">
        <w:fldChar w:fldCharType="begin"/>
      </w:r>
      <w:r w:rsidR="00BF7A71">
        <w:instrText xml:space="preserve"> XE "</w:instrText>
      </w:r>
      <w:r w:rsidR="00BF7A71" w:rsidRPr="009219AB">
        <w:instrText>deliverables, of a project plan</w:instrText>
      </w:r>
      <w:r w:rsidR="00BF7A71">
        <w:instrText xml:space="preserve">" </w:instrText>
      </w:r>
      <w:r w:rsidR="00BF7A71">
        <w:fldChar w:fldCharType="end"/>
      </w:r>
      <w:r w:rsidR="0076530E">
        <w:t>.</w:t>
      </w:r>
      <w:r w:rsidR="00951E30">
        <w:t xml:space="preserve"> </w:t>
      </w:r>
      <w:r w:rsidRPr="006F27A8">
        <w:rPr>
          <w:b/>
          <w:i/>
        </w:rPr>
        <w:t>Tasks</w:t>
      </w:r>
      <w:r w:rsidR="00BF7A71">
        <w:rPr>
          <w:b/>
          <w:i/>
        </w:rPr>
        <w:fldChar w:fldCharType="begin"/>
      </w:r>
      <w:r w:rsidR="00BF7A71">
        <w:instrText xml:space="preserve"> XE "</w:instrText>
      </w:r>
      <w:r w:rsidR="00BF7A71" w:rsidRPr="00CD56F5">
        <w:instrText>tasks, of a project plan</w:instrText>
      </w:r>
      <w:r w:rsidR="00BF7A71">
        <w:instrText xml:space="preserve">" </w:instrText>
      </w:r>
      <w:r w:rsidR="00BF7A71">
        <w:rPr>
          <w:b/>
          <w:i/>
        </w:rPr>
        <w:fldChar w:fldCharType="end"/>
      </w:r>
      <w:r>
        <w:t xml:space="preserve"> are actions that accomplish a job, while </w:t>
      </w:r>
      <w:r w:rsidRPr="006F27A8">
        <w:rPr>
          <w:b/>
          <w:i/>
        </w:rPr>
        <w:t>deliverabl</w:t>
      </w:r>
      <w:r w:rsidRPr="00BF7361">
        <w:rPr>
          <w:b/>
          <w:i/>
        </w:rPr>
        <w:t>es</w:t>
      </w:r>
      <w:r w:rsidR="00BF7A71">
        <w:rPr>
          <w:b/>
          <w:i/>
        </w:rPr>
        <w:fldChar w:fldCharType="begin"/>
      </w:r>
      <w:r w:rsidR="00BF7A71">
        <w:instrText xml:space="preserve"> XE "</w:instrText>
      </w:r>
      <w:r w:rsidR="00BF7A71" w:rsidRPr="009219AB">
        <w:instrText>deliverables, of a project plan</w:instrText>
      </w:r>
      <w:r w:rsidR="00BF7A71">
        <w:instrText xml:space="preserve">" </w:instrText>
      </w:r>
      <w:r w:rsidR="00BF7A71">
        <w:rPr>
          <w:b/>
          <w:i/>
        </w:rPr>
        <w:fldChar w:fldCharType="end"/>
      </w:r>
      <w:r>
        <w:t xml:space="preserve"> are entities that are delivered to the project based upon completion of tasks. Examples of deliverables</w:t>
      </w:r>
      <w:r w:rsidR="00BF7A71">
        <w:fldChar w:fldCharType="begin"/>
      </w:r>
      <w:r w:rsidR="00BF7A71">
        <w:instrText xml:space="preserve"> XE "</w:instrText>
      </w:r>
      <w:r w:rsidR="00BF7A71" w:rsidRPr="009219AB">
        <w:instrText>deli</w:instrText>
      </w:r>
      <w:r w:rsidR="00BF7A71" w:rsidRPr="009219AB">
        <w:instrText>v</w:instrText>
      </w:r>
      <w:r w:rsidR="00BF7A71" w:rsidRPr="009219AB">
        <w:instrText>erables, of a project plan</w:instrText>
      </w:r>
      <w:r w:rsidR="00BF7A71">
        <w:instrText xml:space="preserve">" </w:instrText>
      </w:r>
      <w:r w:rsidR="00BF7A71">
        <w:fldChar w:fldCharType="end"/>
      </w:r>
      <w:r>
        <w:t xml:space="preserve"> i</w:t>
      </w:r>
      <w:r>
        <w:t>n</w:t>
      </w:r>
      <w:r>
        <w:t>clude a circuit design, a software module, the integration and test of modules, a report</w:t>
      </w:r>
      <w:r w:rsidR="00391E37">
        <w:t>,</w:t>
      </w:r>
      <w:r>
        <w:t xml:space="preserve"> </w:t>
      </w:r>
      <w:r w:rsidR="00391E37">
        <w:t>a</w:t>
      </w:r>
      <w:r>
        <w:t xml:space="preserve"> presentation, or obtaining an approval.</w:t>
      </w:r>
      <w:r w:rsidR="00391E37">
        <w:t xml:space="preserve"> </w:t>
      </w:r>
      <w:r>
        <w:t>Example tasks include conducting research or writing a pr</w:t>
      </w:r>
      <w:r>
        <w:t>o</w:t>
      </w:r>
      <w:r>
        <w:t>gram.</w:t>
      </w:r>
      <w:r w:rsidR="00391E37">
        <w:t xml:space="preserve"> </w:t>
      </w:r>
    </w:p>
    <w:p w:rsidR="000537D5" w:rsidRDefault="0076530E" w:rsidP="000537D5">
      <w:pPr>
        <w:pStyle w:val="BodyText"/>
        <w:numPr>
          <w:ins w:id="1" w:author="Theresa Vitolo" w:date="2005-01-04T22:02:00Z"/>
        </w:numPr>
      </w:pPr>
      <w:r>
        <w:tab/>
      </w:r>
      <w:r w:rsidR="000537D5">
        <w:t xml:space="preserve">The concept of </w:t>
      </w:r>
      <w:r w:rsidR="00391E37">
        <w:t>the</w:t>
      </w:r>
      <w:r w:rsidR="000537D5">
        <w:t xml:space="preserv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rsidR="000537D5">
        <w:t xml:space="preserve"> was formalized</w:t>
      </w:r>
      <w:r w:rsidR="00391E37">
        <w:t xml:space="preserve"> </w:t>
      </w:r>
      <w:r w:rsidR="000537D5">
        <w:t xml:space="preserve">by the </w:t>
      </w:r>
      <w:r w:rsidR="00162A87">
        <w:t xml:space="preserve">United States </w:t>
      </w:r>
      <w:r w:rsidR="000537D5">
        <w:t xml:space="preserve">Military in </w:t>
      </w:r>
      <w:r>
        <w:t xml:space="preserve">the </w:t>
      </w:r>
      <w:r w:rsidR="000537D5">
        <w:t xml:space="preserve">1993 </w:t>
      </w:r>
      <w:r>
        <w:t>doc</w:t>
      </w:r>
      <w:r>
        <w:t>u</w:t>
      </w:r>
      <w:r>
        <w:t>ment</w:t>
      </w:r>
      <w:r w:rsidR="000537D5">
        <w:t xml:space="preserve"> </w:t>
      </w:r>
      <w:r w:rsidR="000537D5" w:rsidRPr="006F27A8">
        <w:rPr>
          <w:u w:val="single"/>
        </w:rPr>
        <w:t>Work Breakdown Structure Handbook</w:t>
      </w:r>
      <w:r w:rsidR="000537D5">
        <w:t xml:space="preserve"> [MIL-HDBK 881]</w:t>
      </w:r>
      <w:r w:rsidR="00ED47FB">
        <w:t>.</w:t>
      </w:r>
      <w:r w:rsidR="002B786D">
        <w:t xml:space="preserve"> </w:t>
      </w:r>
      <w:r w:rsidR="000537D5">
        <w:t>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rsidR="000537D5">
        <w:t xml:space="preserve"> has gained wide acceptance in industry and is d</w:t>
      </w:r>
      <w:r w:rsidR="000537D5">
        <w:t>e</w:t>
      </w:r>
      <w:r w:rsidR="000537D5">
        <w:t>scribed in MIL-HDBK 881 as</w:t>
      </w:r>
      <w:r w:rsidR="0003394F">
        <w:t xml:space="preserve"> follows</w:t>
      </w:r>
      <w:r w:rsidR="000537D5">
        <w:t>:</w:t>
      </w:r>
    </w:p>
    <w:p w:rsidR="000537D5" w:rsidRPr="000537D5" w:rsidRDefault="000537D5" w:rsidP="000537D5">
      <w:pPr>
        <w:pStyle w:val="Bookbullets"/>
        <w:ind w:right="360"/>
        <w:rPr>
          <w:i/>
        </w:rPr>
      </w:pPr>
      <w:r w:rsidRPr="000537D5">
        <w:rPr>
          <w:i/>
        </w:rPr>
        <w:t xml:space="preserve">A </w:t>
      </w:r>
      <w:r w:rsidRPr="000537D5">
        <w:rPr>
          <w:bCs/>
          <w:i/>
        </w:rPr>
        <w:t>product-oriented family tree</w:t>
      </w:r>
      <w:r w:rsidRPr="000537D5">
        <w:rPr>
          <w:i/>
        </w:rPr>
        <w:t xml:space="preserve"> composed of hardware, software, services, data, and facil</w:t>
      </w:r>
      <w:r w:rsidRPr="000537D5">
        <w:rPr>
          <w:i/>
        </w:rPr>
        <w:t>i</w:t>
      </w:r>
      <w:r w:rsidRPr="000537D5">
        <w:rPr>
          <w:i/>
        </w:rPr>
        <w:t>ties. The family tree results from systems engin</w:t>
      </w:r>
      <w:r w:rsidR="00391E37">
        <w:rPr>
          <w:i/>
        </w:rPr>
        <w:t>eering efforts</w:t>
      </w:r>
      <w:r w:rsidRPr="000537D5">
        <w:rPr>
          <w:i/>
        </w:rPr>
        <w:t xml:space="preserve">. </w:t>
      </w:r>
    </w:p>
    <w:p w:rsidR="000537D5" w:rsidRPr="000537D5" w:rsidRDefault="000537D5" w:rsidP="000537D5">
      <w:pPr>
        <w:pStyle w:val="Bookbullets"/>
        <w:ind w:right="360"/>
        <w:rPr>
          <w:i/>
        </w:rPr>
      </w:pPr>
      <w:r w:rsidRPr="000537D5">
        <w:rPr>
          <w:i/>
        </w:rPr>
        <w:t>A WBS</w:t>
      </w:r>
      <w:r w:rsidR="00BF7A71">
        <w:rPr>
          <w:i/>
        </w:rPr>
        <w:fldChar w:fldCharType="begin"/>
      </w:r>
      <w:r w:rsidR="00BF7A71">
        <w:instrText xml:space="preserve"> XE "</w:instrText>
      </w:r>
      <w:r w:rsidR="00BF7A71" w:rsidRPr="00E1289B">
        <w:instrText>workbreak structure</w:instrText>
      </w:r>
      <w:r w:rsidR="00BF7A71">
        <w:instrText xml:space="preserve">" </w:instrText>
      </w:r>
      <w:r w:rsidR="00BF7A71">
        <w:rPr>
          <w:i/>
        </w:rPr>
        <w:fldChar w:fldCharType="end"/>
      </w:r>
      <w:r w:rsidRPr="000537D5">
        <w:rPr>
          <w:i/>
        </w:rPr>
        <w:t xml:space="preserve"> displays and defines the product, or products, to be developed and/or produced. It </w:t>
      </w:r>
      <w:r w:rsidRPr="000537D5">
        <w:rPr>
          <w:bCs/>
          <w:i/>
        </w:rPr>
        <w:t>r</w:t>
      </w:r>
      <w:r w:rsidRPr="000537D5">
        <w:rPr>
          <w:bCs/>
          <w:i/>
        </w:rPr>
        <w:t>e</w:t>
      </w:r>
      <w:r w:rsidRPr="000537D5">
        <w:rPr>
          <w:bCs/>
          <w:i/>
        </w:rPr>
        <w:t>lates the elements</w:t>
      </w:r>
      <w:r w:rsidRPr="000537D5">
        <w:rPr>
          <w:i/>
        </w:rPr>
        <w:t xml:space="preserve"> of work to be accomplished to each other and to the end product. </w:t>
      </w:r>
    </w:p>
    <w:p w:rsidR="000537D5" w:rsidRPr="000537D5" w:rsidRDefault="000537D5" w:rsidP="000537D5">
      <w:pPr>
        <w:pStyle w:val="Bookbullets"/>
        <w:ind w:right="360"/>
        <w:rPr>
          <w:i/>
        </w:rPr>
      </w:pPr>
      <w:r w:rsidRPr="000537D5">
        <w:rPr>
          <w:i/>
        </w:rPr>
        <w:t>A WBS</w:t>
      </w:r>
      <w:r w:rsidR="00BF7A71">
        <w:rPr>
          <w:i/>
        </w:rPr>
        <w:fldChar w:fldCharType="begin"/>
      </w:r>
      <w:r w:rsidR="00BF7A71">
        <w:instrText xml:space="preserve"> XE "</w:instrText>
      </w:r>
      <w:r w:rsidR="00BF7A71" w:rsidRPr="00E1289B">
        <w:instrText>workbreak structure</w:instrText>
      </w:r>
      <w:r w:rsidR="00BF7A71">
        <w:instrText xml:space="preserve">" </w:instrText>
      </w:r>
      <w:r w:rsidR="00BF7A71">
        <w:rPr>
          <w:i/>
        </w:rPr>
        <w:fldChar w:fldCharType="end"/>
      </w:r>
      <w:r w:rsidRPr="000537D5">
        <w:rPr>
          <w:i/>
        </w:rPr>
        <w:t xml:space="preserve"> can be expressed down to any level of interest. However the top </w:t>
      </w:r>
      <w:r w:rsidRPr="000537D5">
        <w:rPr>
          <w:bCs/>
          <w:i/>
        </w:rPr>
        <w:t>three levels</w:t>
      </w:r>
      <w:r w:rsidRPr="000537D5">
        <w:rPr>
          <w:i/>
        </w:rPr>
        <w:t xml:space="preserve"> are as far as any program or contract need go unless the items identified are high cost or high risk. Then, and only then, is it important to take the work breakdown structure</w:t>
      </w:r>
      <w:r w:rsidR="00BF7A71">
        <w:rPr>
          <w:i/>
        </w:rPr>
        <w:fldChar w:fldCharType="begin"/>
      </w:r>
      <w:r w:rsidR="00BF7A71">
        <w:instrText xml:space="preserve"> XE "</w:instrText>
      </w:r>
      <w:r w:rsidR="00BF7A71" w:rsidRPr="00170801">
        <w:instrText>work breakdown structure</w:instrText>
      </w:r>
      <w:r w:rsidR="00BF7A71">
        <w:instrText xml:space="preserve">" </w:instrText>
      </w:r>
      <w:r w:rsidR="00BF7A71">
        <w:rPr>
          <w:i/>
        </w:rPr>
        <w:fldChar w:fldCharType="end"/>
      </w:r>
      <w:r w:rsidRPr="000537D5">
        <w:rPr>
          <w:i/>
        </w:rPr>
        <w:t xml:space="preserve"> to a lower level of defin</w:t>
      </w:r>
      <w:r w:rsidRPr="000537D5">
        <w:rPr>
          <w:i/>
        </w:rPr>
        <w:t>i</w:t>
      </w:r>
      <w:r w:rsidRPr="000537D5">
        <w:rPr>
          <w:i/>
        </w:rPr>
        <w:t xml:space="preserve">tion. </w:t>
      </w:r>
    </w:p>
    <w:p w:rsidR="000537D5" w:rsidRDefault="000537D5" w:rsidP="00C001BD">
      <w:pPr>
        <w:pStyle w:val="BodyText"/>
        <w:tabs>
          <w:tab w:val="left" w:pos="6768"/>
        </w:tabs>
        <w:ind w:firstLine="360"/>
      </w:pPr>
      <w:r>
        <w:t>This description indicates that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t xml:space="preserve"> results from systems engineering efforts and </w:t>
      </w:r>
      <w:r w:rsidR="00391E37">
        <w:t xml:space="preserve">that </w:t>
      </w:r>
      <w:r>
        <w:t>the structure of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t xml:space="preserve"> follows the design hierarchy. The second bullet</w:t>
      </w:r>
      <w:r w:rsidR="00C001BD">
        <w:t>ed</w:t>
      </w:r>
      <w:r>
        <w:t xml:space="preserve"> item focuses on the </w:t>
      </w:r>
      <w:r w:rsidR="00391E37">
        <w:t>activities for the project. Gray and Larson</w:t>
      </w:r>
      <w:r w:rsidR="00C76555">
        <w:fldChar w:fldCharType="begin"/>
      </w:r>
      <w:r w:rsidR="00C76555">
        <w:instrText xml:space="preserve"> XE "</w:instrText>
      </w:r>
      <w:r w:rsidR="00C76555" w:rsidRPr="004B2E23">
        <w:instrText>Gray and Larson</w:instrText>
      </w:r>
      <w:r w:rsidR="00C76555">
        <w:instrText xml:space="preserve">" </w:instrText>
      </w:r>
      <w:r w:rsidR="00C76555">
        <w:fldChar w:fldCharType="end"/>
      </w:r>
      <w:r w:rsidR="00391E37">
        <w:t xml:space="preserve"> [Gra02] recommend identifying </w:t>
      </w:r>
      <w:r w:rsidR="00C001BD">
        <w:t>the following acti</w:t>
      </w:r>
      <w:r w:rsidR="00C001BD">
        <w:t>v</w:t>
      </w:r>
      <w:r w:rsidR="00C001BD">
        <w:t>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00C001BD">
        <w:t xml:space="preserve"> attributes </w:t>
      </w:r>
      <w:r w:rsidR="00391E37">
        <w:t>for each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00391E37">
        <w:t>:</w:t>
      </w:r>
    </w:p>
    <w:p w:rsidR="000537D5" w:rsidRDefault="000537D5" w:rsidP="000537D5">
      <w:pPr>
        <w:pStyle w:val="Bookbullets"/>
      </w:pPr>
      <w:r>
        <w:t xml:space="preserve">A definition of the work to be done or delivered. </w:t>
      </w:r>
    </w:p>
    <w:p w:rsidR="000537D5" w:rsidRDefault="000537D5" w:rsidP="000537D5">
      <w:pPr>
        <w:pStyle w:val="Bookbullets"/>
      </w:pPr>
      <w:r>
        <w:t>A timeframe for completion of the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w:t>
      </w:r>
    </w:p>
    <w:p w:rsidR="000537D5" w:rsidRDefault="000537D5" w:rsidP="000537D5">
      <w:pPr>
        <w:pStyle w:val="Bookbullets"/>
      </w:pPr>
      <w:r>
        <w:t>Resources needed to complete the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w:t>
      </w:r>
    </w:p>
    <w:p w:rsidR="000537D5" w:rsidRDefault="000537D5" w:rsidP="000537D5">
      <w:pPr>
        <w:pStyle w:val="Bookbullets"/>
      </w:pPr>
      <w:r>
        <w:t>Person(s) responsible for the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w:t>
      </w:r>
    </w:p>
    <w:p w:rsidR="000537D5" w:rsidRDefault="000537D5" w:rsidP="000537D5">
      <w:pPr>
        <w:pStyle w:val="Bookbullets"/>
      </w:pPr>
      <w:r>
        <w:t>Predecessors</w:t>
      </w:r>
      <w:r w:rsidR="00BF7A71">
        <w:fldChar w:fldCharType="begin"/>
      </w:r>
      <w:r w:rsidR="00BF7A71">
        <w:instrText xml:space="preserve"> XE "</w:instrText>
      </w:r>
      <w:r w:rsidR="00BF7A71" w:rsidRPr="00FE66A5">
        <w:instrText>predecessors</w:instrText>
      </w:r>
      <w:r w:rsidR="00BF7A71">
        <w:instrText xml:space="preserve">" </w:instrText>
      </w:r>
      <w:r w:rsidR="00BF7A71">
        <w:fldChar w:fldCharType="end"/>
      </w:r>
      <w:r>
        <w:t xml:space="preserve"> (or dependencies)</w:t>
      </w:r>
      <w:r w:rsidR="0003394F">
        <w:t xml:space="preserve"> for the activity</w:t>
      </w:r>
      <w:r w:rsidR="00BF7A71">
        <w:fldChar w:fldCharType="begin"/>
      </w:r>
      <w:r w:rsidR="00BF7A71">
        <w:instrText xml:space="preserve"> XE "</w:instrText>
      </w:r>
      <w:r w:rsidR="00BF7A71" w:rsidRPr="002709C8">
        <w:instrText>activity, pr</w:instrText>
      </w:r>
      <w:r w:rsidR="00BF7A71" w:rsidRPr="002709C8">
        <w:instrText>o</w:instrText>
      </w:r>
      <w:r w:rsidR="00BF7A71" w:rsidRPr="002709C8">
        <w:instrText>ject plan</w:instrText>
      </w:r>
      <w:r w:rsidR="00BF7A71">
        <w:instrText xml:space="preserve">" </w:instrText>
      </w:r>
      <w:r w:rsidR="00BF7A71">
        <w:fldChar w:fldCharType="end"/>
      </w:r>
      <w:r>
        <w:t>.</w:t>
      </w:r>
      <w:r w:rsidR="002B786D">
        <w:t xml:space="preserve"> </w:t>
      </w:r>
      <w:r w:rsidR="004168EB">
        <w:t>Predecessors</w:t>
      </w:r>
      <w:r w:rsidR="00162A87">
        <w:t xml:space="preserve"> </w:t>
      </w:r>
      <w:r w:rsidR="0003394F">
        <w:t>are o</w:t>
      </w:r>
      <w:r>
        <w:t>ther activities that must be co</w:t>
      </w:r>
      <w:r>
        <w:t>m</w:t>
      </w:r>
      <w:r>
        <w:t>pleted before the work can start.</w:t>
      </w:r>
    </w:p>
    <w:p w:rsidR="000537D5" w:rsidRDefault="000537D5" w:rsidP="000537D5">
      <w:pPr>
        <w:pStyle w:val="Bookbullets"/>
      </w:pPr>
      <w:r>
        <w:t>Checkpoints</w:t>
      </w:r>
      <w:r w:rsidR="00BF7A71">
        <w:fldChar w:fldCharType="begin"/>
      </w:r>
      <w:r w:rsidR="00BF7A71">
        <w:instrText xml:space="preserve"> XE "</w:instrText>
      </w:r>
      <w:r w:rsidR="00BF7A71" w:rsidRPr="004466CD">
        <w:instrText>checkpoints</w:instrText>
      </w:r>
      <w:r w:rsidR="00BF7A71">
        <w:instrText xml:space="preserve">" </w:instrText>
      </w:r>
      <w:r w:rsidR="00BF7A71">
        <w:fldChar w:fldCharType="end"/>
      </w:r>
      <w:r>
        <w:t xml:space="preserve"> for monitoring progress.</w:t>
      </w:r>
    </w:p>
    <w:p w:rsidR="000537D5" w:rsidRDefault="00C001BD" w:rsidP="000537D5">
      <w:pPr>
        <w:pStyle w:val="BodyText"/>
      </w:pPr>
      <w:r>
        <w:t xml:space="preserve">The collection of activities and their attributes are </w:t>
      </w:r>
      <w:r w:rsidR="00162A87">
        <w:t>gathered</w:t>
      </w:r>
      <w:r>
        <w:t xml:space="preserve"> in the WBS</w:t>
      </w:r>
      <w:r w:rsidR="00BF7A71">
        <w:fldChar w:fldCharType="begin"/>
      </w:r>
      <w:r w:rsidR="00BF7A71">
        <w:instrText xml:space="preserve"> XE "</w:instrText>
      </w:r>
      <w:r w:rsidR="00BF7A71" w:rsidRPr="00E1289B">
        <w:instrText>workbreak stru</w:instrText>
      </w:r>
      <w:r w:rsidR="00BF7A71" w:rsidRPr="00E1289B">
        <w:instrText>c</w:instrText>
      </w:r>
      <w:r w:rsidR="00BF7A71" w:rsidRPr="00E1289B">
        <w:instrText>ture</w:instrText>
      </w:r>
      <w:r w:rsidR="00BF7A71">
        <w:instrText xml:space="preserve">" </w:instrText>
      </w:r>
      <w:r w:rsidR="00BF7A71">
        <w:fldChar w:fldCharType="end"/>
      </w:r>
      <w:r>
        <w:t xml:space="preserve"> table.</w:t>
      </w:r>
      <w:r w:rsidR="00951E30">
        <w:t xml:space="preserve"> </w:t>
      </w:r>
      <w:r>
        <w:t>The rows of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t xml:space="preserve"> table </w:t>
      </w:r>
      <w:r w:rsidR="004168EB">
        <w:t>represent</w:t>
      </w:r>
      <w:r w:rsidR="00951E30">
        <w:t xml:space="preserve"> the </w:t>
      </w:r>
      <w:r w:rsidR="004168EB">
        <w:t xml:space="preserve">project </w:t>
      </w:r>
      <w:r w:rsidR="00951E30">
        <w:t>activities</w:t>
      </w:r>
      <w:r w:rsidR="004168EB">
        <w:t xml:space="preserve">. </w:t>
      </w:r>
      <w:r>
        <w:t>These activities are arranged in a hierarchical fas</w:t>
      </w:r>
      <w:r>
        <w:t>h</w:t>
      </w:r>
      <w:r>
        <w:t>ion; each major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 xml:space="preserve"> is followed by its constituent </w:t>
      </w:r>
      <w:r w:rsidR="005C2B4E">
        <w:t>sub-</w:t>
      </w:r>
      <w:r>
        <w:t>activities.</w:t>
      </w:r>
      <w:r w:rsidR="00951E30">
        <w:t xml:space="preserve"> </w:t>
      </w:r>
      <w:r>
        <w:t>The co</w:t>
      </w:r>
      <w:r>
        <w:t>l</w:t>
      </w:r>
      <w:r>
        <w:t>umns of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t xml:space="preserve"> table are the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 xml:space="preserve"> attributes proposed by Gray and Larson.</w:t>
      </w:r>
      <w:r w:rsidR="00951E30">
        <w:t xml:space="preserve"> T</w:t>
      </w:r>
      <w:r>
        <w:t xml:space="preserve">able 10.1 </w:t>
      </w:r>
      <w:r w:rsidR="00951E30">
        <w:t>contains</w:t>
      </w:r>
      <w:r w:rsidR="000537D5">
        <w:t xml:space="preserve"> </w:t>
      </w:r>
      <w:r>
        <w:t xml:space="preserve">the </w:t>
      </w:r>
      <w:r w:rsidR="000537D5">
        <w:t>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rsidR="000537D5">
        <w:t xml:space="preserve"> </w:t>
      </w:r>
      <w:r>
        <w:t xml:space="preserve">table </w:t>
      </w:r>
      <w:r w:rsidR="000537D5">
        <w:t>for the temperature monitoring design</w:t>
      </w:r>
      <w:r w:rsidR="00BF7A71">
        <w:fldChar w:fldCharType="begin"/>
      </w:r>
      <w:r w:rsidR="00BF7A71">
        <w:instrText xml:space="preserve"> XE "</w:instrText>
      </w:r>
      <w:r w:rsidR="00BF7A71" w:rsidRPr="00544069">
        <w:instrText>temperature monitoring design, project plan</w:instrText>
      </w:r>
      <w:r w:rsidR="00BF7A71">
        <w:instrText xml:space="preserve">" </w:instrText>
      </w:r>
      <w:r w:rsidR="00BF7A71">
        <w:fldChar w:fldCharType="end"/>
      </w:r>
      <w:r w:rsidR="000537D5">
        <w:t xml:space="preserve"> examined in Cha</w:t>
      </w:r>
      <w:r w:rsidR="000537D5">
        <w:t>p</w:t>
      </w:r>
      <w:r w:rsidR="000537D5">
        <w:t xml:space="preserve">ter 5 </w:t>
      </w:r>
      <w:r w:rsidR="007D1CBC">
        <w:t>(Section 5.7)</w:t>
      </w:r>
      <w:r w:rsidR="00162A87">
        <w:t>.</w:t>
      </w:r>
    </w:p>
    <w:p w:rsidR="00951E30" w:rsidRPr="00B00160" w:rsidRDefault="00951E30" w:rsidP="00951E30">
      <w:pPr>
        <w:pStyle w:val="BodyText"/>
        <w:spacing w:after="120"/>
        <w:rPr>
          <w:rFonts w:ascii="Arial" w:hAnsi="Arial" w:cs="Arial"/>
          <w:sz w:val="18"/>
          <w:szCs w:val="18"/>
        </w:rPr>
      </w:pPr>
      <w:r>
        <w:br w:type="page"/>
      </w:r>
      <w:r w:rsidRPr="00B00160">
        <w:rPr>
          <w:rFonts w:ascii="Arial" w:hAnsi="Arial" w:cs="Arial"/>
          <w:b/>
          <w:sz w:val="18"/>
          <w:szCs w:val="18"/>
        </w:rPr>
        <w:lastRenderedPageBreak/>
        <w:t>Table 10.1</w:t>
      </w:r>
      <w:r w:rsidRPr="00B00160">
        <w:rPr>
          <w:rFonts w:ascii="Arial" w:hAnsi="Arial" w:cs="Arial"/>
          <w:sz w:val="18"/>
          <w:szCs w:val="18"/>
        </w:rPr>
        <w:t xml:space="preserve"> Example </w:t>
      </w:r>
      <w:r w:rsidR="00A61F6F">
        <w:rPr>
          <w:rFonts w:ascii="Arial" w:hAnsi="Arial" w:cs="Arial"/>
          <w:sz w:val="18"/>
          <w:szCs w:val="18"/>
        </w:rPr>
        <w:t>work b</w:t>
      </w:r>
      <w:r w:rsidRPr="00B00160">
        <w:rPr>
          <w:rFonts w:ascii="Arial" w:hAnsi="Arial" w:cs="Arial"/>
          <w:sz w:val="18"/>
          <w:szCs w:val="18"/>
        </w:rPr>
        <w:t xml:space="preserve">reakdown </w:t>
      </w:r>
      <w:r w:rsidR="00A61F6F">
        <w:rPr>
          <w:rFonts w:ascii="Arial" w:hAnsi="Arial" w:cs="Arial"/>
          <w:sz w:val="18"/>
          <w:szCs w:val="18"/>
        </w:rPr>
        <w:t>s</w:t>
      </w:r>
      <w:r w:rsidRPr="00B00160">
        <w:rPr>
          <w:rFonts w:ascii="Arial" w:hAnsi="Arial" w:cs="Arial"/>
          <w:sz w:val="18"/>
          <w:szCs w:val="18"/>
        </w:rPr>
        <w:t>tructure for the design of a temperature monito</w:t>
      </w:r>
      <w:r w:rsidRPr="00B00160">
        <w:rPr>
          <w:rFonts w:ascii="Arial" w:hAnsi="Arial" w:cs="Arial"/>
          <w:sz w:val="18"/>
          <w:szCs w:val="18"/>
        </w:rPr>
        <w:t>r</w:t>
      </w:r>
      <w:r w:rsidRPr="00B00160">
        <w:rPr>
          <w:rFonts w:ascii="Arial" w:hAnsi="Arial" w:cs="Arial"/>
          <w:sz w:val="18"/>
          <w:szCs w:val="18"/>
        </w:rPr>
        <w:t>ing system.</w:t>
      </w:r>
    </w:p>
    <w:tbl>
      <w:tblPr>
        <w:tblStyle w:val="TableGrid5"/>
        <w:tblW w:w="885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620"/>
        <w:gridCol w:w="1332"/>
        <w:gridCol w:w="1620"/>
        <w:gridCol w:w="936"/>
        <w:gridCol w:w="864"/>
        <w:gridCol w:w="1152"/>
        <w:gridCol w:w="792"/>
      </w:tblGrid>
      <w:tr w:rsidR="00951E30" w:rsidRPr="00B43F9E">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540" w:type="dxa"/>
            <w:tcBorders>
              <w:bottom w:val="single" w:sz="4" w:space="0" w:color="auto"/>
            </w:tcBorders>
            <w:shd w:val="pct10" w:color="auto" w:fill="auto"/>
          </w:tcPr>
          <w:p w:rsidR="00951E30" w:rsidRPr="00B43F9E" w:rsidRDefault="00951E30" w:rsidP="00951E30">
            <w:pPr>
              <w:spacing w:before="120" w:after="120"/>
              <w:jc w:val="center"/>
              <w:rPr>
                <w:rFonts w:ascii="Palatino Linotype" w:hAnsi="Palatino Linotype"/>
                <w:b/>
                <w:sz w:val="16"/>
                <w:szCs w:val="16"/>
              </w:rPr>
            </w:pPr>
            <w:r w:rsidRPr="00B43F9E">
              <w:rPr>
                <w:rFonts w:ascii="Palatino Linotype" w:hAnsi="Palatino Linotype"/>
                <w:b/>
                <w:sz w:val="16"/>
                <w:szCs w:val="16"/>
              </w:rPr>
              <w:t>ID</w:t>
            </w:r>
          </w:p>
        </w:tc>
        <w:tc>
          <w:tcPr>
            <w:tcW w:w="1620" w:type="dxa"/>
            <w:tcBorders>
              <w:bottom w:val="single" w:sz="4" w:space="0" w:color="auto"/>
            </w:tcBorders>
            <w:shd w:val="pct10" w:color="auto" w:fill="auto"/>
          </w:tcPr>
          <w:p w:rsidR="00951E30" w:rsidRPr="00B43F9E" w:rsidRDefault="00951E30" w:rsidP="00951E30">
            <w:pPr>
              <w:spacing w:before="120" w:after="12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sz w:val="16"/>
                <w:szCs w:val="16"/>
              </w:rPr>
            </w:pPr>
            <w:r w:rsidRPr="00B43F9E">
              <w:rPr>
                <w:rFonts w:ascii="Palatino Linotype" w:hAnsi="Palatino Linotype"/>
                <w:b/>
                <w:sz w:val="16"/>
                <w:szCs w:val="16"/>
              </w:rPr>
              <w:t>Activity</w:t>
            </w:r>
          </w:p>
        </w:tc>
        <w:tc>
          <w:tcPr>
            <w:tcW w:w="1332" w:type="dxa"/>
            <w:tcBorders>
              <w:bottom w:val="single" w:sz="4" w:space="0" w:color="auto"/>
            </w:tcBorders>
            <w:shd w:val="pct10" w:color="auto" w:fill="auto"/>
          </w:tcPr>
          <w:p w:rsidR="00951E30" w:rsidRPr="00B43F9E" w:rsidRDefault="00951E30" w:rsidP="00951E30">
            <w:pPr>
              <w:spacing w:before="120" w:after="12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sz w:val="16"/>
                <w:szCs w:val="16"/>
              </w:rPr>
            </w:pPr>
            <w:r w:rsidRPr="00B43F9E">
              <w:rPr>
                <w:rFonts w:ascii="Palatino Linotype" w:hAnsi="Palatino Linotype"/>
                <w:b/>
                <w:sz w:val="16"/>
                <w:szCs w:val="16"/>
              </w:rPr>
              <w:t>Description</w:t>
            </w:r>
          </w:p>
        </w:tc>
        <w:tc>
          <w:tcPr>
            <w:tcW w:w="1620" w:type="dxa"/>
            <w:tcBorders>
              <w:bottom w:val="single" w:sz="4" w:space="0" w:color="auto"/>
            </w:tcBorders>
            <w:shd w:val="pct10" w:color="auto" w:fill="auto"/>
          </w:tcPr>
          <w:p w:rsidR="00951E30" w:rsidRPr="00B43F9E" w:rsidRDefault="00951E30" w:rsidP="00951E30">
            <w:pPr>
              <w:spacing w:before="120" w:after="12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sz w:val="16"/>
                <w:szCs w:val="16"/>
              </w:rPr>
            </w:pPr>
            <w:r w:rsidRPr="00B43F9E">
              <w:rPr>
                <w:rFonts w:ascii="Palatino Linotype" w:hAnsi="Palatino Linotype"/>
                <w:b/>
                <w:sz w:val="16"/>
                <w:szCs w:val="16"/>
              </w:rPr>
              <w:t>Deliverables / Chec</w:t>
            </w:r>
            <w:r w:rsidRPr="00B43F9E">
              <w:rPr>
                <w:rFonts w:ascii="Palatino Linotype" w:hAnsi="Palatino Linotype"/>
                <w:b/>
                <w:sz w:val="16"/>
                <w:szCs w:val="16"/>
              </w:rPr>
              <w:t>k</w:t>
            </w:r>
            <w:r w:rsidRPr="00B43F9E">
              <w:rPr>
                <w:rFonts w:ascii="Palatino Linotype" w:hAnsi="Palatino Linotype"/>
                <w:b/>
                <w:sz w:val="16"/>
                <w:szCs w:val="16"/>
              </w:rPr>
              <w:t>points</w:t>
            </w:r>
            <w:r w:rsidR="00BF7A71">
              <w:rPr>
                <w:rFonts w:ascii="Palatino Linotype" w:hAnsi="Palatino Linotype"/>
                <w:b/>
                <w:sz w:val="16"/>
                <w:szCs w:val="16"/>
              </w:rPr>
              <w:fldChar w:fldCharType="begin"/>
            </w:r>
            <w:r w:rsidR="00BF7A71">
              <w:instrText xml:space="preserve"> XE "</w:instrText>
            </w:r>
            <w:r w:rsidR="00BF7A71" w:rsidRPr="004466CD">
              <w:instrText>checkpoints</w:instrText>
            </w:r>
            <w:r w:rsidR="00BF7A71">
              <w:instrText xml:space="preserve">" </w:instrText>
            </w:r>
            <w:r w:rsidR="00BF7A71">
              <w:rPr>
                <w:rFonts w:ascii="Palatino Linotype" w:hAnsi="Palatino Linotype"/>
                <w:b/>
                <w:sz w:val="16"/>
                <w:szCs w:val="16"/>
              </w:rPr>
              <w:fldChar w:fldCharType="end"/>
            </w:r>
          </w:p>
        </w:tc>
        <w:tc>
          <w:tcPr>
            <w:tcW w:w="936" w:type="dxa"/>
            <w:tcBorders>
              <w:bottom w:val="single" w:sz="4" w:space="0" w:color="auto"/>
            </w:tcBorders>
            <w:shd w:val="pct10" w:color="auto" w:fill="auto"/>
          </w:tcPr>
          <w:p w:rsidR="00951E30" w:rsidRPr="00B43F9E" w:rsidRDefault="00951E30" w:rsidP="00951E30">
            <w:pPr>
              <w:spacing w:before="120" w:after="12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sz w:val="16"/>
                <w:szCs w:val="16"/>
              </w:rPr>
            </w:pPr>
            <w:r w:rsidRPr="00B43F9E">
              <w:rPr>
                <w:rFonts w:ascii="Palatino Linotype" w:hAnsi="Palatino Linotype"/>
                <w:b/>
                <w:sz w:val="16"/>
                <w:szCs w:val="16"/>
              </w:rPr>
              <w:t>Dur</w:t>
            </w:r>
            <w:r w:rsidRPr="00B43F9E">
              <w:rPr>
                <w:rFonts w:ascii="Palatino Linotype" w:hAnsi="Palatino Linotype"/>
                <w:b/>
                <w:sz w:val="16"/>
                <w:szCs w:val="16"/>
              </w:rPr>
              <w:t>a</w:t>
            </w:r>
            <w:r w:rsidRPr="00B43F9E">
              <w:rPr>
                <w:rFonts w:ascii="Palatino Linotype" w:hAnsi="Palatino Linotype"/>
                <w:b/>
                <w:sz w:val="16"/>
                <w:szCs w:val="16"/>
              </w:rPr>
              <w:t>tion (days)</w:t>
            </w:r>
          </w:p>
        </w:tc>
        <w:tc>
          <w:tcPr>
            <w:tcW w:w="864" w:type="dxa"/>
            <w:tcBorders>
              <w:bottom w:val="single" w:sz="4" w:space="0" w:color="auto"/>
            </w:tcBorders>
            <w:shd w:val="pct10" w:color="auto" w:fill="auto"/>
          </w:tcPr>
          <w:p w:rsidR="00951E30" w:rsidRPr="00B43F9E" w:rsidRDefault="00951E30" w:rsidP="00951E30">
            <w:pPr>
              <w:spacing w:before="120" w:after="12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sz w:val="16"/>
                <w:szCs w:val="16"/>
              </w:rPr>
            </w:pPr>
            <w:r w:rsidRPr="00B43F9E">
              <w:rPr>
                <w:rFonts w:ascii="Palatino Linotype" w:hAnsi="Palatino Linotype"/>
                <w:b/>
                <w:sz w:val="16"/>
                <w:szCs w:val="16"/>
              </w:rPr>
              <w:t>People</w:t>
            </w:r>
          </w:p>
        </w:tc>
        <w:tc>
          <w:tcPr>
            <w:tcW w:w="1152" w:type="dxa"/>
            <w:tcBorders>
              <w:bottom w:val="single" w:sz="4" w:space="0" w:color="auto"/>
            </w:tcBorders>
            <w:shd w:val="pct10" w:color="auto" w:fill="auto"/>
          </w:tcPr>
          <w:p w:rsidR="00951E30" w:rsidRPr="00B43F9E" w:rsidRDefault="00951E30" w:rsidP="00951E30">
            <w:pPr>
              <w:spacing w:before="120" w:after="120"/>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b/>
                <w:sz w:val="16"/>
                <w:szCs w:val="16"/>
              </w:rPr>
            </w:pPr>
            <w:r w:rsidRPr="00B43F9E">
              <w:rPr>
                <w:rFonts w:ascii="Palatino Linotype" w:hAnsi="Palatino Linotype"/>
                <w:b/>
                <w:sz w:val="16"/>
                <w:szCs w:val="16"/>
              </w:rPr>
              <w:t>Resources</w:t>
            </w:r>
          </w:p>
        </w:tc>
        <w:tc>
          <w:tcPr>
            <w:cnfStyle w:val="000100000000" w:firstRow="0" w:lastRow="0" w:firstColumn="0" w:lastColumn="1" w:oddVBand="0" w:evenVBand="0" w:oddHBand="0" w:evenHBand="0" w:firstRowFirstColumn="0" w:firstRowLastColumn="0" w:lastRowFirstColumn="0" w:lastRowLastColumn="0"/>
            <w:tcW w:w="792" w:type="dxa"/>
            <w:tcBorders>
              <w:bottom w:val="single" w:sz="4" w:space="0" w:color="auto"/>
            </w:tcBorders>
            <w:shd w:val="pct10" w:color="auto" w:fill="auto"/>
          </w:tcPr>
          <w:p w:rsidR="00951E30" w:rsidRPr="00B43F9E" w:rsidRDefault="000C5371" w:rsidP="00951E30">
            <w:pPr>
              <w:spacing w:before="120" w:after="120"/>
              <w:jc w:val="center"/>
              <w:rPr>
                <w:rFonts w:ascii="Palatino Linotype" w:hAnsi="Palatino Linotype"/>
                <w:sz w:val="16"/>
                <w:szCs w:val="16"/>
              </w:rPr>
            </w:pPr>
            <w:r w:rsidRPr="00B43F9E">
              <w:rPr>
                <w:rFonts w:ascii="Palatino Linotype" w:hAnsi="Palatino Linotype"/>
                <w:sz w:val="16"/>
                <w:szCs w:val="16"/>
              </w:rPr>
              <w:t>Pred</w:t>
            </w:r>
            <w:r w:rsidRPr="00B43F9E">
              <w:rPr>
                <w:rFonts w:ascii="Palatino Linotype" w:hAnsi="Palatino Linotype"/>
                <w:sz w:val="16"/>
                <w:szCs w:val="16"/>
              </w:rPr>
              <w:t>e</w:t>
            </w:r>
            <w:r w:rsidRPr="00B43F9E">
              <w:rPr>
                <w:rFonts w:ascii="Palatino Linotype" w:hAnsi="Palatino Linotype"/>
                <w:sz w:val="16"/>
                <w:szCs w:val="16"/>
              </w:rPr>
              <w:t>ces</w:t>
            </w:r>
            <w:r w:rsidRPr="00B43F9E">
              <w:rPr>
                <w:rFonts w:ascii="Palatino Linotype" w:hAnsi="Palatino Linotype"/>
                <w:sz w:val="16"/>
                <w:szCs w:val="16"/>
              </w:rPr>
              <w:t>s</w:t>
            </w:r>
            <w:r w:rsidRPr="00B43F9E">
              <w:rPr>
                <w:rFonts w:ascii="Palatino Linotype" w:hAnsi="Palatino Linotype"/>
                <w:sz w:val="16"/>
                <w:szCs w:val="16"/>
              </w:rPr>
              <w:t>ors</w:t>
            </w:r>
            <w:r w:rsidR="00BF7A71">
              <w:rPr>
                <w:rFonts w:ascii="Palatino Linotype" w:hAnsi="Palatino Linotype"/>
                <w:sz w:val="16"/>
                <w:szCs w:val="16"/>
              </w:rPr>
              <w:fldChar w:fldCharType="begin"/>
            </w:r>
            <w:r w:rsidR="00BF7A71">
              <w:instrText xml:space="preserve"> XE "</w:instrText>
            </w:r>
            <w:r w:rsidR="00BF7A71" w:rsidRPr="00FE66A5">
              <w:instrText>pred</w:instrText>
            </w:r>
            <w:r w:rsidR="00BF7A71" w:rsidRPr="00FE66A5">
              <w:instrText>e</w:instrText>
            </w:r>
            <w:r w:rsidR="00BF7A71" w:rsidRPr="00FE66A5">
              <w:instrText>ce</w:instrText>
            </w:r>
            <w:r w:rsidR="00BF7A71" w:rsidRPr="00FE66A5">
              <w:instrText>s</w:instrText>
            </w:r>
            <w:r w:rsidR="00BF7A71" w:rsidRPr="00FE66A5">
              <w:instrText>sors</w:instrText>
            </w:r>
            <w:r w:rsidR="00BF7A71">
              <w:instrText xml:space="preserve">" </w:instrText>
            </w:r>
            <w:r w:rsidR="00BF7A71">
              <w:rPr>
                <w:rFonts w:ascii="Palatino Linotype" w:hAnsi="Palatino Linotype"/>
                <w:sz w:val="16"/>
                <w:szCs w:val="16"/>
              </w:rPr>
              <w:fldChar w:fldCharType="end"/>
            </w:r>
          </w:p>
        </w:tc>
      </w:tr>
      <w:tr w:rsidR="00951E30" w:rsidRPr="00B43F9E">
        <w:tc>
          <w:tcPr>
            <w:tcW w:w="540" w:type="dxa"/>
            <w:tcBorders>
              <w:top w:val="single" w:sz="4" w:space="0" w:color="auto"/>
            </w:tcBorders>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1</w:t>
            </w:r>
          </w:p>
        </w:tc>
        <w:tc>
          <w:tcPr>
            <w:tcW w:w="1620" w:type="dxa"/>
            <w:tcBorders>
              <w:top w:val="single" w:sz="4" w:space="0" w:color="auto"/>
            </w:tcBorders>
          </w:tcPr>
          <w:p w:rsidR="00951E30" w:rsidRPr="00B43F9E" w:rsidRDefault="00951E30" w:rsidP="00951E30">
            <w:pPr>
              <w:rPr>
                <w:rFonts w:ascii="Palatino Linotype" w:hAnsi="Palatino Linotype"/>
                <w:b/>
                <w:sz w:val="16"/>
                <w:szCs w:val="16"/>
              </w:rPr>
            </w:pPr>
            <w:r w:rsidRPr="00B43F9E">
              <w:rPr>
                <w:rFonts w:ascii="Palatino Linotype" w:hAnsi="Palatino Linotype"/>
                <w:b/>
                <w:sz w:val="16"/>
                <w:szCs w:val="16"/>
              </w:rPr>
              <w:t>Interface Ci</w:t>
            </w:r>
            <w:r w:rsidRPr="00B43F9E">
              <w:rPr>
                <w:rFonts w:ascii="Palatino Linotype" w:hAnsi="Palatino Linotype"/>
                <w:b/>
                <w:sz w:val="16"/>
                <w:szCs w:val="16"/>
              </w:rPr>
              <w:t>r</w:t>
            </w:r>
            <w:r w:rsidRPr="00B43F9E">
              <w:rPr>
                <w:rFonts w:ascii="Palatino Linotype" w:hAnsi="Palatino Linotype"/>
                <w:b/>
                <w:sz w:val="16"/>
                <w:szCs w:val="16"/>
              </w:rPr>
              <w:t>cuitry</w:t>
            </w:r>
          </w:p>
        </w:tc>
        <w:tc>
          <w:tcPr>
            <w:tcW w:w="1332" w:type="dxa"/>
            <w:tcBorders>
              <w:top w:val="single" w:sz="4" w:space="0" w:color="auto"/>
            </w:tcBorders>
          </w:tcPr>
          <w:p w:rsidR="00951E30" w:rsidRPr="00B43F9E" w:rsidRDefault="00951E30" w:rsidP="00951E30">
            <w:pPr>
              <w:rPr>
                <w:rFonts w:ascii="Palatino Linotype" w:hAnsi="Palatino Linotype"/>
                <w:sz w:val="16"/>
                <w:szCs w:val="16"/>
              </w:rPr>
            </w:pPr>
          </w:p>
        </w:tc>
        <w:tc>
          <w:tcPr>
            <w:tcW w:w="1620" w:type="dxa"/>
            <w:tcBorders>
              <w:top w:val="single" w:sz="4" w:space="0" w:color="auto"/>
            </w:tcBorders>
          </w:tcPr>
          <w:p w:rsidR="00951E30" w:rsidRPr="00B43F9E" w:rsidRDefault="00951E30" w:rsidP="00951E30">
            <w:pPr>
              <w:rPr>
                <w:rFonts w:ascii="Palatino Linotype" w:hAnsi="Palatino Linotype"/>
                <w:sz w:val="16"/>
                <w:szCs w:val="16"/>
              </w:rPr>
            </w:pPr>
          </w:p>
        </w:tc>
        <w:tc>
          <w:tcPr>
            <w:tcW w:w="936" w:type="dxa"/>
            <w:tcBorders>
              <w:top w:val="single" w:sz="4" w:space="0" w:color="auto"/>
            </w:tcBorders>
          </w:tcPr>
          <w:p w:rsidR="00951E30" w:rsidRPr="00B43F9E" w:rsidRDefault="00951E30" w:rsidP="00951E30">
            <w:pPr>
              <w:jc w:val="center"/>
              <w:rPr>
                <w:rFonts w:ascii="Palatino Linotype" w:hAnsi="Palatino Linotype"/>
                <w:sz w:val="16"/>
                <w:szCs w:val="16"/>
              </w:rPr>
            </w:pPr>
          </w:p>
        </w:tc>
        <w:tc>
          <w:tcPr>
            <w:tcW w:w="864" w:type="dxa"/>
            <w:tcBorders>
              <w:top w:val="single" w:sz="4" w:space="0" w:color="auto"/>
            </w:tcBorders>
          </w:tcPr>
          <w:p w:rsidR="00951E30" w:rsidRPr="00B43F9E" w:rsidRDefault="00951E30" w:rsidP="00951E30">
            <w:pPr>
              <w:rPr>
                <w:rFonts w:ascii="Palatino Linotype" w:hAnsi="Palatino Linotype"/>
                <w:sz w:val="16"/>
                <w:szCs w:val="16"/>
              </w:rPr>
            </w:pPr>
          </w:p>
        </w:tc>
        <w:tc>
          <w:tcPr>
            <w:tcW w:w="1152" w:type="dxa"/>
            <w:tcBorders>
              <w:top w:val="single" w:sz="4" w:space="0" w:color="auto"/>
            </w:tcBorders>
          </w:tcPr>
          <w:p w:rsidR="00951E30" w:rsidRPr="00B43F9E" w:rsidRDefault="00951E30" w:rsidP="00951E30">
            <w:pPr>
              <w:rPr>
                <w:rFonts w:ascii="Palatino Linotype" w:hAnsi="Palatino Linotype"/>
                <w:sz w:val="16"/>
                <w:szCs w:val="16"/>
              </w:rPr>
            </w:pPr>
          </w:p>
        </w:tc>
        <w:tc>
          <w:tcPr>
            <w:cnfStyle w:val="000100000000" w:firstRow="0" w:lastRow="0" w:firstColumn="0" w:lastColumn="1" w:oddVBand="0" w:evenVBand="0" w:oddHBand="0" w:evenHBand="0" w:firstRowFirstColumn="0" w:firstRowLastColumn="0" w:lastRowFirstColumn="0" w:lastRowLastColumn="0"/>
            <w:tcW w:w="792" w:type="dxa"/>
            <w:tcBorders>
              <w:top w:val="single" w:sz="4" w:space="0" w:color="auto"/>
            </w:tcBorders>
          </w:tcPr>
          <w:p w:rsidR="00951E30" w:rsidRPr="00B43F9E" w:rsidRDefault="00951E30" w:rsidP="00951E30">
            <w:pPr>
              <w:jc w:val="center"/>
              <w:rPr>
                <w:rFonts w:ascii="Palatino Linotype" w:hAnsi="Palatino Linotype"/>
                <w:b w:val="0"/>
                <w:sz w:val="16"/>
                <w:szCs w:val="16"/>
              </w:rPr>
            </w:pPr>
          </w:p>
        </w:tc>
      </w:tr>
      <w:tr w:rsidR="00951E30" w:rsidRPr="00B43F9E">
        <w:tc>
          <w:tcPr>
            <w:tcW w:w="540"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1.1</w:t>
            </w:r>
          </w:p>
        </w:tc>
        <w:tc>
          <w:tcPr>
            <w:tcW w:w="1620" w:type="dxa"/>
          </w:tcPr>
          <w:p w:rsidR="00951E30" w:rsidRPr="00B43F9E" w:rsidRDefault="00951E30" w:rsidP="00951E30">
            <w:pPr>
              <w:ind w:left="216"/>
              <w:rPr>
                <w:rFonts w:ascii="Palatino Linotype" w:hAnsi="Palatino Linotype"/>
                <w:sz w:val="16"/>
                <w:szCs w:val="16"/>
              </w:rPr>
            </w:pPr>
            <w:r w:rsidRPr="00B43F9E">
              <w:rPr>
                <w:rFonts w:ascii="Palatino Linotype" w:hAnsi="Palatino Linotype"/>
                <w:sz w:val="16"/>
                <w:szCs w:val="16"/>
              </w:rPr>
              <w:t>Design Ci</w:t>
            </w:r>
            <w:r w:rsidRPr="00B43F9E">
              <w:rPr>
                <w:rFonts w:ascii="Palatino Linotype" w:hAnsi="Palatino Linotype"/>
                <w:sz w:val="16"/>
                <w:szCs w:val="16"/>
              </w:rPr>
              <w:t>r</w:t>
            </w:r>
            <w:r w:rsidRPr="00B43F9E">
              <w:rPr>
                <w:rFonts w:ascii="Palatino Linotype" w:hAnsi="Palatino Linotype"/>
                <w:sz w:val="16"/>
                <w:szCs w:val="16"/>
              </w:rPr>
              <w:t>cuitry</w:t>
            </w:r>
          </w:p>
        </w:tc>
        <w:tc>
          <w:tcPr>
            <w:tcW w:w="1332"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Complete the detailed d</w:t>
            </w:r>
            <w:r w:rsidRPr="00B43F9E">
              <w:rPr>
                <w:rFonts w:ascii="Palatino Linotype" w:hAnsi="Palatino Linotype"/>
                <w:sz w:val="16"/>
                <w:szCs w:val="16"/>
              </w:rPr>
              <w:t>e</w:t>
            </w:r>
            <w:r w:rsidRPr="00B43F9E">
              <w:rPr>
                <w:rFonts w:ascii="Palatino Linotype" w:hAnsi="Palatino Linotype"/>
                <w:sz w:val="16"/>
                <w:szCs w:val="16"/>
              </w:rPr>
              <w:t>sign and verify it in simul</w:t>
            </w:r>
            <w:r w:rsidRPr="00B43F9E">
              <w:rPr>
                <w:rFonts w:ascii="Palatino Linotype" w:hAnsi="Palatino Linotype"/>
                <w:sz w:val="16"/>
                <w:szCs w:val="16"/>
              </w:rPr>
              <w:t>a</w:t>
            </w:r>
            <w:r w:rsidRPr="00B43F9E">
              <w:rPr>
                <w:rFonts w:ascii="Palatino Linotype" w:hAnsi="Palatino Linotype"/>
                <w:sz w:val="16"/>
                <w:szCs w:val="16"/>
              </w:rPr>
              <w:t>tion.</w:t>
            </w:r>
            <w:r w:rsidRPr="00B43F9E">
              <w:rPr>
                <w:rFonts w:ascii="Palatino Linotype" w:hAnsi="Palatino Linotype"/>
                <w:bCs/>
                <w:sz w:val="16"/>
                <w:szCs w:val="16"/>
              </w:rPr>
              <w:t xml:space="preserve"> </w:t>
            </w:r>
          </w:p>
        </w:tc>
        <w:tc>
          <w:tcPr>
            <w:tcW w:w="1620"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Pr>
                <w:rFonts w:ascii="Palatino Linotype" w:hAnsi="Palatino Linotype"/>
                <w:sz w:val="16"/>
                <w:szCs w:val="16"/>
              </w:rPr>
              <w:t xml:space="preserve"> </w:t>
            </w:r>
            <w:r w:rsidRPr="00B43F9E">
              <w:rPr>
                <w:rFonts w:ascii="Palatino Linotype" w:hAnsi="Palatino Linotype"/>
                <w:sz w:val="16"/>
                <w:szCs w:val="16"/>
              </w:rPr>
              <w:t>Circuit schematic</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Pr>
                <w:rFonts w:ascii="Palatino Linotype" w:hAnsi="Palatino Linotype"/>
                <w:sz w:val="16"/>
                <w:szCs w:val="16"/>
              </w:rPr>
              <w:t xml:space="preserve"> </w:t>
            </w:r>
            <w:r w:rsidRPr="00B43F9E">
              <w:rPr>
                <w:rFonts w:ascii="Palatino Linotype" w:hAnsi="Palatino Linotype"/>
                <w:sz w:val="16"/>
                <w:szCs w:val="16"/>
              </w:rPr>
              <w:t>Simulation verif</w:t>
            </w:r>
            <w:r w:rsidRPr="00B43F9E">
              <w:rPr>
                <w:rFonts w:ascii="Palatino Linotype" w:hAnsi="Palatino Linotype"/>
                <w:sz w:val="16"/>
                <w:szCs w:val="16"/>
              </w:rPr>
              <w:t>i</w:t>
            </w:r>
            <w:r w:rsidRPr="00B43F9E">
              <w:rPr>
                <w:rFonts w:ascii="Palatino Linotype" w:hAnsi="Palatino Linotype"/>
                <w:sz w:val="16"/>
                <w:szCs w:val="16"/>
              </w:rPr>
              <w:t>cation</w:t>
            </w:r>
          </w:p>
        </w:tc>
        <w:tc>
          <w:tcPr>
            <w:tcW w:w="936"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14</w:t>
            </w:r>
          </w:p>
        </w:tc>
        <w:tc>
          <w:tcPr>
            <w:tcW w:w="864" w:type="dxa"/>
          </w:tcPr>
          <w:p w:rsidR="00951E30" w:rsidRPr="00B43F9E" w:rsidRDefault="00951E30" w:rsidP="00951E30">
            <w:pPr>
              <w:rPr>
                <w:rFonts w:ascii="Palatino Linotype" w:hAnsi="Palatino Linotype"/>
                <w:sz w:val="16"/>
                <w:szCs w:val="16"/>
              </w:rPr>
            </w:pPr>
            <w:r>
              <w:rPr>
                <w:rFonts w:ascii="Palatino Linotype" w:hAnsi="Palatino Linotype"/>
                <w:sz w:val="16"/>
                <w:szCs w:val="16"/>
              </w:rPr>
              <w:t>Rob</w:t>
            </w:r>
            <w:r w:rsidRPr="00B43F9E">
              <w:rPr>
                <w:rFonts w:ascii="Palatino Linotype" w:hAnsi="Palatino Linotype"/>
                <w:sz w:val="16"/>
                <w:szCs w:val="16"/>
              </w:rPr>
              <w:t xml:space="preserve"> </w:t>
            </w:r>
            <w:r w:rsidR="00832065">
              <w:rPr>
                <w:rFonts w:ascii="Palatino Linotype" w:hAnsi="Palatino Linotype"/>
                <w:sz w:val="16"/>
                <w:szCs w:val="16"/>
              </w:rPr>
              <w:t>(1)</w:t>
            </w:r>
          </w:p>
          <w:p w:rsidR="00951E30" w:rsidRPr="00B43F9E" w:rsidRDefault="00951E30" w:rsidP="00951E30">
            <w:pPr>
              <w:rPr>
                <w:rFonts w:ascii="Palatino Linotype" w:hAnsi="Palatino Linotype"/>
                <w:sz w:val="16"/>
                <w:szCs w:val="16"/>
              </w:rPr>
            </w:pPr>
            <w:r>
              <w:rPr>
                <w:rFonts w:ascii="Palatino Linotype" w:hAnsi="Palatino Linotype"/>
                <w:sz w:val="16"/>
                <w:szCs w:val="16"/>
              </w:rPr>
              <w:t>Jana</w:t>
            </w:r>
            <w:r w:rsidRPr="00B43F9E">
              <w:rPr>
                <w:rFonts w:ascii="Palatino Linotype" w:hAnsi="Palatino Linotype"/>
                <w:sz w:val="16"/>
                <w:szCs w:val="16"/>
              </w:rPr>
              <w:t xml:space="preserve"> </w:t>
            </w:r>
            <w:r w:rsidR="00832065">
              <w:rPr>
                <w:rFonts w:ascii="Palatino Linotype" w:hAnsi="Palatino Linotype"/>
                <w:sz w:val="16"/>
                <w:szCs w:val="16"/>
              </w:rPr>
              <w:t>(1)</w:t>
            </w:r>
          </w:p>
        </w:tc>
        <w:tc>
          <w:tcPr>
            <w:tcW w:w="1152"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Pr>
                <w:rFonts w:ascii="Palatino Linotype" w:hAnsi="Palatino Linotype"/>
                <w:sz w:val="16"/>
                <w:szCs w:val="16"/>
              </w:rPr>
              <w:t xml:space="preserve"> </w:t>
            </w:r>
            <w:r w:rsidRPr="00B43F9E">
              <w:rPr>
                <w:rFonts w:ascii="Palatino Linotype" w:hAnsi="Palatino Linotype"/>
                <w:sz w:val="16"/>
                <w:szCs w:val="16"/>
              </w:rPr>
              <w:t xml:space="preserve">PC </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Pr>
                <w:rFonts w:ascii="Palatino Linotype" w:hAnsi="Palatino Linotype"/>
                <w:sz w:val="16"/>
                <w:szCs w:val="16"/>
              </w:rPr>
              <w:t xml:space="preserve"> </w:t>
            </w:r>
            <w:r w:rsidRPr="00B43F9E">
              <w:rPr>
                <w:rFonts w:ascii="Palatino Linotype" w:hAnsi="Palatino Linotype"/>
                <w:sz w:val="16"/>
                <w:szCs w:val="16"/>
              </w:rPr>
              <w:t>SPICE simulator</w:t>
            </w:r>
          </w:p>
        </w:tc>
        <w:tc>
          <w:tcPr>
            <w:cnfStyle w:val="000100000000" w:firstRow="0" w:lastRow="0" w:firstColumn="0" w:lastColumn="1" w:oddVBand="0" w:evenVBand="0" w:oddHBand="0" w:evenHBand="0" w:firstRowFirstColumn="0" w:firstRowLastColumn="0" w:lastRowFirstColumn="0" w:lastRowLastColumn="0"/>
            <w:tcW w:w="792" w:type="dxa"/>
          </w:tcPr>
          <w:p w:rsidR="00951E30" w:rsidRPr="00B43F9E" w:rsidRDefault="00951E30" w:rsidP="00951E30">
            <w:pPr>
              <w:jc w:val="center"/>
              <w:rPr>
                <w:rFonts w:ascii="Palatino Linotype" w:hAnsi="Palatino Linotype"/>
                <w:b w:val="0"/>
                <w:sz w:val="16"/>
                <w:szCs w:val="16"/>
              </w:rPr>
            </w:pPr>
          </w:p>
        </w:tc>
      </w:tr>
      <w:tr w:rsidR="00951E30" w:rsidRPr="00B43F9E">
        <w:tc>
          <w:tcPr>
            <w:tcW w:w="540"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1.2</w:t>
            </w:r>
          </w:p>
        </w:tc>
        <w:tc>
          <w:tcPr>
            <w:tcW w:w="1620" w:type="dxa"/>
          </w:tcPr>
          <w:p w:rsidR="00951E30" w:rsidRDefault="00951E30" w:rsidP="00951E30">
            <w:pPr>
              <w:ind w:left="216"/>
              <w:rPr>
                <w:rFonts w:ascii="Palatino Linotype" w:hAnsi="Palatino Linotype"/>
                <w:sz w:val="16"/>
                <w:szCs w:val="16"/>
              </w:rPr>
            </w:pPr>
            <w:r w:rsidRPr="00B43F9E">
              <w:rPr>
                <w:rFonts w:ascii="Palatino Linotype" w:hAnsi="Palatino Linotype"/>
                <w:sz w:val="16"/>
                <w:szCs w:val="16"/>
              </w:rPr>
              <w:t xml:space="preserve">Purchase </w:t>
            </w:r>
          </w:p>
          <w:p w:rsidR="00951E30" w:rsidRPr="00B43F9E" w:rsidRDefault="00951E30" w:rsidP="00951E30">
            <w:pPr>
              <w:ind w:left="216"/>
              <w:rPr>
                <w:rFonts w:ascii="Palatino Linotype" w:hAnsi="Palatino Linotype"/>
                <w:sz w:val="16"/>
                <w:szCs w:val="16"/>
              </w:rPr>
            </w:pPr>
            <w:r w:rsidRPr="00B43F9E">
              <w:rPr>
                <w:rFonts w:ascii="Palatino Linotype" w:hAnsi="Palatino Linotype"/>
                <w:sz w:val="16"/>
                <w:szCs w:val="16"/>
              </w:rPr>
              <w:t>Co</w:t>
            </w:r>
            <w:r w:rsidRPr="00B43F9E">
              <w:rPr>
                <w:rFonts w:ascii="Palatino Linotype" w:hAnsi="Palatino Linotype"/>
                <w:sz w:val="16"/>
                <w:szCs w:val="16"/>
              </w:rPr>
              <w:t>m</w:t>
            </w:r>
            <w:r w:rsidRPr="00B43F9E">
              <w:rPr>
                <w:rFonts w:ascii="Palatino Linotype" w:hAnsi="Palatino Linotype"/>
                <w:sz w:val="16"/>
                <w:szCs w:val="16"/>
              </w:rPr>
              <w:t>ponents</w:t>
            </w:r>
          </w:p>
        </w:tc>
        <w:tc>
          <w:tcPr>
            <w:tcW w:w="1332" w:type="dxa"/>
          </w:tcPr>
          <w:p w:rsidR="00951E30" w:rsidRPr="00B43F9E" w:rsidRDefault="00951E30" w:rsidP="00951E30">
            <w:pPr>
              <w:rPr>
                <w:rFonts w:ascii="Palatino Linotype" w:hAnsi="Palatino Linotype"/>
                <w:sz w:val="16"/>
                <w:szCs w:val="16"/>
              </w:rPr>
            </w:pPr>
          </w:p>
        </w:tc>
        <w:tc>
          <w:tcPr>
            <w:tcW w:w="1620"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Pr>
                <w:rFonts w:ascii="Palatino Linotype" w:hAnsi="Palatino Linotype"/>
                <w:sz w:val="16"/>
                <w:szCs w:val="16"/>
              </w:rPr>
              <w:t xml:space="preserve"> </w:t>
            </w:r>
            <w:r w:rsidRPr="00B43F9E">
              <w:rPr>
                <w:rFonts w:ascii="Palatino Linotype" w:hAnsi="Palatino Linotype"/>
                <w:sz w:val="16"/>
                <w:szCs w:val="16"/>
              </w:rPr>
              <w:t>Identify parts</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Pr>
                <w:rFonts w:ascii="Palatino Linotype" w:hAnsi="Palatino Linotype"/>
                <w:sz w:val="16"/>
                <w:szCs w:val="16"/>
              </w:rPr>
              <w:t xml:space="preserve"> </w:t>
            </w:r>
            <w:r w:rsidRPr="00B43F9E">
              <w:rPr>
                <w:rFonts w:ascii="Palatino Linotype" w:hAnsi="Palatino Linotype"/>
                <w:sz w:val="16"/>
                <w:szCs w:val="16"/>
              </w:rPr>
              <w:t>Place order</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Pr>
                <w:rFonts w:ascii="Palatino Linotype" w:hAnsi="Palatino Linotype"/>
                <w:sz w:val="16"/>
                <w:szCs w:val="16"/>
              </w:rPr>
              <w:t xml:space="preserve"> </w:t>
            </w:r>
            <w:r w:rsidRPr="00B43F9E">
              <w:rPr>
                <w:rFonts w:ascii="Palatino Linotype" w:hAnsi="Palatino Linotype"/>
                <w:sz w:val="16"/>
                <w:szCs w:val="16"/>
              </w:rPr>
              <w:t>Receive parts</w:t>
            </w:r>
          </w:p>
        </w:tc>
        <w:tc>
          <w:tcPr>
            <w:tcW w:w="936"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10</w:t>
            </w:r>
          </w:p>
        </w:tc>
        <w:tc>
          <w:tcPr>
            <w:tcW w:w="864" w:type="dxa"/>
          </w:tcPr>
          <w:p w:rsidR="00951E30" w:rsidRPr="00B43F9E" w:rsidRDefault="00951E30" w:rsidP="00951E30">
            <w:pPr>
              <w:rPr>
                <w:rFonts w:ascii="Palatino Linotype" w:hAnsi="Palatino Linotype"/>
                <w:sz w:val="16"/>
                <w:szCs w:val="16"/>
              </w:rPr>
            </w:pPr>
            <w:r>
              <w:rPr>
                <w:rFonts w:ascii="Palatino Linotype" w:hAnsi="Palatino Linotype"/>
                <w:sz w:val="16"/>
                <w:szCs w:val="16"/>
              </w:rPr>
              <w:t>Rob</w:t>
            </w:r>
          </w:p>
        </w:tc>
        <w:tc>
          <w:tcPr>
            <w:tcW w:w="1152" w:type="dxa"/>
          </w:tcPr>
          <w:p w:rsidR="00951E30" w:rsidRPr="00B43F9E" w:rsidRDefault="00951E30" w:rsidP="00951E30">
            <w:pPr>
              <w:rPr>
                <w:rFonts w:ascii="Palatino Linotype" w:hAnsi="Palatino Linotype"/>
                <w:sz w:val="16"/>
                <w:szCs w:val="16"/>
              </w:rPr>
            </w:pPr>
          </w:p>
        </w:tc>
        <w:tc>
          <w:tcPr>
            <w:cnfStyle w:val="000100000000" w:firstRow="0" w:lastRow="0" w:firstColumn="0" w:lastColumn="1" w:oddVBand="0" w:evenVBand="0" w:oddHBand="0" w:evenHBand="0" w:firstRowFirstColumn="0" w:firstRowLastColumn="0" w:lastRowFirstColumn="0" w:lastRowLastColumn="0"/>
            <w:tcW w:w="792" w:type="dxa"/>
          </w:tcPr>
          <w:p w:rsidR="00951E30" w:rsidRPr="00B43F9E" w:rsidRDefault="00951E30" w:rsidP="00951E30">
            <w:pPr>
              <w:jc w:val="center"/>
              <w:rPr>
                <w:rFonts w:ascii="Palatino Linotype" w:hAnsi="Palatino Linotype"/>
                <w:b w:val="0"/>
                <w:sz w:val="16"/>
                <w:szCs w:val="16"/>
              </w:rPr>
            </w:pPr>
            <w:r w:rsidRPr="00B43F9E">
              <w:rPr>
                <w:rFonts w:ascii="Palatino Linotype" w:hAnsi="Palatino Linotype"/>
                <w:b w:val="0"/>
                <w:sz w:val="16"/>
                <w:szCs w:val="16"/>
              </w:rPr>
              <w:t>1.1</w:t>
            </w:r>
          </w:p>
        </w:tc>
      </w:tr>
      <w:tr w:rsidR="00951E30" w:rsidRPr="00B43F9E">
        <w:tc>
          <w:tcPr>
            <w:tcW w:w="540"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1.3</w:t>
            </w:r>
          </w:p>
        </w:tc>
        <w:tc>
          <w:tcPr>
            <w:tcW w:w="1620" w:type="dxa"/>
          </w:tcPr>
          <w:p w:rsidR="00951E30" w:rsidRPr="00951E30" w:rsidRDefault="00951E30" w:rsidP="00951E30">
            <w:pPr>
              <w:ind w:left="216"/>
              <w:rPr>
                <w:rFonts w:ascii="Palatino Linotype" w:hAnsi="Palatino Linotype"/>
                <w:b/>
                <w:sz w:val="16"/>
                <w:szCs w:val="16"/>
              </w:rPr>
            </w:pPr>
            <w:r w:rsidRPr="00951E30">
              <w:rPr>
                <w:rFonts w:ascii="Palatino Linotype" w:hAnsi="Palatino Linotype"/>
                <w:b/>
                <w:sz w:val="16"/>
                <w:szCs w:val="16"/>
              </w:rPr>
              <w:t>Construct &amp; Test Circuits</w:t>
            </w:r>
          </w:p>
        </w:tc>
        <w:tc>
          <w:tcPr>
            <w:tcW w:w="1332"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Build and test.</w:t>
            </w:r>
          </w:p>
        </w:tc>
        <w:tc>
          <w:tcPr>
            <w:tcW w:w="1620" w:type="dxa"/>
          </w:tcPr>
          <w:p w:rsidR="00951E30" w:rsidRPr="00B43F9E" w:rsidRDefault="00951E30" w:rsidP="00951E30">
            <w:pPr>
              <w:ind w:left="108"/>
              <w:rPr>
                <w:rFonts w:ascii="Palatino Linotype" w:hAnsi="Palatino Linotype"/>
                <w:sz w:val="16"/>
                <w:szCs w:val="16"/>
              </w:rPr>
            </w:pPr>
          </w:p>
        </w:tc>
        <w:tc>
          <w:tcPr>
            <w:tcW w:w="936" w:type="dxa"/>
          </w:tcPr>
          <w:p w:rsidR="00951E30" w:rsidRPr="00B43F9E" w:rsidRDefault="00951E30" w:rsidP="00951E30">
            <w:pPr>
              <w:jc w:val="center"/>
              <w:rPr>
                <w:rFonts w:ascii="Palatino Linotype" w:hAnsi="Palatino Linotype"/>
                <w:sz w:val="16"/>
                <w:szCs w:val="16"/>
              </w:rPr>
            </w:pPr>
          </w:p>
        </w:tc>
        <w:tc>
          <w:tcPr>
            <w:tcW w:w="864" w:type="dxa"/>
          </w:tcPr>
          <w:p w:rsidR="00951E30" w:rsidRPr="00B43F9E" w:rsidRDefault="00951E30" w:rsidP="00951E30">
            <w:pPr>
              <w:rPr>
                <w:rFonts w:ascii="Palatino Linotype" w:hAnsi="Palatino Linotype"/>
                <w:sz w:val="16"/>
                <w:szCs w:val="16"/>
              </w:rPr>
            </w:pPr>
          </w:p>
        </w:tc>
        <w:tc>
          <w:tcPr>
            <w:tcW w:w="1152" w:type="dxa"/>
          </w:tcPr>
          <w:p w:rsidR="00951E30" w:rsidRPr="00B43F9E" w:rsidRDefault="00951E30" w:rsidP="00951E30">
            <w:pPr>
              <w:rPr>
                <w:rFonts w:ascii="Palatino Linotype" w:hAnsi="Palatino Linotype"/>
                <w:sz w:val="16"/>
                <w:szCs w:val="16"/>
              </w:rPr>
            </w:pPr>
          </w:p>
        </w:tc>
        <w:tc>
          <w:tcPr>
            <w:cnfStyle w:val="000100000000" w:firstRow="0" w:lastRow="0" w:firstColumn="0" w:lastColumn="1" w:oddVBand="0" w:evenVBand="0" w:oddHBand="0" w:evenHBand="0" w:firstRowFirstColumn="0" w:firstRowLastColumn="0" w:lastRowFirstColumn="0" w:lastRowLastColumn="0"/>
            <w:tcW w:w="792" w:type="dxa"/>
          </w:tcPr>
          <w:p w:rsidR="00951E30" w:rsidRPr="00B43F9E" w:rsidRDefault="00951E30" w:rsidP="00951E30">
            <w:pPr>
              <w:jc w:val="center"/>
              <w:rPr>
                <w:rFonts w:ascii="Palatino Linotype" w:hAnsi="Palatino Linotype"/>
                <w:b w:val="0"/>
                <w:sz w:val="16"/>
                <w:szCs w:val="16"/>
              </w:rPr>
            </w:pPr>
          </w:p>
        </w:tc>
      </w:tr>
      <w:tr w:rsidR="00951E30" w:rsidRPr="00B43F9E">
        <w:tc>
          <w:tcPr>
            <w:tcW w:w="540"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1.3.1</w:t>
            </w:r>
          </w:p>
        </w:tc>
        <w:tc>
          <w:tcPr>
            <w:tcW w:w="1620" w:type="dxa"/>
          </w:tcPr>
          <w:p w:rsidR="00951E30" w:rsidRDefault="00951E30" w:rsidP="00951E30">
            <w:pPr>
              <w:ind w:left="432"/>
              <w:rPr>
                <w:rFonts w:ascii="Palatino Linotype" w:hAnsi="Palatino Linotype"/>
                <w:sz w:val="16"/>
                <w:szCs w:val="16"/>
              </w:rPr>
            </w:pPr>
            <w:r w:rsidRPr="00B43F9E">
              <w:rPr>
                <w:rFonts w:ascii="Palatino Linotype" w:hAnsi="Palatino Linotype"/>
                <w:sz w:val="16"/>
                <w:szCs w:val="16"/>
              </w:rPr>
              <w:t xml:space="preserve">Current Driver </w:t>
            </w:r>
          </w:p>
          <w:p w:rsidR="00951E30" w:rsidRPr="00B43F9E" w:rsidRDefault="00951E30" w:rsidP="00951E30">
            <w:pPr>
              <w:ind w:left="432"/>
              <w:rPr>
                <w:rFonts w:ascii="Palatino Linotype" w:hAnsi="Palatino Linotype"/>
                <w:sz w:val="16"/>
                <w:szCs w:val="16"/>
              </w:rPr>
            </w:pPr>
            <w:r w:rsidRPr="00B43F9E">
              <w:rPr>
                <w:rFonts w:ascii="Palatino Linotype" w:hAnsi="Palatino Linotype"/>
                <w:sz w:val="16"/>
                <w:szCs w:val="16"/>
              </w:rPr>
              <w:t>Ci</w:t>
            </w:r>
            <w:r w:rsidRPr="00B43F9E">
              <w:rPr>
                <w:rFonts w:ascii="Palatino Linotype" w:hAnsi="Palatino Linotype"/>
                <w:sz w:val="16"/>
                <w:szCs w:val="16"/>
              </w:rPr>
              <w:t>r</w:t>
            </w:r>
            <w:r w:rsidRPr="00B43F9E">
              <w:rPr>
                <w:rFonts w:ascii="Palatino Linotype" w:hAnsi="Palatino Linotype"/>
                <w:sz w:val="16"/>
                <w:szCs w:val="16"/>
              </w:rPr>
              <w:t>cuitry</w:t>
            </w:r>
          </w:p>
        </w:tc>
        <w:tc>
          <w:tcPr>
            <w:tcW w:w="1332" w:type="dxa"/>
          </w:tcPr>
          <w:p w:rsidR="00951E30" w:rsidRPr="00B43F9E" w:rsidRDefault="00951E30" w:rsidP="00951E30">
            <w:pPr>
              <w:rPr>
                <w:rFonts w:ascii="Palatino Linotype" w:hAnsi="Palatino Linotype"/>
                <w:sz w:val="16"/>
                <w:szCs w:val="16"/>
              </w:rPr>
            </w:pPr>
            <w:r>
              <w:rPr>
                <w:rFonts w:ascii="Palatino Linotype" w:hAnsi="Palatino Linotype"/>
                <w:sz w:val="16"/>
                <w:szCs w:val="16"/>
              </w:rPr>
              <w:t>T</w:t>
            </w:r>
            <w:r w:rsidRPr="00B43F9E">
              <w:rPr>
                <w:rFonts w:ascii="Palatino Linotype" w:hAnsi="Palatino Linotype"/>
                <w:sz w:val="16"/>
                <w:szCs w:val="16"/>
              </w:rPr>
              <w:t>est of ci</w:t>
            </w:r>
            <w:r w:rsidRPr="00B43F9E">
              <w:rPr>
                <w:rFonts w:ascii="Palatino Linotype" w:hAnsi="Palatino Linotype"/>
                <w:sz w:val="16"/>
                <w:szCs w:val="16"/>
              </w:rPr>
              <w:t>r</w:t>
            </w:r>
            <w:r w:rsidRPr="00B43F9E">
              <w:rPr>
                <w:rFonts w:ascii="Palatino Linotype" w:hAnsi="Palatino Linotype"/>
                <w:sz w:val="16"/>
                <w:szCs w:val="16"/>
              </w:rPr>
              <w:t>cuit with sensing d</w:t>
            </w:r>
            <w:r w:rsidRPr="00B43F9E">
              <w:rPr>
                <w:rFonts w:ascii="Palatino Linotype" w:hAnsi="Palatino Linotype"/>
                <w:sz w:val="16"/>
                <w:szCs w:val="16"/>
              </w:rPr>
              <w:t>e</w:t>
            </w:r>
            <w:r w:rsidRPr="00B43F9E">
              <w:rPr>
                <w:rFonts w:ascii="Palatino Linotype" w:hAnsi="Palatino Linotype"/>
                <w:sz w:val="16"/>
                <w:szCs w:val="16"/>
              </w:rPr>
              <w:t>vice</w:t>
            </w:r>
            <w:r>
              <w:rPr>
                <w:rFonts w:ascii="Palatino Linotype" w:hAnsi="Palatino Linotype"/>
                <w:sz w:val="16"/>
                <w:szCs w:val="16"/>
              </w:rPr>
              <w:t>.</w:t>
            </w:r>
          </w:p>
        </w:tc>
        <w:tc>
          <w:tcPr>
            <w:tcW w:w="1620"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Pr>
                <w:rFonts w:ascii="Palatino Linotype" w:hAnsi="Palatino Linotype"/>
                <w:sz w:val="16"/>
                <w:szCs w:val="16"/>
              </w:rPr>
              <w:t xml:space="preserve"> </w:t>
            </w:r>
            <w:r w:rsidRPr="00B43F9E">
              <w:rPr>
                <w:rFonts w:ascii="Palatino Linotype" w:hAnsi="Palatino Linotype"/>
                <w:sz w:val="16"/>
                <w:szCs w:val="16"/>
              </w:rPr>
              <w:t>Test data</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Pr>
                <w:rFonts w:ascii="Palatino Linotype" w:hAnsi="Palatino Linotype"/>
                <w:sz w:val="16"/>
                <w:szCs w:val="16"/>
              </w:rPr>
              <w:t xml:space="preserve"> </w:t>
            </w:r>
            <w:r w:rsidRPr="00B43F9E">
              <w:rPr>
                <w:rFonts w:ascii="Palatino Linotype" w:hAnsi="Palatino Linotype"/>
                <w:sz w:val="16"/>
                <w:szCs w:val="16"/>
              </w:rPr>
              <w:t xml:space="preserve">Measurement of   </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linearity</w:t>
            </w:r>
          </w:p>
        </w:tc>
        <w:tc>
          <w:tcPr>
            <w:tcW w:w="936"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2</w:t>
            </w:r>
          </w:p>
        </w:tc>
        <w:tc>
          <w:tcPr>
            <w:tcW w:w="864" w:type="dxa"/>
          </w:tcPr>
          <w:p w:rsidR="00951E30" w:rsidRPr="00B43F9E" w:rsidRDefault="00951E30" w:rsidP="00951E30">
            <w:pPr>
              <w:rPr>
                <w:rFonts w:ascii="Palatino Linotype" w:hAnsi="Palatino Linotype"/>
                <w:sz w:val="16"/>
                <w:szCs w:val="16"/>
              </w:rPr>
            </w:pPr>
            <w:r>
              <w:rPr>
                <w:rFonts w:ascii="Palatino Linotype" w:hAnsi="Palatino Linotype"/>
                <w:sz w:val="16"/>
                <w:szCs w:val="16"/>
              </w:rPr>
              <w:t>Jana</w:t>
            </w:r>
            <w:r w:rsidR="00832065">
              <w:rPr>
                <w:rFonts w:ascii="Palatino Linotype" w:hAnsi="Palatino Linotype"/>
                <w:sz w:val="16"/>
                <w:szCs w:val="16"/>
              </w:rPr>
              <w:t xml:space="preserve"> (1)</w:t>
            </w:r>
          </w:p>
          <w:p w:rsidR="00951E30" w:rsidRPr="00B43F9E" w:rsidRDefault="00951E30" w:rsidP="00951E30">
            <w:pPr>
              <w:rPr>
                <w:rFonts w:ascii="Palatino Linotype" w:hAnsi="Palatino Linotype"/>
                <w:sz w:val="16"/>
                <w:szCs w:val="16"/>
              </w:rPr>
            </w:pPr>
            <w:r>
              <w:rPr>
                <w:rFonts w:ascii="Palatino Linotype" w:hAnsi="Palatino Linotype"/>
                <w:sz w:val="16"/>
                <w:szCs w:val="16"/>
              </w:rPr>
              <w:t>Rob</w:t>
            </w:r>
            <w:r w:rsidR="00832065">
              <w:rPr>
                <w:rFonts w:ascii="Palatino Linotype" w:hAnsi="Palatino Linotype"/>
                <w:sz w:val="16"/>
                <w:szCs w:val="16"/>
              </w:rPr>
              <w:t xml:space="preserve"> (2)</w:t>
            </w:r>
          </w:p>
        </w:tc>
        <w:tc>
          <w:tcPr>
            <w:tcW w:w="1152" w:type="dxa"/>
          </w:tcPr>
          <w:p w:rsidR="00951E30"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Test bench</w:t>
            </w:r>
            <w:r>
              <w:rPr>
                <w:rFonts w:ascii="Palatino Linotype" w:hAnsi="Palatino Linotype"/>
                <w:sz w:val="16"/>
                <w:szCs w:val="16"/>
              </w:rPr>
              <w:t xml:space="preserve"> </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Thermo-   </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meter</w:t>
            </w:r>
          </w:p>
        </w:tc>
        <w:tc>
          <w:tcPr>
            <w:cnfStyle w:val="000100000000" w:firstRow="0" w:lastRow="0" w:firstColumn="0" w:lastColumn="1" w:oddVBand="0" w:evenVBand="0" w:oddHBand="0" w:evenHBand="0" w:firstRowFirstColumn="0" w:firstRowLastColumn="0" w:lastRowFirstColumn="0" w:lastRowLastColumn="0"/>
            <w:tcW w:w="792" w:type="dxa"/>
          </w:tcPr>
          <w:p w:rsidR="00951E30" w:rsidRPr="00B43F9E" w:rsidRDefault="00951E30" w:rsidP="00951E30">
            <w:pPr>
              <w:jc w:val="center"/>
              <w:rPr>
                <w:rFonts w:ascii="Palatino Linotype" w:hAnsi="Palatino Linotype"/>
                <w:b w:val="0"/>
                <w:sz w:val="16"/>
                <w:szCs w:val="16"/>
              </w:rPr>
            </w:pPr>
            <w:r w:rsidRPr="00B43F9E">
              <w:rPr>
                <w:rFonts w:ascii="Palatino Linotype" w:hAnsi="Palatino Linotype"/>
                <w:b w:val="0"/>
                <w:sz w:val="16"/>
                <w:szCs w:val="16"/>
              </w:rPr>
              <w:t>1.2</w:t>
            </w:r>
          </w:p>
        </w:tc>
      </w:tr>
      <w:tr w:rsidR="00951E30" w:rsidRPr="00B43F9E">
        <w:tc>
          <w:tcPr>
            <w:tcW w:w="540"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1.3.2</w:t>
            </w:r>
          </w:p>
        </w:tc>
        <w:tc>
          <w:tcPr>
            <w:tcW w:w="1620" w:type="dxa"/>
          </w:tcPr>
          <w:p w:rsidR="00951E30" w:rsidRDefault="00951E30" w:rsidP="00951E30">
            <w:pPr>
              <w:ind w:left="432"/>
              <w:rPr>
                <w:rFonts w:ascii="Palatino Linotype" w:hAnsi="Palatino Linotype"/>
                <w:sz w:val="16"/>
                <w:szCs w:val="16"/>
              </w:rPr>
            </w:pPr>
            <w:r w:rsidRPr="00B43F9E">
              <w:rPr>
                <w:rFonts w:ascii="Palatino Linotype" w:hAnsi="Palatino Linotype"/>
                <w:sz w:val="16"/>
                <w:szCs w:val="16"/>
              </w:rPr>
              <w:t xml:space="preserve">Level </w:t>
            </w:r>
            <w:r w:rsidR="00162A87">
              <w:rPr>
                <w:rFonts w:ascii="Palatino Linotype" w:hAnsi="Palatino Linotype"/>
                <w:sz w:val="16"/>
                <w:szCs w:val="16"/>
              </w:rPr>
              <w:t>O</w:t>
            </w:r>
            <w:r w:rsidRPr="00B43F9E">
              <w:rPr>
                <w:rFonts w:ascii="Palatino Linotype" w:hAnsi="Palatino Linotype"/>
                <w:sz w:val="16"/>
                <w:szCs w:val="16"/>
              </w:rPr>
              <w:t xml:space="preserve">ffset </w:t>
            </w:r>
            <w:r w:rsidR="00162A87">
              <w:rPr>
                <w:rFonts w:ascii="Palatino Linotype" w:hAnsi="Palatino Linotype"/>
                <w:sz w:val="16"/>
                <w:szCs w:val="16"/>
              </w:rPr>
              <w:t>&amp;</w:t>
            </w:r>
            <w:r w:rsidR="00162A87" w:rsidRPr="00B43F9E">
              <w:rPr>
                <w:rFonts w:ascii="Palatino Linotype" w:hAnsi="Palatino Linotype"/>
                <w:sz w:val="16"/>
                <w:szCs w:val="16"/>
              </w:rPr>
              <w:t xml:space="preserve"> Gain </w:t>
            </w:r>
          </w:p>
          <w:p w:rsidR="00951E30" w:rsidRPr="00B43F9E" w:rsidRDefault="00162A87" w:rsidP="00951E30">
            <w:pPr>
              <w:ind w:left="432"/>
              <w:rPr>
                <w:rFonts w:ascii="Palatino Linotype" w:hAnsi="Palatino Linotype"/>
                <w:sz w:val="16"/>
                <w:szCs w:val="16"/>
              </w:rPr>
            </w:pPr>
            <w:r w:rsidRPr="00B43F9E">
              <w:rPr>
                <w:rFonts w:ascii="Palatino Linotype" w:hAnsi="Palatino Linotype"/>
                <w:sz w:val="16"/>
                <w:szCs w:val="16"/>
              </w:rPr>
              <w:t>Ci</w:t>
            </w:r>
            <w:r w:rsidRPr="00B43F9E">
              <w:rPr>
                <w:rFonts w:ascii="Palatino Linotype" w:hAnsi="Palatino Linotype"/>
                <w:sz w:val="16"/>
                <w:szCs w:val="16"/>
              </w:rPr>
              <w:t>r</w:t>
            </w:r>
            <w:r w:rsidRPr="00B43F9E">
              <w:rPr>
                <w:rFonts w:ascii="Palatino Linotype" w:hAnsi="Palatino Linotype"/>
                <w:sz w:val="16"/>
                <w:szCs w:val="16"/>
              </w:rPr>
              <w:t>cuit</w:t>
            </w:r>
            <w:r w:rsidR="00951E30" w:rsidRPr="00B43F9E">
              <w:rPr>
                <w:rFonts w:ascii="Palatino Linotype" w:hAnsi="Palatino Linotype"/>
                <w:sz w:val="16"/>
                <w:szCs w:val="16"/>
              </w:rPr>
              <w:t>ry</w:t>
            </w:r>
          </w:p>
        </w:tc>
        <w:tc>
          <w:tcPr>
            <w:tcW w:w="1332" w:type="dxa"/>
          </w:tcPr>
          <w:p w:rsidR="00951E30" w:rsidRPr="00B43F9E" w:rsidRDefault="00951E30" w:rsidP="00951E30">
            <w:pPr>
              <w:rPr>
                <w:rFonts w:ascii="Palatino Linotype" w:hAnsi="Palatino Linotype"/>
                <w:sz w:val="16"/>
                <w:szCs w:val="16"/>
              </w:rPr>
            </w:pPr>
            <w:r>
              <w:rPr>
                <w:rFonts w:ascii="Palatino Linotype" w:hAnsi="Palatino Linotype"/>
                <w:sz w:val="16"/>
                <w:szCs w:val="16"/>
              </w:rPr>
              <w:t>T</w:t>
            </w:r>
            <w:r w:rsidRPr="00B43F9E">
              <w:rPr>
                <w:rFonts w:ascii="Palatino Linotype" w:hAnsi="Palatino Linotype"/>
                <w:sz w:val="16"/>
                <w:szCs w:val="16"/>
              </w:rPr>
              <w:t>est of ci</w:t>
            </w:r>
            <w:r w:rsidRPr="00B43F9E">
              <w:rPr>
                <w:rFonts w:ascii="Palatino Linotype" w:hAnsi="Palatino Linotype"/>
                <w:sz w:val="16"/>
                <w:szCs w:val="16"/>
              </w:rPr>
              <w:t>r</w:t>
            </w:r>
            <w:r w:rsidRPr="00B43F9E">
              <w:rPr>
                <w:rFonts w:ascii="Palatino Linotype" w:hAnsi="Palatino Linotype"/>
                <w:sz w:val="16"/>
                <w:szCs w:val="16"/>
              </w:rPr>
              <w:t>cuit with vol</w:t>
            </w:r>
            <w:r w:rsidRPr="00B43F9E">
              <w:rPr>
                <w:rFonts w:ascii="Palatino Linotype" w:hAnsi="Palatino Linotype"/>
                <w:sz w:val="16"/>
                <w:szCs w:val="16"/>
              </w:rPr>
              <w:t>t</w:t>
            </w:r>
            <w:r w:rsidRPr="00B43F9E">
              <w:rPr>
                <w:rFonts w:ascii="Palatino Linotype" w:hAnsi="Palatino Linotype"/>
                <w:sz w:val="16"/>
                <w:szCs w:val="16"/>
              </w:rPr>
              <w:t>age inputs</w:t>
            </w:r>
            <w:r>
              <w:rPr>
                <w:rFonts w:ascii="Palatino Linotype" w:hAnsi="Palatino Linotype"/>
                <w:sz w:val="16"/>
                <w:szCs w:val="16"/>
              </w:rPr>
              <w:t>.</w:t>
            </w:r>
          </w:p>
        </w:tc>
        <w:tc>
          <w:tcPr>
            <w:tcW w:w="1620"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Pr>
                <w:rFonts w:ascii="Palatino Linotype" w:hAnsi="Palatino Linotype"/>
                <w:sz w:val="16"/>
                <w:szCs w:val="16"/>
              </w:rPr>
              <w:t xml:space="preserve"> </w:t>
            </w:r>
            <w:r w:rsidRPr="00B43F9E">
              <w:rPr>
                <w:rFonts w:ascii="Palatino Linotype" w:hAnsi="Palatino Linotype"/>
                <w:sz w:val="16"/>
                <w:szCs w:val="16"/>
              </w:rPr>
              <w:t>Test data</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Measurement of   </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linearity</w:t>
            </w:r>
          </w:p>
        </w:tc>
        <w:tc>
          <w:tcPr>
            <w:tcW w:w="936"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3</w:t>
            </w:r>
          </w:p>
        </w:tc>
        <w:tc>
          <w:tcPr>
            <w:tcW w:w="864" w:type="dxa"/>
          </w:tcPr>
          <w:p w:rsidR="00951E30" w:rsidRPr="00B43F9E" w:rsidRDefault="00951E30" w:rsidP="00951E30">
            <w:pPr>
              <w:rPr>
                <w:rFonts w:ascii="Palatino Linotype" w:hAnsi="Palatino Linotype"/>
                <w:sz w:val="16"/>
                <w:szCs w:val="16"/>
              </w:rPr>
            </w:pPr>
            <w:r>
              <w:rPr>
                <w:rFonts w:ascii="Palatino Linotype" w:hAnsi="Palatino Linotype"/>
                <w:sz w:val="16"/>
                <w:szCs w:val="16"/>
              </w:rPr>
              <w:t>Rob</w:t>
            </w:r>
            <w:r w:rsidR="00832065">
              <w:rPr>
                <w:rFonts w:ascii="Palatino Linotype" w:hAnsi="Palatino Linotype"/>
                <w:sz w:val="16"/>
                <w:szCs w:val="16"/>
              </w:rPr>
              <w:t xml:space="preserve"> (1)</w:t>
            </w:r>
          </w:p>
          <w:p w:rsidR="00951E30" w:rsidRPr="00B43F9E" w:rsidRDefault="00951E30" w:rsidP="00951E30">
            <w:pPr>
              <w:rPr>
                <w:rFonts w:ascii="Palatino Linotype" w:hAnsi="Palatino Linotype"/>
                <w:sz w:val="16"/>
                <w:szCs w:val="16"/>
              </w:rPr>
            </w:pPr>
            <w:r>
              <w:rPr>
                <w:rFonts w:ascii="Palatino Linotype" w:hAnsi="Palatino Linotype"/>
                <w:sz w:val="16"/>
                <w:szCs w:val="16"/>
              </w:rPr>
              <w:t>Jana</w:t>
            </w:r>
            <w:r w:rsidRPr="00B43F9E">
              <w:rPr>
                <w:rFonts w:ascii="Palatino Linotype" w:hAnsi="Palatino Linotype"/>
                <w:sz w:val="16"/>
                <w:szCs w:val="16"/>
              </w:rPr>
              <w:t xml:space="preserve"> </w:t>
            </w:r>
            <w:r w:rsidR="00832065">
              <w:rPr>
                <w:rFonts w:ascii="Palatino Linotype" w:hAnsi="Palatino Linotype"/>
                <w:sz w:val="16"/>
                <w:szCs w:val="16"/>
              </w:rPr>
              <w:t>(2)</w:t>
            </w:r>
          </w:p>
        </w:tc>
        <w:tc>
          <w:tcPr>
            <w:tcW w:w="1152"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Test bench</w:t>
            </w:r>
          </w:p>
        </w:tc>
        <w:tc>
          <w:tcPr>
            <w:cnfStyle w:val="000100000000" w:firstRow="0" w:lastRow="0" w:firstColumn="0" w:lastColumn="1" w:oddVBand="0" w:evenVBand="0" w:oddHBand="0" w:evenHBand="0" w:firstRowFirstColumn="0" w:firstRowLastColumn="0" w:lastRowFirstColumn="0" w:lastRowLastColumn="0"/>
            <w:tcW w:w="792" w:type="dxa"/>
          </w:tcPr>
          <w:p w:rsidR="00951E30" w:rsidRPr="00B43F9E" w:rsidRDefault="00951E30" w:rsidP="00951E30">
            <w:pPr>
              <w:jc w:val="center"/>
              <w:rPr>
                <w:rFonts w:ascii="Palatino Linotype" w:hAnsi="Palatino Linotype"/>
                <w:b w:val="0"/>
                <w:sz w:val="16"/>
                <w:szCs w:val="16"/>
              </w:rPr>
            </w:pPr>
            <w:r w:rsidRPr="00B43F9E">
              <w:rPr>
                <w:rFonts w:ascii="Palatino Linotype" w:hAnsi="Palatino Linotype"/>
                <w:b w:val="0"/>
                <w:sz w:val="16"/>
                <w:szCs w:val="16"/>
              </w:rPr>
              <w:t>1.2</w:t>
            </w:r>
          </w:p>
        </w:tc>
      </w:tr>
      <w:tr w:rsidR="00951E30" w:rsidRPr="00B43F9E">
        <w:tc>
          <w:tcPr>
            <w:tcW w:w="540"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1.3.3</w:t>
            </w:r>
          </w:p>
        </w:tc>
        <w:tc>
          <w:tcPr>
            <w:tcW w:w="1620" w:type="dxa"/>
          </w:tcPr>
          <w:p w:rsidR="00951E30" w:rsidRPr="00B43F9E" w:rsidRDefault="00951E30" w:rsidP="00951E30">
            <w:pPr>
              <w:ind w:left="432"/>
              <w:rPr>
                <w:rFonts w:ascii="Palatino Linotype" w:hAnsi="Palatino Linotype"/>
                <w:sz w:val="16"/>
                <w:szCs w:val="16"/>
              </w:rPr>
            </w:pPr>
            <w:r w:rsidRPr="00B43F9E">
              <w:rPr>
                <w:rFonts w:ascii="Palatino Linotype" w:hAnsi="Palatino Linotype"/>
                <w:sz w:val="16"/>
                <w:szCs w:val="16"/>
              </w:rPr>
              <w:t>Integrate Comp</w:t>
            </w:r>
            <w:r w:rsidRPr="00B43F9E">
              <w:rPr>
                <w:rFonts w:ascii="Palatino Linotype" w:hAnsi="Palatino Linotype"/>
                <w:sz w:val="16"/>
                <w:szCs w:val="16"/>
              </w:rPr>
              <w:t>o</w:t>
            </w:r>
            <w:r w:rsidRPr="00B43F9E">
              <w:rPr>
                <w:rFonts w:ascii="Palatino Linotype" w:hAnsi="Palatino Linotype"/>
                <w:sz w:val="16"/>
                <w:szCs w:val="16"/>
              </w:rPr>
              <w:t>nents</w:t>
            </w:r>
          </w:p>
        </w:tc>
        <w:tc>
          <w:tcPr>
            <w:tcW w:w="1332" w:type="dxa"/>
          </w:tcPr>
          <w:p w:rsidR="00951E30" w:rsidRDefault="00951E30" w:rsidP="00951E30">
            <w:pPr>
              <w:rPr>
                <w:rFonts w:ascii="Palatino Linotype" w:hAnsi="Palatino Linotype"/>
                <w:sz w:val="16"/>
                <w:szCs w:val="16"/>
              </w:rPr>
            </w:pPr>
            <w:r w:rsidRPr="00B43F9E">
              <w:rPr>
                <w:rFonts w:ascii="Palatino Linotype" w:hAnsi="Palatino Linotype"/>
                <w:sz w:val="16"/>
                <w:szCs w:val="16"/>
              </w:rPr>
              <w:t xml:space="preserve">Integrate the current driver and offset </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ci</w:t>
            </w:r>
            <w:r w:rsidRPr="00B43F9E">
              <w:rPr>
                <w:rFonts w:ascii="Palatino Linotype" w:hAnsi="Palatino Linotype"/>
                <w:sz w:val="16"/>
                <w:szCs w:val="16"/>
              </w:rPr>
              <w:t>r</w:t>
            </w:r>
            <w:r w:rsidRPr="00B43F9E">
              <w:rPr>
                <w:rFonts w:ascii="Palatino Linotype" w:hAnsi="Palatino Linotype"/>
                <w:sz w:val="16"/>
                <w:szCs w:val="16"/>
              </w:rPr>
              <w:t>cuits.</w:t>
            </w:r>
          </w:p>
        </w:tc>
        <w:tc>
          <w:tcPr>
            <w:tcW w:w="1620"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Test data </w:t>
            </w:r>
            <w:r>
              <w:rPr>
                <w:rFonts w:ascii="Palatino Linotype" w:hAnsi="Palatino Linotype"/>
                <w:sz w:val="16"/>
                <w:szCs w:val="16"/>
              </w:rPr>
              <w:t>verif</w:t>
            </w:r>
            <w:r>
              <w:rPr>
                <w:rFonts w:ascii="Palatino Linotype" w:hAnsi="Palatino Linotype"/>
                <w:sz w:val="16"/>
                <w:szCs w:val="16"/>
              </w:rPr>
              <w:t>y</w:t>
            </w:r>
            <w:r>
              <w:rPr>
                <w:rFonts w:ascii="Palatino Linotype" w:hAnsi="Palatino Linotype"/>
                <w:sz w:val="16"/>
                <w:szCs w:val="16"/>
              </w:rPr>
              <w:t xml:space="preserve">ing </w:t>
            </w:r>
            <w:r w:rsidRPr="00B43F9E">
              <w:rPr>
                <w:rFonts w:ascii="Palatino Linotype" w:hAnsi="Palatino Linotype"/>
                <w:sz w:val="16"/>
                <w:szCs w:val="16"/>
              </w:rPr>
              <w:t>functionalit</w:t>
            </w:r>
            <w:r w:rsidRPr="00B43F9E">
              <w:rPr>
                <w:rFonts w:ascii="Palatino Linotype" w:hAnsi="Palatino Linotype"/>
                <w:sz w:val="16"/>
                <w:szCs w:val="16"/>
              </w:rPr>
              <w:t>y</w:t>
            </w:r>
            <w:r w:rsidRPr="00B43F9E">
              <w:rPr>
                <w:rFonts w:ascii="Palatino Linotype" w:hAnsi="Palatino Linotype"/>
                <w:sz w:val="16"/>
                <w:szCs w:val="16"/>
              </w:rPr>
              <w:t xml:space="preserve">    and linearity     requirement</w:t>
            </w:r>
          </w:p>
        </w:tc>
        <w:tc>
          <w:tcPr>
            <w:tcW w:w="936"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5</w:t>
            </w:r>
          </w:p>
        </w:tc>
        <w:tc>
          <w:tcPr>
            <w:tcW w:w="864" w:type="dxa"/>
          </w:tcPr>
          <w:p w:rsidR="00951E30" w:rsidRPr="00B43F9E" w:rsidRDefault="00951E30" w:rsidP="00951E30">
            <w:pPr>
              <w:rPr>
                <w:rFonts w:ascii="Palatino Linotype" w:hAnsi="Palatino Linotype"/>
                <w:sz w:val="16"/>
                <w:szCs w:val="16"/>
              </w:rPr>
            </w:pPr>
            <w:r>
              <w:rPr>
                <w:rFonts w:ascii="Palatino Linotype" w:hAnsi="Palatino Linotype"/>
                <w:sz w:val="16"/>
                <w:szCs w:val="16"/>
              </w:rPr>
              <w:t>Rob</w:t>
            </w:r>
            <w:r w:rsidR="00832065">
              <w:rPr>
                <w:rFonts w:ascii="Palatino Linotype" w:hAnsi="Palatino Linotype"/>
                <w:sz w:val="16"/>
                <w:szCs w:val="16"/>
              </w:rPr>
              <w:t xml:space="preserve"> (1)</w:t>
            </w:r>
          </w:p>
          <w:p w:rsidR="00951E30" w:rsidRPr="00B43F9E" w:rsidRDefault="00951E30" w:rsidP="00951E30">
            <w:pPr>
              <w:rPr>
                <w:rFonts w:ascii="Palatino Linotype" w:hAnsi="Palatino Linotype"/>
                <w:sz w:val="16"/>
                <w:szCs w:val="16"/>
              </w:rPr>
            </w:pPr>
            <w:r>
              <w:rPr>
                <w:rFonts w:ascii="Palatino Linotype" w:hAnsi="Palatino Linotype"/>
                <w:sz w:val="16"/>
                <w:szCs w:val="16"/>
              </w:rPr>
              <w:t>Jana</w:t>
            </w:r>
            <w:r w:rsidR="00832065">
              <w:rPr>
                <w:rFonts w:ascii="Palatino Linotype" w:hAnsi="Palatino Linotype"/>
                <w:sz w:val="16"/>
                <w:szCs w:val="16"/>
              </w:rPr>
              <w:t xml:space="preserve"> (1)</w:t>
            </w:r>
          </w:p>
        </w:tc>
        <w:tc>
          <w:tcPr>
            <w:tcW w:w="1152"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Test bench  </w:t>
            </w:r>
            <w:r w:rsidRPr="00B43F9E">
              <w:rPr>
                <w:rFonts w:ascii="Palatino Linotype" w:hAnsi="Palatino Linotype"/>
                <w:sz w:val="16"/>
                <w:szCs w:val="16"/>
              </w:rPr>
              <w:sym w:font="Symbol" w:char="F0B7"/>
            </w:r>
            <w:r w:rsidRPr="00B43F9E">
              <w:rPr>
                <w:rFonts w:ascii="Palatino Linotype" w:hAnsi="Palatino Linotype"/>
                <w:sz w:val="16"/>
                <w:szCs w:val="16"/>
              </w:rPr>
              <w:t xml:space="preserve"> Thermo-   </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meter</w:t>
            </w:r>
          </w:p>
        </w:tc>
        <w:tc>
          <w:tcPr>
            <w:cnfStyle w:val="000100000000" w:firstRow="0" w:lastRow="0" w:firstColumn="0" w:lastColumn="1" w:oddVBand="0" w:evenVBand="0" w:oddHBand="0" w:evenHBand="0" w:firstRowFirstColumn="0" w:firstRowLastColumn="0" w:lastRowFirstColumn="0" w:lastRowLastColumn="0"/>
            <w:tcW w:w="792" w:type="dxa"/>
          </w:tcPr>
          <w:p w:rsidR="00951E30" w:rsidRDefault="00951E30" w:rsidP="00951E30">
            <w:pPr>
              <w:jc w:val="center"/>
              <w:rPr>
                <w:rFonts w:ascii="Palatino Linotype" w:hAnsi="Palatino Linotype"/>
                <w:b w:val="0"/>
                <w:sz w:val="16"/>
                <w:szCs w:val="16"/>
              </w:rPr>
            </w:pPr>
            <w:r>
              <w:rPr>
                <w:rFonts w:ascii="Palatino Linotype" w:hAnsi="Palatino Linotype"/>
                <w:b w:val="0"/>
                <w:sz w:val="16"/>
                <w:szCs w:val="16"/>
              </w:rPr>
              <w:t>1.3.1</w:t>
            </w:r>
          </w:p>
          <w:p w:rsidR="00951E30" w:rsidRPr="00B43F9E" w:rsidRDefault="00951E30" w:rsidP="00951E30">
            <w:pPr>
              <w:jc w:val="center"/>
              <w:rPr>
                <w:rFonts w:ascii="Palatino Linotype" w:hAnsi="Palatino Linotype"/>
                <w:b w:val="0"/>
                <w:sz w:val="16"/>
                <w:szCs w:val="16"/>
              </w:rPr>
            </w:pPr>
            <w:r w:rsidRPr="00B43F9E">
              <w:rPr>
                <w:rFonts w:ascii="Palatino Linotype" w:hAnsi="Palatino Linotype"/>
                <w:b w:val="0"/>
                <w:sz w:val="16"/>
                <w:szCs w:val="16"/>
              </w:rPr>
              <w:t>1.3.2</w:t>
            </w:r>
          </w:p>
        </w:tc>
      </w:tr>
      <w:tr w:rsidR="00951E30" w:rsidRPr="00B43F9E">
        <w:tc>
          <w:tcPr>
            <w:tcW w:w="540"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2</w:t>
            </w:r>
          </w:p>
        </w:tc>
        <w:tc>
          <w:tcPr>
            <w:tcW w:w="1620" w:type="dxa"/>
          </w:tcPr>
          <w:p w:rsidR="00951E30" w:rsidRPr="00B43F9E" w:rsidRDefault="00951E30" w:rsidP="00951E30">
            <w:pPr>
              <w:rPr>
                <w:rFonts w:ascii="Palatino Linotype" w:hAnsi="Palatino Linotype"/>
                <w:b/>
                <w:sz w:val="16"/>
                <w:szCs w:val="16"/>
              </w:rPr>
            </w:pPr>
            <w:r w:rsidRPr="00B43F9E">
              <w:rPr>
                <w:rFonts w:ascii="Palatino Linotype" w:hAnsi="Palatino Linotype"/>
                <w:b/>
                <w:sz w:val="16"/>
                <w:szCs w:val="16"/>
              </w:rPr>
              <w:t xml:space="preserve">LED </w:t>
            </w:r>
            <w:r w:rsidR="00162A87">
              <w:rPr>
                <w:rFonts w:ascii="Palatino Linotype" w:hAnsi="Palatino Linotype"/>
                <w:b/>
                <w:sz w:val="16"/>
                <w:szCs w:val="16"/>
              </w:rPr>
              <w:t>&amp;</w:t>
            </w:r>
            <w:r w:rsidR="00162A87" w:rsidRPr="00B43F9E">
              <w:rPr>
                <w:rFonts w:ascii="Palatino Linotype" w:hAnsi="Palatino Linotype"/>
                <w:b/>
                <w:sz w:val="16"/>
                <w:szCs w:val="16"/>
              </w:rPr>
              <w:t xml:space="preserve"> </w:t>
            </w:r>
            <w:r w:rsidRPr="00B43F9E">
              <w:rPr>
                <w:rFonts w:ascii="Palatino Linotype" w:hAnsi="Palatino Linotype"/>
                <w:b/>
                <w:sz w:val="16"/>
                <w:szCs w:val="16"/>
              </w:rPr>
              <w:t>Driver Circuitry</w:t>
            </w:r>
          </w:p>
        </w:tc>
        <w:tc>
          <w:tcPr>
            <w:tcW w:w="1332" w:type="dxa"/>
          </w:tcPr>
          <w:p w:rsidR="00951E30" w:rsidRPr="00B43F9E" w:rsidRDefault="00951E30" w:rsidP="00951E30">
            <w:pPr>
              <w:rPr>
                <w:rFonts w:ascii="Palatino Linotype" w:hAnsi="Palatino Linotype"/>
                <w:sz w:val="16"/>
                <w:szCs w:val="16"/>
              </w:rPr>
            </w:pPr>
          </w:p>
        </w:tc>
        <w:tc>
          <w:tcPr>
            <w:tcW w:w="1620" w:type="dxa"/>
          </w:tcPr>
          <w:p w:rsidR="00951E30" w:rsidRPr="00B43F9E" w:rsidRDefault="00951E30" w:rsidP="00951E30">
            <w:pPr>
              <w:ind w:left="108"/>
              <w:rPr>
                <w:rFonts w:ascii="Palatino Linotype" w:hAnsi="Palatino Linotype"/>
                <w:sz w:val="16"/>
                <w:szCs w:val="16"/>
              </w:rPr>
            </w:pPr>
          </w:p>
        </w:tc>
        <w:tc>
          <w:tcPr>
            <w:tcW w:w="936" w:type="dxa"/>
          </w:tcPr>
          <w:p w:rsidR="00951E30" w:rsidRPr="00B43F9E" w:rsidRDefault="00951E30" w:rsidP="00951E30">
            <w:pPr>
              <w:jc w:val="center"/>
              <w:rPr>
                <w:rFonts w:ascii="Palatino Linotype" w:hAnsi="Palatino Linotype"/>
                <w:sz w:val="16"/>
                <w:szCs w:val="16"/>
              </w:rPr>
            </w:pPr>
          </w:p>
        </w:tc>
        <w:tc>
          <w:tcPr>
            <w:tcW w:w="864" w:type="dxa"/>
          </w:tcPr>
          <w:p w:rsidR="00951E30" w:rsidRPr="00B43F9E" w:rsidRDefault="00951E30" w:rsidP="00951E30">
            <w:pPr>
              <w:rPr>
                <w:rFonts w:ascii="Palatino Linotype" w:hAnsi="Palatino Linotype"/>
                <w:sz w:val="16"/>
                <w:szCs w:val="16"/>
              </w:rPr>
            </w:pPr>
          </w:p>
        </w:tc>
        <w:tc>
          <w:tcPr>
            <w:tcW w:w="1152" w:type="dxa"/>
          </w:tcPr>
          <w:p w:rsidR="00951E30" w:rsidRPr="00B43F9E" w:rsidRDefault="00951E30" w:rsidP="00951E30">
            <w:pPr>
              <w:rPr>
                <w:rFonts w:ascii="Palatino Linotype" w:hAnsi="Palatino Linotype"/>
                <w:sz w:val="16"/>
                <w:szCs w:val="16"/>
              </w:rPr>
            </w:pPr>
          </w:p>
        </w:tc>
        <w:tc>
          <w:tcPr>
            <w:cnfStyle w:val="000100000000" w:firstRow="0" w:lastRow="0" w:firstColumn="0" w:lastColumn="1" w:oddVBand="0" w:evenVBand="0" w:oddHBand="0" w:evenHBand="0" w:firstRowFirstColumn="0" w:firstRowLastColumn="0" w:lastRowFirstColumn="0" w:lastRowLastColumn="0"/>
            <w:tcW w:w="792" w:type="dxa"/>
          </w:tcPr>
          <w:p w:rsidR="00951E30" w:rsidRPr="00B43F9E" w:rsidRDefault="00951E30" w:rsidP="00951E30">
            <w:pPr>
              <w:jc w:val="center"/>
              <w:rPr>
                <w:rFonts w:ascii="Palatino Linotype" w:hAnsi="Palatino Linotype"/>
                <w:b w:val="0"/>
                <w:sz w:val="16"/>
                <w:szCs w:val="16"/>
              </w:rPr>
            </w:pPr>
          </w:p>
        </w:tc>
      </w:tr>
      <w:tr w:rsidR="00951E30" w:rsidRPr="00B43F9E">
        <w:tc>
          <w:tcPr>
            <w:tcW w:w="540"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2.1</w:t>
            </w:r>
          </w:p>
        </w:tc>
        <w:tc>
          <w:tcPr>
            <w:tcW w:w="1620" w:type="dxa"/>
          </w:tcPr>
          <w:p w:rsidR="00951E30" w:rsidRPr="00B43F9E" w:rsidRDefault="00951E30" w:rsidP="00951E30">
            <w:pPr>
              <w:ind w:left="216"/>
              <w:rPr>
                <w:rFonts w:ascii="Palatino Linotype" w:hAnsi="Palatino Linotype"/>
                <w:sz w:val="16"/>
                <w:szCs w:val="16"/>
              </w:rPr>
            </w:pPr>
            <w:r w:rsidRPr="00B43F9E">
              <w:rPr>
                <w:rFonts w:ascii="Palatino Linotype" w:hAnsi="Palatino Linotype"/>
                <w:sz w:val="16"/>
                <w:szCs w:val="16"/>
              </w:rPr>
              <w:t xml:space="preserve">Research A/D </w:t>
            </w:r>
            <w:r w:rsidR="00162A87">
              <w:rPr>
                <w:rFonts w:ascii="Palatino Linotype" w:hAnsi="Palatino Linotype"/>
                <w:sz w:val="16"/>
                <w:szCs w:val="16"/>
              </w:rPr>
              <w:t>C</w:t>
            </w:r>
            <w:r w:rsidR="00162A87" w:rsidRPr="00B43F9E">
              <w:rPr>
                <w:rFonts w:ascii="Palatino Linotype" w:hAnsi="Palatino Linotype"/>
                <w:sz w:val="16"/>
                <w:szCs w:val="16"/>
              </w:rPr>
              <w:t>o</w:t>
            </w:r>
            <w:r w:rsidR="00162A87" w:rsidRPr="00B43F9E">
              <w:rPr>
                <w:rFonts w:ascii="Palatino Linotype" w:hAnsi="Palatino Linotype"/>
                <w:sz w:val="16"/>
                <w:szCs w:val="16"/>
              </w:rPr>
              <w:t>n</w:t>
            </w:r>
            <w:r w:rsidR="00162A87" w:rsidRPr="00B43F9E">
              <w:rPr>
                <w:rFonts w:ascii="Palatino Linotype" w:hAnsi="Palatino Linotype"/>
                <w:sz w:val="16"/>
                <w:szCs w:val="16"/>
              </w:rPr>
              <w:t>verters</w:t>
            </w:r>
          </w:p>
        </w:tc>
        <w:tc>
          <w:tcPr>
            <w:tcW w:w="1332"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Make sele</w:t>
            </w:r>
            <w:r w:rsidRPr="00B43F9E">
              <w:rPr>
                <w:rFonts w:ascii="Palatino Linotype" w:hAnsi="Palatino Linotype"/>
                <w:sz w:val="16"/>
                <w:szCs w:val="16"/>
              </w:rPr>
              <w:t>c</w:t>
            </w:r>
            <w:r w:rsidRPr="00B43F9E">
              <w:rPr>
                <w:rFonts w:ascii="Palatino Linotype" w:hAnsi="Palatino Linotype"/>
                <w:sz w:val="16"/>
                <w:szCs w:val="16"/>
              </w:rPr>
              <w:t>tion of A/D co</w:t>
            </w:r>
            <w:r w:rsidRPr="00B43F9E">
              <w:rPr>
                <w:rFonts w:ascii="Palatino Linotype" w:hAnsi="Palatino Linotype"/>
                <w:sz w:val="16"/>
                <w:szCs w:val="16"/>
              </w:rPr>
              <w:t>n</w:t>
            </w:r>
            <w:r w:rsidRPr="00B43F9E">
              <w:rPr>
                <w:rFonts w:ascii="Palatino Linotype" w:hAnsi="Palatino Linotype"/>
                <w:sz w:val="16"/>
                <w:szCs w:val="16"/>
              </w:rPr>
              <w:t>verter.</w:t>
            </w:r>
          </w:p>
        </w:tc>
        <w:tc>
          <w:tcPr>
            <w:tcW w:w="1620"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Identify types, cost, and</w:t>
            </w:r>
            <w:r>
              <w:rPr>
                <w:rFonts w:ascii="Palatino Linotype" w:hAnsi="Palatino Linotype"/>
                <w:sz w:val="16"/>
                <w:szCs w:val="16"/>
              </w:rPr>
              <w:t xml:space="preserve"> </w:t>
            </w:r>
            <w:r w:rsidRPr="00B43F9E">
              <w:rPr>
                <w:rFonts w:ascii="Palatino Linotype" w:hAnsi="Palatino Linotype"/>
                <w:sz w:val="16"/>
                <w:szCs w:val="16"/>
              </w:rPr>
              <w:t>perfor</w:t>
            </w:r>
            <w:r w:rsidRPr="00B43F9E">
              <w:rPr>
                <w:rFonts w:ascii="Palatino Linotype" w:hAnsi="Palatino Linotype"/>
                <w:sz w:val="16"/>
                <w:szCs w:val="16"/>
              </w:rPr>
              <w:t>m</w:t>
            </w:r>
            <w:r w:rsidRPr="00B43F9E">
              <w:rPr>
                <w:rFonts w:ascii="Palatino Linotype" w:hAnsi="Palatino Linotype"/>
                <w:sz w:val="16"/>
                <w:szCs w:val="16"/>
              </w:rPr>
              <w:t>ance</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Identify two p</w:t>
            </w:r>
            <w:r w:rsidRPr="00B43F9E">
              <w:rPr>
                <w:rFonts w:ascii="Palatino Linotype" w:hAnsi="Palatino Linotype"/>
                <w:sz w:val="16"/>
                <w:szCs w:val="16"/>
              </w:rPr>
              <w:t>o</w:t>
            </w:r>
            <w:r w:rsidRPr="00B43F9E">
              <w:rPr>
                <w:rFonts w:ascii="Palatino Linotype" w:hAnsi="Palatino Linotype"/>
                <w:sz w:val="16"/>
                <w:szCs w:val="16"/>
              </w:rPr>
              <w:t>tential conver</w:t>
            </w:r>
            <w:r w:rsidRPr="00B43F9E">
              <w:rPr>
                <w:rFonts w:ascii="Palatino Linotype" w:hAnsi="Palatino Linotype"/>
                <w:sz w:val="16"/>
                <w:szCs w:val="16"/>
              </w:rPr>
              <w:t>t</w:t>
            </w:r>
            <w:r w:rsidRPr="00B43F9E">
              <w:rPr>
                <w:rFonts w:ascii="Palatino Linotype" w:hAnsi="Palatino Linotype"/>
                <w:sz w:val="16"/>
                <w:szCs w:val="16"/>
              </w:rPr>
              <w:t>ers for pu</w:t>
            </w:r>
            <w:r w:rsidRPr="00B43F9E">
              <w:rPr>
                <w:rFonts w:ascii="Palatino Linotype" w:hAnsi="Palatino Linotype"/>
                <w:sz w:val="16"/>
                <w:szCs w:val="16"/>
              </w:rPr>
              <w:t>r</w:t>
            </w:r>
            <w:r w:rsidRPr="00B43F9E">
              <w:rPr>
                <w:rFonts w:ascii="Palatino Linotype" w:hAnsi="Palatino Linotype"/>
                <w:sz w:val="16"/>
                <w:szCs w:val="16"/>
              </w:rPr>
              <w:t>chase</w:t>
            </w:r>
          </w:p>
        </w:tc>
        <w:tc>
          <w:tcPr>
            <w:tcW w:w="936"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1</w:t>
            </w:r>
          </w:p>
        </w:tc>
        <w:tc>
          <w:tcPr>
            <w:tcW w:w="864"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Alex</w:t>
            </w:r>
          </w:p>
        </w:tc>
        <w:tc>
          <w:tcPr>
            <w:tcW w:w="1152"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Internet</w:t>
            </w:r>
          </w:p>
        </w:tc>
        <w:tc>
          <w:tcPr>
            <w:cnfStyle w:val="000100000000" w:firstRow="0" w:lastRow="0" w:firstColumn="0" w:lastColumn="1" w:oddVBand="0" w:evenVBand="0" w:oddHBand="0" w:evenHBand="0" w:firstRowFirstColumn="0" w:firstRowLastColumn="0" w:lastRowFirstColumn="0" w:lastRowLastColumn="0"/>
            <w:tcW w:w="792" w:type="dxa"/>
          </w:tcPr>
          <w:p w:rsidR="00951E30" w:rsidRPr="00B43F9E" w:rsidRDefault="00951E30" w:rsidP="00951E30">
            <w:pPr>
              <w:jc w:val="center"/>
              <w:rPr>
                <w:rFonts w:ascii="Palatino Linotype" w:hAnsi="Palatino Linotype"/>
                <w:sz w:val="16"/>
                <w:szCs w:val="16"/>
              </w:rPr>
            </w:pPr>
          </w:p>
        </w:tc>
      </w:tr>
      <w:tr w:rsidR="00951E30" w:rsidRPr="00B43F9E">
        <w:tc>
          <w:tcPr>
            <w:tcW w:w="540"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2.2</w:t>
            </w:r>
          </w:p>
        </w:tc>
        <w:tc>
          <w:tcPr>
            <w:tcW w:w="1620" w:type="dxa"/>
          </w:tcPr>
          <w:p w:rsidR="00951E30" w:rsidRDefault="00951E30" w:rsidP="00951E30">
            <w:pPr>
              <w:ind w:left="216"/>
              <w:rPr>
                <w:rFonts w:ascii="Palatino Linotype" w:hAnsi="Palatino Linotype"/>
                <w:sz w:val="16"/>
                <w:szCs w:val="16"/>
              </w:rPr>
            </w:pPr>
            <w:r w:rsidRPr="00B43F9E">
              <w:rPr>
                <w:rFonts w:ascii="Palatino Linotype" w:hAnsi="Palatino Linotype"/>
                <w:sz w:val="16"/>
                <w:szCs w:val="16"/>
              </w:rPr>
              <w:t xml:space="preserve">Complete </w:t>
            </w:r>
          </w:p>
          <w:p w:rsidR="00951E30" w:rsidRPr="00B43F9E" w:rsidRDefault="00162A87" w:rsidP="00951E30">
            <w:pPr>
              <w:ind w:left="216"/>
              <w:rPr>
                <w:rFonts w:ascii="Palatino Linotype" w:hAnsi="Palatino Linotype"/>
                <w:sz w:val="16"/>
                <w:szCs w:val="16"/>
              </w:rPr>
            </w:pPr>
            <w:r w:rsidRPr="00B43F9E">
              <w:rPr>
                <w:rFonts w:ascii="Palatino Linotype" w:hAnsi="Palatino Linotype"/>
                <w:sz w:val="16"/>
                <w:szCs w:val="16"/>
              </w:rPr>
              <w:t xml:space="preserve">Hardware </w:t>
            </w:r>
            <w:r>
              <w:rPr>
                <w:rFonts w:ascii="Palatino Linotype" w:hAnsi="Palatino Linotype"/>
                <w:sz w:val="16"/>
                <w:szCs w:val="16"/>
              </w:rPr>
              <w:t xml:space="preserve">      </w:t>
            </w:r>
            <w:r w:rsidRPr="00B43F9E">
              <w:rPr>
                <w:rFonts w:ascii="Palatino Linotype" w:hAnsi="Palatino Linotype"/>
                <w:sz w:val="16"/>
                <w:szCs w:val="16"/>
              </w:rPr>
              <w:t>Design</w:t>
            </w:r>
          </w:p>
        </w:tc>
        <w:tc>
          <w:tcPr>
            <w:tcW w:w="1332" w:type="dxa"/>
          </w:tcPr>
          <w:p w:rsidR="00951E30" w:rsidRDefault="00951E30" w:rsidP="00951E30">
            <w:pPr>
              <w:rPr>
                <w:rFonts w:ascii="Palatino Linotype" w:hAnsi="Palatino Linotype"/>
                <w:sz w:val="16"/>
                <w:szCs w:val="16"/>
              </w:rPr>
            </w:pPr>
            <w:r w:rsidRPr="00B43F9E">
              <w:rPr>
                <w:rFonts w:ascii="Palatino Linotype" w:hAnsi="Palatino Linotype"/>
                <w:sz w:val="16"/>
                <w:szCs w:val="16"/>
              </w:rPr>
              <w:t xml:space="preserve">Design </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conve</w:t>
            </w:r>
            <w:r w:rsidRPr="00B43F9E">
              <w:rPr>
                <w:rFonts w:ascii="Palatino Linotype" w:hAnsi="Palatino Linotype"/>
                <w:sz w:val="16"/>
                <w:szCs w:val="16"/>
              </w:rPr>
              <w:t>r</w:t>
            </w:r>
            <w:r w:rsidRPr="00B43F9E">
              <w:rPr>
                <w:rFonts w:ascii="Palatino Linotype" w:hAnsi="Palatino Linotype"/>
                <w:sz w:val="16"/>
                <w:szCs w:val="16"/>
              </w:rPr>
              <w:t>sion hardware.</w:t>
            </w:r>
          </w:p>
        </w:tc>
        <w:tc>
          <w:tcPr>
            <w:tcW w:w="1620"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Circuit schematic</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Simulation verif</w:t>
            </w:r>
            <w:r w:rsidRPr="00B43F9E">
              <w:rPr>
                <w:rFonts w:ascii="Palatino Linotype" w:hAnsi="Palatino Linotype"/>
                <w:sz w:val="16"/>
                <w:szCs w:val="16"/>
              </w:rPr>
              <w:t>i</w:t>
            </w:r>
            <w:r w:rsidRPr="00B43F9E">
              <w:rPr>
                <w:rFonts w:ascii="Palatino Linotype" w:hAnsi="Palatino Linotype"/>
                <w:sz w:val="16"/>
                <w:szCs w:val="16"/>
              </w:rPr>
              <w:t>cation</w:t>
            </w:r>
          </w:p>
        </w:tc>
        <w:tc>
          <w:tcPr>
            <w:tcW w:w="936"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7</w:t>
            </w:r>
          </w:p>
        </w:tc>
        <w:tc>
          <w:tcPr>
            <w:tcW w:w="864"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 xml:space="preserve">Ryan </w:t>
            </w:r>
            <w:r w:rsidR="00832065">
              <w:rPr>
                <w:rFonts w:ascii="Palatino Linotype" w:hAnsi="Palatino Linotype"/>
                <w:sz w:val="16"/>
                <w:szCs w:val="16"/>
              </w:rPr>
              <w:t>(1)</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 xml:space="preserve">Alex </w:t>
            </w:r>
            <w:r w:rsidR="00832065">
              <w:rPr>
                <w:rFonts w:ascii="Palatino Linotype" w:hAnsi="Palatino Linotype"/>
                <w:sz w:val="16"/>
                <w:szCs w:val="16"/>
              </w:rPr>
              <w:t>(2)</w:t>
            </w:r>
          </w:p>
        </w:tc>
        <w:tc>
          <w:tcPr>
            <w:tcW w:w="1152"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Digital    </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circuit</w:t>
            </w:r>
            <w:r w:rsidR="004168EB">
              <w:rPr>
                <w:rFonts w:ascii="Palatino Linotype" w:hAnsi="Palatino Linotype"/>
                <w:sz w:val="16"/>
                <w:szCs w:val="16"/>
              </w:rPr>
              <w:t xml:space="preserve"> </w:t>
            </w:r>
            <w:r w:rsidRPr="00B43F9E">
              <w:rPr>
                <w:rFonts w:ascii="Palatino Linotype" w:hAnsi="Palatino Linotype"/>
                <w:sz w:val="16"/>
                <w:szCs w:val="16"/>
              </w:rPr>
              <w:t>sim</w:t>
            </w:r>
            <w:r w:rsidRPr="00B43F9E">
              <w:rPr>
                <w:rFonts w:ascii="Palatino Linotype" w:hAnsi="Palatino Linotype"/>
                <w:sz w:val="16"/>
                <w:szCs w:val="16"/>
              </w:rPr>
              <w:t>u</w:t>
            </w:r>
            <w:r w:rsidRPr="00B43F9E">
              <w:rPr>
                <w:rFonts w:ascii="Palatino Linotype" w:hAnsi="Palatino Linotype"/>
                <w:sz w:val="16"/>
                <w:szCs w:val="16"/>
              </w:rPr>
              <w:t>lator</w:t>
            </w:r>
          </w:p>
        </w:tc>
        <w:tc>
          <w:tcPr>
            <w:cnfStyle w:val="000100000000" w:firstRow="0" w:lastRow="0" w:firstColumn="0" w:lastColumn="1" w:oddVBand="0" w:evenVBand="0" w:oddHBand="0" w:evenHBand="0" w:firstRowFirstColumn="0" w:firstRowLastColumn="0" w:lastRowFirstColumn="0" w:lastRowLastColumn="0"/>
            <w:tcW w:w="792" w:type="dxa"/>
          </w:tcPr>
          <w:p w:rsidR="00951E30" w:rsidRPr="00B43F9E" w:rsidRDefault="00951E30" w:rsidP="00951E30">
            <w:pPr>
              <w:jc w:val="center"/>
              <w:rPr>
                <w:rFonts w:ascii="Palatino Linotype" w:hAnsi="Palatino Linotype"/>
                <w:b w:val="0"/>
                <w:sz w:val="16"/>
                <w:szCs w:val="16"/>
              </w:rPr>
            </w:pPr>
            <w:r w:rsidRPr="00B43F9E">
              <w:rPr>
                <w:rFonts w:ascii="Palatino Linotype" w:hAnsi="Palatino Linotype"/>
                <w:b w:val="0"/>
                <w:sz w:val="16"/>
                <w:szCs w:val="16"/>
              </w:rPr>
              <w:t>2.1</w:t>
            </w:r>
          </w:p>
        </w:tc>
      </w:tr>
      <w:tr w:rsidR="00951E30" w:rsidRPr="00B43F9E">
        <w:tc>
          <w:tcPr>
            <w:tcW w:w="540"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2.3</w:t>
            </w:r>
          </w:p>
        </w:tc>
        <w:tc>
          <w:tcPr>
            <w:tcW w:w="1620" w:type="dxa"/>
          </w:tcPr>
          <w:p w:rsidR="00951E30" w:rsidRDefault="00951E30" w:rsidP="00951E30">
            <w:pPr>
              <w:ind w:left="216"/>
              <w:rPr>
                <w:rFonts w:ascii="Palatino Linotype" w:hAnsi="Palatino Linotype"/>
                <w:sz w:val="16"/>
                <w:szCs w:val="16"/>
              </w:rPr>
            </w:pPr>
            <w:r w:rsidRPr="00B43F9E">
              <w:rPr>
                <w:rFonts w:ascii="Palatino Linotype" w:hAnsi="Palatino Linotype"/>
                <w:sz w:val="16"/>
                <w:szCs w:val="16"/>
              </w:rPr>
              <w:t xml:space="preserve">Purchase LED </w:t>
            </w:r>
            <w:r w:rsidR="00162A87">
              <w:rPr>
                <w:rFonts w:ascii="Palatino Linotype" w:hAnsi="Palatino Linotype"/>
                <w:sz w:val="16"/>
                <w:szCs w:val="16"/>
              </w:rPr>
              <w:t>&amp;</w:t>
            </w:r>
            <w:r w:rsidR="00162A87" w:rsidRPr="00B43F9E">
              <w:rPr>
                <w:rFonts w:ascii="Palatino Linotype" w:hAnsi="Palatino Linotype"/>
                <w:sz w:val="16"/>
                <w:szCs w:val="16"/>
              </w:rPr>
              <w:t xml:space="preserve"> </w:t>
            </w:r>
            <w:r w:rsidRPr="00B43F9E">
              <w:rPr>
                <w:rFonts w:ascii="Palatino Linotype" w:hAnsi="Palatino Linotype"/>
                <w:sz w:val="16"/>
                <w:szCs w:val="16"/>
              </w:rPr>
              <w:t xml:space="preserve">Driver </w:t>
            </w:r>
          </w:p>
          <w:p w:rsidR="00951E30" w:rsidRPr="00B43F9E" w:rsidRDefault="00162A87" w:rsidP="00951E30">
            <w:pPr>
              <w:ind w:left="216"/>
              <w:rPr>
                <w:rFonts w:ascii="Palatino Linotype" w:hAnsi="Palatino Linotype"/>
                <w:sz w:val="16"/>
                <w:szCs w:val="16"/>
              </w:rPr>
            </w:pPr>
            <w:r>
              <w:rPr>
                <w:rFonts w:ascii="Palatino Linotype" w:hAnsi="Palatino Linotype"/>
                <w:sz w:val="16"/>
                <w:szCs w:val="16"/>
              </w:rPr>
              <w:t>C</w:t>
            </w:r>
            <w:r w:rsidR="00951E30" w:rsidRPr="00B43F9E">
              <w:rPr>
                <w:rFonts w:ascii="Palatino Linotype" w:hAnsi="Palatino Linotype"/>
                <w:sz w:val="16"/>
                <w:szCs w:val="16"/>
              </w:rPr>
              <w:t>o</w:t>
            </w:r>
            <w:r w:rsidR="00951E30" w:rsidRPr="00B43F9E">
              <w:rPr>
                <w:rFonts w:ascii="Palatino Linotype" w:hAnsi="Palatino Linotype"/>
                <w:sz w:val="16"/>
                <w:szCs w:val="16"/>
              </w:rPr>
              <w:t>m</w:t>
            </w:r>
            <w:r w:rsidR="00951E30" w:rsidRPr="00B43F9E">
              <w:rPr>
                <w:rFonts w:ascii="Palatino Linotype" w:hAnsi="Palatino Linotype"/>
                <w:sz w:val="16"/>
                <w:szCs w:val="16"/>
              </w:rPr>
              <w:t>ponents</w:t>
            </w:r>
          </w:p>
        </w:tc>
        <w:tc>
          <w:tcPr>
            <w:tcW w:w="1332" w:type="dxa"/>
          </w:tcPr>
          <w:p w:rsidR="00951E30" w:rsidRPr="00B43F9E" w:rsidRDefault="00951E30" w:rsidP="00951E30">
            <w:pPr>
              <w:rPr>
                <w:rFonts w:ascii="Palatino Linotype" w:hAnsi="Palatino Linotype"/>
                <w:sz w:val="16"/>
                <w:szCs w:val="16"/>
              </w:rPr>
            </w:pPr>
          </w:p>
        </w:tc>
        <w:tc>
          <w:tcPr>
            <w:tcW w:w="1620"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Identify parts</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Place order</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Receive parts</w:t>
            </w:r>
          </w:p>
        </w:tc>
        <w:tc>
          <w:tcPr>
            <w:tcW w:w="936"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10</w:t>
            </w:r>
          </w:p>
        </w:tc>
        <w:tc>
          <w:tcPr>
            <w:tcW w:w="864" w:type="dxa"/>
          </w:tcPr>
          <w:p w:rsidR="00951E30" w:rsidRPr="00B43F9E" w:rsidRDefault="00951E30" w:rsidP="00951E30">
            <w:pPr>
              <w:rPr>
                <w:rFonts w:ascii="Palatino Linotype" w:hAnsi="Palatino Linotype"/>
                <w:sz w:val="16"/>
                <w:szCs w:val="16"/>
              </w:rPr>
            </w:pPr>
            <w:r>
              <w:rPr>
                <w:rFonts w:ascii="Palatino Linotype" w:hAnsi="Palatino Linotype"/>
                <w:sz w:val="16"/>
                <w:szCs w:val="16"/>
              </w:rPr>
              <w:t>Rob</w:t>
            </w:r>
          </w:p>
        </w:tc>
        <w:tc>
          <w:tcPr>
            <w:tcW w:w="1152" w:type="dxa"/>
          </w:tcPr>
          <w:p w:rsidR="00951E30" w:rsidRPr="00B43F9E" w:rsidRDefault="00951E30" w:rsidP="00951E30">
            <w:pPr>
              <w:rPr>
                <w:rFonts w:ascii="Palatino Linotype" w:hAnsi="Palatino Linotype"/>
                <w:sz w:val="16"/>
                <w:szCs w:val="16"/>
              </w:rPr>
            </w:pPr>
          </w:p>
        </w:tc>
        <w:tc>
          <w:tcPr>
            <w:cnfStyle w:val="000100000000" w:firstRow="0" w:lastRow="0" w:firstColumn="0" w:lastColumn="1" w:oddVBand="0" w:evenVBand="0" w:oddHBand="0" w:evenHBand="0" w:firstRowFirstColumn="0" w:firstRowLastColumn="0" w:lastRowFirstColumn="0" w:lastRowLastColumn="0"/>
            <w:tcW w:w="792" w:type="dxa"/>
          </w:tcPr>
          <w:p w:rsidR="00951E30" w:rsidRPr="00B43F9E" w:rsidRDefault="00951E30" w:rsidP="00951E30">
            <w:pPr>
              <w:jc w:val="center"/>
              <w:rPr>
                <w:rFonts w:ascii="Palatino Linotype" w:hAnsi="Palatino Linotype"/>
                <w:b w:val="0"/>
                <w:sz w:val="16"/>
                <w:szCs w:val="16"/>
              </w:rPr>
            </w:pPr>
            <w:r w:rsidRPr="00B43F9E">
              <w:rPr>
                <w:rFonts w:ascii="Palatino Linotype" w:hAnsi="Palatino Linotype"/>
                <w:b w:val="0"/>
                <w:sz w:val="16"/>
                <w:szCs w:val="16"/>
              </w:rPr>
              <w:t>2.2</w:t>
            </w:r>
          </w:p>
        </w:tc>
      </w:tr>
      <w:tr w:rsidR="00951E30" w:rsidRPr="00B43F9E">
        <w:tc>
          <w:tcPr>
            <w:tcW w:w="540"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2.4</w:t>
            </w:r>
          </w:p>
        </w:tc>
        <w:tc>
          <w:tcPr>
            <w:tcW w:w="1620" w:type="dxa"/>
          </w:tcPr>
          <w:p w:rsidR="00951E30" w:rsidRPr="00B43F9E" w:rsidRDefault="00951E30" w:rsidP="00951E30">
            <w:pPr>
              <w:ind w:left="216"/>
              <w:rPr>
                <w:rFonts w:ascii="Palatino Linotype" w:hAnsi="Palatino Linotype"/>
                <w:sz w:val="16"/>
                <w:szCs w:val="16"/>
              </w:rPr>
            </w:pPr>
            <w:r w:rsidRPr="00B43F9E">
              <w:rPr>
                <w:rFonts w:ascii="Palatino Linotype" w:hAnsi="Palatino Linotype"/>
                <w:sz w:val="16"/>
                <w:szCs w:val="16"/>
              </w:rPr>
              <w:t xml:space="preserve">Construct </w:t>
            </w:r>
            <w:r w:rsidR="00162A87">
              <w:rPr>
                <w:rFonts w:ascii="Palatino Linotype" w:hAnsi="Palatino Linotype"/>
                <w:sz w:val="16"/>
                <w:szCs w:val="16"/>
              </w:rPr>
              <w:t>&amp;</w:t>
            </w:r>
            <w:r w:rsidR="00162A87" w:rsidRPr="00B43F9E">
              <w:rPr>
                <w:rFonts w:ascii="Palatino Linotype" w:hAnsi="Palatino Linotype"/>
                <w:sz w:val="16"/>
                <w:szCs w:val="16"/>
              </w:rPr>
              <w:t xml:space="preserve"> </w:t>
            </w:r>
            <w:r w:rsidR="00162A87">
              <w:rPr>
                <w:rFonts w:ascii="Palatino Linotype" w:hAnsi="Palatino Linotype"/>
                <w:sz w:val="16"/>
                <w:szCs w:val="16"/>
              </w:rPr>
              <w:t>T</w:t>
            </w:r>
            <w:r w:rsidRPr="00B43F9E">
              <w:rPr>
                <w:rFonts w:ascii="Palatino Linotype" w:hAnsi="Palatino Linotype"/>
                <w:sz w:val="16"/>
                <w:szCs w:val="16"/>
              </w:rPr>
              <w:t>est</w:t>
            </w:r>
          </w:p>
        </w:tc>
        <w:tc>
          <w:tcPr>
            <w:tcW w:w="1332"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t>Test with su</w:t>
            </w:r>
            <w:r w:rsidRPr="00B43F9E">
              <w:rPr>
                <w:rFonts w:ascii="Palatino Linotype" w:hAnsi="Palatino Linotype"/>
                <w:sz w:val="16"/>
                <w:szCs w:val="16"/>
              </w:rPr>
              <w:t>p</w:t>
            </w:r>
            <w:r w:rsidRPr="00B43F9E">
              <w:rPr>
                <w:rFonts w:ascii="Palatino Linotype" w:hAnsi="Palatino Linotype"/>
                <w:sz w:val="16"/>
                <w:szCs w:val="16"/>
              </w:rPr>
              <w:t>ply vol</w:t>
            </w:r>
            <w:r w:rsidRPr="00B43F9E">
              <w:rPr>
                <w:rFonts w:ascii="Palatino Linotype" w:hAnsi="Palatino Linotype"/>
                <w:sz w:val="16"/>
                <w:szCs w:val="16"/>
              </w:rPr>
              <w:t>t</w:t>
            </w:r>
            <w:r w:rsidRPr="00B43F9E">
              <w:rPr>
                <w:rFonts w:ascii="Palatino Linotype" w:hAnsi="Palatino Linotype"/>
                <w:sz w:val="16"/>
                <w:szCs w:val="16"/>
              </w:rPr>
              <w:t xml:space="preserve">age input.  </w:t>
            </w:r>
          </w:p>
        </w:tc>
        <w:tc>
          <w:tcPr>
            <w:tcW w:w="1620"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Test data sho</w:t>
            </w:r>
            <w:r w:rsidRPr="00B43F9E">
              <w:rPr>
                <w:rFonts w:ascii="Palatino Linotype" w:hAnsi="Palatino Linotype"/>
                <w:sz w:val="16"/>
                <w:szCs w:val="16"/>
              </w:rPr>
              <w:t>w</w:t>
            </w:r>
            <w:r>
              <w:rPr>
                <w:rFonts w:ascii="Palatino Linotype" w:hAnsi="Palatino Linotype"/>
                <w:sz w:val="16"/>
                <w:szCs w:val="16"/>
              </w:rPr>
              <w:t xml:space="preserve">ing </w:t>
            </w:r>
            <w:r w:rsidRPr="00B43F9E">
              <w:rPr>
                <w:rFonts w:ascii="Palatino Linotype" w:hAnsi="Palatino Linotype"/>
                <w:sz w:val="16"/>
                <w:szCs w:val="16"/>
              </w:rPr>
              <w:t xml:space="preserve"> digital ou</w:t>
            </w:r>
            <w:r w:rsidRPr="00B43F9E">
              <w:rPr>
                <w:rFonts w:ascii="Palatino Linotype" w:hAnsi="Palatino Linotype"/>
                <w:sz w:val="16"/>
                <w:szCs w:val="16"/>
              </w:rPr>
              <w:t>t</w:t>
            </w:r>
            <w:r>
              <w:rPr>
                <w:rFonts w:ascii="Palatino Linotype" w:hAnsi="Palatino Linotype"/>
                <w:sz w:val="16"/>
                <w:szCs w:val="16"/>
              </w:rPr>
              <w:t xml:space="preserve">put </w:t>
            </w:r>
            <w:r w:rsidRPr="00B43F9E">
              <w:rPr>
                <w:rFonts w:ascii="Palatino Linotype" w:hAnsi="Palatino Linotype"/>
                <w:sz w:val="16"/>
                <w:szCs w:val="16"/>
              </w:rPr>
              <w:t>vs. voltage i</w:t>
            </w:r>
            <w:r w:rsidRPr="00B43F9E">
              <w:rPr>
                <w:rFonts w:ascii="Palatino Linotype" w:hAnsi="Palatino Linotype"/>
                <w:sz w:val="16"/>
                <w:szCs w:val="16"/>
              </w:rPr>
              <w:t>n</w:t>
            </w:r>
            <w:r w:rsidRPr="00B43F9E">
              <w:rPr>
                <w:rFonts w:ascii="Palatino Linotype" w:hAnsi="Palatino Linotype"/>
                <w:sz w:val="16"/>
                <w:szCs w:val="16"/>
              </w:rPr>
              <w:t>put</w:t>
            </w:r>
            <w:r>
              <w:rPr>
                <w:rFonts w:ascii="Palatino Linotype" w:hAnsi="Palatino Linotype"/>
                <w:sz w:val="16"/>
                <w:szCs w:val="16"/>
              </w:rPr>
              <w:t>s</w:t>
            </w:r>
          </w:p>
        </w:tc>
        <w:tc>
          <w:tcPr>
            <w:tcW w:w="936" w:type="dxa"/>
          </w:tcPr>
          <w:p w:rsidR="00951E30" w:rsidRPr="00B43F9E" w:rsidRDefault="00951E30" w:rsidP="00951E30">
            <w:pPr>
              <w:jc w:val="center"/>
              <w:rPr>
                <w:rFonts w:ascii="Palatino Linotype" w:hAnsi="Palatino Linotype"/>
                <w:sz w:val="16"/>
                <w:szCs w:val="16"/>
              </w:rPr>
            </w:pPr>
            <w:r w:rsidRPr="00B43F9E">
              <w:rPr>
                <w:rFonts w:ascii="Palatino Linotype" w:hAnsi="Palatino Linotype"/>
                <w:sz w:val="16"/>
                <w:szCs w:val="16"/>
              </w:rPr>
              <w:t>5</w:t>
            </w:r>
          </w:p>
        </w:tc>
        <w:tc>
          <w:tcPr>
            <w:tcW w:w="864" w:type="dxa"/>
          </w:tcPr>
          <w:p w:rsidR="00951E30" w:rsidRPr="00B43F9E" w:rsidRDefault="00832065" w:rsidP="00951E30">
            <w:pPr>
              <w:rPr>
                <w:rFonts w:ascii="Palatino Linotype" w:hAnsi="Palatino Linotype"/>
                <w:sz w:val="16"/>
                <w:szCs w:val="16"/>
              </w:rPr>
            </w:pPr>
            <w:r>
              <w:rPr>
                <w:rFonts w:ascii="Palatino Linotype" w:hAnsi="Palatino Linotype"/>
                <w:sz w:val="16"/>
                <w:szCs w:val="16"/>
              </w:rPr>
              <w:t>Alex (1)</w:t>
            </w:r>
            <w:r w:rsidR="00951E30" w:rsidRPr="00B43F9E">
              <w:rPr>
                <w:rFonts w:ascii="Palatino Linotype" w:hAnsi="Palatino Linotype"/>
                <w:sz w:val="16"/>
                <w:szCs w:val="16"/>
              </w:rPr>
              <w:t xml:space="preserve"> Ryan </w:t>
            </w:r>
            <w:r>
              <w:rPr>
                <w:rFonts w:ascii="Palatino Linotype" w:hAnsi="Palatino Linotype"/>
                <w:sz w:val="16"/>
                <w:szCs w:val="16"/>
              </w:rPr>
              <w:t>(2)</w:t>
            </w:r>
          </w:p>
        </w:tc>
        <w:tc>
          <w:tcPr>
            <w:tcW w:w="1152" w:type="dxa"/>
          </w:tcPr>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Test bench </w:t>
            </w:r>
          </w:p>
          <w:p w:rsidR="00951E30" w:rsidRPr="00B43F9E" w:rsidRDefault="00951E30" w:rsidP="00951E30">
            <w:pPr>
              <w:rPr>
                <w:rFonts w:ascii="Palatino Linotype" w:hAnsi="Palatino Linotype"/>
                <w:sz w:val="16"/>
                <w:szCs w:val="16"/>
              </w:rPr>
            </w:pPr>
            <w:r w:rsidRPr="00B43F9E">
              <w:rPr>
                <w:rFonts w:ascii="Palatino Linotype" w:hAnsi="Palatino Linotype"/>
                <w:sz w:val="16"/>
                <w:szCs w:val="16"/>
              </w:rPr>
              <w:sym w:font="Symbol" w:char="F0B7"/>
            </w:r>
            <w:r w:rsidRPr="00B43F9E">
              <w:rPr>
                <w:rFonts w:ascii="Palatino Linotype" w:hAnsi="Palatino Linotype"/>
                <w:sz w:val="16"/>
                <w:szCs w:val="16"/>
              </w:rPr>
              <w:t xml:space="preserve">  </w:t>
            </w:r>
            <w:r>
              <w:rPr>
                <w:rFonts w:ascii="Palatino Linotype" w:hAnsi="Palatino Linotype"/>
                <w:sz w:val="16"/>
                <w:szCs w:val="16"/>
              </w:rPr>
              <w:t>L</w:t>
            </w:r>
            <w:r w:rsidRPr="00B43F9E">
              <w:rPr>
                <w:rFonts w:ascii="Palatino Linotype" w:hAnsi="Palatino Linotype"/>
                <w:sz w:val="16"/>
                <w:szCs w:val="16"/>
              </w:rPr>
              <w:t>ogic analyzer</w:t>
            </w:r>
          </w:p>
        </w:tc>
        <w:tc>
          <w:tcPr>
            <w:cnfStyle w:val="000100000000" w:firstRow="0" w:lastRow="0" w:firstColumn="0" w:lastColumn="1" w:oddVBand="0" w:evenVBand="0" w:oddHBand="0" w:evenHBand="0" w:firstRowFirstColumn="0" w:firstRowLastColumn="0" w:lastRowFirstColumn="0" w:lastRowLastColumn="0"/>
            <w:tcW w:w="792" w:type="dxa"/>
          </w:tcPr>
          <w:p w:rsidR="00951E30" w:rsidRPr="00B43F9E" w:rsidRDefault="00951E30" w:rsidP="00951E30">
            <w:pPr>
              <w:jc w:val="center"/>
              <w:rPr>
                <w:rFonts w:ascii="Palatino Linotype" w:hAnsi="Palatino Linotype"/>
                <w:b w:val="0"/>
                <w:sz w:val="16"/>
                <w:szCs w:val="16"/>
              </w:rPr>
            </w:pPr>
            <w:r w:rsidRPr="00B43F9E">
              <w:rPr>
                <w:rFonts w:ascii="Palatino Linotype" w:hAnsi="Palatino Linotype"/>
                <w:b w:val="0"/>
                <w:sz w:val="16"/>
                <w:szCs w:val="16"/>
              </w:rPr>
              <w:t>2.3</w:t>
            </w:r>
          </w:p>
        </w:tc>
      </w:tr>
      <w:tr w:rsidR="00951E30" w:rsidRPr="00B43F9E">
        <w:trPr>
          <w:cnfStyle w:val="010000000000" w:firstRow="0" w:lastRow="1" w:firstColumn="0" w:lastColumn="0" w:oddVBand="0" w:evenVBand="0" w:oddHBand="0" w:evenHBand="0" w:firstRowFirstColumn="0" w:firstRowLastColumn="0" w:lastRowFirstColumn="0" w:lastRowLastColumn="0"/>
        </w:trPr>
        <w:tc>
          <w:tcPr>
            <w:tcW w:w="540" w:type="dxa"/>
          </w:tcPr>
          <w:p w:rsidR="00951E30" w:rsidRPr="00B43F9E" w:rsidRDefault="00951E30" w:rsidP="00951E30">
            <w:pPr>
              <w:jc w:val="center"/>
              <w:rPr>
                <w:rFonts w:ascii="Palatino Linotype" w:hAnsi="Palatino Linotype"/>
                <w:b w:val="0"/>
                <w:sz w:val="16"/>
                <w:szCs w:val="16"/>
              </w:rPr>
            </w:pPr>
            <w:r w:rsidRPr="00B43F9E">
              <w:rPr>
                <w:rFonts w:ascii="Palatino Linotype" w:hAnsi="Palatino Linotype"/>
                <w:b w:val="0"/>
                <w:sz w:val="16"/>
                <w:szCs w:val="16"/>
              </w:rPr>
              <w:t>3</w:t>
            </w:r>
          </w:p>
        </w:tc>
        <w:tc>
          <w:tcPr>
            <w:tcW w:w="1620" w:type="dxa"/>
          </w:tcPr>
          <w:p w:rsidR="00951E30" w:rsidRPr="00951E30" w:rsidRDefault="00951E30" w:rsidP="00951E30">
            <w:pPr>
              <w:rPr>
                <w:rFonts w:ascii="Palatino Linotype" w:hAnsi="Palatino Linotype"/>
                <w:b w:val="0"/>
                <w:sz w:val="16"/>
                <w:szCs w:val="16"/>
              </w:rPr>
            </w:pPr>
            <w:r w:rsidRPr="00951E30">
              <w:rPr>
                <w:rFonts w:ascii="Palatino Linotype" w:hAnsi="Palatino Linotype"/>
                <w:b w:val="0"/>
                <w:sz w:val="16"/>
                <w:szCs w:val="16"/>
              </w:rPr>
              <w:t>System Integr</w:t>
            </w:r>
            <w:r w:rsidRPr="00951E30">
              <w:rPr>
                <w:rFonts w:ascii="Palatino Linotype" w:hAnsi="Palatino Linotype"/>
                <w:b w:val="0"/>
                <w:sz w:val="16"/>
                <w:szCs w:val="16"/>
              </w:rPr>
              <w:t>a</w:t>
            </w:r>
            <w:r w:rsidRPr="00951E30">
              <w:rPr>
                <w:rFonts w:ascii="Palatino Linotype" w:hAnsi="Palatino Linotype"/>
                <w:b w:val="0"/>
                <w:sz w:val="16"/>
                <w:szCs w:val="16"/>
              </w:rPr>
              <w:t xml:space="preserve">tion </w:t>
            </w:r>
            <w:r w:rsidR="00162A87">
              <w:rPr>
                <w:rFonts w:ascii="Palatino Linotype" w:hAnsi="Palatino Linotype"/>
                <w:b w:val="0"/>
                <w:sz w:val="16"/>
                <w:szCs w:val="16"/>
              </w:rPr>
              <w:t>&amp;</w:t>
            </w:r>
            <w:r w:rsidR="00162A87" w:rsidRPr="00951E30">
              <w:rPr>
                <w:rFonts w:ascii="Palatino Linotype" w:hAnsi="Palatino Linotype"/>
                <w:b w:val="0"/>
                <w:sz w:val="16"/>
                <w:szCs w:val="16"/>
              </w:rPr>
              <w:t xml:space="preserve"> </w:t>
            </w:r>
            <w:r w:rsidRPr="00951E30">
              <w:rPr>
                <w:rFonts w:ascii="Palatino Linotype" w:hAnsi="Palatino Linotype"/>
                <w:b w:val="0"/>
                <w:sz w:val="16"/>
                <w:szCs w:val="16"/>
              </w:rPr>
              <w:t>Test</w:t>
            </w:r>
          </w:p>
        </w:tc>
        <w:tc>
          <w:tcPr>
            <w:tcW w:w="1332" w:type="dxa"/>
          </w:tcPr>
          <w:p w:rsidR="00951E30" w:rsidRDefault="00951E30" w:rsidP="00951E30">
            <w:pPr>
              <w:rPr>
                <w:rFonts w:ascii="Palatino Linotype" w:hAnsi="Palatino Linotype"/>
                <w:b w:val="0"/>
                <w:sz w:val="16"/>
                <w:szCs w:val="16"/>
              </w:rPr>
            </w:pPr>
            <w:r w:rsidRPr="00B43F9E">
              <w:rPr>
                <w:rFonts w:ascii="Palatino Linotype" w:hAnsi="Palatino Linotype"/>
                <w:b w:val="0"/>
                <w:sz w:val="16"/>
                <w:szCs w:val="16"/>
              </w:rPr>
              <w:t xml:space="preserve">Complete </w:t>
            </w:r>
          </w:p>
          <w:p w:rsidR="00951E30" w:rsidRPr="00B43F9E" w:rsidRDefault="00951E30" w:rsidP="00951E30">
            <w:pPr>
              <w:rPr>
                <w:rFonts w:ascii="Palatino Linotype" w:hAnsi="Palatino Linotype"/>
                <w:b w:val="0"/>
                <w:sz w:val="16"/>
                <w:szCs w:val="16"/>
              </w:rPr>
            </w:pPr>
            <w:r w:rsidRPr="00B43F9E">
              <w:rPr>
                <w:rFonts w:ascii="Palatino Linotype" w:hAnsi="Palatino Linotype"/>
                <w:b w:val="0"/>
                <w:sz w:val="16"/>
                <w:szCs w:val="16"/>
              </w:rPr>
              <w:t>int</w:t>
            </w:r>
            <w:r w:rsidRPr="00B43F9E">
              <w:rPr>
                <w:rFonts w:ascii="Palatino Linotype" w:hAnsi="Palatino Linotype"/>
                <w:b w:val="0"/>
                <w:sz w:val="16"/>
                <w:szCs w:val="16"/>
              </w:rPr>
              <w:t>e</w:t>
            </w:r>
            <w:r w:rsidRPr="00B43F9E">
              <w:rPr>
                <w:rFonts w:ascii="Palatino Linotype" w:hAnsi="Palatino Linotype"/>
                <w:b w:val="0"/>
                <w:sz w:val="16"/>
                <w:szCs w:val="16"/>
              </w:rPr>
              <w:t>gration of front-end and LED driver circuitry.</w:t>
            </w:r>
          </w:p>
        </w:tc>
        <w:tc>
          <w:tcPr>
            <w:tcW w:w="1620" w:type="dxa"/>
          </w:tcPr>
          <w:p w:rsidR="00951E30" w:rsidRPr="00B43F9E" w:rsidRDefault="00951E30" w:rsidP="00951E30">
            <w:pPr>
              <w:rPr>
                <w:rFonts w:ascii="Palatino Linotype" w:hAnsi="Palatino Linotype"/>
                <w:b w:val="0"/>
                <w:sz w:val="16"/>
                <w:szCs w:val="16"/>
              </w:rPr>
            </w:pPr>
            <w:r w:rsidRPr="00B43F9E">
              <w:rPr>
                <w:rFonts w:ascii="Palatino Linotype" w:hAnsi="Palatino Linotype"/>
                <w:b w:val="0"/>
                <w:sz w:val="16"/>
                <w:szCs w:val="16"/>
              </w:rPr>
              <w:sym w:font="Symbol" w:char="F0B7"/>
            </w:r>
            <w:r>
              <w:rPr>
                <w:rFonts w:ascii="Palatino Linotype" w:hAnsi="Palatino Linotype"/>
                <w:b w:val="0"/>
                <w:sz w:val="16"/>
                <w:szCs w:val="16"/>
              </w:rPr>
              <w:t xml:space="preserve"> </w:t>
            </w:r>
            <w:r w:rsidRPr="00B43F9E">
              <w:rPr>
                <w:rFonts w:ascii="Palatino Linotype" w:hAnsi="Palatino Linotype"/>
                <w:b w:val="0"/>
                <w:sz w:val="16"/>
                <w:szCs w:val="16"/>
              </w:rPr>
              <w:t>Test data demo</w:t>
            </w:r>
            <w:r w:rsidRPr="00B43F9E">
              <w:rPr>
                <w:rFonts w:ascii="Palatino Linotype" w:hAnsi="Palatino Linotype"/>
                <w:b w:val="0"/>
                <w:sz w:val="16"/>
                <w:szCs w:val="16"/>
              </w:rPr>
              <w:t>n</w:t>
            </w:r>
            <w:r w:rsidRPr="00B43F9E">
              <w:rPr>
                <w:rFonts w:ascii="Palatino Linotype" w:hAnsi="Palatino Linotype"/>
                <w:b w:val="0"/>
                <w:sz w:val="16"/>
                <w:szCs w:val="16"/>
              </w:rPr>
              <w:t>strating functiona</w:t>
            </w:r>
            <w:r w:rsidRPr="00B43F9E">
              <w:rPr>
                <w:rFonts w:ascii="Palatino Linotype" w:hAnsi="Palatino Linotype"/>
                <w:b w:val="0"/>
                <w:sz w:val="16"/>
                <w:szCs w:val="16"/>
              </w:rPr>
              <w:t>l</w:t>
            </w:r>
            <w:r w:rsidRPr="00B43F9E">
              <w:rPr>
                <w:rFonts w:ascii="Palatino Linotype" w:hAnsi="Palatino Linotype"/>
                <w:b w:val="0"/>
                <w:sz w:val="16"/>
                <w:szCs w:val="16"/>
              </w:rPr>
              <w:t>ity from</w:t>
            </w:r>
            <w:r>
              <w:rPr>
                <w:rFonts w:ascii="Palatino Linotype" w:hAnsi="Palatino Linotype"/>
                <w:b w:val="0"/>
                <w:sz w:val="16"/>
                <w:szCs w:val="16"/>
              </w:rPr>
              <w:t xml:space="preserve"> </w:t>
            </w:r>
            <w:r w:rsidRPr="00B43F9E">
              <w:rPr>
                <w:rFonts w:ascii="Palatino Linotype" w:hAnsi="Palatino Linotype"/>
                <w:b w:val="0"/>
                <w:sz w:val="16"/>
                <w:szCs w:val="16"/>
              </w:rPr>
              <w:t>temp input to  LED ou</w:t>
            </w:r>
            <w:r w:rsidRPr="00B43F9E">
              <w:rPr>
                <w:rFonts w:ascii="Palatino Linotype" w:hAnsi="Palatino Linotype"/>
                <w:b w:val="0"/>
                <w:sz w:val="16"/>
                <w:szCs w:val="16"/>
              </w:rPr>
              <w:t>t</w:t>
            </w:r>
            <w:r w:rsidRPr="00B43F9E">
              <w:rPr>
                <w:rFonts w:ascii="Palatino Linotype" w:hAnsi="Palatino Linotype"/>
                <w:b w:val="0"/>
                <w:sz w:val="16"/>
                <w:szCs w:val="16"/>
              </w:rPr>
              <w:t>put</w:t>
            </w:r>
          </w:p>
          <w:p w:rsidR="00951E30" w:rsidRPr="00B43F9E" w:rsidRDefault="00951E30" w:rsidP="00951E30">
            <w:pPr>
              <w:rPr>
                <w:rFonts w:ascii="Palatino Linotype" w:hAnsi="Palatino Linotype"/>
                <w:b w:val="0"/>
                <w:sz w:val="16"/>
                <w:szCs w:val="16"/>
              </w:rPr>
            </w:pPr>
            <w:r w:rsidRPr="00B43F9E">
              <w:rPr>
                <w:rFonts w:ascii="Palatino Linotype" w:hAnsi="Palatino Linotype"/>
                <w:b w:val="0"/>
                <w:sz w:val="16"/>
                <w:szCs w:val="16"/>
              </w:rPr>
              <w:sym w:font="Symbol" w:char="F0B7"/>
            </w:r>
            <w:r w:rsidRPr="00B43F9E">
              <w:rPr>
                <w:rFonts w:ascii="Palatino Linotype" w:hAnsi="Palatino Linotype"/>
                <w:b w:val="0"/>
                <w:sz w:val="16"/>
                <w:szCs w:val="16"/>
              </w:rPr>
              <w:t xml:space="preserve"> System linearity measurement</w:t>
            </w:r>
          </w:p>
        </w:tc>
        <w:tc>
          <w:tcPr>
            <w:tcW w:w="936" w:type="dxa"/>
          </w:tcPr>
          <w:p w:rsidR="00951E30" w:rsidRPr="00B43F9E" w:rsidRDefault="00951E30" w:rsidP="00951E30">
            <w:pPr>
              <w:jc w:val="center"/>
              <w:rPr>
                <w:rFonts w:ascii="Palatino Linotype" w:hAnsi="Palatino Linotype"/>
                <w:b w:val="0"/>
                <w:sz w:val="16"/>
                <w:szCs w:val="16"/>
              </w:rPr>
            </w:pPr>
            <w:r w:rsidRPr="00B43F9E">
              <w:rPr>
                <w:rFonts w:ascii="Palatino Linotype" w:hAnsi="Palatino Linotype"/>
                <w:b w:val="0"/>
                <w:sz w:val="16"/>
                <w:szCs w:val="16"/>
              </w:rPr>
              <w:t>7</w:t>
            </w:r>
          </w:p>
        </w:tc>
        <w:tc>
          <w:tcPr>
            <w:tcW w:w="864" w:type="dxa"/>
          </w:tcPr>
          <w:p w:rsidR="00951E30" w:rsidRPr="00B43F9E" w:rsidRDefault="00832065" w:rsidP="00951E30">
            <w:pPr>
              <w:rPr>
                <w:rFonts w:ascii="Palatino Linotype" w:hAnsi="Palatino Linotype"/>
                <w:b w:val="0"/>
                <w:sz w:val="16"/>
                <w:szCs w:val="16"/>
              </w:rPr>
            </w:pPr>
            <w:r>
              <w:rPr>
                <w:rFonts w:ascii="Palatino Linotype" w:hAnsi="Palatino Linotype"/>
                <w:b w:val="0"/>
                <w:sz w:val="16"/>
                <w:szCs w:val="16"/>
              </w:rPr>
              <w:t>Alex (1)</w:t>
            </w:r>
          </w:p>
          <w:p w:rsidR="00951E30" w:rsidRPr="00B43F9E" w:rsidRDefault="00951E30" w:rsidP="00951E30">
            <w:pPr>
              <w:rPr>
                <w:rFonts w:ascii="Palatino Linotype" w:hAnsi="Palatino Linotype"/>
                <w:b w:val="0"/>
                <w:sz w:val="16"/>
                <w:szCs w:val="16"/>
              </w:rPr>
            </w:pPr>
            <w:r>
              <w:rPr>
                <w:rFonts w:ascii="Palatino Linotype" w:hAnsi="Palatino Linotype"/>
                <w:b w:val="0"/>
                <w:sz w:val="16"/>
                <w:szCs w:val="16"/>
              </w:rPr>
              <w:t>Rob</w:t>
            </w:r>
            <w:r w:rsidRPr="00B43F9E">
              <w:rPr>
                <w:rFonts w:ascii="Palatino Linotype" w:hAnsi="Palatino Linotype"/>
                <w:b w:val="0"/>
                <w:sz w:val="16"/>
                <w:szCs w:val="16"/>
              </w:rPr>
              <w:t xml:space="preserve"> </w:t>
            </w:r>
            <w:r w:rsidR="00832065">
              <w:rPr>
                <w:rFonts w:ascii="Palatino Linotype" w:hAnsi="Palatino Linotype"/>
                <w:b w:val="0"/>
                <w:sz w:val="16"/>
                <w:szCs w:val="16"/>
              </w:rPr>
              <w:t>(1)</w:t>
            </w:r>
          </w:p>
          <w:p w:rsidR="00951E30" w:rsidRPr="00B43F9E" w:rsidRDefault="00951E30" w:rsidP="00951E30">
            <w:pPr>
              <w:rPr>
                <w:rFonts w:ascii="Palatino Linotype" w:hAnsi="Palatino Linotype"/>
                <w:b w:val="0"/>
                <w:sz w:val="16"/>
                <w:szCs w:val="16"/>
              </w:rPr>
            </w:pPr>
            <w:r>
              <w:rPr>
                <w:rFonts w:ascii="Palatino Linotype" w:hAnsi="Palatino Linotype"/>
                <w:b w:val="0"/>
                <w:sz w:val="16"/>
                <w:szCs w:val="16"/>
              </w:rPr>
              <w:t>Jana</w:t>
            </w:r>
            <w:r w:rsidRPr="00B43F9E">
              <w:rPr>
                <w:rFonts w:ascii="Palatino Linotype" w:hAnsi="Palatino Linotype"/>
                <w:b w:val="0"/>
                <w:sz w:val="16"/>
                <w:szCs w:val="16"/>
              </w:rPr>
              <w:t xml:space="preserve"> </w:t>
            </w:r>
            <w:r w:rsidR="00832065">
              <w:rPr>
                <w:rFonts w:ascii="Palatino Linotype" w:hAnsi="Palatino Linotype"/>
                <w:b w:val="0"/>
                <w:sz w:val="16"/>
                <w:szCs w:val="16"/>
              </w:rPr>
              <w:t>(1)</w:t>
            </w:r>
          </w:p>
          <w:p w:rsidR="00951E30" w:rsidRPr="00B43F9E" w:rsidRDefault="00951E30" w:rsidP="00951E30">
            <w:pPr>
              <w:rPr>
                <w:rFonts w:ascii="Palatino Linotype" w:hAnsi="Palatino Linotype"/>
                <w:b w:val="0"/>
                <w:sz w:val="16"/>
                <w:szCs w:val="16"/>
              </w:rPr>
            </w:pPr>
            <w:r w:rsidRPr="00B43F9E">
              <w:rPr>
                <w:rFonts w:ascii="Palatino Linotype" w:hAnsi="Palatino Linotype"/>
                <w:b w:val="0"/>
                <w:sz w:val="16"/>
                <w:szCs w:val="16"/>
              </w:rPr>
              <w:t xml:space="preserve">Ryan </w:t>
            </w:r>
            <w:r w:rsidR="00832065">
              <w:rPr>
                <w:rFonts w:ascii="Palatino Linotype" w:hAnsi="Palatino Linotype"/>
                <w:b w:val="0"/>
                <w:sz w:val="16"/>
                <w:szCs w:val="16"/>
              </w:rPr>
              <w:t>(1)</w:t>
            </w:r>
          </w:p>
        </w:tc>
        <w:tc>
          <w:tcPr>
            <w:tcW w:w="1152" w:type="dxa"/>
          </w:tcPr>
          <w:p w:rsidR="00951E30" w:rsidRPr="00B43F9E" w:rsidRDefault="00951E30" w:rsidP="00951E30">
            <w:pPr>
              <w:rPr>
                <w:rFonts w:ascii="Palatino Linotype" w:hAnsi="Palatino Linotype"/>
                <w:b w:val="0"/>
                <w:sz w:val="16"/>
                <w:szCs w:val="16"/>
              </w:rPr>
            </w:pPr>
            <w:r w:rsidRPr="00B43F9E">
              <w:rPr>
                <w:rFonts w:ascii="Palatino Linotype" w:hAnsi="Palatino Linotype"/>
                <w:b w:val="0"/>
                <w:sz w:val="16"/>
                <w:szCs w:val="16"/>
              </w:rPr>
              <w:sym w:font="Symbol" w:char="F0B7"/>
            </w:r>
            <w:r w:rsidRPr="00B43F9E">
              <w:rPr>
                <w:rFonts w:ascii="Palatino Linotype" w:hAnsi="Palatino Linotype"/>
                <w:b w:val="0"/>
                <w:sz w:val="16"/>
                <w:szCs w:val="16"/>
              </w:rPr>
              <w:t xml:space="preserve"> Test bench </w:t>
            </w:r>
          </w:p>
          <w:p w:rsidR="00951E30" w:rsidRPr="00B43F9E" w:rsidRDefault="00951E30" w:rsidP="00951E30">
            <w:pPr>
              <w:rPr>
                <w:rFonts w:ascii="Palatino Linotype" w:hAnsi="Palatino Linotype"/>
                <w:b w:val="0"/>
                <w:sz w:val="16"/>
                <w:szCs w:val="16"/>
              </w:rPr>
            </w:pPr>
            <w:r w:rsidRPr="00B43F9E">
              <w:rPr>
                <w:rFonts w:ascii="Palatino Linotype" w:hAnsi="Palatino Linotype"/>
                <w:b w:val="0"/>
                <w:sz w:val="16"/>
                <w:szCs w:val="16"/>
              </w:rPr>
              <w:sym w:font="Symbol" w:char="F0B7"/>
            </w:r>
            <w:r w:rsidRPr="00B43F9E">
              <w:rPr>
                <w:rFonts w:ascii="Palatino Linotype" w:hAnsi="Palatino Linotype"/>
                <w:b w:val="0"/>
                <w:sz w:val="16"/>
                <w:szCs w:val="16"/>
              </w:rPr>
              <w:t xml:space="preserve">  Digital </w:t>
            </w:r>
          </w:p>
          <w:p w:rsidR="00951E30" w:rsidRPr="00B43F9E" w:rsidRDefault="00951E30" w:rsidP="00951E30">
            <w:pPr>
              <w:rPr>
                <w:rFonts w:ascii="Palatino Linotype" w:hAnsi="Palatino Linotype"/>
                <w:b w:val="0"/>
                <w:sz w:val="16"/>
                <w:szCs w:val="16"/>
              </w:rPr>
            </w:pPr>
            <w:r w:rsidRPr="00B43F9E">
              <w:rPr>
                <w:rFonts w:ascii="Palatino Linotype" w:hAnsi="Palatino Linotype"/>
                <w:b w:val="0"/>
                <w:sz w:val="16"/>
                <w:szCs w:val="16"/>
              </w:rPr>
              <w:t>logic an</w:t>
            </w:r>
            <w:r w:rsidRPr="00B43F9E">
              <w:rPr>
                <w:rFonts w:ascii="Palatino Linotype" w:hAnsi="Palatino Linotype"/>
                <w:b w:val="0"/>
                <w:sz w:val="16"/>
                <w:szCs w:val="16"/>
              </w:rPr>
              <w:t>a</w:t>
            </w:r>
            <w:r w:rsidRPr="00B43F9E">
              <w:rPr>
                <w:rFonts w:ascii="Palatino Linotype" w:hAnsi="Palatino Linotype"/>
                <w:b w:val="0"/>
                <w:sz w:val="16"/>
                <w:szCs w:val="16"/>
              </w:rPr>
              <w:t>lyzer</w:t>
            </w:r>
          </w:p>
          <w:p w:rsidR="00951E30" w:rsidRPr="00B43F9E" w:rsidRDefault="00951E30" w:rsidP="00951E30">
            <w:pPr>
              <w:rPr>
                <w:rFonts w:ascii="Palatino Linotype" w:hAnsi="Palatino Linotype"/>
                <w:b w:val="0"/>
                <w:sz w:val="16"/>
                <w:szCs w:val="16"/>
              </w:rPr>
            </w:pPr>
            <w:r w:rsidRPr="00B43F9E">
              <w:rPr>
                <w:rFonts w:ascii="Palatino Linotype" w:hAnsi="Palatino Linotype"/>
                <w:b w:val="0"/>
                <w:sz w:val="16"/>
                <w:szCs w:val="16"/>
              </w:rPr>
              <w:sym w:font="Symbol" w:char="F0B7"/>
            </w:r>
            <w:r w:rsidRPr="00B43F9E">
              <w:rPr>
                <w:rFonts w:ascii="Palatino Linotype" w:hAnsi="Palatino Linotype"/>
                <w:b w:val="0"/>
                <w:sz w:val="16"/>
                <w:szCs w:val="16"/>
              </w:rPr>
              <w:t xml:space="preserve"> The</w:t>
            </w:r>
            <w:r w:rsidRPr="00B43F9E">
              <w:rPr>
                <w:rFonts w:ascii="Palatino Linotype" w:hAnsi="Palatino Linotype"/>
                <w:b w:val="0"/>
                <w:sz w:val="16"/>
                <w:szCs w:val="16"/>
              </w:rPr>
              <w:t>r</w:t>
            </w:r>
            <w:r w:rsidRPr="00B43F9E">
              <w:rPr>
                <w:rFonts w:ascii="Palatino Linotype" w:hAnsi="Palatino Linotype"/>
                <w:b w:val="0"/>
                <w:sz w:val="16"/>
                <w:szCs w:val="16"/>
              </w:rPr>
              <w:t xml:space="preserve">mo-   </w:t>
            </w:r>
          </w:p>
          <w:p w:rsidR="00951E30" w:rsidRPr="00B43F9E" w:rsidRDefault="00951E30" w:rsidP="00951E30">
            <w:pPr>
              <w:rPr>
                <w:rFonts w:ascii="Palatino Linotype" w:hAnsi="Palatino Linotype"/>
                <w:b w:val="0"/>
                <w:sz w:val="16"/>
                <w:szCs w:val="16"/>
              </w:rPr>
            </w:pPr>
            <w:r w:rsidRPr="00B43F9E">
              <w:rPr>
                <w:rFonts w:ascii="Palatino Linotype" w:hAnsi="Palatino Linotype"/>
                <w:b w:val="0"/>
                <w:sz w:val="16"/>
                <w:szCs w:val="16"/>
              </w:rPr>
              <w:t>meter</w:t>
            </w:r>
          </w:p>
        </w:tc>
        <w:tc>
          <w:tcPr>
            <w:cnfStyle w:val="000100000000" w:firstRow="0" w:lastRow="0" w:firstColumn="0" w:lastColumn="1" w:oddVBand="0" w:evenVBand="0" w:oddHBand="0" w:evenHBand="0" w:firstRowFirstColumn="0" w:firstRowLastColumn="0" w:lastRowFirstColumn="0" w:lastRowLastColumn="0"/>
            <w:tcW w:w="792" w:type="dxa"/>
          </w:tcPr>
          <w:p w:rsidR="00951E30" w:rsidRDefault="00951E30" w:rsidP="00951E30">
            <w:pPr>
              <w:jc w:val="center"/>
              <w:rPr>
                <w:rFonts w:ascii="Palatino Linotype" w:hAnsi="Palatino Linotype"/>
                <w:b w:val="0"/>
                <w:sz w:val="16"/>
                <w:szCs w:val="16"/>
              </w:rPr>
            </w:pPr>
            <w:r w:rsidRPr="00B43F9E">
              <w:rPr>
                <w:rFonts w:ascii="Palatino Linotype" w:hAnsi="Palatino Linotype"/>
                <w:b w:val="0"/>
                <w:sz w:val="16"/>
                <w:szCs w:val="16"/>
              </w:rPr>
              <w:t>1.3.3</w:t>
            </w:r>
          </w:p>
          <w:p w:rsidR="00951E30" w:rsidRDefault="00951E30" w:rsidP="00951E30">
            <w:pPr>
              <w:jc w:val="center"/>
              <w:rPr>
                <w:rFonts w:ascii="Palatino Linotype" w:hAnsi="Palatino Linotype"/>
                <w:b w:val="0"/>
                <w:sz w:val="16"/>
                <w:szCs w:val="16"/>
              </w:rPr>
            </w:pPr>
            <w:r w:rsidRPr="00B43F9E">
              <w:rPr>
                <w:rFonts w:ascii="Palatino Linotype" w:hAnsi="Palatino Linotype"/>
                <w:b w:val="0"/>
                <w:sz w:val="16"/>
                <w:szCs w:val="16"/>
              </w:rPr>
              <w:t xml:space="preserve">2.4 </w:t>
            </w:r>
          </w:p>
          <w:p w:rsidR="00951E30" w:rsidRPr="00B43F9E" w:rsidRDefault="00951E30" w:rsidP="00951E30">
            <w:pPr>
              <w:jc w:val="center"/>
              <w:rPr>
                <w:rFonts w:ascii="Palatino Linotype" w:hAnsi="Palatino Linotype"/>
                <w:b w:val="0"/>
                <w:sz w:val="16"/>
                <w:szCs w:val="16"/>
              </w:rPr>
            </w:pPr>
            <w:r w:rsidRPr="00B43F9E">
              <w:rPr>
                <w:rFonts w:ascii="Palatino Linotype" w:hAnsi="Palatino Linotype"/>
                <w:b w:val="0"/>
                <w:sz w:val="16"/>
                <w:szCs w:val="16"/>
              </w:rPr>
              <w:t>(or 1 and 2)</w:t>
            </w:r>
          </w:p>
        </w:tc>
      </w:tr>
    </w:tbl>
    <w:p w:rsidR="000537D5" w:rsidRDefault="00951E30" w:rsidP="000537D5">
      <w:pPr>
        <w:pStyle w:val="BodyText"/>
        <w:ind w:firstLine="360"/>
      </w:pPr>
      <w:r>
        <w:br w:type="page"/>
      </w:r>
      <w:r w:rsidR="000537D5">
        <w:lastRenderedPageBreak/>
        <w:t>Each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000537D5">
        <w:t xml:space="preserve"> is assigned an identification number (ID) and a name. The </w:t>
      </w:r>
      <w:r w:rsidR="00C001BD">
        <w:t>hie</w:t>
      </w:r>
      <w:r>
        <w:t>r</w:t>
      </w:r>
      <w:r w:rsidR="00C001BD">
        <w:t>archical n</w:t>
      </w:r>
      <w:r w:rsidR="00C001BD">
        <w:t>a</w:t>
      </w:r>
      <w:r w:rsidR="00C001BD">
        <w:t xml:space="preserve">ture of the </w:t>
      </w:r>
      <w:r w:rsidR="000537D5">
        <w:t xml:space="preserve">activities is reflected </w:t>
      </w:r>
      <w:r w:rsidR="00C001BD">
        <w:t xml:space="preserve">in </w:t>
      </w:r>
      <w:r w:rsidR="000537D5">
        <w:t xml:space="preserve">the ID numbering scheme. </w:t>
      </w:r>
      <w:r w:rsidR="00C001BD">
        <w:t>T</w:t>
      </w:r>
      <w:r w:rsidR="000537D5">
        <w:t>he three highest</w:t>
      </w:r>
      <w:r w:rsidR="00162A87">
        <w:t>-</w:t>
      </w:r>
      <w:r w:rsidR="000537D5">
        <w:t xml:space="preserve">level activities in the project plan are </w:t>
      </w:r>
      <w:r w:rsidR="00220DFE">
        <w:t xml:space="preserve">the </w:t>
      </w:r>
      <w:r w:rsidR="007D1CBC">
        <w:t>I</w:t>
      </w:r>
      <w:r w:rsidR="000537D5">
        <w:t xml:space="preserve">nterface </w:t>
      </w:r>
      <w:r w:rsidR="007D1CBC">
        <w:t>C</w:t>
      </w:r>
      <w:r w:rsidR="000537D5">
        <w:t>ircuitry</w:t>
      </w:r>
      <w:r w:rsidR="00220DFE">
        <w:t xml:space="preserve"> (1)</w:t>
      </w:r>
      <w:r w:rsidR="000537D5">
        <w:t>,</w:t>
      </w:r>
      <w:r w:rsidR="00220DFE">
        <w:t xml:space="preserve"> </w:t>
      </w:r>
      <w:r w:rsidR="000537D5">
        <w:t xml:space="preserve">LED and </w:t>
      </w:r>
      <w:r w:rsidR="007D1CBC">
        <w:t>D</w:t>
      </w:r>
      <w:r w:rsidR="000537D5">
        <w:t xml:space="preserve">river </w:t>
      </w:r>
      <w:r w:rsidR="007D1CBC">
        <w:t>C</w:t>
      </w:r>
      <w:r w:rsidR="000537D5">
        <w:t>ircuitry</w:t>
      </w:r>
      <w:r w:rsidR="00220DFE">
        <w:t xml:space="preserve"> (2)</w:t>
      </w:r>
      <w:r w:rsidR="000537D5">
        <w:t xml:space="preserve">, and </w:t>
      </w:r>
      <w:r w:rsidR="007D1CBC">
        <w:t>System I</w:t>
      </w:r>
      <w:r w:rsidR="000537D5">
        <w:t>nt</w:t>
      </w:r>
      <w:r w:rsidR="000537D5">
        <w:t>e</w:t>
      </w:r>
      <w:r w:rsidR="007D1CBC">
        <w:t>gration and T</w:t>
      </w:r>
      <w:r w:rsidR="000537D5">
        <w:t>est</w:t>
      </w:r>
      <w:r w:rsidR="00220DFE">
        <w:t xml:space="preserve"> (3)</w:t>
      </w:r>
      <w:r w:rsidR="000537D5">
        <w:t xml:space="preserve">. The first two activities are further refined into sub-activities </w:t>
      </w:r>
      <w:r w:rsidR="00325F0D">
        <w:t>s</w:t>
      </w:r>
      <w:r w:rsidR="000537D5">
        <w:t>hown by the in</w:t>
      </w:r>
      <w:r w:rsidR="008829E9">
        <w:t xml:space="preserve">dented items. For example, </w:t>
      </w:r>
      <w:r w:rsidR="00220DFE">
        <w:t xml:space="preserve">the </w:t>
      </w:r>
      <w:r w:rsidR="008829E9">
        <w:t>I</w:t>
      </w:r>
      <w:r w:rsidR="000537D5">
        <w:t xml:space="preserve">nterface </w:t>
      </w:r>
      <w:r w:rsidR="008829E9">
        <w:t>C</w:t>
      </w:r>
      <w:r w:rsidR="000537D5">
        <w:t xml:space="preserve">ircuitry </w:t>
      </w:r>
      <w:r w:rsidR="005C2B4E">
        <w:t>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005C2B4E">
        <w:t xml:space="preserve"> </w:t>
      </w:r>
      <w:r w:rsidR="000537D5">
        <w:t>conta</w:t>
      </w:r>
      <w:r w:rsidR="008829E9">
        <w:t>ins three sub-activities</w:t>
      </w:r>
      <w:r w:rsidR="00325F0D">
        <w:t>:</w:t>
      </w:r>
      <w:r w:rsidR="008829E9">
        <w:t xml:space="preserve"> C</w:t>
      </w:r>
      <w:r w:rsidR="000537D5">
        <w:t xml:space="preserve">ircuit </w:t>
      </w:r>
      <w:r w:rsidR="008829E9">
        <w:t>Design</w:t>
      </w:r>
      <w:r w:rsidR="00220DFE">
        <w:t xml:space="preserve"> (1.1), </w:t>
      </w:r>
      <w:r w:rsidR="008829E9">
        <w:t>P</w:t>
      </w:r>
      <w:r w:rsidR="000537D5">
        <w:t xml:space="preserve">urchase </w:t>
      </w:r>
      <w:r w:rsidR="008829E9">
        <w:t>C</w:t>
      </w:r>
      <w:r w:rsidR="000537D5">
        <w:t>omponents</w:t>
      </w:r>
      <w:r w:rsidR="00220DFE">
        <w:t xml:space="preserve"> (1.2)</w:t>
      </w:r>
      <w:r w:rsidR="000537D5">
        <w:t xml:space="preserve">, and </w:t>
      </w:r>
      <w:r w:rsidR="008829E9">
        <w:t>C</w:t>
      </w:r>
      <w:r w:rsidR="000537D5">
        <w:t>onstruc</w:t>
      </w:r>
      <w:r w:rsidR="008829E9">
        <w:t>tion and T</w:t>
      </w:r>
      <w:r w:rsidR="000537D5">
        <w:t>est</w:t>
      </w:r>
      <w:r w:rsidR="00220DFE">
        <w:t xml:space="preserve"> (1.3)</w:t>
      </w:r>
      <w:r w:rsidR="000537D5">
        <w:t>.</w:t>
      </w:r>
      <w:r w:rsidR="002B786D">
        <w:t xml:space="preserve"> </w:t>
      </w:r>
      <w:r w:rsidR="000537D5">
        <w:t xml:space="preserve">The </w:t>
      </w:r>
      <w:r w:rsidR="008829E9">
        <w:t>C</w:t>
      </w:r>
      <w:r w:rsidR="000537D5">
        <w:t>o</w:t>
      </w:r>
      <w:r w:rsidR="000537D5">
        <w:t>n</w:t>
      </w:r>
      <w:r w:rsidR="000537D5">
        <w:t xml:space="preserve">struction and </w:t>
      </w:r>
      <w:r w:rsidR="008829E9">
        <w:t>T</w:t>
      </w:r>
      <w:r w:rsidR="000537D5">
        <w:t>est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000537D5">
        <w:t xml:space="preserve"> is further subdivided, producing a total of three levels in the hiera</w:t>
      </w:r>
      <w:r w:rsidR="000537D5">
        <w:t>r</w:t>
      </w:r>
      <w:r w:rsidR="000537D5">
        <w:t>chy.</w:t>
      </w:r>
      <w:r w:rsidR="008829E9">
        <w:t xml:space="preserve"> </w:t>
      </w:r>
      <w:r w:rsidR="000537D5">
        <w:t>In this example</w:t>
      </w:r>
      <w:r w:rsidR="00162A87">
        <w:t>,</w:t>
      </w:r>
      <w:r w:rsidR="000537D5">
        <w:t xml:space="preserve">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rsidR="000537D5">
        <w:t xml:space="preserve"> follows the hierarchical breakdown of the design a</w:t>
      </w:r>
      <w:r w:rsidR="000537D5">
        <w:t>r</w:t>
      </w:r>
      <w:r w:rsidR="000537D5">
        <w:t>chitecture itself.</w:t>
      </w:r>
    </w:p>
    <w:p w:rsidR="000537D5" w:rsidRDefault="000537D5" w:rsidP="000537D5">
      <w:pPr>
        <w:pStyle w:val="BodyText"/>
        <w:ind w:firstLine="360"/>
      </w:pPr>
      <w:r>
        <w:t>Descriptions and deliverables</w:t>
      </w:r>
      <w:r w:rsidR="00BF7A71">
        <w:fldChar w:fldCharType="begin"/>
      </w:r>
      <w:r w:rsidR="00BF7A71">
        <w:instrText xml:space="preserve"> XE "</w:instrText>
      </w:r>
      <w:r w:rsidR="00BF7A71" w:rsidRPr="009219AB">
        <w:instrText>deliverables, of a project plan</w:instrText>
      </w:r>
      <w:r w:rsidR="00BF7A71">
        <w:instrText xml:space="preserve">" </w:instrText>
      </w:r>
      <w:r w:rsidR="00BF7A71">
        <w:fldChar w:fldCharType="end"/>
      </w:r>
      <w:r>
        <w:t xml:space="preserve"> for each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 xml:space="preserve"> are provided</w:t>
      </w:r>
      <w:r w:rsidR="005C2B4E">
        <w:t>.</w:t>
      </w:r>
      <w:r>
        <w:t xml:space="preserve"> </w:t>
      </w:r>
      <w:r w:rsidR="005C2B4E">
        <w:t>T</w:t>
      </w:r>
      <w:r>
        <w:t>he deli</w:t>
      </w:r>
      <w:r>
        <w:t>v</w:t>
      </w:r>
      <w:r>
        <w:t>erables</w:t>
      </w:r>
      <w:r w:rsidR="00BF7A71">
        <w:fldChar w:fldCharType="begin"/>
      </w:r>
      <w:r w:rsidR="00BF7A71">
        <w:instrText xml:space="preserve"> XE "</w:instrText>
      </w:r>
      <w:r w:rsidR="00BF7A71" w:rsidRPr="009219AB">
        <w:instrText>deliverables, of a project plan</w:instrText>
      </w:r>
      <w:r w:rsidR="00BF7A71">
        <w:instrText xml:space="preserve">" </w:instrText>
      </w:r>
      <w:r w:rsidR="00BF7A71">
        <w:fldChar w:fldCharType="end"/>
      </w:r>
      <w:r>
        <w:t xml:space="preserve"> also serve as checkpoints for monitoring the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w:t>
      </w:r>
      <w:r w:rsidR="008829E9">
        <w:t xml:space="preserve"> </w:t>
      </w:r>
      <w:r>
        <w:t>The identification of checkpoints becomes more i</w:t>
      </w:r>
      <w:r>
        <w:t>m</w:t>
      </w:r>
      <w:r>
        <w:t xml:space="preserve">portant as the complexity and </w:t>
      </w:r>
      <w:r w:rsidR="008829E9">
        <w:t>duration</w:t>
      </w:r>
      <w:r>
        <w:t xml:space="preserve"> </w:t>
      </w:r>
      <w:r w:rsidR="00A8324E">
        <w:t xml:space="preserve">of </w:t>
      </w:r>
      <w:r>
        <w:t>an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 xml:space="preserve"> increase.</w:t>
      </w:r>
      <w:r w:rsidR="008829E9">
        <w:t xml:space="preserve"> </w:t>
      </w:r>
      <w:r>
        <w:t>The deliverable</w:t>
      </w:r>
      <w:r w:rsidR="00BF7A71">
        <w:fldChar w:fldCharType="begin"/>
      </w:r>
      <w:r w:rsidR="00BF7A71">
        <w:instrText xml:space="preserve"> XE "</w:instrText>
      </w:r>
      <w:r w:rsidR="00BF7A71" w:rsidRPr="002A2C63">
        <w:instrText>deliverable, of a project plan</w:instrText>
      </w:r>
      <w:r w:rsidR="00BF7A71">
        <w:instrText xml:space="preserve">" </w:instrText>
      </w:r>
      <w:r w:rsidR="00BF7A71">
        <w:fldChar w:fldCharType="end"/>
      </w:r>
      <w:r>
        <w:t xml:space="preserve"> items ide</w:t>
      </w:r>
      <w:r>
        <w:t>n</w:t>
      </w:r>
      <w:r>
        <w:t>tified for this example include circuit design schematics, simulation results, and test data.</w:t>
      </w:r>
      <w:r w:rsidR="008829E9">
        <w:t xml:space="preserve"> Delive</w:t>
      </w:r>
      <w:r w:rsidR="008829E9">
        <w:t>r</w:t>
      </w:r>
      <w:r w:rsidR="008829E9">
        <w:t>ables are even defined for activities that can be somewhat nebulous, such as R</w:t>
      </w:r>
      <w:r>
        <w:t>e</w:t>
      </w:r>
      <w:r>
        <w:t xml:space="preserve">search A/D </w:t>
      </w:r>
      <w:r w:rsidR="008829E9">
        <w:t>C</w:t>
      </w:r>
      <w:r>
        <w:t>onverters</w:t>
      </w:r>
      <w:r w:rsidR="009143AE">
        <w:t xml:space="preserve"> (2.1)</w:t>
      </w:r>
      <w:r w:rsidR="008829E9">
        <w:t>. Doing so ensures that activities do not become open-ended and have specific delive</w:t>
      </w:r>
      <w:r w:rsidR="008829E9">
        <w:t>r</w:t>
      </w:r>
      <w:r w:rsidR="008829E9">
        <w:t>ables</w:t>
      </w:r>
      <w:r w:rsidR="00BF7A71">
        <w:fldChar w:fldCharType="begin"/>
      </w:r>
      <w:r w:rsidR="00BF7A71">
        <w:instrText xml:space="preserve"> XE "</w:instrText>
      </w:r>
      <w:r w:rsidR="00BF7A71" w:rsidRPr="009219AB">
        <w:instrText>deliverables, of a project plan</w:instrText>
      </w:r>
      <w:r w:rsidR="00BF7A71">
        <w:instrText xml:space="preserve">" </w:instrText>
      </w:r>
      <w:r w:rsidR="00BF7A71">
        <w:fldChar w:fldCharType="end"/>
      </w:r>
      <w:r w:rsidR="008829E9">
        <w:t xml:space="preserve"> </w:t>
      </w:r>
      <w:r w:rsidR="00D80462">
        <w:t>for</w:t>
      </w:r>
      <w:r w:rsidR="008829E9">
        <w:t xml:space="preserve"> monitor</w:t>
      </w:r>
      <w:r w:rsidR="00D80462">
        <w:t>ing their</w:t>
      </w:r>
      <w:r w:rsidR="008829E9">
        <w:t xml:space="preserve"> progress.</w:t>
      </w:r>
    </w:p>
    <w:p w:rsidR="00B018DB" w:rsidRDefault="00B018DB" w:rsidP="00B018DB">
      <w:pPr>
        <w:pStyle w:val="BodyText"/>
      </w:pPr>
      <w:r>
        <w:tab/>
      </w:r>
      <w:r w:rsidR="004715F9">
        <w:t>The f</w:t>
      </w:r>
      <w:r w:rsidR="00E95DA4">
        <w:t>if</w:t>
      </w:r>
      <w:r w:rsidR="004715F9">
        <w:t>th column in Table 10.1 is the estimated duration for each activity</w:t>
      </w:r>
      <w:r w:rsidR="00BF7A71">
        <w:fldChar w:fldCharType="begin"/>
      </w:r>
      <w:r w:rsidR="00BF7A71">
        <w:instrText xml:space="preserve"> XE "</w:instrText>
      </w:r>
      <w:r w:rsidR="00BF7A71" w:rsidRPr="002709C8">
        <w:instrText>activity, pr</w:instrText>
      </w:r>
      <w:r w:rsidR="00BF7A71" w:rsidRPr="002709C8">
        <w:instrText>o</w:instrText>
      </w:r>
      <w:r w:rsidR="00BF7A71" w:rsidRPr="002709C8">
        <w:instrText>ject plan</w:instrText>
      </w:r>
      <w:r w:rsidR="00BF7A71">
        <w:instrText xml:space="preserve">" </w:instrText>
      </w:r>
      <w:r w:rsidR="00BF7A71">
        <w:fldChar w:fldCharType="end"/>
      </w:r>
      <w:r w:rsidR="004715F9">
        <w:t xml:space="preserve">. </w:t>
      </w:r>
      <w:r>
        <w:t xml:space="preserve">The ability to </w:t>
      </w:r>
      <w:r w:rsidR="004715F9">
        <w:t xml:space="preserve">estimate durations is </w:t>
      </w:r>
      <w:r>
        <w:t>heavily influenced by past experience</w:t>
      </w:r>
      <w:r w:rsidR="00D80462">
        <w:t>. T</w:t>
      </w:r>
      <w:r>
        <w:t>he general tendency is to unde</w:t>
      </w:r>
      <w:r>
        <w:t>r</w:t>
      </w:r>
      <w:r>
        <w:t>estimate the amount of time required. Keep in mind that credibility is lost if d</w:t>
      </w:r>
      <w:r>
        <w:t>e</w:t>
      </w:r>
      <w:r>
        <w:t>livery of the final system is repeatedly delayed, so durations should be estimated as accurately as po</w:t>
      </w:r>
      <w:r>
        <w:t>s</w:t>
      </w:r>
      <w:r>
        <w:t>sible. Take into account time for unexpected problems, such as equipment failure, delayed d</w:t>
      </w:r>
      <w:r>
        <w:t>e</w:t>
      </w:r>
      <w:r>
        <w:t>livery of parts and equipment, and illness.</w:t>
      </w:r>
      <w:r w:rsidR="004715F9">
        <w:t xml:space="preserve"> </w:t>
      </w:r>
      <w:r>
        <w:t>System integration and test</w:t>
      </w:r>
      <w:r w:rsidR="004715F9">
        <w:t>ing</w:t>
      </w:r>
      <w:r>
        <w:t xml:space="preserve"> are tasks that are notor</w:t>
      </w:r>
      <w:r>
        <w:t>i</w:t>
      </w:r>
      <w:r>
        <w:t>ously time-consuming</w:t>
      </w:r>
      <w:r w:rsidR="004715F9">
        <w:t xml:space="preserve">. </w:t>
      </w:r>
      <w:r>
        <w:t xml:space="preserve">A method for estimating </w:t>
      </w:r>
      <w:r w:rsidR="009812ED">
        <w:t>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009812ED">
        <w:t xml:space="preserve"> </w:t>
      </w:r>
      <w:r>
        <w:t xml:space="preserve">duration comes from </w:t>
      </w:r>
      <w:r w:rsidR="004715F9">
        <w:t xml:space="preserve">the </w:t>
      </w:r>
      <w:r>
        <w:t>Pr</w:t>
      </w:r>
      <w:r>
        <w:t>o</w:t>
      </w:r>
      <w:r>
        <w:t>ject Evaluation Review Technique</w:t>
      </w:r>
      <w:r w:rsidR="00BF7A71">
        <w:fldChar w:fldCharType="begin"/>
      </w:r>
      <w:r w:rsidR="00BF7A71">
        <w:instrText xml:space="preserve"> XE "</w:instrText>
      </w:r>
      <w:r w:rsidR="00BF7A71" w:rsidRPr="0028722D">
        <w:instrText>Project Evaluation Review Technique (PERT)</w:instrText>
      </w:r>
      <w:r w:rsidR="00BF7A71">
        <w:instrText xml:space="preserve">" </w:instrText>
      </w:r>
      <w:r w:rsidR="00BF7A71">
        <w:fldChar w:fldCharType="end"/>
      </w:r>
      <w:r w:rsidR="004715F9">
        <w:t xml:space="preserve"> </w:t>
      </w:r>
      <w:r w:rsidR="009812ED">
        <w:t>(PERT)</w:t>
      </w:r>
      <w:r>
        <w:t xml:space="preserve"> developed by the US Navy in the 1950s</w:t>
      </w:r>
      <w:r w:rsidR="004266A6">
        <w:t xml:space="preserve">. </w:t>
      </w:r>
      <w:r>
        <w:t>Empirical stu</w:t>
      </w:r>
      <w:r>
        <w:t>d</w:t>
      </w:r>
      <w:r>
        <w:t>ies show that duration</w:t>
      </w:r>
      <w:r w:rsidR="004715F9">
        <w:t>s typically follow</w:t>
      </w:r>
      <w:r>
        <w:t xml:space="preserve"> a Beta </w:t>
      </w:r>
      <w:r w:rsidR="009812ED">
        <w:t>p</w:t>
      </w:r>
      <w:r>
        <w:t>ro</w:t>
      </w:r>
      <w:r>
        <w:t>b</w:t>
      </w:r>
      <w:r>
        <w:t xml:space="preserve">ability </w:t>
      </w:r>
      <w:r w:rsidR="005C2B4E">
        <w:t>d</w:t>
      </w:r>
      <w:r>
        <w:t xml:space="preserve">ensity. Based upon this </w:t>
      </w:r>
      <w:r w:rsidR="004715F9">
        <w:t>model</w:t>
      </w:r>
      <w:r w:rsidR="00A8324E">
        <w:t>,</w:t>
      </w:r>
      <w:r w:rsidR="004715F9">
        <w:t xml:space="preserve"> </w:t>
      </w:r>
      <w:r>
        <w:t>the duration of a</w:t>
      </w:r>
      <w:r w:rsidR="009812ED">
        <w:t>n</w:t>
      </w:r>
      <w:r>
        <w:t xml:space="preserve"> activity</w:t>
      </w:r>
      <w:r w:rsidR="00BF7A71">
        <w:fldChar w:fldCharType="begin"/>
      </w:r>
      <w:r w:rsidR="00BF7A71">
        <w:instrText xml:space="preserve"> XE "</w:instrText>
      </w:r>
      <w:r w:rsidR="00BF7A71" w:rsidRPr="002709C8">
        <w:instrText>a</w:instrText>
      </w:r>
      <w:r w:rsidR="00BF7A71" w:rsidRPr="002709C8">
        <w:instrText>c</w:instrText>
      </w:r>
      <w:r w:rsidR="00BF7A71" w:rsidRPr="002709C8">
        <w:instrText>tivity, project plan</w:instrText>
      </w:r>
      <w:r w:rsidR="00BF7A71">
        <w:instrText xml:space="preserve">" </w:instrText>
      </w:r>
      <w:r w:rsidR="00BF7A71">
        <w:fldChar w:fldCharType="end"/>
      </w:r>
      <w:r>
        <w:t xml:space="preserve"> is </w:t>
      </w:r>
      <w:r w:rsidR="009812ED">
        <w:t>estimat</w:t>
      </w:r>
      <w:r>
        <w:t xml:space="preserve">ed as </w:t>
      </w:r>
    </w:p>
    <w:p w:rsidR="002B3352" w:rsidRDefault="002B3352" w:rsidP="002B3352">
      <w:pPr>
        <w:pStyle w:val="BodyText"/>
        <w:spacing w:before="60" w:after="60"/>
        <w:jc w:val="right"/>
      </w:pPr>
      <w:r w:rsidRPr="00B018DB">
        <w:rPr>
          <w:position w:val="-20"/>
        </w:rPr>
        <w:object w:dxaOrig="15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6.25pt" o:ole="">
            <v:imagedata r:id="rId7" o:title=""/>
          </v:shape>
          <o:OLEObject Type="Embed" ProgID="Equation.3" ShapeID="_x0000_i1025" DrawAspect="Content" ObjectID="_1778055199" r:id="rId8"/>
        </w:object>
      </w:r>
      <w:r>
        <w:t>,                                                                  (1)</w:t>
      </w:r>
    </w:p>
    <w:p w:rsidR="002B3352" w:rsidRDefault="002B3352" w:rsidP="002B3352">
      <w:pPr>
        <w:pStyle w:val="BodyText"/>
      </w:pPr>
      <w:r>
        <w:t xml:space="preserve">where </w:t>
      </w:r>
      <w:r w:rsidRPr="00B018DB">
        <w:rPr>
          <w:position w:val="-10"/>
        </w:rPr>
        <w:object w:dxaOrig="220" w:dyaOrig="300">
          <v:shape id="_x0000_i1026" type="#_x0000_t75" style="width:11.25pt;height:15pt" o:ole="">
            <v:imagedata r:id="rId9" o:title=""/>
          </v:shape>
          <o:OLEObject Type="Embed" ProgID="Equation.3" ShapeID="_x0000_i1026" DrawAspect="Content" ObjectID="_1778055200" r:id="rId10"/>
        </w:object>
      </w:r>
      <w:r>
        <w:t xml:space="preserve"> is the most optimistic time estimate, </w:t>
      </w:r>
      <w:r w:rsidRPr="00B018DB">
        <w:rPr>
          <w:position w:val="-10"/>
        </w:rPr>
        <w:object w:dxaOrig="220" w:dyaOrig="300">
          <v:shape id="_x0000_i1027" type="#_x0000_t75" style="width:11.25pt;height:15pt" o:ole="">
            <v:imagedata r:id="rId11" o:title=""/>
          </v:shape>
          <o:OLEObject Type="Embed" ProgID="Equation.3" ShapeID="_x0000_i1027" DrawAspect="Content" ObjectID="_1778055201" r:id="rId12"/>
        </w:object>
      </w:r>
      <w:r>
        <w:t xml:space="preserve"> is the most pessimistic time e</w:t>
      </w:r>
      <w:r>
        <w:t>s</w:t>
      </w:r>
      <w:r>
        <w:t xml:space="preserve">timate, and </w:t>
      </w:r>
      <w:r w:rsidRPr="00B018DB">
        <w:rPr>
          <w:position w:val="-10"/>
        </w:rPr>
        <w:object w:dxaOrig="260" w:dyaOrig="300">
          <v:shape id="_x0000_i1028" type="#_x0000_t75" style="width:12.75pt;height:15pt" o:ole="">
            <v:imagedata r:id="rId13" o:title=""/>
          </v:shape>
          <o:OLEObject Type="Embed" ProgID="Equation.3" ShapeID="_x0000_i1028" DrawAspect="Content" ObjectID="_1778055202" r:id="rId14"/>
        </w:object>
      </w:r>
      <w:r>
        <w:t xml:space="preserve"> is the most realistic time estimate.</w:t>
      </w:r>
      <w:r w:rsidR="009812ED">
        <w:t xml:space="preserve"> The advantage of this is that it forces one to consider best and worst-case scenarios in the plan.</w:t>
      </w:r>
    </w:p>
    <w:p w:rsidR="007D70D5" w:rsidRDefault="00CE7B0C" w:rsidP="00CE7B0C">
      <w:pPr>
        <w:pStyle w:val="BodyText"/>
        <w:ind w:firstLine="360"/>
      </w:pPr>
      <w:r>
        <w:t>The person(s) responsible for each deliverable</w:t>
      </w:r>
      <w:r w:rsidR="00BF7A71">
        <w:fldChar w:fldCharType="begin"/>
      </w:r>
      <w:r w:rsidR="00BF7A71">
        <w:instrText xml:space="preserve"> XE "</w:instrText>
      </w:r>
      <w:r w:rsidR="00BF7A71" w:rsidRPr="002A2C63">
        <w:instrText>deliverable, of a project plan</w:instrText>
      </w:r>
      <w:r w:rsidR="00BF7A71">
        <w:instrText xml:space="preserve">" </w:instrText>
      </w:r>
      <w:r w:rsidR="00BF7A71">
        <w:fldChar w:fldCharType="end"/>
      </w:r>
      <w:r>
        <w:t xml:space="preserve"> are identified in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t>. Teams need to consider how to assign responsibility to ensure mutual accountability is achieved. Assig</w:t>
      </w:r>
      <w:r>
        <w:t>n</w:t>
      </w:r>
      <w:r>
        <w:t>ing one person to an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 xml:space="preserve"> provides a single person who is responsible for it. However, what if that person needs additional support or backup? Who is going to help them if they are u</w:t>
      </w:r>
      <w:r>
        <w:t>n</w:t>
      </w:r>
      <w:r>
        <w:t>able to deliver? What if a team member becomes ill? It may make sense to assign multiple people to activities based upon complexity. In Table 10.1</w:t>
      </w:r>
      <w:r w:rsidR="00A8324E">
        <w:t>,</w:t>
      </w:r>
      <w:r>
        <w:t xml:space="preserve"> </w:t>
      </w:r>
      <w:r w:rsidR="000967D9">
        <w:t xml:space="preserve">when </w:t>
      </w:r>
      <w:r>
        <w:t xml:space="preserve">a number </w:t>
      </w:r>
      <w:r w:rsidR="000967D9">
        <w:t>is placed adjacent to a pe</w:t>
      </w:r>
      <w:r w:rsidR="000967D9">
        <w:t>r</w:t>
      </w:r>
      <w:r w:rsidR="000967D9">
        <w:t>son</w:t>
      </w:r>
      <w:r w:rsidR="00A8324E">
        <w:t>’</w:t>
      </w:r>
      <w:r w:rsidR="000967D9">
        <w:t>s name</w:t>
      </w:r>
      <w:r w:rsidR="00A8324E">
        <w:t>,</w:t>
      </w:r>
      <w:r w:rsidR="000967D9">
        <w:t xml:space="preserve"> it ind</w:t>
      </w:r>
      <w:r w:rsidR="000967D9">
        <w:t>i</w:t>
      </w:r>
      <w:r w:rsidR="000967D9">
        <w:t xml:space="preserve">cates that the person </w:t>
      </w:r>
      <w:r w:rsidR="007D70D5">
        <w:t xml:space="preserve">has </w:t>
      </w:r>
      <w:r>
        <w:t xml:space="preserve">primary </w:t>
      </w:r>
      <w:r w:rsidR="00832065">
        <w:t>(1)</w:t>
      </w:r>
      <w:r w:rsidR="000967D9">
        <w:t xml:space="preserve"> or </w:t>
      </w:r>
      <w:r>
        <w:t xml:space="preserve">secondary </w:t>
      </w:r>
      <w:r w:rsidR="00832065">
        <w:t>(2)</w:t>
      </w:r>
      <w:r w:rsidR="000967D9">
        <w:t xml:space="preserve"> </w:t>
      </w:r>
      <w:r>
        <w:t>responsibilit</w:t>
      </w:r>
      <w:r w:rsidR="00832065">
        <w:t>y</w:t>
      </w:r>
      <w:r w:rsidR="007D70D5">
        <w:t xml:space="preserve"> </w:t>
      </w:r>
      <w:r w:rsidR="00325F0D">
        <w:t>for</w:t>
      </w:r>
      <w:r w:rsidR="007D70D5">
        <w:t xml:space="preserve"> that </w:t>
      </w:r>
      <w:r w:rsidR="00325F0D">
        <w:t>activity</w:t>
      </w:r>
      <w:r w:rsidR="00BF7A71">
        <w:fldChar w:fldCharType="begin"/>
      </w:r>
      <w:r w:rsidR="00BF7A71">
        <w:instrText xml:space="preserve"> XE "</w:instrText>
      </w:r>
      <w:r w:rsidR="00BF7A71" w:rsidRPr="002709C8">
        <w:instrText>acti</w:instrText>
      </w:r>
      <w:r w:rsidR="00BF7A71" w:rsidRPr="002709C8">
        <w:instrText>v</w:instrText>
      </w:r>
      <w:r w:rsidR="00BF7A71" w:rsidRPr="002709C8">
        <w:instrText>ity, project plan</w:instrText>
      </w:r>
      <w:r w:rsidR="00BF7A71">
        <w:instrText xml:space="preserve">" </w:instrText>
      </w:r>
      <w:r w:rsidR="00BF7A71">
        <w:fldChar w:fldCharType="end"/>
      </w:r>
      <w:r w:rsidR="00325F0D">
        <w:t>.</w:t>
      </w:r>
      <w:r>
        <w:t xml:space="preserve"> </w:t>
      </w:r>
    </w:p>
    <w:p w:rsidR="00CE7B0C" w:rsidRDefault="00CE7B0C" w:rsidP="00CE7B0C">
      <w:pPr>
        <w:pStyle w:val="BodyText"/>
        <w:ind w:firstLine="360"/>
      </w:pPr>
      <w:r>
        <w:lastRenderedPageBreak/>
        <w:t>The resources needed to complete the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 xml:space="preserve"> include material, equipment, and labor. Material includes items that are consumed in creating the deliverable</w:t>
      </w:r>
      <w:r w:rsidR="00BF7A71">
        <w:fldChar w:fldCharType="begin"/>
      </w:r>
      <w:r w:rsidR="00BF7A71">
        <w:instrText xml:space="preserve"> XE "</w:instrText>
      </w:r>
      <w:r w:rsidR="00BF7A71" w:rsidRPr="002A2C63">
        <w:instrText>deliverable, of a project plan</w:instrText>
      </w:r>
      <w:r w:rsidR="00BF7A71">
        <w:instrText xml:space="preserve">" </w:instrText>
      </w:r>
      <w:r w:rsidR="00BF7A71">
        <w:fldChar w:fldCharType="end"/>
      </w:r>
      <w:r>
        <w:t>, such as electronic co</w:t>
      </w:r>
      <w:r>
        <w:t>m</w:t>
      </w:r>
      <w:r>
        <w:t>ponents and printed circuit boards. Examples of equipment include test equipment, co</w:t>
      </w:r>
      <w:r>
        <w:t>m</w:t>
      </w:r>
      <w:r>
        <w:t>puters, and sof</w:t>
      </w:r>
      <w:r>
        <w:t>t</w:t>
      </w:r>
      <w:r>
        <w:t>ware.</w:t>
      </w:r>
    </w:p>
    <w:p w:rsidR="00516C2E" w:rsidRDefault="00516C2E" w:rsidP="00516C2E">
      <w:pPr>
        <w:pStyle w:val="BodyText"/>
        <w:ind w:firstLine="360"/>
      </w:pPr>
      <w:r>
        <w:t>Prede</w:t>
      </w:r>
      <w:r w:rsidR="006E5673">
        <w:t>cessors</w:t>
      </w:r>
      <w:r w:rsidR="00BF7A71">
        <w:fldChar w:fldCharType="begin"/>
      </w:r>
      <w:r w:rsidR="00BF7A71">
        <w:instrText xml:space="preserve"> XE "</w:instrText>
      </w:r>
      <w:r w:rsidR="00BF7A71" w:rsidRPr="00FE66A5">
        <w:instrText>predecessors</w:instrText>
      </w:r>
      <w:r w:rsidR="00BF7A71">
        <w:instrText xml:space="preserve">" </w:instrText>
      </w:r>
      <w:r w:rsidR="00BF7A71">
        <w:fldChar w:fldCharType="end"/>
      </w:r>
      <w:r w:rsidR="006E5673">
        <w:t xml:space="preserve"> for an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006E5673">
        <w:t xml:space="preserve"> are th</w:t>
      </w:r>
      <w:r>
        <w:t xml:space="preserve">e </w:t>
      </w:r>
      <w:r w:rsidR="006E5673">
        <w:t>activities</w:t>
      </w:r>
      <w:r>
        <w:t xml:space="preserve"> that must be completed before</w:t>
      </w:r>
      <w:r w:rsidR="008A3586">
        <w:t xml:space="preserve"> the given a</w:t>
      </w:r>
      <w:r w:rsidR="008A3586">
        <w:t>c</w:t>
      </w:r>
      <w:r w:rsidR="008A3586">
        <w:t>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008A3586">
        <w:t xml:space="preserve"> can begin. </w:t>
      </w:r>
      <w:r>
        <w:t>Identifying predecessors is necessary for determining the s</w:t>
      </w:r>
      <w:r>
        <w:t>e</w:t>
      </w:r>
      <w:r>
        <w:t>quencing of the activities and the t</w:t>
      </w:r>
      <w:r w:rsidR="008A3586">
        <w:t>ime to complete the project.</w:t>
      </w:r>
    </w:p>
    <w:p w:rsidR="009F09D9" w:rsidRPr="00AC4DAA" w:rsidRDefault="009F09D9" w:rsidP="009F09D9">
      <w:pPr>
        <w:pStyle w:val="BookHeading2"/>
        <w:numPr>
          <w:ilvl w:val="1"/>
          <w:numId w:val="3"/>
        </w:numPr>
      </w:pPr>
      <w:r>
        <w:t>Network Diagrams</w:t>
      </w:r>
    </w:p>
    <w:p w:rsidR="00F44C81" w:rsidRDefault="00F44C81" w:rsidP="00F44C81">
      <w:pPr>
        <w:pStyle w:val="BodyText"/>
      </w:pPr>
      <w:r>
        <w:t xml:space="preserve">A </w:t>
      </w:r>
      <w:r>
        <w:rPr>
          <w:b/>
          <w:i/>
        </w:rPr>
        <w:t>network diagram</w:t>
      </w:r>
      <w:r w:rsidR="00BF7A71">
        <w:rPr>
          <w:b/>
          <w:i/>
        </w:rPr>
        <w:fldChar w:fldCharType="begin"/>
      </w:r>
      <w:r w:rsidR="00BF7A71">
        <w:instrText xml:space="preserve"> XE "</w:instrText>
      </w:r>
      <w:r w:rsidR="00BF7A71" w:rsidRPr="00300288">
        <w:instrText>network diagram</w:instrText>
      </w:r>
      <w:r w:rsidR="00BF7A71">
        <w:instrText xml:space="preserve">" </w:instrText>
      </w:r>
      <w:r w:rsidR="00BF7A71">
        <w:rPr>
          <w:b/>
          <w:i/>
        </w:rPr>
        <w:fldChar w:fldCharType="end"/>
      </w:r>
      <w:r>
        <w:t xml:space="preserve"> is a directed graph representation of the activities and dependencies b</w:t>
      </w:r>
      <w:r>
        <w:t>e</w:t>
      </w:r>
      <w:r>
        <w:t>tween them</w:t>
      </w:r>
      <w:r w:rsidR="00796743">
        <w:t xml:space="preserve"> for a project</w:t>
      </w:r>
      <w:r>
        <w:t>.</w:t>
      </w:r>
      <w:r w:rsidR="00796743">
        <w:t xml:space="preserve"> </w:t>
      </w:r>
      <w:r w:rsidR="00325F0D">
        <w:t>A</w:t>
      </w:r>
      <w:r w:rsidR="00EF6F31">
        <w:t>ctivity</w:t>
      </w:r>
      <w:r w:rsidR="00325F0D">
        <w:t xml:space="preserve"> B</w:t>
      </w:r>
      <w:r w:rsidR="00EF6F31">
        <w:t xml:space="preserve"> is dependent on activity</w:t>
      </w:r>
      <w:r w:rsidR="00BF7A71">
        <w:fldChar w:fldCharType="begin"/>
      </w:r>
      <w:r w:rsidR="00BF7A71">
        <w:instrText xml:space="preserve"> XE "</w:instrText>
      </w:r>
      <w:r w:rsidR="00BF7A71" w:rsidRPr="002709C8">
        <w:instrText>a</w:instrText>
      </w:r>
      <w:r w:rsidR="00BF7A71" w:rsidRPr="002709C8">
        <w:instrText>c</w:instrText>
      </w:r>
      <w:r w:rsidR="00BF7A71" w:rsidRPr="002709C8">
        <w:instrText>tivity, project plan</w:instrText>
      </w:r>
      <w:r w:rsidR="00BF7A71">
        <w:instrText xml:space="preserve">" </w:instrText>
      </w:r>
      <w:r w:rsidR="00BF7A71">
        <w:fldChar w:fldCharType="end"/>
      </w:r>
      <w:r w:rsidR="00EF6F31">
        <w:t xml:space="preserve"> </w:t>
      </w:r>
      <w:r w:rsidR="00325F0D">
        <w:t>A</w:t>
      </w:r>
      <w:r w:rsidR="00EF6F31">
        <w:t xml:space="preserve"> when </w:t>
      </w:r>
      <w:r w:rsidR="00325F0D">
        <w:t>A</w:t>
      </w:r>
      <w:r w:rsidR="00EF6F31">
        <w:t xml:space="preserve"> must be completed b</w:t>
      </w:r>
      <w:r w:rsidR="00EF6F31">
        <w:t>e</w:t>
      </w:r>
      <w:r w:rsidR="00EF6F31">
        <w:t xml:space="preserve">fore </w:t>
      </w:r>
      <w:r w:rsidR="00325F0D">
        <w:t>B</w:t>
      </w:r>
      <w:r w:rsidR="00EF6F31">
        <w:t xml:space="preserve"> can be started.</w:t>
      </w:r>
      <w:r w:rsidR="00BC0E02">
        <w:t xml:space="preserve"> </w:t>
      </w:r>
      <w:r w:rsidR="00796743">
        <w:t xml:space="preserve">The network diagram allows a graphic visualization of the project </w:t>
      </w:r>
      <w:r w:rsidR="00F22A13">
        <w:t xml:space="preserve">that </w:t>
      </w:r>
      <w:r w:rsidR="00CA781F">
        <w:t xml:space="preserve">also </w:t>
      </w:r>
      <w:r w:rsidR="00EF6F31">
        <w:t>allow</w:t>
      </w:r>
      <w:r w:rsidR="00F22A13">
        <w:t>s</w:t>
      </w:r>
      <w:r w:rsidR="00EF6F31">
        <w:t xml:space="preserve"> </w:t>
      </w:r>
      <w:r w:rsidR="00796743">
        <w:t xml:space="preserve">for quantitative analysis. </w:t>
      </w:r>
      <w:r>
        <w:t xml:space="preserve">In </w:t>
      </w:r>
      <w:r w:rsidR="00EF6F31">
        <w:t>the</w:t>
      </w:r>
      <w:r>
        <w:t xml:space="preserve"> </w:t>
      </w:r>
      <w:r w:rsidRPr="00325F0D">
        <w:rPr>
          <w:b/>
          <w:i/>
        </w:rPr>
        <w:t>Activity on Node</w:t>
      </w:r>
      <w:r>
        <w:t xml:space="preserve"> (AON)</w:t>
      </w:r>
      <w:r w:rsidR="00EF6F31">
        <w:t xml:space="preserve"> form</w:t>
      </w:r>
      <w:r w:rsidR="00A8324E">
        <w:t>,</w:t>
      </w:r>
      <w:r>
        <w:t xml:space="preserve"> the activities are represented by nodes and the dependencies by arrows. Examples of the basic connections a</w:t>
      </w:r>
      <w:r>
        <w:t>l</w:t>
      </w:r>
      <w:r>
        <w:t>lowed in the AON represent</w:t>
      </w:r>
      <w:r>
        <w:t>a</w:t>
      </w:r>
      <w:r w:rsidR="00E77C17">
        <w:t>tion are shown in Figure 10.1</w:t>
      </w:r>
      <w:r>
        <w:t>.</w:t>
      </w:r>
    </w:p>
    <w:p w:rsidR="0036286F" w:rsidRDefault="0036286F" w:rsidP="00F44C81">
      <w:pPr>
        <w:pStyle w:val="BodyText"/>
      </w:pPr>
    </w:p>
    <w:p w:rsidR="00F44C81" w:rsidRDefault="006368B5" w:rsidP="0036286F">
      <w:pPr>
        <w:spacing w:before="360" w:after="120"/>
      </w:pPr>
      <w:r>
        <w:rPr>
          <w:noProof/>
        </w:rPr>
        <w:drawing>
          <wp:anchor distT="0" distB="0" distL="114300" distR="114300" simplePos="0" relativeHeight="251658752" behindDoc="0" locked="0" layoutInCell="1" allowOverlap="1">
            <wp:simplePos x="0" y="0"/>
            <wp:positionH relativeFrom="column">
              <wp:posOffset>3291840</wp:posOffset>
            </wp:positionH>
            <wp:positionV relativeFrom="paragraph">
              <wp:posOffset>129540</wp:posOffset>
            </wp:positionV>
            <wp:extent cx="1162050" cy="895350"/>
            <wp:effectExtent l="0" t="0" r="0" b="0"/>
            <wp:wrapSquare wrapText="bothSides"/>
            <wp:docPr id="40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simplePos x="0" y="0"/>
            <wp:positionH relativeFrom="column">
              <wp:posOffset>1965960</wp:posOffset>
            </wp:positionH>
            <wp:positionV relativeFrom="paragraph">
              <wp:posOffset>129540</wp:posOffset>
            </wp:positionV>
            <wp:extent cx="1076325" cy="895350"/>
            <wp:effectExtent l="0" t="0" r="0" b="0"/>
            <wp:wrapSquare wrapText="bothSides"/>
            <wp:docPr id="39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simplePos x="0" y="0"/>
            <wp:positionH relativeFrom="column">
              <wp:posOffset>457200</wp:posOffset>
            </wp:positionH>
            <wp:positionV relativeFrom="paragraph">
              <wp:posOffset>449580</wp:posOffset>
            </wp:positionV>
            <wp:extent cx="1097280" cy="377190"/>
            <wp:effectExtent l="0" t="0" r="0" b="0"/>
            <wp:wrapSquare wrapText="bothSides"/>
            <wp:docPr id="39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7280" cy="37719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86F">
        <w:t xml:space="preserve">                </w:t>
      </w:r>
    </w:p>
    <w:p w:rsidR="0036286F" w:rsidRDefault="0036286F" w:rsidP="00F44C81">
      <w:pPr>
        <w:pStyle w:val="FigureCaption"/>
        <w:jc w:val="both"/>
        <w:rPr>
          <w:b/>
        </w:rPr>
      </w:pPr>
    </w:p>
    <w:p w:rsidR="0036286F" w:rsidRDefault="0036286F" w:rsidP="00F44C81">
      <w:pPr>
        <w:pStyle w:val="FigureCaption"/>
        <w:jc w:val="both"/>
        <w:rPr>
          <w:b/>
        </w:rPr>
      </w:pPr>
    </w:p>
    <w:p w:rsidR="0036286F" w:rsidRPr="0036286F" w:rsidRDefault="0036286F" w:rsidP="0036286F">
      <w:pPr>
        <w:pStyle w:val="FigureCaption"/>
        <w:spacing w:after="0"/>
        <w:jc w:val="both"/>
      </w:pPr>
      <w:r>
        <w:t xml:space="preserve">                             (a)                                           (b)                                       (c)</w:t>
      </w:r>
    </w:p>
    <w:p w:rsidR="00F44C81" w:rsidRPr="00AA4BEC" w:rsidRDefault="00F44C81" w:rsidP="0036286F">
      <w:pPr>
        <w:pStyle w:val="FigureCaption"/>
        <w:spacing w:before="0"/>
        <w:jc w:val="both"/>
      </w:pPr>
      <w:r w:rsidRPr="00F44C81">
        <w:rPr>
          <w:b/>
        </w:rPr>
        <w:t xml:space="preserve">Figure </w:t>
      </w:r>
      <w:r w:rsidR="007E7D53">
        <w:rPr>
          <w:b/>
        </w:rPr>
        <w:t>1</w:t>
      </w:r>
      <w:r w:rsidRPr="00F44C81">
        <w:rPr>
          <w:b/>
        </w:rPr>
        <w:t>0.</w:t>
      </w:r>
      <w:r w:rsidR="00F711CE">
        <w:rPr>
          <w:b/>
        </w:rPr>
        <w:t>1</w:t>
      </w:r>
      <w:r w:rsidRPr="00CA7D62">
        <w:t xml:space="preserve"> A</w:t>
      </w:r>
      <w:r>
        <w:t>ctivity on Node (AON)</w:t>
      </w:r>
      <w:r w:rsidRPr="00CA7D62">
        <w:t xml:space="preserve"> representations of </w:t>
      </w:r>
      <w:r w:rsidR="00796743">
        <w:t>activities</w:t>
      </w:r>
      <w:r w:rsidRPr="00CA7D62">
        <w:t>.</w:t>
      </w:r>
      <w:r>
        <w:t xml:space="preserve"> </w:t>
      </w:r>
      <w:r w:rsidRPr="00CA7D62">
        <w:t>(a) Activity 1 must be complete</w:t>
      </w:r>
      <w:r>
        <w:t>d before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 xml:space="preserve"> 2 can begin. </w:t>
      </w:r>
      <w:r w:rsidRPr="00CA7D62">
        <w:t>(b) Activ</w:t>
      </w:r>
      <w:r w:rsidRPr="00CA7D62">
        <w:t>i</w:t>
      </w:r>
      <w:r w:rsidRPr="00CA7D62">
        <w:t>ties 1 and 2 must be complete</w:t>
      </w:r>
      <w:r>
        <w:t>d</w:t>
      </w:r>
      <w:r w:rsidRPr="00CA7D62">
        <w:t xml:space="preserve"> before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Pr="00CA7D62">
        <w:t xml:space="preserve"> 3 can begin. (c) Activity 1 </w:t>
      </w:r>
      <w:r w:rsidR="00325F0D">
        <w:t xml:space="preserve">and 2 </w:t>
      </w:r>
      <w:r w:rsidRPr="00CA7D62">
        <w:t>must be complete</w:t>
      </w:r>
      <w:r>
        <w:t>d</w:t>
      </w:r>
      <w:r w:rsidRPr="00CA7D62">
        <w:t xml:space="preserve"> b</w:t>
      </w:r>
      <w:r w:rsidRPr="00CA7D62">
        <w:t>e</w:t>
      </w:r>
      <w:r w:rsidRPr="00CA7D62">
        <w:t xml:space="preserve">fore activities </w:t>
      </w:r>
      <w:r w:rsidR="00325F0D">
        <w:t>3</w:t>
      </w:r>
      <w:r w:rsidRPr="00CA7D62">
        <w:t xml:space="preserve"> and </w:t>
      </w:r>
      <w:r w:rsidR="00325F0D">
        <w:t>4</w:t>
      </w:r>
      <w:r w:rsidRPr="00CA7D62">
        <w:t xml:space="preserve"> can begin.</w:t>
      </w:r>
      <w:r w:rsidR="002B786D">
        <w:t xml:space="preserve"> </w:t>
      </w:r>
    </w:p>
    <w:p w:rsidR="00F44C81" w:rsidRDefault="00F44C81" w:rsidP="00F44C81">
      <w:pPr>
        <w:pStyle w:val="BodyText"/>
        <w:ind w:firstLine="360"/>
      </w:pPr>
      <w:r>
        <w:t>An example network diagram</w:t>
      </w:r>
      <w:r w:rsidR="00BF7A71">
        <w:fldChar w:fldCharType="begin"/>
      </w:r>
      <w:r w:rsidR="00BF7A71">
        <w:instrText xml:space="preserve"> XE "</w:instrText>
      </w:r>
      <w:r w:rsidR="00BF7A71" w:rsidRPr="00300288">
        <w:instrText>network diagram</w:instrText>
      </w:r>
      <w:r w:rsidR="00BF7A71">
        <w:instrText xml:space="preserve">" </w:instrText>
      </w:r>
      <w:r w:rsidR="00BF7A71">
        <w:fldChar w:fldCharType="end"/>
      </w:r>
      <w:r>
        <w:t xml:space="preserve"> </w:t>
      </w:r>
      <w:r w:rsidR="00E77C17">
        <w:t xml:space="preserve">for a simple project </w:t>
      </w:r>
      <w:r>
        <w:t>is shown in Figure 10.2</w:t>
      </w:r>
      <w:r w:rsidR="00E77C17">
        <w:t>. D</w:t>
      </w:r>
      <w:r>
        <w:t xml:space="preserve">ummy </w:t>
      </w:r>
      <w:r w:rsidR="00E77C17">
        <w:t>acti</w:t>
      </w:r>
      <w:r w:rsidR="00E77C17">
        <w:t>v</w:t>
      </w:r>
      <w:r w:rsidR="00E77C17">
        <w:t>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00E77C17">
        <w:t xml:space="preserve"> </w:t>
      </w:r>
      <w:r>
        <w:t>nodes for the start and</w:t>
      </w:r>
      <w:r w:rsidR="00E77C17">
        <w:t xml:space="preserve"> end of the project have been included</w:t>
      </w:r>
      <w:r w:rsidR="006C0071">
        <w:t>. T</w:t>
      </w:r>
      <w:r w:rsidR="00E77C17">
        <w:t>he ID number</w:t>
      </w:r>
      <w:r>
        <w:t xml:space="preserve"> and est</w:t>
      </w:r>
      <w:r>
        <w:t>i</w:t>
      </w:r>
      <w:r>
        <w:t xml:space="preserve">mated duration in days </w:t>
      </w:r>
      <w:r w:rsidR="00E77C17">
        <w:t xml:space="preserve">are indicated inside each node. </w:t>
      </w:r>
      <w:r>
        <w:t>A given ne</w:t>
      </w:r>
      <w:r>
        <w:t>t</w:t>
      </w:r>
      <w:r>
        <w:t>work diagram will have multiple paths from the start to the end of the project.</w:t>
      </w:r>
      <w:r w:rsidR="00E77C17">
        <w:t xml:space="preserve"> </w:t>
      </w:r>
      <w:r w:rsidR="006C0071">
        <w:t>A path is any co</w:t>
      </w:r>
      <w:r w:rsidR="006C0071">
        <w:t>n</w:t>
      </w:r>
      <w:r w:rsidR="006C0071">
        <w:t xml:space="preserve">nected sequence of activities from the start </w:t>
      </w:r>
      <w:r w:rsidR="004266A6">
        <w:t>node</w:t>
      </w:r>
      <w:r w:rsidR="006C0071">
        <w:t xml:space="preserve"> to the end </w:t>
      </w:r>
      <w:r w:rsidR="004266A6">
        <w:t>node</w:t>
      </w:r>
      <w:r w:rsidR="006C0071">
        <w:t>.</w:t>
      </w:r>
      <w:r w:rsidR="00BC0E02">
        <w:t xml:space="preserve"> </w:t>
      </w:r>
      <w:r>
        <w:t>In this example</w:t>
      </w:r>
      <w:r w:rsidR="00A8324E">
        <w:t>,</w:t>
      </w:r>
      <w:r>
        <w:t xml:space="preserve"> the</w:t>
      </w:r>
      <w:r w:rsidR="00E77C17">
        <w:t>re</w:t>
      </w:r>
      <w:r>
        <w:t xml:space="preserve"> </w:t>
      </w:r>
      <w:r w:rsidR="00E77C17">
        <w:t xml:space="preserve">are </w:t>
      </w:r>
      <w:r>
        <w:t>four paths to compl</w:t>
      </w:r>
      <w:r>
        <w:t>e</w:t>
      </w:r>
      <w:r>
        <w:t>tion</w:t>
      </w:r>
      <w:r w:rsidR="00E77C17">
        <w:t>:</w:t>
      </w:r>
      <w:r w:rsidR="0039399C">
        <w:t xml:space="preserve"> </w:t>
      </w:r>
      <w:r w:rsidR="0039399C" w:rsidRPr="0039399C">
        <w:rPr>
          <w:position w:val="-10"/>
        </w:rPr>
        <w:object w:dxaOrig="240" w:dyaOrig="300">
          <v:shape id="_x0000_i1029" type="#_x0000_t75" style="width:12pt;height:15pt" o:ole="">
            <v:imagedata r:id="rId18" o:title=""/>
          </v:shape>
          <o:OLEObject Type="Embed" ProgID="Equation.3" ShapeID="_x0000_i1029" DrawAspect="Content" ObjectID="_1778055203" r:id="rId19"/>
        </w:object>
      </w:r>
      <w:r>
        <w:t xml:space="preserve">={1,4}, </w:t>
      </w:r>
      <w:r w:rsidR="006368B5" w:rsidRPr="0039399C">
        <w:rPr>
          <w:noProof/>
          <w:position w:val="-10"/>
        </w:rPr>
        <w:drawing>
          <wp:inline distT="0" distB="0" distL="0" distR="0">
            <wp:extent cx="161925" cy="190500"/>
            <wp:effectExtent l="0" t="0" r="0" b="0"/>
            <wp:docPr id="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={1,5}, </w:t>
      </w:r>
      <w:r w:rsidR="006368B5" w:rsidRPr="0039399C">
        <w:rPr>
          <w:noProof/>
          <w:position w:val="-10"/>
        </w:rPr>
        <w:drawing>
          <wp:inline distT="0" distB="0" distL="0" distR="0">
            <wp:extent cx="161925" cy="190500"/>
            <wp:effectExtent l="0" t="0" r="0" b="0"/>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={2,3,4}, and</w:t>
      </w:r>
      <w:r w:rsidR="0039399C">
        <w:t xml:space="preserve"> </w:t>
      </w:r>
      <w:r w:rsidR="006368B5" w:rsidRPr="0039399C">
        <w:rPr>
          <w:noProof/>
          <w:position w:val="-10"/>
        </w:rPr>
        <w:drawing>
          <wp:inline distT="0" distB="0" distL="0" distR="0">
            <wp:extent cx="161925" cy="190500"/>
            <wp:effectExtent l="0" t="0" r="0" b="0"/>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00E77C17">
        <w:t xml:space="preserve">={2,3,5}. </w:t>
      </w:r>
      <w:r w:rsidR="006C0071">
        <w:t>The</w:t>
      </w:r>
      <w:r>
        <w:t xml:space="preserve"> completion of an i</w:t>
      </w:r>
      <w:r>
        <w:t>n</w:t>
      </w:r>
      <w:r>
        <w:t xml:space="preserve">dividual path </w:t>
      </w:r>
      <w:r w:rsidR="006C0071">
        <w:t xml:space="preserve">does not </w:t>
      </w:r>
      <w:r>
        <w:t>result in completion of the project</w:t>
      </w:r>
      <w:r w:rsidR="00BB534A">
        <w:t>—</w:t>
      </w:r>
      <w:r w:rsidR="00F711CE">
        <w:t xml:space="preserve">all </w:t>
      </w:r>
      <w:r>
        <w:t xml:space="preserve">paths </w:t>
      </w:r>
      <w:r w:rsidR="006C0071">
        <w:t xml:space="preserve">(and consequently all activities) </w:t>
      </w:r>
      <w:r>
        <w:t>must be completed for the entire pr</w:t>
      </w:r>
      <w:r>
        <w:t>o</w:t>
      </w:r>
      <w:r>
        <w:t>ject to finish.</w:t>
      </w:r>
    </w:p>
    <w:p w:rsidR="00F44C81" w:rsidRDefault="006368B5" w:rsidP="00F44C81">
      <w:pPr>
        <w:spacing w:before="360" w:after="120"/>
        <w:jc w:val="center"/>
      </w:pPr>
      <w:r>
        <w:rPr>
          <w:noProof/>
        </w:rPr>
        <w:lastRenderedPageBreak/>
        <w:drawing>
          <wp:inline distT="0" distB="0" distL="0" distR="0">
            <wp:extent cx="3124200" cy="876300"/>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4200" cy="876300"/>
                    </a:xfrm>
                    <a:prstGeom prst="rect">
                      <a:avLst/>
                    </a:prstGeom>
                    <a:noFill/>
                    <a:ln>
                      <a:noFill/>
                    </a:ln>
                  </pic:spPr>
                </pic:pic>
              </a:graphicData>
            </a:graphic>
          </wp:inline>
        </w:drawing>
      </w:r>
    </w:p>
    <w:p w:rsidR="00F44C81" w:rsidRDefault="00F44C81" w:rsidP="00F44C81">
      <w:pPr>
        <w:pStyle w:val="FigureCaption"/>
        <w:jc w:val="both"/>
      </w:pPr>
      <w:bookmarkStart w:id="2" w:name="_Ref78172646"/>
      <w:r w:rsidRPr="00F44C81">
        <w:rPr>
          <w:b/>
        </w:rPr>
        <w:t xml:space="preserve">Figure </w:t>
      </w:r>
      <w:bookmarkEnd w:id="2"/>
      <w:r w:rsidRPr="00F44C81">
        <w:rPr>
          <w:b/>
        </w:rPr>
        <w:t>10.2</w:t>
      </w:r>
      <w:r>
        <w:t xml:space="preserve"> Example network diagram</w:t>
      </w:r>
      <w:r w:rsidR="00BF7A71">
        <w:fldChar w:fldCharType="begin"/>
      </w:r>
      <w:r w:rsidR="00BF7A71">
        <w:instrText xml:space="preserve"> XE "</w:instrText>
      </w:r>
      <w:r w:rsidR="00BF7A71" w:rsidRPr="00300288">
        <w:instrText>network diagram</w:instrText>
      </w:r>
      <w:r w:rsidR="00BF7A71">
        <w:instrText xml:space="preserve">" </w:instrText>
      </w:r>
      <w:r w:rsidR="00BF7A71">
        <w:fldChar w:fldCharType="end"/>
      </w:r>
      <w:r>
        <w:t xml:space="preserve">. </w:t>
      </w:r>
      <w:r w:rsidRPr="00980797">
        <w:t>Each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Pr="00980797">
        <w:t xml:space="preserve"> contains the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Pr="00980797">
        <w:t xml:space="preserve"> ID and the estimated d</w:t>
      </w:r>
      <w:r w:rsidRPr="00980797">
        <w:t>u</w:t>
      </w:r>
      <w:r w:rsidRPr="00980797">
        <w:t>ration in days.</w:t>
      </w:r>
    </w:p>
    <w:p w:rsidR="00F44C81" w:rsidRDefault="00F44C81" w:rsidP="00E73C37">
      <w:pPr>
        <w:pStyle w:val="BodyText"/>
        <w:spacing w:line="275" w:lineRule="exact"/>
        <w:ind w:firstLine="360"/>
      </w:pPr>
      <w:r>
        <w:t xml:space="preserve">The duration </w:t>
      </w:r>
      <w:r w:rsidR="00B62497">
        <w:t>of</w:t>
      </w:r>
      <w:r>
        <w:t xml:space="preserve"> each path is determined by summing the duration of all activities on the path, which in this case is 20, 26, 28, and 34 days for paths </w:t>
      </w:r>
      <w:r w:rsidR="006368B5" w:rsidRPr="0039399C">
        <w:rPr>
          <w:noProof/>
          <w:position w:val="-10"/>
        </w:rPr>
        <w:drawing>
          <wp:inline distT="0" distB="0" distL="0" distR="0">
            <wp:extent cx="152400" cy="19050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0039399C">
        <w:t xml:space="preserve"> </w:t>
      </w:r>
      <w:r>
        <w:t xml:space="preserve">to </w:t>
      </w:r>
      <w:r w:rsidR="006368B5" w:rsidRPr="0039399C">
        <w:rPr>
          <w:noProof/>
          <w:position w:val="-10"/>
        </w:rPr>
        <w:drawing>
          <wp:inline distT="0" distB="0" distL="0" distR="0">
            <wp:extent cx="161925" cy="190500"/>
            <wp:effectExtent l="0" t="0" r="0" b="0"/>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xml:space="preserve"> respectively.</w:t>
      </w:r>
      <w:r w:rsidR="00656B6F">
        <w:t xml:space="preserve"> </w:t>
      </w:r>
      <w:r>
        <w:t xml:space="preserve">The path with the longest duration is known as the </w:t>
      </w:r>
      <w:r>
        <w:rPr>
          <w:b/>
          <w:i/>
        </w:rPr>
        <w:t>critical path</w:t>
      </w:r>
      <w:r w:rsidR="00BF7A71">
        <w:rPr>
          <w:b/>
          <w:i/>
        </w:rPr>
        <w:fldChar w:fldCharType="begin"/>
      </w:r>
      <w:r w:rsidR="00BF7A71">
        <w:instrText xml:space="preserve"> XE "</w:instrText>
      </w:r>
      <w:r w:rsidR="00BF7A71" w:rsidRPr="000D7DFE">
        <w:instrText>critical path</w:instrText>
      </w:r>
      <w:r w:rsidR="00BF7A71">
        <w:instrText xml:space="preserve">" </w:instrText>
      </w:r>
      <w:r w:rsidR="00BF7A71">
        <w:rPr>
          <w:b/>
          <w:i/>
        </w:rPr>
        <w:fldChar w:fldCharType="end"/>
      </w:r>
      <w:r>
        <w:t xml:space="preserve"> since it represents the minimum time required to complete the project. In this example </w:t>
      </w:r>
      <w:r w:rsidR="00B62497">
        <w:t>the critical path</w:t>
      </w:r>
      <w:r>
        <w:t xml:space="preserve"> is </w:t>
      </w:r>
      <w:r w:rsidR="006368B5" w:rsidRPr="0039399C">
        <w:rPr>
          <w:noProof/>
          <w:position w:val="-10"/>
        </w:rPr>
        <w:drawing>
          <wp:inline distT="0" distB="0" distL="0" distR="0">
            <wp:extent cx="161925" cy="190500"/>
            <wp:effectExtent l="0" t="0" r="0"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t>. Activities on the crit</w:t>
      </w:r>
      <w:r>
        <w:t>i</w:t>
      </w:r>
      <w:r>
        <w:t>cal path are of particular interest, since</w:t>
      </w:r>
      <w:r w:rsidR="00A8324E">
        <w:t>,</w:t>
      </w:r>
      <w:r>
        <w:t xml:space="preserve"> if they fall behind schedule, or exper</w:t>
      </w:r>
      <w:r>
        <w:t>i</w:t>
      </w:r>
      <w:r>
        <w:t xml:space="preserve">ence </w:t>
      </w:r>
      <w:r w:rsidRPr="006905B7">
        <w:rPr>
          <w:b/>
          <w:i/>
        </w:rPr>
        <w:t>slippage</w:t>
      </w:r>
      <w:r w:rsidR="00BF7A71">
        <w:rPr>
          <w:b/>
          <w:i/>
        </w:rPr>
        <w:fldChar w:fldCharType="begin"/>
      </w:r>
      <w:r w:rsidR="00BF7A71">
        <w:instrText xml:space="preserve"> XE "</w:instrText>
      </w:r>
      <w:r w:rsidR="00BF7A71" w:rsidRPr="009A28A8">
        <w:instrText>slippage</w:instrText>
      </w:r>
      <w:r w:rsidR="00BF7A71">
        <w:instrText xml:space="preserve">" </w:instrText>
      </w:r>
      <w:r w:rsidR="00BF7A71">
        <w:rPr>
          <w:b/>
          <w:i/>
        </w:rPr>
        <w:fldChar w:fldCharType="end"/>
      </w:r>
      <w:r>
        <w:t xml:space="preserve">, the </w:t>
      </w:r>
      <w:r w:rsidR="006C0071">
        <w:t>overall completion time of the project</w:t>
      </w:r>
      <w:r w:rsidR="00656B6F">
        <w:t xml:space="preserve"> is </w:t>
      </w:r>
      <w:r w:rsidR="004266A6">
        <w:t>delay</w:t>
      </w:r>
      <w:r w:rsidR="00656B6F">
        <w:t xml:space="preserve">ed. </w:t>
      </w:r>
      <w:r>
        <w:t>The other paths</w:t>
      </w:r>
      <w:r w:rsidR="006C0071">
        <w:t xml:space="preserve"> can become critical paths if their activities experience sufficient slippage</w:t>
      </w:r>
      <w:r w:rsidR="00647019">
        <w:t xml:space="preserve"> to form a new critical path.</w:t>
      </w:r>
      <w:r w:rsidR="00656B6F">
        <w:t xml:space="preserve"> </w:t>
      </w:r>
      <w:r>
        <w:t xml:space="preserve">A quantity known as </w:t>
      </w:r>
      <w:r>
        <w:rPr>
          <w:b/>
          <w:i/>
        </w:rPr>
        <w:t>float</w:t>
      </w:r>
      <w:r w:rsidR="00BF7A71">
        <w:rPr>
          <w:b/>
          <w:i/>
        </w:rPr>
        <w:fldChar w:fldCharType="begin"/>
      </w:r>
      <w:r w:rsidR="00BF7A71">
        <w:instrText xml:space="preserve"> XE "</w:instrText>
      </w:r>
      <w:r w:rsidR="00BF7A71" w:rsidRPr="00FF3A37">
        <w:instrText>float</w:instrText>
      </w:r>
      <w:r w:rsidR="00BF7A71">
        <w:instrText xml:space="preserve">" </w:instrText>
      </w:r>
      <w:r w:rsidR="00BF7A71">
        <w:rPr>
          <w:b/>
          <w:i/>
        </w:rPr>
        <w:fldChar w:fldCharType="end"/>
      </w:r>
      <w:r>
        <w:rPr>
          <w:b/>
          <w:i/>
        </w:rPr>
        <w:t xml:space="preserve"> </w:t>
      </w:r>
      <w:r w:rsidR="00507477">
        <w:t>quantifies this margin</w:t>
      </w:r>
      <w:r w:rsidR="00656B6F">
        <w:t xml:space="preserve">. </w:t>
      </w:r>
      <w:r>
        <w:t>Float is the amount of time an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 xml:space="preserve"> can slip without extending the overall completion time of the project.</w:t>
      </w:r>
      <w:r w:rsidR="00656B6F">
        <w:t xml:space="preserve"> </w:t>
      </w:r>
      <w:r w:rsidR="00B62497">
        <w:t>Thus, a</w:t>
      </w:r>
      <w:r>
        <w:t xml:space="preserve">ll activities on the critical path have zero float by definition. The following method </w:t>
      </w:r>
      <w:r w:rsidR="00B62497">
        <w:t>is</w:t>
      </w:r>
      <w:r>
        <w:t xml:space="preserve"> utilized to determine the float for activ</w:t>
      </w:r>
      <w:r>
        <w:t>i</w:t>
      </w:r>
      <w:r>
        <w:t xml:space="preserve">ties: </w:t>
      </w:r>
    </w:p>
    <w:p w:rsidR="00F44C81" w:rsidRPr="00F44C81" w:rsidRDefault="00F44C81" w:rsidP="00F44C81">
      <w:pPr>
        <w:numPr>
          <w:ilvl w:val="0"/>
          <w:numId w:val="5"/>
        </w:numPr>
        <w:spacing w:before="60" w:after="60"/>
        <w:jc w:val="both"/>
        <w:rPr>
          <w:rFonts w:ascii="Palatino Linotype" w:hAnsi="Palatino Linotype"/>
          <w:sz w:val="20"/>
          <w:szCs w:val="20"/>
        </w:rPr>
      </w:pPr>
      <w:r w:rsidRPr="00F44C81">
        <w:rPr>
          <w:rFonts w:ascii="Palatino Linotype" w:hAnsi="Palatino Linotype"/>
          <w:sz w:val="20"/>
          <w:szCs w:val="20"/>
        </w:rPr>
        <w:t xml:space="preserve">Identify all paths </w:t>
      </w:r>
      <w:r w:rsidR="00647019">
        <w:rPr>
          <w:rFonts w:ascii="Palatino Linotype" w:hAnsi="Palatino Linotype"/>
          <w:sz w:val="20"/>
          <w:szCs w:val="20"/>
        </w:rPr>
        <w:t>on the network diagram</w:t>
      </w:r>
      <w:r w:rsidR="00BF7A71">
        <w:rPr>
          <w:rFonts w:ascii="Palatino Linotype" w:hAnsi="Palatino Linotype"/>
          <w:sz w:val="20"/>
          <w:szCs w:val="20"/>
        </w:rPr>
        <w:fldChar w:fldCharType="begin"/>
      </w:r>
      <w:r w:rsidR="00BF7A71">
        <w:instrText xml:space="preserve"> XE "</w:instrText>
      </w:r>
      <w:r w:rsidR="00BF7A71" w:rsidRPr="00300288">
        <w:instrText>network diagram</w:instrText>
      </w:r>
      <w:r w:rsidR="00BF7A71">
        <w:instrText xml:space="preserve">" </w:instrText>
      </w:r>
      <w:r w:rsidR="00BF7A71">
        <w:rPr>
          <w:rFonts w:ascii="Palatino Linotype" w:hAnsi="Palatino Linotype"/>
          <w:sz w:val="20"/>
          <w:szCs w:val="20"/>
        </w:rPr>
        <w:fldChar w:fldCharType="end"/>
      </w:r>
      <w:r w:rsidR="00647019">
        <w:rPr>
          <w:rFonts w:ascii="Palatino Linotype" w:hAnsi="Palatino Linotype"/>
          <w:sz w:val="20"/>
          <w:szCs w:val="20"/>
        </w:rPr>
        <w:t xml:space="preserve"> </w:t>
      </w:r>
      <w:r w:rsidR="00805B4A">
        <w:rPr>
          <w:rFonts w:ascii="Palatino Linotype" w:hAnsi="Palatino Linotype"/>
          <w:sz w:val="20"/>
          <w:szCs w:val="20"/>
        </w:rPr>
        <w:t>and the duration for each path.</w:t>
      </w:r>
    </w:p>
    <w:p w:rsidR="00F44C81" w:rsidRPr="00F44C81" w:rsidRDefault="00F44C81" w:rsidP="00E73C37">
      <w:pPr>
        <w:numPr>
          <w:ilvl w:val="0"/>
          <w:numId w:val="5"/>
        </w:numPr>
        <w:spacing w:before="60" w:after="60" w:line="275" w:lineRule="exact"/>
        <w:jc w:val="both"/>
        <w:rPr>
          <w:rFonts w:ascii="Palatino Linotype" w:hAnsi="Palatino Linotype"/>
          <w:sz w:val="20"/>
          <w:szCs w:val="20"/>
        </w:rPr>
      </w:pPr>
      <w:r w:rsidRPr="00F44C81">
        <w:rPr>
          <w:rFonts w:ascii="Palatino Linotype" w:hAnsi="Palatino Linotype"/>
          <w:sz w:val="20"/>
          <w:szCs w:val="20"/>
        </w:rPr>
        <w:t>The path with the longest duration is the critical path</w:t>
      </w:r>
      <w:r w:rsidR="00BF7A71">
        <w:rPr>
          <w:rFonts w:ascii="Palatino Linotype" w:hAnsi="Palatino Linotype"/>
          <w:sz w:val="20"/>
          <w:szCs w:val="20"/>
        </w:rPr>
        <w:fldChar w:fldCharType="begin"/>
      </w:r>
      <w:r w:rsidR="00BF7A71">
        <w:instrText xml:space="preserve"> XE "</w:instrText>
      </w:r>
      <w:r w:rsidR="00BF7A71" w:rsidRPr="000D7DFE">
        <w:instrText>critical path</w:instrText>
      </w:r>
      <w:r w:rsidR="00BF7A71">
        <w:instrText xml:space="preserve">" </w:instrText>
      </w:r>
      <w:r w:rsidR="00BF7A71">
        <w:rPr>
          <w:rFonts w:ascii="Palatino Linotype" w:hAnsi="Palatino Linotype"/>
          <w:sz w:val="20"/>
          <w:szCs w:val="20"/>
        </w:rPr>
        <w:fldChar w:fldCharType="end"/>
      </w:r>
      <w:r w:rsidRPr="00F44C81">
        <w:rPr>
          <w:rFonts w:ascii="Palatino Linotype" w:hAnsi="Palatino Linotype"/>
          <w:sz w:val="20"/>
          <w:szCs w:val="20"/>
        </w:rPr>
        <w:t>.</w:t>
      </w:r>
      <w:r w:rsidR="00656B6F">
        <w:rPr>
          <w:rFonts w:ascii="Palatino Linotype" w:hAnsi="Palatino Linotype"/>
          <w:sz w:val="20"/>
          <w:szCs w:val="20"/>
        </w:rPr>
        <w:t xml:space="preserve"> </w:t>
      </w:r>
      <w:r w:rsidRPr="00F44C81">
        <w:rPr>
          <w:rFonts w:ascii="Palatino Linotype" w:hAnsi="Palatino Linotype"/>
          <w:sz w:val="20"/>
          <w:szCs w:val="20"/>
        </w:rPr>
        <w:t>Label the critical path d</w:t>
      </w:r>
      <w:r w:rsidRPr="00F44C81">
        <w:rPr>
          <w:rFonts w:ascii="Palatino Linotype" w:hAnsi="Palatino Linotype"/>
          <w:sz w:val="20"/>
          <w:szCs w:val="20"/>
        </w:rPr>
        <w:t>u</w:t>
      </w:r>
      <w:r w:rsidRPr="00F44C81">
        <w:rPr>
          <w:rFonts w:ascii="Palatino Linotype" w:hAnsi="Palatino Linotype"/>
          <w:sz w:val="20"/>
          <w:szCs w:val="20"/>
        </w:rPr>
        <w:t xml:space="preserve">ration as </w:t>
      </w:r>
      <w:r w:rsidR="006368B5" w:rsidRPr="0039399C">
        <w:rPr>
          <w:rFonts w:ascii="Palatino Linotype" w:hAnsi="Palatino Linotype"/>
          <w:noProof/>
          <w:position w:val="-14"/>
          <w:sz w:val="20"/>
          <w:szCs w:val="20"/>
        </w:rPr>
        <w:drawing>
          <wp:inline distT="0" distB="0" distL="0" distR="0">
            <wp:extent cx="161925" cy="209550"/>
            <wp:effectExtent l="0" t="0" r="0" b="0"/>
            <wp:docPr id="1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F44C81">
        <w:rPr>
          <w:rFonts w:ascii="Palatino Linotype" w:hAnsi="Palatino Linotype"/>
          <w:sz w:val="20"/>
          <w:szCs w:val="20"/>
        </w:rPr>
        <w:t>.</w:t>
      </w:r>
      <w:r w:rsidR="00656B6F">
        <w:rPr>
          <w:rFonts w:ascii="Palatino Linotype" w:hAnsi="Palatino Linotype"/>
          <w:sz w:val="20"/>
          <w:szCs w:val="20"/>
        </w:rPr>
        <w:t xml:space="preserve"> </w:t>
      </w:r>
      <w:r w:rsidRPr="00F44C81">
        <w:rPr>
          <w:rFonts w:ascii="Palatino Linotype" w:hAnsi="Palatino Linotype"/>
          <w:sz w:val="20"/>
          <w:szCs w:val="20"/>
        </w:rPr>
        <w:t>All activities on the critical path have zero float</w:t>
      </w:r>
      <w:r w:rsidR="00BF7A71">
        <w:rPr>
          <w:rFonts w:ascii="Palatino Linotype" w:hAnsi="Palatino Linotype"/>
          <w:sz w:val="20"/>
          <w:szCs w:val="20"/>
        </w:rPr>
        <w:fldChar w:fldCharType="begin"/>
      </w:r>
      <w:r w:rsidR="00BF7A71">
        <w:instrText xml:space="preserve"> XE "</w:instrText>
      </w:r>
      <w:r w:rsidR="00BF7A71" w:rsidRPr="00FF3A37">
        <w:instrText>float</w:instrText>
      </w:r>
      <w:r w:rsidR="00BF7A71">
        <w:instrText xml:space="preserve">" </w:instrText>
      </w:r>
      <w:r w:rsidR="00BF7A71">
        <w:rPr>
          <w:rFonts w:ascii="Palatino Linotype" w:hAnsi="Palatino Linotype"/>
          <w:sz w:val="20"/>
          <w:szCs w:val="20"/>
        </w:rPr>
        <w:fldChar w:fldCharType="end"/>
      </w:r>
      <w:r w:rsidRPr="00F44C81">
        <w:rPr>
          <w:rFonts w:ascii="Palatino Linotype" w:hAnsi="Palatino Linotype"/>
          <w:sz w:val="20"/>
          <w:szCs w:val="20"/>
        </w:rPr>
        <w:t>.</w:t>
      </w:r>
    </w:p>
    <w:p w:rsidR="00F44C81" w:rsidRPr="00F44C81" w:rsidRDefault="00F44C81" w:rsidP="00E73C37">
      <w:pPr>
        <w:numPr>
          <w:ilvl w:val="0"/>
          <w:numId w:val="5"/>
        </w:numPr>
        <w:spacing w:before="60" w:after="60" w:line="275" w:lineRule="exact"/>
        <w:jc w:val="both"/>
        <w:rPr>
          <w:rFonts w:ascii="Palatino Linotype" w:hAnsi="Palatino Linotype"/>
          <w:sz w:val="20"/>
          <w:szCs w:val="20"/>
        </w:rPr>
      </w:pPr>
      <w:r w:rsidRPr="00F44C81">
        <w:rPr>
          <w:rFonts w:ascii="Palatino Linotype" w:hAnsi="Palatino Linotype"/>
          <w:sz w:val="20"/>
          <w:szCs w:val="20"/>
        </w:rPr>
        <w:t>To determine the float</w:t>
      </w:r>
      <w:r w:rsidR="00BF7A71">
        <w:rPr>
          <w:rFonts w:ascii="Palatino Linotype" w:hAnsi="Palatino Linotype"/>
          <w:sz w:val="20"/>
          <w:szCs w:val="20"/>
        </w:rPr>
        <w:fldChar w:fldCharType="begin"/>
      </w:r>
      <w:r w:rsidR="00BF7A71">
        <w:instrText xml:space="preserve"> XE "</w:instrText>
      </w:r>
      <w:r w:rsidR="00BF7A71" w:rsidRPr="00FF3A37">
        <w:instrText>float</w:instrText>
      </w:r>
      <w:r w:rsidR="00BF7A71">
        <w:instrText xml:space="preserve">" </w:instrText>
      </w:r>
      <w:r w:rsidR="00BF7A71">
        <w:rPr>
          <w:rFonts w:ascii="Palatino Linotype" w:hAnsi="Palatino Linotype"/>
          <w:sz w:val="20"/>
          <w:szCs w:val="20"/>
        </w:rPr>
        <w:fldChar w:fldCharType="end"/>
      </w:r>
      <w:r w:rsidRPr="00F44C81">
        <w:rPr>
          <w:rFonts w:ascii="Palatino Linotype" w:hAnsi="Palatino Linotype"/>
          <w:sz w:val="20"/>
          <w:szCs w:val="20"/>
        </w:rPr>
        <w:t xml:space="preserve"> for an activity</w:t>
      </w:r>
      <w:r w:rsidR="00BF7A71">
        <w:rPr>
          <w:rFonts w:ascii="Palatino Linotype" w:hAnsi="Palatino Linotype"/>
          <w:sz w:val="20"/>
          <w:szCs w:val="20"/>
        </w:rPr>
        <w:fldChar w:fldCharType="begin"/>
      </w:r>
      <w:r w:rsidR="00BF7A71">
        <w:instrText xml:space="preserve"> XE "</w:instrText>
      </w:r>
      <w:r w:rsidR="00BF7A71" w:rsidRPr="002709C8">
        <w:instrText>activity, project plan</w:instrText>
      </w:r>
      <w:r w:rsidR="00BF7A71">
        <w:instrText xml:space="preserve">" </w:instrText>
      </w:r>
      <w:r w:rsidR="00BF7A71">
        <w:rPr>
          <w:rFonts w:ascii="Palatino Linotype" w:hAnsi="Palatino Linotype"/>
          <w:sz w:val="20"/>
          <w:szCs w:val="20"/>
        </w:rPr>
        <w:fldChar w:fldCharType="end"/>
      </w:r>
      <w:r w:rsidRPr="00F44C81">
        <w:rPr>
          <w:rFonts w:ascii="Palatino Linotype" w:hAnsi="Palatino Linotype"/>
          <w:sz w:val="20"/>
          <w:szCs w:val="20"/>
        </w:rPr>
        <w:t xml:space="preserve"> that is not on the critical path</w:t>
      </w:r>
      <w:r w:rsidR="00BF7A71">
        <w:rPr>
          <w:rFonts w:ascii="Palatino Linotype" w:hAnsi="Palatino Linotype"/>
          <w:sz w:val="20"/>
          <w:szCs w:val="20"/>
        </w:rPr>
        <w:fldChar w:fldCharType="begin"/>
      </w:r>
      <w:r w:rsidR="00BF7A71">
        <w:instrText xml:space="preserve"> XE "</w:instrText>
      </w:r>
      <w:r w:rsidR="00BF7A71" w:rsidRPr="000D7DFE">
        <w:instrText>critical path</w:instrText>
      </w:r>
      <w:r w:rsidR="00BF7A71">
        <w:instrText xml:space="preserve">" </w:instrText>
      </w:r>
      <w:r w:rsidR="00BF7A71">
        <w:rPr>
          <w:rFonts w:ascii="Palatino Linotype" w:hAnsi="Palatino Linotype"/>
          <w:sz w:val="20"/>
          <w:szCs w:val="20"/>
        </w:rPr>
        <w:fldChar w:fldCharType="end"/>
      </w:r>
      <w:r w:rsidRPr="00F44C81">
        <w:rPr>
          <w:rFonts w:ascii="Palatino Linotype" w:hAnsi="Palatino Linotype"/>
          <w:sz w:val="20"/>
          <w:szCs w:val="20"/>
        </w:rPr>
        <w:t>, find all paths that the activity</w:t>
      </w:r>
      <w:r w:rsidR="00BF7A71">
        <w:rPr>
          <w:rFonts w:ascii="Palatino Linotype" w:hAnsi="Palatino Linotype"/>
          <w:sz w:val="20"/>
          <w:szCs w:val="20"/>
        </w:rPr>
        <w:fldChar w:fldCharType="begin"/>
      </w:r>
      <w:r w:rsidR="00BF7A71">
        <w:instrText xml:space="preserve"> XE "</w:instrText>
      </w:r>
      <w:r w:rsidR="00BF7A71" w:rsidRPr="002709C8">
        <w:instrText>activity, project plan</w:instrText>
      </w:r>
      <w:r w:rsidR="00BF7A71">
        <w:instrText xml:space="preserve">" </w:instrText>
      </w:r>
      <w:r w:rsidR="00BF7A71">
        <w:rPr>
          <w:rFonts w:ascii="Palatino Linotype" w:hAnsi="Palatino Linotype"/>
          <w:sz w:val="20"/>
          <w:szCs w:val="20"/>
        </w:rPr>
        <w:fldChar w:fldCharType="end"/>
      </w:r>
      <w:r w:rsidRPr="00F44C81">
        <w:rPr>
          <w:rFonts w:ascii="Palatino Linotype" w:hAnsi="Palatino Linotype"/>
          <w:sz w:val="20"/>
          <w:szCs w:val="20"/>
        </w:rPr>
        <w:t xml:space="preserve"> lies on and identify the one with the longest dur</w:t>
      </w:r>
      <w:r w:rsidRPr="00F44C81">
        <w:rPr>
          <w:rFonts w:ascii="Palatino Linotype" w:hAnsi="Palatino Linotype"/>
          <w:sz w:val="20"/>
          <w:szCs w:val="20"/>
        </w:rPr>
        <w:t>a</w:t>
      </w:r>
      <w:r w:rsidRPr="00F44C81">
        <w:rPr>
          <w:rFonts w:ascii="Palatino Linotype" w:hAnsi="Palatino Linotype"/>
          <w:sz w:val="20"/>
          <w:szCs w:val="20"/>
        </w:rPr>
        <w:t>tion.</w:t>
      </w:r>
      <w:r w:rsidR="00656B6F">
        <w:rPr>
          <w:rFonts w:ascii="Palatino Linotype" w:hAnsi="Palatino Linotype"/>
          <w:sz w:val="20"/>
          <w:szCs w:val="20"/>
        </w:rPr>
        <w:t xml:space="preserve"> </w:t>
      </w:r>
      <w:r w:rsidRPr="00F44C81">
        <w:rPr>
          <w:rFonts w:ascii="Palatino Linotype" w:hAnsi="Palatino Linotype"/>
          <w:sz w:val="20"/>
          <w:szCs w:val="20"/>
        </w:rPr>
        <w:t>Label this as</w:t>
      </w:r>
      <w:r w:rsidR="0039399C">
        <w:rPr>
          <w:rFonts w:ascii="Palatino Linotype" w:hAnsi="Palatino Linotype"/>
          <w:sz w:val="20"/>
          <w:szCs w:val="20"/>
        </w:rPr>
        <w:t xml:space="preserve"> </w:t>
      </w:r>
      <w:r w:rsidR="0039399C" w:rsidRPr="0039399C">
        <w:rPr>
          <w:rFonts w:ascii="Palatino Linotype" w:hAnsi="Palatino Linotype"/>
          <w:position w:val="-14"/>
          <w:sz w:val="20"/>
          <w:szCs w:val="20"/>
        </w:rPr>
        <w:object w:dxaOrig="260" w:dyaOrig="340">
          <v:shape id="_x0000_i1038" type="#_x0000_t75" style="width:12.75pt;height:17.25pt" o:ole="">
            <v:imagedata r:id="rId26" o:title=""/>
          </v:shape>
          <o:OLEObject Type="Embed" ProgID="Equation.3" ShapeID="_x0000_i1038" DrawAspect="Content" ObjectID="_1778055204" r:id="rId27"/>
        </w:object>
      </w:r>
      <w:r w:rsidRPr="00F44C81">
        <w:rPr>
          <w:rFonts w:ascii="Palatino Linotype" w:hAnsi="Palatino Linotype"/>
          <w:i/>
          <w:sz w:val="20"/>
          <w:szCs w:val="20"/>
        </w:rPr>
        <w:t>.</w:t>
      </w:r>
      <w:r w:rsidR="002B786D">
        <w:rPr>
          <w:rFonts w:ascii="Palatino Linotype" w:hAnsi="Palatino Linotype"/>
          <w:i/>
          <w:sz w:val="20"/>
          <w:szCs w:val="20"/>
        </w:rPr>
        <w:t xml:space="preserve"> </w:t>
      </w:r>
      <w:r w:rsidRPr="00F44C81">
        <w:rPr>
          <w:rFonts w:ascii="Palatino Linotype" w:hAnsi="Palatino Linotype"/>
          <w:sz w:val="20"/>
          <w:szCs w:val="20"/>
        </w:rPr>
        <w:t>The float for the activity</w:t>
      </w:r>
      <w:r w:rsidR="00BF7A71">
        <w:rPr>
          <w:rFonts w:ascii="Palatino Linotype" w:hAnsi="Palatino Linotype"/>
          <w:sz w:val="20"/>
          <w:szCs w:val="20"/>
        </w:rPr>
        <w:fldChar w:fldCharType="begin"/>
      </w:r>
      <w:r w:rsidR="00BF7A71">
        <w:instrText xml:space="preserve"> XE "</w:instrText>
      </w:r>
      <w:r w:rsidR="00BF7A71" w:rsidRPr="002709C8">
        <w:instrText>activity, project plan</w:instrText>
      </w:r>
      <w:r w:rsidR="00BF7A71">
        <w:instrText xml:space="preserve">" </w:instrText>
      </w:r>
      <w:r w:rsidR="00BF7A71">
        <w:rPr>
          <w:rFonts w:ascii="Palatino Linotype" w:hAnsi="Palatino Linotype"/>
          <w:sz w:val="20"/>
          <w:szCs w:val="20"/>
        </w:rPr>
        <w:fldChar w:fldCharType="end"/>
      </w:r>
      <w:r w:rsidRPr="00F44C81">
        <w:rPr>
          <w:rFonts w:ascii="Palatino Linotype" w:hAnsi="Palatino Linotype"/>
          <w:sz w:val="20"/>
          <w:szCs w:val="20"/>
        </w:rPr>
        <w:t xml:space="preserve"> is calc</w:t>
      </w:r>
      <w:r w:rsidRPr="00F44C81">
        <w:rPr>
          <w:rFonts w:ascii="Palatino Linotype" w:hAnsi="Palatino Linotype"/>
          <w:sz w:val="20"/>
          <w:szCs w:val="20"/>
        </w:rPr>
        <w:t>u</w:t>
      </w:r>
      <w:r w:rsidRPr="00F44C81">
        <w:rPr>
          <w:rFonts w:ascii="Palatino Linotype" w:hAnsi="Palatino Linotype"/>
          <w:sz w:val="20"/>
          <w:szCs w:val="20"/>
        </w:rPr>
        <w:t xml:space="preserve">lated as </w:t>
      </w:r>
    </w:p>
    <w:p w:rsidR="00F44C81" w:rsidRDefault="006368B5" w:rsidP="00F44C81">
      <w:pPr>
        <w:pStyle w:val="BodyText"/>
        <w:jc w:val="right"/>
      </w:pPr>
      <w:r w:rsidRPr="0039399C">
        <w:rPr>
          <w:i/>
          <w:noProof/>
          <w:position w:val="-14"/>
        </w:rPr>
        <w:drawing>
          <wp:inline distT="0" distB="0" distL="0" distR="0">
            <wp:extent cx="800100" cy="219075"/>
            <wp:effectExtent l="0" t="0" r="0" b="0"/>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r w:rsidR="00BF7A71">
        <w:rPr>
          <w:i/>
        </w:rPr>
        <w:fldChar w:fldCharType="begin"/>
      </w:r>
      <w:r w:rsidR="00BF7A71">
        <w:instrText xml:space="preserve"> XE "</w:instrText>
      </w:r>
      <w:r w:rsidR="00BF7A71" w:rsidRPr="00FF3A37">
        <w:instrText>float</w:instrText>
      </w:r>
      <w:r w:rsidR="00BF7A71">
        <w:instrText xml:space="preserve">" </w:instrText>
      </w:r>
      <w:r w:rsidR="00BF7A71">
        <w:rPr>
          <w:i/>
        </w:rPr>
        <w:fldChar w:fldCharType="end"/>
      </w:r>
      <w:r w:rsidR="00F44C81" w:rsidRPr="00D11383">
        <w:rPr>
          <w:i/>
        </w:rPr>
        <w:t xml:space="preserve">. </w:t>
      </w:r>
      <w:r w:rsidR="00F44C81">
        <w:t xml:space="preserve">                                                                   </w:t>
      </w:r>
      <w:r w:rsidR="00EE14DD">
        <w:t xml:space="preserve">   </w:t>
      </w:r>
      <w:r w:rsidR="00F44C81">
        <w:t>(2)</w:t>
      </w:r>
    </w:p>
    <w:p w:rsidR="00F44C81" w:rsidRDefault="00F44C81" w:rsidP="006D7037">
      <w:pPr>
        <w:pStyle w:val="BodyText"/>
        <w:spacing w:after="180"/>
      </w:pPr>
      <w:r>
        <w:t>Example</w:t>
      </w:r>
      <w:r w:rsidR="00F85B7A">
        <w:t>s</w:t>
      </w:r>
      <w:r>
        <w:t xml:space="preserve"> 10.1</w:t>
      </w:r>
      <w:r w:rsidR="00F85B7A">
        <w:t xml:space="preserve"> and 10.2 examine</w:t>
      </w:r>
      <w:r>
        <w:t xml:space="preserve"> </w:t>
      </w:r>
      <w:r w:rsidR="00EE14DD">
        <w:t>float</w:t>
      </w:r>
      <w:r w:rsidR="00BF7A71">
        <w:fldChar w:fldCharType="begin"/>
      </w:r>
      <w:r w:rsidR="00BF7A71">
        <w:instrText xml:space="preserve"> XE "</w:instrText>
      </w:r>
      <w:r w:rsidR="00BF7A71" w:rsidRPr="00FF3A37">
        <w:instrText>float</w:instrText>
      </w:r>
      <w:r w:rsidR="00BF7A71">
        <w:instrText xml:space="preserve">" </w:instrText>
      </w:r>
      <w:r w:rsidR="00BF7A71">
        <w:fldChar w:fldCharType="end"/>
      </w:r>
      <w:r w:rsidR="00EE14DD">
        <w:t xml:space="preserve"> time computation</w:t>
      </w:r>
      <w:r>
        <w:t>.</w:t>
      </w:r>
    </w:p>
    <w:p w:rsidR="00F44C81" w:rsidRPr="00A84762" w:rsidRDefault="00F44C81" w:rsidP="00E567CC">
      <w:pPr>
        <w:pStyle w:val="BodyText"/>
        <w:pBdr>
          <w:left w:val="single" w:sz="24" w:space="4" w:color="auto"/>
        </w:pBdr>
        <w:spacing w:after="120"/>
        <w:rPr>
          <w:rFonts w:ascii="Arial" w:hAnsi="Arial" w:cs="Arial"/>
        </w:rPr>
      </w:pPr>
      <w:r w:rsidRPr="00A84762">
        <w:rPr>
          <w:rFonts w:ascii="Arial" w:hAnsi="Arial" w:cs="Arial"/>
          <w:b/>
        </w:rPr>
        <w:t>Example 10.1</w:t>
      </w:r>
      <w:r w:rsidRPr="00A84762">
        <w:rPr>
          <w:rFonts w:ascii="Arial" w:hAnsi="Arial" w:cs="Arial"/>
        </w:rPr>
        <w:t xml:space="preserve"> Float time calculation.</w:t>
      </w:r>
    </w:p>
    <w:p w:rsidR="00F44C81" w:rsidRPr="00A84762" w:rsidRDefault="00F44C81" w:rsidP="00E567CC">
      <w:pPr>
        <w:pStyle w:val="BodyText"/>
        <w:pBdr>
          <w:left w:val="single" w:sz="24" w:space="4" w:color="auto"/>
        </w:pBdr>
      </w:pPr>
      <w:r w:rsidRPr="00A84762">
        <w:rPr>
          <w:b/>
          <w:i/>
          <w:u w:val="single"/>
        </w:rPr>
        <w:t>Problem:</w:t>
      </w:r>
      <w:r w:rsidRPr="00A84762">
        <w:t xml:space="preserve"> Calculate the float</w:t>
      </w:r>
      <w:r w:rsidR="00BF7A71">
        <w:fldChar w:fldCharType="begin"/>
      </w:r>
      <w:r w:rsidR="00BF7A71">
        <w:instrText xml:space="preserve"> XE "</w:instrText>
      </w:r>
      <w:r w:rsidR="00BF7A71" w:rsidRPr="00FF3A37">
        <w:instrText>float</w:instrText>
      </w:r>
      <w:r w:rsidR="00BF7A71">
        <w:instrText xml:space="preserve">" </w:instrText>
      </w:r>
      <w:r w:rsidR="00BF7A71">
        <w:fldChar w:fldCharType="end"/>
      </w:r>
      <w:r w:rsidRPr="00A84762">
        <w:t xml:space="preserve"> for activities in the network diagram</w:t>
      </w:r>
      <w:r w:rsidR="00BF7A71">
        <w:fldChar w:fldCharType="begin"/>
      </w:r>
      <w:r w:rsidR="00BF7A71">
        <w:instrText xml:space="preserve"> XE "</w:instrText>
      </w:r>
      <w:r w:rsidR="00BF7A71" w:rsidRPr="00300288">
        <w:instrText>network diagram</w:instrText>
      </w:r>
      <w:r w:rsidR="00BF7A71">
        <w:instrText xml:space="preserve">" </w:instrText>
      </w:r>
      <w:r w:rsidR="00BF7A71">
        <w:fldChar w:fldCharType="end"/>
      </w:r>
      <w:r w:rsidRPr="00A84762">
        <w:t xml:space="preserve"> shown in Figure 10.2.</w:t>
      </w:r>
      <w:r w:rsidR="002B786D">
        <w:t xml:space="preserve"> </w:t>
      </w:r>
    </w:p>
    <w:p w:rsidR="00F44C81" w:rsidRPr="00A84762" w:rsidRDefault="00F44C81" w:rsidP="006D7037">
      <w:pPr>
        <w:pStyle w:val="BodyText"/>
        <w:pBdr>
          <w:left w:val="single" w:sz="24" w:space="4" w:color="auto"/>
        </w:pBdr>
        <w:spacing w:before="60" w:line="275" w:lineRule="exact"/>
      </w:pPr>
      <w:r w:rsidRPr="00A84762">
        <w:rPr>
          <w:b/>
          <w:i/>
          <w:u w:val="single"/>
        </w:rPr>
        <w:t>Solution:</w:t>
      </w:r>
      <w:r w:rsidRPr="00A84762">
        <w:t xml:space="preserve"> The first two steps of the process have already been completed, which are the ident</w:t>
      </w:r>
      <w:r w:rsidRPr="00A84762">
        <w:t>i</w:t>
      </w:r>
      <w:r w:rsidRPr="00A84762">
        <w:t>fication of the paths</w:t>
      </w:r>
      <w:r w:rsidR="00254BCD">
        <w:t xml:space="preserve">, </w:t>
      </w:r>
      <w:r w:rsidRPr="00A84762">
        <w:t>their duration, and the critical path</w:t>
      </w:r>
      <w:r w:rsidR="00BF7A71">
        <w:fldChar w:fldCharType="begin"/>
      </w:r>
      <w:r w:rsidR="00BF7A71">
        <w:instrText xml:space="preserve"> XE "</w:instrText>
      </w:r>
      <w:r w:rsidR="00BF7A71" w:rsidRPr="000D7DFE">
        <w:instrText>critical path</w:instrText>
      </w:r>
      <w:r w:rsidR="00BF7A71">
        <w:instrText xml:space="preserve">" </w:instrText>
      </w:r>
      <w:r w:rsidR="00BF7A71">
        <w:fldChar w:fldCharType="end"/>
      </w:r>
      <w:r w:rsidRPr="00A84762">
        <w:t>.</w:t>
      </w:r>
      <w:r w:rsidR="00254BCD">
        <w:t xml:space="preserve"> </w:t>
      </w:r>
      <w:r w:rsidRPr="00A84762">
        <w:t>To summarize</w:t>
      </w:r>
      <w:r w:rsidR="00A8324E">
        <w:t>,</w:t>
      </w:r>
      <w:r w:rsidRPr="00A84762">
        <w:t xml:space="preserve"> the paths are </w:t>
      </w:r>
      <w:r w:rsidR="006368B5" w:rsidRPr="0039399C">
        <w:rPr>
          <w:noProof/>
          <w:position w:val="-10"/>
        </w:rPr>
        <w:drawing>
          <wp:inline distT="0" distB="0" distL="0" distR="0">
            <wp:extent cx="152400" cy="190500"/>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A84762">
        <w:t xml:space="preserve">={1,4}, </w:t>
      </w:r>
      <w:r w:rsidR="006368B5" w:rsidRPr="0039399C">
        <w:rPr>
          <w:noProof/>
          <w:position w:val="-10"/>
        </w:rPr>
        <w:drawing>
          <wp:inline distT="0" distB="0" distL="0" distR="0">
            <wp:extent cx="161925"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A84762">
        <w:t xml:space="preserve">={1,5}, </w:t>
      </w:r>
      <w:r w:rsidR="006368B5" w:rsidRPr="0039399C">
        <w:rPr>
          <w:noProof/>
          <w:position w:val="-10"/>
        </w:rPr>
        <w:drawing>
          <wp:inline distT="0" distB="0" distL="0" distR="0">
            <wp:extent cx="161925" cy="190500"/>
            <wp:effectExtent l="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A84762">
        <w:t xml:space="preserve">={2,3,4}, and </w:t>
      </w:r>
      <w:r w:rsidR="006368B5" w:rsidRPr="0039399C">
        <w:rPr>
          <w:noProof/>
          <w:position w:val="-10"/>
        </w:rPr>
        <w:drawing>
          <wp:inline distT="0" distB="0" distL="0" distR="0">
            <wp:extent cx="161925" cy="190500"/>
            <wp:effectExtent l="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A84762">
        <w:t>={2,3,5} with durations of</w:t>
      </w:r>
      <w:r w:rsidR="002B786D">
        <w:t xml:space="preserve"> </w:t>
      </w:r>
      <w:r w:rsidRPr="00A84762">
        <w:t>20, 26, 28, and 34 days.</w:t>
      </w:r>
      <w:r w:rsidR="002B786D">
        <w:t xml:space="preserve"> </w:t>
      </w:r>
      <w:r w:rsidRPr="00A84762">
        <w:t>The crit</w:t>
      </w:r>
      <w:r w:rsidRPr="00A84762">
        <w:t>i</w:t>
      </w:r>
      <w:r w:rsidRPr="00A84762">
        <w:t xml:space="preserve">cal path is </w:t>
      </w:r>
      <w:r w:rsidR="006368B5" w:rsidRPr="0039399C">
        <w:rPr>
          <w:noProof/>
          <w:position w:val="-10"/>
        </w:rPr>
        <w:drawing>
          <wp:inline distT="0" distB="0" distL="0" distR="0">
            <wp:extent cx="161925" cy="190500"/>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A84762">
        <w:t xml:space="preserve"> and </w:t>
      </w:r>
      <w:r w:rsidR="006368B5" w:rsidRPr="0039399C">
        <w:rPr>
          <w:noProof/>
          <w:position w:val="-14"/>
        </w:rPr>
        <w:drawing>
          <wp:inline distT="0" distB="0" distL="0" distR="0">
            <wp:extent cx="161925" cy="209550"/>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A84762">
        <w:t xml:space="preserve">=34 days, so activities 2, 3, and 5 </w:t>
      </w:r>
      <w:r w:rsidR="00B67EFD">
        <w:t>have</w:t>
      </w:r>
      <w:r w:rsidRPr="00A84762">
        <w:t xml:space="preserve"> zero float</w:t>
      </w:r>
      <w:r w:rsidR="00BF7A71">
        <w:fldChar w:fldCharType="begin"/>
      </w:r>
      <w:r w:rsidR="00BF7A71">
        <w:instrText xml:space="preserve"> XE "</w:instrText>
      </w:r>
      <w:r w:rsidR="00BF7A71" w:rsidRPr="00FF3A37">
        <w:instrText>float</w:instrText>
      </w:r>
      <w:r w:rsidR="00BF7A71">
        <w:instrText xml:space="preserve">" </w:instrText>
      </w:r>
      <w:r w:rsidR="00BF7A71">
        <w:fldChar w:fldCharType="end"/>
      </w:r>
      <w:r w:rsidR="00254BCD">
        <w:t>. Thus</w:t>
      </w:r>
    </w:p>
    <w:p w:rsidR="00F44C81" w:rsidRPr="00A84762" w:rsidRDefault="006368B5" w:rsidP="00E73C37">
      <w:pPr>
        <w:pStyle w:val="BodyText"/>
        <w:pBdr>
          <w:left w:val="single" w:sz="24" w:space="4" w:color="auto"/>
        </w:pBdr>
        <w:spacing w:before="60" w:after="60"/>
        <w:jc w:val="center"/>
      </w:pPr>
      <w:r w:rsidRPr="00E73C37">
        <w:rPr>
          <w:i/>
          <w:noProof/>
          <w:position w:val="-12"/>
        </w:rPr>
        <w:drawing>
          <wp:inline distT="0" distB="0" distL="0" distR="0">
            <wp:extent cx="485775" cy="200025"/>
            <wp:effectExtent l="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00F44C81" w:rsidRPr="00A84762">
        <w:rPr>
          <w:vertAlign w:val="subscript"/>
        </w:rPr>
        <w:t xml:space="preserve"> </w:t>
      </w:r>
      <w:r w:rsidR="00F44C81" w:rsidRPr="00A84762">
        <w:t xml:space="preserve">= </w:t>
      </w:r>
      <w:r w:rsidR="00F44C81" w:rsidRPr="00A84762">
        <w:rPr>
          <w:u w:val="single"/>
        </w:rPr>
        <w:t>0 days</w:t>
      </w:r>
      <w:r w:rsidR="00F44C81" w:rsidRPr="00A84762">
        <w:t>.</w:t>
      </w:r>
    </w:p>
    <w:p w:rsidR="00F44C81" w:rsidRPr="00A84762" w:rsidRDefault="00F44C81" w:rsidP="00E73C37">
      <w:pPr>
        <w:pStyle w:val="BodyText"/>
        <w:pBdr>
          <w:left w:val="single" w:sz="24" w:space="4" w:color="auto"/>
        </w:pBdr>
        <w:spacing w:line="275" w:lineRule="exact"/>
      </w:pPr>
      <w:r w:rsidRPr="00A84762">
        <w:t>The only two activities that are not on the critical path</w:t>
      </w:r>
      <w:r w:rsidR="00BF7A71">
        <w:fldChar w:fldCharType="begin"/>
      </w:r>
      <w:r w:rsidR="00BF7A71">
        <w:instrText xml:space="preserve"> XE "</w:instrText>
      </w:r>
      <w:r w:rsidR="00BF7A71" w:rsidRPr="000D7DFE">
        <w:instrText>critical path</w:instrText>
      </w:r>
      <w:r w:rsidR="00BF7A71">
        <w:instrText xml:space="preserve">" </w:instrText>
      </w:r>
      <w:r w:rsidR="00BF7A71">
        <w:fldChar w:fldCharType="end"/>
      </w:r>
      <w:r w:rsidRPr="00A84762">
        <w:t xml:space="preserve"> </w:t>
      </w:r>
      <w:r w:rsidR="00254BCD">
        <w:t xml:space="preserve">are </w:t>
      </w:r>
      <w:r w:rsidRPr="00A84762">
        <w:t>1 and 4.</w:t>
      </w:r>
      <w:r w:rsidR="00254BCD">
        <w:t xml:space="preserve"> </w:t>
      </w:r>
      <w:r w:rsidRPr="00A84762">
        <w:t>Let’s examine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Pr="00A84762">
        <w:t xml:space="preserve"> 1 first. It lies on paths </w:t>
      </w:r>
      <w:r w:rsidR="006368B5" w:rsidRPr="0039399C">
        <w:rPr>
          <w:noProof/>
          <w:position w:val="-10"/>
        </w:rPr>
        <w:drawing>
          <wp:inline distT="0" distB="0" distL="0" distR="0">
            <wp:extent cx="152400" cy="190500"/>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00E73C37">
        <w:t xml:space="preserve"> </w:t>
      </w:r>
      <w:r w:rsidRPr="00A84762">
        <w:t xml:space="preserve">and </w:t>
      </w:r>
      <w:r w:rsidR="006368B5" w:rsidRPr="0039399C">
        <w:rPr>
          <w:noProof/>
          <w:position w:val="-10"/>
        </w:rPr>
        <w:drawing>
          <wp:inline distT="0" distB="0" distL="0" distR="0">
            <wp:extent cx="161925" cy="190500"/>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A84762">
        <w:t>with durations 20 and 26 days, thus the longest path to compl</w:t>
      </w:r>
      <w:r w:rsidRPr="00A84762">
        <w:t>e</w:t>
      </w:r>
      <w:r w:rsidRPr="00A84762">
        <w:t>tion,</w:t>
      </w:r>
      <w:r w:rsidR="00E73C37">
        <w:t xml:space="preserve"> </w:t>
      </w:r>
      <w:r w:rsidR="006368B5" w:rsidRPr="00E73C37">
        <w:rPr>
          <w:noProof/>
          <w:position w:val="-14"/>
        </w:rPr>
        <w:drawing>
          <wp:inline distT="0" distB="0" distL="0" distR="0">
            <wp:extent cx="190500" cy="219075"/>
            <wp:effectExtent l="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A84762">
        <w:t>, for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Pr="00A84762">
        <w:t xml:space="preserve"> 1 is 26 days. The float</w:t>
      </w:r>
      <w:r w:rsidR="00BF7A71">
        <w:fldChar w:fldCharType="begin"/>
      </w:r>
      <w:r w:rsidR="00BF7A71">
        <w:instrText xml:space="preserve"> XE "</w:instrText>
      </w:r>
      <w:r w:rsidR="00BF7A71" w:rsidRPr="00FF3A37">
        <w:instrText>float</w:instrText>
      </w:r>
      <w:r w:rsidR="00BF7A71">
        <w:instrText xml:space="preserve">" </w:instrText>
      </w:r>
      <w:r w:rsidR="00BF7A71">
        <w:fldChar w:fldCharType="end"/>
      </w:r>
      <w:r w:rsidRPr="00A84762">
        <w:t xml:space="preserve"> is calculated from (2) as </w:t>
      </w:r>
    </w:p>
    <w:p w:rsidR="00F44C81" w:rsidRPr="00A84762" w:rsidRDefault="006368B5" w:rsidP="006D7037">
      <w:pPr>
        <w:pStyle w:val="BodyText"/>
        <w:pBdr>
          <w:right w:val="single" w:sz="24" w:space="4" w:color="auto"/>
        </w:pBdr>
        <w:spacing w:before="60" w:after="60" w:line="280" w:lineRule="exact"/>
        <w:jc w:val="center"/>
      </w:pPr>
      <w:r w:rsidRPr="00E73C37">
        <w:rPr>
          <w:i/>
          <w:noProof/>
          <w:position w:val="-14"/>
        </w:rPr>
        <w:lastRenderedPageBreak/>
        <w:drawing>
          <wp:inline distT="0" distB="0" distL="0" distR="0">
            <wp:extent cx="885825" cy="219075"/>
            <wp:effectExtent l="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noFill/>
                    <a:ln>
                      <a:noFill/>
                    </a:ln>
                  </pic:spPr>
                </pic:pic>
              </a:graphicData>
            </a:graphic>
          </wp:inline>
        </w:drawing>
      </w:r>
      <w:r w:rsidR="00F44C81" w:rsidRPr="00A84762">
        <w:t xml:space="preserve">= 34-26 days = </w:t>
      </w:r>
      <w:r w:rsidR="00F44C81" w:rsidRPr="00F025FC">
        <w:rPr>
          <w:u w:val="single"/>
        </w:rPr>
        <w:t>8 days</w:t>
      </w:r>
      <w:r w:rsidR="00F44C81" w:rsidRPr="00A84762">
        <w:t>.</w:t>
      </w:r>
    </w:p>
    <w:p w:rsidR="00F44C81" w:rsidRPr="00A84762" w:rsidRDefault="00F44C81" w:rsidP="00730D1D">
      <w:pPr>
        <w:pStyle w:val="BodyText"/>
        <w:pBdr>
          <w:right w:val="single" w:sz="24" w:space="4" w:color="auto"/>
        </w:pBdr>
      </w:pPr>
      <w:r w:rsidRPr="00A84762">
        <w:t xml:space="preserve">Activity 4 lies on </w:t>
      </w:r>
      <w:r w:rsidR="006368B5" w:rsidRPr="0039399C">
        <w:rPr>
          <w:noProof/>
          <w:position w:val="-10"/>
        </w:rPr>
        <w:drawing>
          <wp:inline distT="0" distB="0" distL="0" distR="0">
            <wp:extent cx="152400" cy="190500"/>
            <wp:effectExtent l="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A84762">
        <w:t xml:space="preserve"> and </w:t>
      </w:r>
      <w:r w:rsidR="006368B5" w:rsidRPr="0039399C">
        <w:rPr>
          <w:noProof/>
          <w:position w:val="-10"/>
        </w:rPr>
        <w:drawing>
          <wp:inline distT="0" distB="0" distL="0" distR="0">
            <wp:extent cx="161925" cy="190500"/>
            <wp:effectExtent l="0" t="0" r="0"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A84762">
        <w:t>, so</w:t>
      </w:r>
      <w:r w:rsidR="002B786D">
        <w:t xml:space="preserve"> </w:t>
      </w:r>
      <w:r w:rsidR="003242E5" w:rsidRPr="00E73C37">
        <w:rPr>
          <w:position w:val="-14"/>
        </w:rPr>
        <w:object w:dxaOrig="320" w:dyaOrig="340">
          <v:shape id="_x0000_i1053" type="#_x0000_t75" style="width:15.75pt;height:17.25pt" o:ole="">
            <v:imagedata r:id="rId32" o:title=""/>
          </v:shape>
          <o:OLEObject Type="Embed" ProgID="Equation.3" ShapeID="_x0000_i1053" DrawAspect="Content" ObjectID="_1778055205" r:id="rId33"/>
        </w:object>
      </w:r>
      <w:r w:rsidRPr="00A84762">
        <w:t xml:space="preserve"> = 28 days and the float</w:t>
      </w:r>
      <w:r w:rsidR="00BF7A71">
        <w:fldChar w:fldCharType="begin"/>
      </w:r>
      <w:r w:rsidR="00BF7A71">
        <w:instrText xml:space="preserve"> XE "</w:instrText>
      </w:r>
      <w:r w:rsidR="00BF7A71" w:rsidRPr="00FF3A37">
        <w:instrText>float</w:instrText>
      </w:r>
      <w:r w:rsidR="00BF7A71">
        <w:instrText xml:space="preserve">" </w:instrText>
      </w:r>
      <w:r w:rsidR="00BF7A71">
        <w:fldChar w:fldCharType="end"/>
      </w:r>
      <w:r w:rsidRPr="00A84762">
        <w:t xml:space="preserve"> is </w:t>
      </w:r>
    </w:p>
    <w:p w:rsidR="00F44C81" w:rsidRPr="00A84762" w:rsidRDefault="003242E5" w:rsidP="00730D1D">
      <w:pPr>
        <w:pStyle w:val="BodyText"/>
        <w:pBdr>
          <w:right w:val="single" w:sz="24" w:space="4" w:color="auto"/>
        </w:pBdr>
        <w:spacing w:before="60" w:after="60"/>
        <w:jc w:val="center"/>
      </w:pPr>
      <w:r w:rsidRPr="00E73C37">
        <w:rPr>
          <w:i/>
          <w:position w:val="-14"/>
        </w:rPr>
        <w:object w:dxaOrig="1420" w:dyaOrig="340">
          <v:shape id="_x0000_i1054" type="#_x0000_t75" style="width:71.25pt;height:17.25pt" o:ole="">
            <v:imagedata r:id="rId34" o:title=""/>
          </v:shape>
          <o:OLEObject Type="Embed" ProgID="Equation.3" ShapeID="_x0000_i1054" DrawAspect="Content" ObjectID="_1778055206" r:id="rId35"/>
        </w:object>
      </w:r>
      <w:r w:rsidR="00F44C81" w:rsidRPr="00A84762">
        <w:t xml:space="preserve">= 34-28 days = </w:t>
      </w:r>
      <w:r w:rsidR="00F44C81" w:rsidRPr="00F025FC">
        <w:rPr>
          <w:u w:val="single"/>
        </w:rPr>
        <w:t>6 days</w:t>
      </w:r>
      <w:r w:rsidR="00F44C81" w:rsidRPr="00A84762">
        <w:t>.</w:t>
      </w:r>
    </w:p>
    <w:p w:rsidR="00F44C81" w:rsidRPr="00A84762" w:rsidRDefault="00F44C81" w:rsidP="00730D1D">
      <w:pPr>
        <w:pStyle w:val="BodyText"/>
        <w:pBdr>
          <w:right w:val="single" w:sz="24" w:space="4" w:color="auto"/>
        </w:pBdr>
      </w:pPr>
      <w:r w:rsidRPr="00A84762">
        <w:t>This means that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Pr="00A84762">
        <w:t xml:space="preserve"> 1 can slip by 8 days and activity</w:t>
      </w:r>
      <w:r w:rsidR="00BF7A71">
        <w:fldChar w:fldCharType="begin"/>
      </w:r>
      <w:r w:rsidR="00BF7A71">
        <w:instrText xml:space="preserve"> XE "</w:instrText>
      </w:r>
      <w:r w:rsidR="00BF7A71" w:rsidRPr="002709C8">
        <w:instrText>a</w:instrText>
      </w:r>
      <w:r w:rsidR="00BF7A71" w:rsidRPr="002709C8">
        <w:instrText>c</w:instrText>
      </w:r>
      <w:r w:rsidR="00BF7A71" w:rsidRPr="002709C8">
        <w:instrText>tivity, project plan</w:instrText>
      </w:r>
      <w:r w:rsidR="00BF7A71">
        <w:instrText xml:space="preserve">" </w:instrText>
      </w:r>
      <w:r w:rsidR="00BF7A71">
        <w:fldChar w:fldCharType="end"/>
      </w:r>
      <w:r w:rsidRPr="00A84762">
        <w:t xml:space="preserve"> 4 can slip by 6 days without impac</w:t>
      </w:r>
      <w:r w:rsidRPr="00A84762">
        <w:t>t</w:t>
      </w:r>
      <w:r w:rsidRPr="00A84762">
        <w:t>ing the time to complete the project.</w:t>
      </w:r>
    </w:p>
    <w:p w:rsidR="00F44C81" w:rsidRDefault="00F44C81" w:rsidP="00F44C81">
      <w:pPr>
        <w:spacing w:before="120" w:after="120"/>
        <w:ind w:firstLine="360"/>
        <w:jc w:val="both"/>
      </w:pPr>
    </w:p>
    <w:p w:rsidR="00F44C81" w:rsidRPr="00800846" w:rsidRDefault="00F44C81" w:rsidP="00E567CC">
      <w:pPr>
        <w:pStyle w:val="BodyText"/>
        <w:pBdr>
          <w:right w:val="single" w:sz="24" w:space="4" w:color="auto"/>
        </w:pBdr>
        <w:spacing w:after="120"/>
        <w:rPr>
          <w:rFonts w:ascii="Arial" w:hAnsi="Arial" w:cs="Arial"/>
        </w:rPr>
      </w:pPr>
      <w:r w:rsidRPr="00800846">
        <w:rPr>
          <w:rFonts w:ascii="Arial" w:hAnsi="Arial" w:cs="Arial"/>
          <w:b/>
        </w:rPr>
        <w:t>Example 10.2</w:t>
      </w:r>
      <w:r w:rsidRPr="00800846">
        <w:rPr>
          <w:rFonts w:ascii="Arial" w:hAnsi="Arial" w:cs="Arial"/>
        </w:rPr>
        <w:t xml:space="preserve"> Network diagram construction and float</w:t>
      </w:r>
      <w:r w:rsidR="00BF7A71">
        <w:rPr>
          <w:rFonts w:ascii="Arial" w:hAnsi="Arial" w:cs="Arial"/>
        </w:rPr>
        <w:fldChar w:fldCharType="begin"/>
      </w:r>
      <w:r w:rsidR="00BF7A71">
        <w:instrText xml:space="preserve"> XE "</w:instrText>
      </w:r>
      <w:r w:rsidR="00BF7A71" w:rsidRPr="00FF3A37">
        <w:instrText>float</w:instrText>
      </w:r>
      <w:r w:rsidR="00BF7A71">
        <w:instrText xml:space="preserve">" </w:instrText>
      </w:r>
      <w:r w:rsidR="00BF7A71">
        <w:rPr>
          <w:rFonts w:ascii="Arial" w:hAnsi="Arial" w:cs="Arial"/>
        </w:rPr>
        <w:fldChar w:fldCharType="end"/>
      </w:r>
      <w:r w:rsidRPr="00800846">
        <w:rPr>
          <w:rFonts w:ascii="Arial" w:hAnsi="Arial" w:cs="Arial"/>
        </w:rPr>
        <w:t xml:space="preserve"> time calculation for </w:t>
      </w:r>
      <w:r w:rsidR="00800846">
        <w:rPr>
          <w:rFonts w:ascii="Arial" w:hAnsi="Arial" w:cs="Arial"/>
        </w:rPr>
        <w:t xml:space="preserve">the </w:t>
      </w:r>
      <w:r w:rsidRPr="00800846">
        <w:rPr>
          <w:rFonts w:ascii="Arial" w:hAnsi="Arial" w:cs="Arial"/>
        </w:rPr>
        <w:t>temperature di</w:t>
      </w:r>
      <w:r w:rsidRPr="00800846">
        <w:rPr>
          <w:rFonts w:ascii="Arial" w:hAnsi="Arial" w:cs="Arial"/>
        </w:rPr>
        <w:t>s</w:t>
      </w:r>
      <w:r w:rsidRPr="00800846">
        <w:rPr>
          <w:rFonts w:ascii="Arial" w:hAnsi="Arial" w:cs="Arial"/>
        </w:rPr>
        <w:t>play.</w:t>
      </w:r>
    </w:p>
    <w:p w:rsidR="00F44C81" w:rsidRPr="00800846" w:rsidRDefault="00F44C81" w:rsidP="00E567CC">
      <w:pPr>
        <w:pStyle w:val="BodyText"/>
        <w:pBdr>
          <w:right w:val="single" w:sz="24" w:space="4" w:color="auto"/>
        </w:pBdr>
      </w:pPr>
      <w:r w:rsidRPr="00800846">
        <w:rPr>
          <w:b/>
          <w:i/>
          <w:szCs w:val="24"/>
          <w:u w:val="single"/>
        </w:rPr>
        <w:t>Problem:</w:t>
      </w:r>
      <w:r w:rsidRPr="00800846">
        <w:rPr>
          <w:szCs w:val="24"/>
        </w:rPr>
        <w:t xml:space="preserve"> For the example WBS</w:t>
      </w:r>
      <w:r w:rsidR="00BF7A71">
        <w:rPr>
          <w:szCs w:val="24"/>
        </w:rPr>
        <w:fldChar w:fldCharType="begin"/>
      </w:r>
      <w:r w:rsidR="00BF7A71">
        <w:instrText xml:space="preserve"> XE "</w:instrText>
      </w:r>
      <w:r w:rsidR="00BF7A71" w:rsidRPr="00E1289B">
        <w:instrText>workbreak structure</w:instrText>
      </w:r>
      <w:r w:rsidR="00BF7A71">
        <w:instrText xml:space="preserve">" </w:instrText>
      </w:r>
      <w:r w:rsidR="00BF7A71">
        <w:rPr>
          <w:szCs w:val="24"/>
        </w:rPr>
        <w:fldChar w:fldCharType="end"/>
      </w:r>
      <w:r w:rsidRPr="00800846">
        <w:rPr>
          <w:szCs w:val="24"/>
        </w:rPr>
        <w:t xml:space="preserve"> in Table 10.1</w:t>
      </w:r>
      <w:r w:rsidR="00A8324E">
        <w:rPr>
          <w:szCs w:val="24"/>
        </w:rPr>
        <w:t>,</w:t>
      </w:r>
      <w:r w:rsidRPr="00800846">
        <w:rPr>
          <w:szCs w:val="24"/>
        </w:rPr>
        <w:t xml:space="preserve"> (a) create a network diagram</w:t>
      </w:r>
      <w:r w:rsidR="00BF7A71">
        <w:rPr>
          <w:szCs w:val="24"/>
        </w:rPr>
        <w:fldChar w:fldCharType="begin"/>
      </w:r>
      <w:r w:rsidR="00BF7A71">
        <w:instrText xml:space="preserve"> XE "</w:instrText>
      </w:r>
      <w:r w:rsidR="00BF7A71" w:rsidRPr="00300288">
        <w:instrText>network diagram</w:instrText>
      </w:r>
      <w:r w:rsidR="00BF7A71">
        <w:instrText xml:space="preserve">" </w:instrText>
      </w:r>
      <w:r w:rsidR="00BF7A71">
        <w:rPr>
          <w:szCs w:val="24"/>
        </w:rPr>
        <w:fldChar w:fldCharType="end"/>
      </w:r>
      <w:r w:rsidRPr="00800846">
        <w:rPr>
          <w:szCs w:val="24"/>
        </w:rPr>
        <w:t>, (b) determine the critical pat</w:t>
      </w:r>
      <w:r w:rsidR="00507477">
        <w:rPr>
          <w:szCs w:val="24"/>
        </w:rPr>
        <w:t>h</w:t>
      </w:r>
      <w:r w:rsidR="00BF7A71">
        <w:rPr>
          <w:szCs w:val="24"/>
        </w:rPr>
        <w:fldChar w:fldCharType="begin"/>
      </w:r>
      <w:r w:rsidR="00BF7A71">
        <w:instrText xml:space="preserve"> XE "</w:instrText>
      </w:r>
      <w:r w:rsidR="00BF7A71" w:rsidRPr="000D7DFE">
        <w:instrText>critical path</w:instrText>
      </w:r>
      <w:r w:rsidR="00BF7A71">
        <w:instrText xml:space="preserve">" </w:instrText>
      </w:r>
      <w:r w:rsidR="00BF7A71">
        <w:rPr>
          <w:szCs w:val="24"/>
        </w:rPr>
        <w:fldChar w:fldCharType="end"/>
      </w:r>
      <w:r w:rsidRPr="00800846">
        <w:rPr>
          <w:szCs w:val="24"/>
        </w:rPr>
        <w:t xml:space="preserve"> and pr</w:t>
      </w:r>
      <w:r w:rsidRPr="00800846">
        <w:rPr>
          <w:szCs w:val="24"/>
        </w:rPr>
        <w:t>o</w:t>
      </w:r>
      <w:r w:rsidRPr="00800846">
        <w:rPr>
          <w:szCs w:val="24"/>
        </w:rPr>
        <w:t>ject completion time, and (c) determine the float</w:t>
      </w:r>
      <w:r w:rsidR="00BF7A71">
        <w:rPr>
          <w:szCs w:val="24"/>
        </w:rPr>
        <w:fldChar w:fldCharType="begin"/>
      </w:r>
      <w:r w:rsidR="00BF7A71">
        <w:instrText xml:space="preserve"> XE "</w:instrText>
      </w:r>
      <w:r w:rsidR="00BF7A71" w:rsidRPr="00FF3A37">
        <w:instrText>float</w:instrText>
      </w:r>
      <w:r w:rsidR="00BF7A71">
        <w:instrText xml:space="preserve">" </w:instrText>
      </w:r>
      <w:r w:rsidR="00BF7A71">
        <w:rPr>
          <w:szCs w:val="24"/>
        </w:rPr>
        <w:fldChar w:fldCharType="end"/>
      </w:r>
      <w:r w:rsidRPr="00800846">
        <w:rPr>
          <w:szCs w:val="24"/>
        </w:rPr>
        <w:t xml:space="preserve"> for all activities not on the critical path.</w:t>
      </w:r>
    </w:p>
    <w:p w:rsidR="00F44C81" w:rsidRPr="00800846" w:rsidRDefault="00F44C81" w:rsidP="00E567CC">
      <w:pPr>
        <w:pStyle w:val="BodyText"/>
        <w:pBdr>
          <w:right w:val="single" w:sz="24" w:space="4" w:color="auto"/>
        </w:pBdr>
        <w:spacing w:before="120"/>
        <w:rPr>
          <w:b/>
          <w:u w:val="single"/>
        </w:rPr>
      </w:pPr>
      <w:r w:rsidRPr="00800846">
        <w:rPr>
          <w:b/>
          <w:i/>
          <w:u w:val="single"/>
        </w:rPr>
        <w:t>Solution:</w:t>
      </w:r>
      <w:r w:rsidRPr="00800846">
        <w:rPr>
          <w:b/>
          <w:u w:val="single"/>
        </w:rPr>
        <w:t xml:space="preserve"> </w:t>
      </w:r>
    </w:p>
    <w:p w:rsidR="00F44C81" w:rsidRPr="00800846" w:rsidRDefault="00F44C81" w:rsidP="00E567CC">
      <w:pPr>
        <w:pStyle w:val="BodyText"/>
        <w:pBdr>
          <w:right w:val="single" w:sz="24" w:space="4" w:color="auto"/>
        </w:pBdr>
      </w:pPr>
      <w:r w:rsidRPr="00800846">
        <w:t>(a)</w:t>
      </w:r>
      <w:r w:rsidR="00497793">
        <w:t xml:space="preserve"> </w:t>
      </w:r>
      <w:r w:rsidRPr="00800846">
        <w:t>The network diagram</w:t>
      </w:r>
      <w:r w:rsidR="00BF7A71">
        <w:fldChar w:fldCharType="begin"/>
      </w:r>
      <w:r w:rsidR="00BF7A71">
        <w:instrText xml:space="preserve"> XE "</w:instrText>
      </w:r>
      <w:r w:rsidR="00BF7A71" w:rsidRPr="00300288">
        <w:instrText>network diagram</w:instrText>
      </w:r>
      <w:r w:rsidR="00BF7A71">
        <w:instrText xml:space="preserve">" </w:instrText>
      </w:r>
      <w:r w:rsidR="00BF7A71">
        <w:fldChar w:fldCharType="end"/>
      </w:r>
      <w:r w:rsidRPr="00800846">
        <w:t xml:space="preserve"> is constructed from the dependencies ide</w:t>
      </w:r>
      <w:r w:rsidRPr="00800846">
        <w:t>n</w:t>
      </w:r>
      <w:r w:rsidRPr="00800846">
        <w:t xml:space="preserve">tified in </w:t>
      </w:r>
      <w:r w:rsidR="00497793">
        <w:t>T</w:t>
      </w:r>
      <w:r w:rsidRPr="00800846">
        <w:t xml:space="preserve">able </w:t>
      </w:r>
      <w:r w:rsidR="00497793">
        <w:t xml:space="preserve">10.1 </w:t>
      </w:r>
      <w:r w:rsidRPr="00800846">
        <w:t>and is shown b</w:t>
      </w:r>
      <w:r w:rsidRPr="00800846">
        <w:t>e</w:t>
      </w:r>
      <w:r w:rsidRPr="00800846">
        <w:t>low.</w:t>
      </w:r>
    </w:p>
    <w:p w:rsidR="00F44C81" w:rsidRPr="00800846" w:rsidRDefault="006368B5" w:rsidP="00E567CC">
      <w:pPr>
        <w:pStyle w:val="BodyText"/>
        <w:pBdr>
          <w:right w:val="single" w:sz="24" w:space="4" w:color="auto"/>
        </w:pBdr>
        <w:spacing w:before="120" w:after="120"/>
        <w:jc w:val="center"/>
      </w:pPr>
      <w:r w:rsidRPr="00800846">
        <w:rPr>
          <w:noProof/>
        </w:rPr>
        <w:drawing>
          <wp:inline distT="0" distB="0" distL="0" distR="0">
            <wp:extent cx="3848100" cy="1590675"/>
            <wp:effectExtent l="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48100" cy="1590675"/>
                    </a:xfrm>
                    <a:prstGeom prst="rect">
                      <a:avLst/>
                    </a:prstGeom>
                    <a:noFill/>
                    <a:ln>
                      <a:noFill/>
                    </a:ln>
                  </pic:spPr>
                </pic:pic>
              </a:graphicData>
            </a:graphic>
          </wp:inline>
        </w:drawing>
      </w:r>
    </w:p>
    <w:p w:rsidR="00F44C81" w:rsidRPr="00800846" w:rsidRDefault="00F44C81" w:rsidP="00E567CC">
      <w:pPr>
        <w:pStyle w:val="BodyText"/>
        <w:pBdr>
          <w:right w:val="single" w:sz="24" w:space="4" w:color="auto"/>
        </w:pBdr>
        <w:spacing w:before="120" w:after="120"/>
      </w:pPr>
      <w:r w:rsidRPr="00800846">
        <w:t xml:space="preserve">(b) The three paths from start to end are: </w:t>
      </w:r>
      <w:r w:rsidR="005E03AF" w:rsidRPr="005E03AF">
        <w:rPr>
          <w:position w:val="-10"/>
        </w:rPr>
        <w:object w:dxaOrig="240" w:dyaOrig="300">
          <v:shape id="_x0000_i1056" type="#_x0000_t75" style="width:12pt;height:15pt" o:ole="">
            <v:imagedata r:id="rId37" o:title=""/>
          </v:shape>
          <o:OLEObject Type="Embed" ProgID="Equation.3" ShapeID="_x0000_i1056" DrawAspect="Content" ObjectID="_1778055207" r:id="rId38"/>
        </w:object>
      </w:r>
      <w:r w:rsidRPr="00800846">
        <w:t xml:space="preserve">= {1.1, 1.2, 1.3.1, 1.3.3, 3}, </w:t>
      </w:r>
      <w:r w:rsidR="005E03AF" w:rsidRPr="005E03AF">
        <w:rPr>
          <w:position w:val="-10"/>
        </w:rPr>
        <w:object w:dxaOrig="260" w:dyaOrig="300">
          <v:shape id="_x0000_i1057" type="#_x0000_t75" style="width:12.75pt;height:15pt" o:ole="">
            <v:imagedata r:id="rId39" o:title=""/>
          </v:shape>
          <o:OLEObject Type="Embed" ProgID="Equation.3" ShapeID="_x0000_i1057" DrawAspect="Content" ObjectID="_1778055208" r:id="rId40"/>
        </w:object>
      </w:r>
      <w:r w:rsidRPr="00800846">
        <w:t xml:space="preserve"> = {1.1, 1.2, 1.3.2, 1.3.3, 3}, and </w:t>
      </w:r>
      <w:r w:rsidR="005E03AF" w:rsidRPr="005E03AF">
        <w:rPr>
          <w:position w:val="-10"/>
        </w:rPr>
        <w:object w:dxaOrig="260" w:dyaOrig="300">
          <v:shape id="_x0000_i1058" type="#_x0000_t75" style="width:12.75pt;height:15pt" o:ole="">
            <v:imagedata r:id="rId41" o:title=""/>
          </v:shape>
          <o:OLEObject Type="Embed" ProgID="Equation.3" ShapeID="_x0000_i1058" DrawAspect="Content" ObjectID="_1778055209" r:id="rId42"/>
        </w:object>
      </w:r>
      <w:r w:rsidRPr="00800846">
        <w:t xml:space="preserve"> = {2.1, 2.2, 2.3, 2.4, 3} which have durations</w:t>
      </w:r>
      <w:r w:rsidR="00497793">
        <w:t xml:space="preserve"> of</w:t>
      </w:r>
      <w:r w:rsidRPr="00800846">
        <w:t xml:space="preserve"> 38, 39, and 30 days r</w:t>
      </w:r>
      <w:r w:rsidRPr="00800846">
        <w:t>e</w:t>
      </w:r>
      <w:r w:rsidRPr="00800846">
        <w:t>spectively.</w:t>
      </w:r>
      <w:r w:rsidR="002B786D">
        <w:t xml:space="preserve"> </w:t>
      </w:r>
      <w:r w:rsidRPr="00800846">
        <w:t xml:space="preserve">Thus the </w:t>
      </w:r>
      <w:r w:rsidRPr="00422211">
        <w:rPr>
          <w:u w:val="single"/>
        </w:rPr>
        <w:t>critical path</w:t>
      </w:r>
      <w:r w:rsidR="00BF7A71">
        <w:rPr>
          <w:u w:val="single"/>
        </w:rPr>
        <w:fldChar w:fldCharType="begin"/>
      </w:r>
      <w:r w:rsidR="00BF7A71">
        <w:instrText xml:space="preserve"> XE "</w:instrText>
      </w:r>
      <w:r w:rsidR="00BF7A71" w:rsidRPr="000D7DFE">
        <w:instrText>critical path</w:instrText>
      </w:r>
      <w:r w:rsidR="00BF7A71">
        <w:instrText xml:space="preserve">" </w:instrText>
      </w:r>
      <w:r w:rsidR="00BF7A71">
        <w:rPr>
          <w:u w:val="single"/>
        </w:rPr>
        <w:fldChar w:fldCharType="end"/>
      </w:r>
      <w:r w:rsidRPr="00422211">
        <w:rPr>
          <w:u w:val="single"/>
        </w:rPr>
        <w:t xml:space="preserve"> is</w:t>
      </w:r>
      <w:r w:rsidR="005E03AF">
        <w:rPr>
          <w:u w:val="single"/>
        </w:rPr>
        <w:t xml:space="preserve"> </w:t>
      </w:r>
      <w:r w:rsidRPr="00422211">
        <w:rPr>
          <w:i/>
          <w:u w:val="single"/>
        </w:rPr>
        <w:t>P</w:t>
      </w:r>
      <w:r w:rsidRPr="00422211">
        <w:rPr>
          <w:i/>
          <w:u w:val="single"/>
          <w:vertAlign w:val="subscript"/>
        </w:rPr>
        <w:t>2</w:t>
      </w:r>
      <w:r w:rsidR="00A8324E">
        <w:rPr>
          <w:i/>
          <w:u w:val="single"/>
          <w:vertAlign w:val="subscript"/>
        </w:rPr>
        <w:t>,</w:t>
      </w:r>
      <w:r w:rsidRPr="00800846">
        <w:t xml:space="preserve"> and its duration is </w:t>
      </w:r>
    </w:p>
    <w:p w:rsidR="00F44C81" w:rsidRPr="00800846" w:rsidRDefault="006368B5" w:rsidP="00E567CC">
      <w:pPr>
        <w:pStyle w:val="BodyText"/>
        <w:pBdr>
          <w:right w:val="single" w:sz="24" w:space="4" w:color="auto"/>
        </w:pBdr>
        <w:spacing w:before="120" w:after="120"/>
        <w:jc w:val="center"/>
      </w:pPr>
      <w:r w:rsidRPr="0039399C">
        <w:rPr>
          <w:noProof/>
          <w:position w:val="-14"/>
        </w:rPr>
        <w:drawing>
          <wp:inline distT="0" distB="0" distL="0" distR="0">
            <wp:extent cx="161925" cy="209550"/>
            <wp:effectExtent l="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00F44C81" w:rsidRPr="00800846">
        <w:rPr>
          <w:i/>
        </w:rPr>
        <w:t>=</w:t>
      </w:r>
      <w:r w:rsidR="00F44C81" w:rsidRPr="00800846">
        <w:rPr>
          <w:u w:val="single"/>
        </w:rPr>
        <w:t>39 days</w:t>
      </w:r>
      <w:r w:rsidR="00F44C81" w:rsidRPr="00800846">
        <w:t>.</w:t>
      </w:r>
    </w:p>
    <w:p w:rsidR="00F44C81" w:rsidRPr="00800846" w:rsidRDefault="00F44C81" w:rsidP="00E567CC">
      <w:pPr>
        <w:pStyle w:val="BodyText"/>
        <w:pBdr>
          <w:right w:val="single" w:sz="24" w:space="4" w:color="auto"/>
        </w:pBdr>
        <w:spacing w:before="120" w:after="120"/>
      </w:pPr>
      <w:r w:rsidRPr="00800846">
        <w:t xml:space="preserve">(c) All activities on path </w:t>
      </w:r>
      <w:r w:rsidRPr="00800846">
        <w:rPr>
          <w:i/>
        </w:rPr>
        <w:t>P</w:t>
      </w:r>
      <w:r w:rsidRPr="00800846">
        <w:rPr>
          <w:i/>
          <w:vertAlign w:val="subscript"/>
        </w:rPr>
        <w:t>1</w:t>
      </w:r>
      <w:r w:rsidRPr="00800846">
        <w:t xml:space="preserve"> are also part of</w:t>
      </w:r>
      <w:r w:rsidR="00F22A13">
        <w:t xml:space="preserve"> the critical path</w:t>
      </w:r>
      <w:r w:rsidR="00BF7A71">
        <w:fldChar w:fldCharType="begin"/>
      </w:r>
      <w:r w:rsidR="00BF7A71">
        <w:instrText xml:space="preserve"> XE "</w:instrText>
      </w:r>
      <w:r w:rsidR="00BF7A71" w:rsidRPr="000D7DFE">
        <w:instrText>critical path</w:instrText>
      </w:r>
      <w:r w:rsidR="00BF7A71">
        <w:instrText xml:space="preserve">" </w:instrText>
      </w:r>
      <w:r w:rsidR="00BF7A71">
        <w:fldChar w:fldCharType="end"/>
      </w:r>
      <w:r w:rsidRPr="00800846">
        <w:t>, with the exce</w:t>
      </w:r>
      <w:r w:rsidRPr="00800846">
        <w:t>p</w:t>
      </w:r>
      <w:r w:rsidRPr="00800846">
        <w:t>tion of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Pr="00800846">
        <w:t xml:space="preserve"> 1.3.2, which has </w:t>
      </w:r>
    </w:p>
    <w:p w:rsidR="00F44C81" w:rsidRPr="00800846" w:rsidRDefault="006D7037" w:rsidP="00E567CC">
      <w:pPr>
        <w:pStyle w:val="BodyText"/>
        <w:pBdr>
          <w:right w:val="single" w:sz="24" w:space="4" w:color="auto"/>
        </w:pBdr>
        <w:spacing w:before="120" w:after="120"/>
        <w:jc w:val="center"/>
      </w:pPr>
      <w:r w:rsidRPr="005E03AF">
        <w:rPr>
          <w:i/>
          <w:position w:val="-10"/>
        </w:rPr>
        <w:object w:dxaOrig="740" w:dyaOrig="300">
          <v:shape id="_x0000_i1060" type="#_x0000_t75" style="width:36.75pt;height:15pt" o:ole="">
            <v:imagedata r:id="rId43" o:title=""/>
          </v:shape>
          <o:OLEObject Type="Embed" ProgID="Equation.3" ShapeID="_x0000_i1060" DrawAspect="Content" ObjectID="_1778055210" r:id="rId44"/>
        </w:object>
      </w:r>
      <w:r w:rsidR="00F44C81" w:rsidRPr="00800846">
        <w:rPr>
          <w:i/>
        </w:rPr>
        <w:t>=</w:t>
      </w:r>
      <w:r w:rsidR="00F44C81" w:rsidRPr="00800846">
        <w:t xml:space="preserve">39-38 days = </w:t>
      </w:r>
      <w:r w:rsidR="00F44C81" w:rsidRPr="00800846">
        <w:rPr>
          <w:u w:val="single"/>
        </w:rPr>
        <w:t>1 day</w:t>
      </w:r>
      <w:r w:rsidR="00F44C81" w:rsidRPr="00800846">
        <w:t>.</w:t>
      </w:r>
    </w:p>
    <w:p w:rsidR="00F44C81" w:rsidRPr="00800846" w:rsidRDefault="00F44C81" w:rsidP="00E567CC">
      <w:pPr>
        <w:pStyle w:val="BodyText"/>
        <w:pBdr>
          <w:right w:val="single" w:sz="24" w:space="4" w:color="auto"/>
        </w:pBdr>
        <w:spacing w:before="120" w:after="120"/>
      </w:pPr>
      <w:r w:rsidRPr="00800846">
        <w:t xml:space="preserve">Activities 2.1-2.4 have the </w:t>
      </w:r>
      <w:r w:rsidR="00F22A13">
        <w:t xml:space="preserve">collective </w:t>
      </w:r>
      <w:r w:rsidRPr="00800846">
        <w:t>float</w:t>
      </w:r>
      <w:r w:rsidR="00BF7A71">
        <w:fldChar w:fldCharType="begin"/>
      </w:r>
      <w:r w:rsidR="00BF7A71">
        <w:instrText xml:space="preserve"> XE "</w:instrText>
      </w:r>
      <w:r w:rsidR="00BF7A71" w:rsidRPr="00FF3A37">
        <w:instrText>float</w:instrText>
      </w:r>
      <w:r w:rsidR="00BF7A71">
        <w:instrText xml:space="preserve">" </w:instrText>
      </w:r>
      <w:r w:rsidR="00BF7A71">
        <w:fldChar w:fldCharType="end"/>
      </w:r>
      <w:r w:rsidR="002B786D">
        <w:t xml:space="preserve"> </w:t>
      </w:r>
    </w:p>
    <w:p w:rsidR="00F44C81" w:rsidRPr="00800846" w:rsidRDefault="006D7037" w:rsidP="00E567CC">
      <w:pPr>
        <w:pStyle w:val="BodyText"/>
        <w:pBdr>
          <w:right w:val="single" w:sz="24" w:space="4" w:color="auto"/>
        </w:pBdr>
        <w:spacing w:before="120" w:after="120"/>
        <w:jc w:val="center"/>
      </w:pPr>
      <w:r w:rsidRPr="005E03AF">
        <w:rPr>
          <w:i/>
          <w:position w:val="-10"/>
        </w:rPr>
        <w:object w:dxaOrig="859" w:dyaOrig="300">
          <v:shape id="_x0000_i1061" type="#_x0000_t75" style="width:42.75pt;height:15pt" o:ole="">
            <v:imagedata r:id="rId45" o:title=""/>
          </v:shape>
          <o:OLEObject Type="Embed" ProgID="Equation.3" ShapeID="_x0000_i1061" DrawAspect="Content" ObjectID="_1778055211" r:id="rId46"/>
        </w:object>
      </w:r>
      <w:r w:rsidR="00F44C81" w:rsidRPr="00800846">
        <w:t xml:space="preserve">= 39-30 days = </w:t>
      </w:r>
      <w:r w:rsidR="00F44C81" w:rsidRPr="00800846">
        <w:rPr>
          <w:u w:val="single"/>
        </w:rPr>
        <w:t>9 days</w:t>
      </w:r>
      <w:r w:rsidR="00F44C81" w:rsidRPr="00800846">
        <w:t>.</w:t>
      </w:r>
    </w:p>
    <w:p w:rsidR="00F44C81" w:rsidRDefault="00F44C81" w:rsidP="00AC0AB7">
      <w:pPr>
        <w:pStyle w:val="BodyText"/>
        <w:spacing w:before="120" w:after="120"/>
        <w:rPr>
          <w:rFonts w:ascii="Times New Roman" w:hAnsi="Times New Roman"/>
        </w:rPr>
      </w:pPr>
    </w:p>
    <w:p w:rsidR="00AC0AB7" w:rsidRDefault="00AC0AB7" w:rsidP="00AC0AB7">
      <w:pPr>
        <w:pStyle w:val="BodyText"/>
        <w:ind w:firstLine="360"/>
      </w:pPr>
      <w:r>
        <w:t>The strength of the network diagram</w:t>
      </w:r>
      <w:r w:rsidR="00BF7A71">
        <w:fldChar w:fldCharType="begin"/>
      </w:r>
      <w:r w:rsidR="00BF7A71">
        <w:instrText xml:space="preserve"> XE "</w:instrText>
      </w:r>
      <w:r w:rsidR="00BF7A71" w:rsidRPr="00300288">
        <w:instrText>network diagram</w:instrText>
      </w:r>
      <w:r w:rsidR="00BF7A71">
        <w:instrText xml:space="preserve">" </w:instrText>
      </w:r>
      <w:r w:rsidR="00BF7A71">
        <w:fldChar w:fldCharType="end"/>
      </w:r>
      <w:r>
        <w:t xml:space="preserve"> is that </w:t>
      </w:r>
      <w:r w:rsidR="00A8324E">
        <w:t xml:space="preserve">it </w:t>
      </w:r>
      <w:r>
        <w:t>provides an intuitive graphical represent</w:t>
      </w:r>
      <w:r>
        <w:t>a</w:t>
      </w:r>
      <w:r>
        <w:t xml:space="preserve">tion of activities and their </w:t>
      </w:r>
      <w:r w:rsidR="00507477">
        <w:t>dependencies on one another</w:t>
      </w:r>
      <w:r>
        <w:t>.</w:t>
      </w:r>
      <w:r w:rsidR="000D056C">
        <w:t xml:space="preserve"> </w:t>
      </w:r>
      <w:r w:rsidR="00A8324E">
        <w:t xml:space="preserve">This </w:t>
      </w:r>
      <w:r>
        <w:t>is particularly valuable for co</w:t>
      </w:r>
      <w:r>
        <w:t>m</w:t>
      </w:r>
      <w:r>
        <w:t>plex projects where the paths to completion may not be obvious.</w:t>
      </w:r>
      <w:r w:rsidR="000D056C">
        <w:t xml:space="preserve"> </w:t>
      </w:r>
      <w:r>
        <w:t>It also allows identification of the critical path</w:t>
      </w:r>
      <w:r w:rsidR="00BF7A71">
        <w:fldChar w:fldCharType="begin"/>
      </w:r>
      <w:r w:rsidR="00BF7A71">
        <w:instrText xml:space="preserve"> XE "</w:instrText>
      </w:r>
      <w:r w:rsidR="00BF7A71" w:rsidRPr="000D7DFE">
        <w:instrText>critical path</w:instrText>
      </w:r>
      <w:r w:rsidR="00BF7A71">
        <w:instrText xml:space="preserve">" </w:instrText>
      </w:r>
      <w:r w:rsidR="00BF7A71">
        <w:fldChar w:fldCharType="end"/>
      </w:r>
      <w:r>
        <w:t xml:space="preserve"> and float</w:t>
      </w:r>
      <w:r w:rsidR="00BF7A71">
        <w:fldChar w:fldCharType="begin"/>
      </w:r>
      <w:r w:rsidR="00BF7A71">
        <w:instrText xml:space="preserve"> XE "</w:instrText>
      </w:r>
      <w:r w:rsidR="00BF7A71" w:rsidRPr="00FF3A37">
        <w:instrText>float</w:instrText>
      </w:r>
      <w:r w:rsidR="00BF7A71">
        <w:instrText xml:space="preserve">" </w:instrText>
      </w:r>
      <w:r w:rsidR="00BF7A71">
        <w:fldChar w:fldCharType="end"/>
      </w:r>
      <w:r>
        <w:t xml:space="preserve"> times for activities. A disadva</w:t>
      </w:r>
      <w:r>
        <w:t>n</w:t>
      </w:r>
      <w:r>
        <w:t>tage of the network diagram is that it may be difficult to encapsulate the amount of information required for an in-depth pr</w:t>
      </w:r>
      <w:r>
        <w:t>o</w:t>
      </w:r>
      <w:r>
        <w:t>ject on a single p</w:t>
      </w:r>
      <w:r w:rsidR="000D056C">
        <w:t>age in an easy to read format.</w:t>
      </w:r>
    </w:p>
    <w:p w:rsidR="00AD2A4A" w:rsidRPr="00AC4DAA" w:rsidRDefault="003C7F3C" w:rsidP="00AD2A4A">
      <w:pPr>
        <w:pStyle w:val="BookHeading2"/>
        <w:numPr>
          <w:ilvl w:val="1"/>
          <w:numId w:val="3"/>
        </w:numPr>
      </w:pPr>
      <w:r>
        <w:t>Gantt Charts</w:t>
      </w:r>
    </w:p>
    <w:p w:rsidR="003C7F3C" w:rsidRDefault="003C7F3C" w:rsidP="003C7F3C">
      <w:pPr>
        <w:pStyle w:val="BodyText"/>
      </w:pPr>
      <w:r w:rsidRPr="002C75AE">
        <w:rPr>
          <w:b/>
          <w:i/>
        </w:rPr>
        <w:t>Gantt charts</w:t>
      </w:r>
      <w:r w:rsidR="00647019">
        <w:t xml:space="preserve">, developed by a mechanical engineer named Henry Gantt (1861-1919), </w:t>
      </w:r>
      <w:r>
        <w:t>are a bar graph representation of activities on a timeline.</w:t>
      </w:r>
      <w:r w:rsidR="00422211">
        <w:t xml:space="preserve"> </w:t>
      </w:r>
      <w:r w:rsidR="00D87063">
        <w:t>A</w:t>
      </w:r>
      <w:r>
        <w:t>n example Gantt chart</w:t>
      </w:r>
      <w:r w:rsidR="00BF7A71">
        <w:fldChar w:fldCharType="begin"/>
      </w:r>
      <w:r w:rsidR="00BF7A71">
        <w:instrText xml:space="preserve"> XE "</w:instrText>
      </w:r>
      <w:r w:rsidR="00BF7A71" w:rsidRPr="003F3DE4">
        <w:instrText>Gantt chart</w:instrText>
      </w:r>
      <w:r w:rsidR="00BF7A71">
        <w:instrText xml:space="preserve">" </w:instrText>
      </w:r>
      <w:r w:rsidR="00BF7A71">
        <w:fldChar w:fldCharType="end"/>
      </w:r>
      <w:r>
        <w:t xml:space="preserve"> is shown in Figure 10.3 for the temperature display design. The Gantt chart effe</w:t>
      </w:r>
      <w:r>
        <w:t>c</w:t>
      </w:r>
      <w:r>
        <w:t>tively shows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t xml:space="preserve"> an</w:t>
      </w:r>
      <w:r w:rsidR="00422211">
        <w:t xml:space="preserve">d the timeline for completion. </w:t>
      </w:r>
      <w:r>
        <w:t>A traditional weakness of the Gantt chart has been the inability to show the dependencies between activities. Ho</w:t>
      </w:r>
      <w:r>
        <w:t>w</w:t>
      </w:r>
      <w:r>
        <w:t>ever, as seen in this example</w:t>
      </w:r>
      <w:r w:rsidR="00A8324E">
        <w:t>,</w:t>
      </w:r>
      <w:r>
        <w:t xml:space="preserve"> this has been remedied by modern project management software </w:t>
      </w:r>
      <w:r w:rsidR="004266A6">
        <w:t>where</w:t>
      </w:r>
      <w:r>
        <w:t xml:space="preserve"> the dependencies are i</w:t>
      </w:r>
      <w:r>
        <w:t>n</w:t>
      </w:r>
      <w:r>
        <w:t>dicated by the connecting arrows between tasks.</w:t>
      </w:r>
      <w:r w:rsidR="002B786D">
        <w:t xml:space="preserve"> </w:t>
      </w:r>
    </w:p>
    <w:p w:rsidR="003C7F3C" w:rsidRDefault="006368B5" w:rsidP="0059580B">
      <w:pPr>
        <w:spacing w:before="240" w:after="120"/>
        <w:jc w:val="center"/>
      </w:pPr>
      <w:r>
        <w:rPr>
          <w:noProof/>
        </w:rPr>
        <w:drawing>
          <wp:inline distT="0" distB="0" distL="0" distR="0">
            <wp:extent cx="5048250" cy="3476625"/>
            <wp:effectExtent l="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5048250" cy="3476625"/>
                    </a:xfrm>
                    <a:prstGeom prst="rect">
                      <a:avLst/>
                    </a:prstGeom>
                    <a:noFill/>
                    <a:ln>
                      <a:noFill/>
                    </a:ln>
                  </pic:spPr>
                </pic:pic>
              </a:graphicData>
            </a:graphic>
          </wp:inline>
        </w:drawing>
      </w:r>
    </w:p>
    <w:p w:rsidR="003C7F3C" w:rsidRDefault="003C7F3C" w:rsidP="003C7F3C">
      <w:pPr>
        <w:pStyle w:val="FigureCaption"/>
      </w:pPr>
      <w:r w:rsidRPr="003C7F3C">
        <w:rPr>
          <w:b/>
        </w:rPr>
        <w:t>Figure 10.3</w:t>
      </w:r>
      <w:r w:rsidRPr="00C405D8">
        <w:t xml:space="preserve"> Gantt chart</w:t>
      </w:r>
      <w:r w:rsidR="00BF7A71">
        <w:fldChar w:fldCharType="begin"/>
      </w:r>
      <w:r w:rsidR="00BF7A71">
        <w:instrText xml:space="preserve"> XE "</w:instrText>
      </w:r>
      <w:r w:rsidR="00BF7A71" w:rsidRPr="003F3DE4">
        <w:instrText>Gantt chart</w:instrText>
      </w:r>
      <w:r w:rsidR="00BF7A71">
        <w:instrText xml:space="preserve">" </w:instrText>
      </w:r>
      <w:r w:rsidR="00BF7A71">
        <w:fldChar w:fldCharType="end"/>
      </w:r>
      <w:r w:rsidRPr="00C405D8">
        <w:t xml:space="preserve"> for th</w:t>
      </w:r>
      <w:r>
        <w:t>e temperature display project created using M</w:t>
      </w:r>
      <w:r>
        <w:t>i</w:t>
      </w:r>
      <w:r>
        <w:t>crosoft Visio</w:t>
      </w:r>
      <w:r w:rsidR="00E95DA4">
        <w:rPr>
          <w:vertAlign w:val="superscript"/>
        </w:rPr>
        <w:t>TM</w:t>
      </w:r>
      <w:r>
        <w:t>.</w:t>
      </w:r>
    </w:p>
    <w:p w:rsidR="007E7D53" w:rsidRPr="00AC4DAA" w:rsidRDefault="007E7D53" w:rsidP="007E7D53">
      <w:pPr>
        <w:pStyle w:val="BookHeading2"/>
        <w:numPr>
          <w:ilvl w:val="1"/>
          <w:numId w:val="3"/>
        </w:numPr>
      </w:pPr>
      <w:r>
        <w:lastRenderedPageBreak/>
        <w:t>Cost Estimation</w:t>
      </w:r>
    </w:p>
    <w:p w:rsidR="007E7D53" w:rsidRDefault="007E7D53" w:rsidP="007E7D53">
      <w:pPr>
        <w:pStyle w:val="BodyText"/>
      </w:pPr>
      <w:r>
        <w:t xml:space="preserve">The second </w:t>
      </w:r>
      <w:r w:rsidR="00864B13">
        <w:t xml:space="preserve">main </w:t>
      </w:r>
      <w:r>
        <w:t>objective of this chapter is to address how to complete projects within budget. In order to do this, the costs associated with the design, development, and manufa</w:t>
      </w:r>
      <w:r>
        <w:t>c</w:t>
      </w:r>
      <w:r>
        <w:t>ture of the system need to be estimated. This section describes b</w:t>
      </w:r>
      <w:r w:rsidR="004266A6">
        <w:t xml:space="preserve">reak-even </w:t>
      </w:r>
      <w:r>
        <w:t>cost analysis and economic co</w:t>
      </w:r>
      <w:r>
        <w:t>n</w:t>
      </w:r>
      <w:r>
        <w:t xml:space="preserve">siderations followed by </w:t>
      </w:r>
      <w:r w:rsidR="00733790">
        <w:t>methods of cost estimation</w:t>
      </w:r>
      <w:r w:rsidR="00BF7A71">
        <w:fldChar w:fldCharType="begin"/>
      </w:r>
      <w:r w:rsidR="00BF7A71">
        <w:instrText xml:space="preserve"> XE "</w:instrText>
      </w:r>
      <w:r w:rsidR="00BF7A71" w:rsidRPr="004438A4">
        <w:instrText>cost estimation</w:instrText>
      </w:r>
      <w:r w:rsidR="00BF7A71">
        <w:instrText xml:space="preserve">" </w:instrText>
      </w:r>
      <w:r w:rsidR="00BF7A71">
        <w:fldChar w:fldCharType="end"/>
      </w:r>
      <w:r w:rsidR="00733790">
        <w:t>.</w:t>
      </w:r>
      <w:r w:rsidR="002B786D">
        <w:t xml:space="preserve"> </w:t>
      </w:r>
    </w:p>
    <w:p w:rsidR="00864B13" w:rsidRPr="002B128F" w:rsidRDefault="00864B13" w:rsidP="002B128F">
      <w:pPr>
        <w:pStyle w:val="Heading3"/>
        <w:rPr>
          <w:sz w:val="28"/>
          <w:szCs w:val="28"/>
        </w:rPr>
      </w:pPr>
      <w:r w:rsidRPr="002B128F">
        <w:rPr>
          <w:sz w:val="28"/>
          <w:szCs w:val="28"/>
        </w:rPr>
        <w:t>Break-Even Analysis</w:t>
      </w:r>
    </w:p>
    <w:p w:rsidR="004D4231" w:rsidRDefault="00422211" w:rsidP="004D4231">
      <w:pPr>
        <w:pStyle w:val="BodyText"/>
      </w:pPr>
      <w:r>
        <w:t>A b</w:t>
      </w:r>
      <w:r w:rsidR="004D4231">
        <w:t>reak-even</w:t>
      </w:r>
      <w:r w:rsidR="00BF7A71">
        <w:fldChar w:fldCharType="begin"/>
      </w:r>
      <w:r w:rsidR="00BF7A71">
        <w:instrText xml:space="preserve"> XE "</w:instrText>
      </w:r>
      <w:r w:rsidR="00BF7A71" w:rsidRPr="00182D64">
        <w:instrText>break-even analysis</w:instrText>
      </w:r>
      <w:r w:rsidR="00BF7A71">
        <w:instrText xml:space="preserve">" </w:instrText>
      </w:r>
      <w:r w:rsidR="00BF7A71">
        <w:fldChar w:fldCharType="end"/>
      </w:r>
      <w:r w:rsidR="004D4231">
        <w:t xml:space="preserve"> analysis aims to determine the number of units that must be sold for costs and revenues to be equal</w:t>
      </w:r>
      <w:r w:rsidR="00BB534A">
        <w:t>—</w:t>
      </w:r>
      <w:r w:rsidR="004D4231">
        <w:t>in</w:t>
      </w:r>
      <w:r w:rsidR="0084499D">
        <w:t xml:space="preserve"> </w:t>
      </w:r>
      <w:r w:rsidR="004D4231">
        <w:t>other words</w:t>
      </w:r>
      <w:r w:rsidR="00A8324E">
        <w:t>,</w:t>
      </w:r>
      <w:r w:rsidR="004D4231">
        <w:t xml:space="preserve"> </w:t>
      </w:r>
      <w:r>
        <w:t xml:space="preserve">for </w:t>
      </w:r>
      <w:r w:rsidR="004D4231">
        <w:t>there</w:t>
      </w:r>
      <w:r>
        <w:t xml:space="preserve"> to be</w:t>
      </w:r>
      <w:r w:rsidR="004D4231">
        <w:t xml:space="preserve"> no profit </w:t>
      </w:r>
      <w:r w:rsidR="004D4231" w:rsidRPr="004266A6">
        <w:t>or</w:t>
      </w:r>
      <w:r w:rsidR="004D4231">
        <w:t xml:space="preserve"> loss.</w:t>
      </w:r>
      <w:r>
        <w:t xml:space="preserve"> </w:t>
      </w:r>
      <w:r w:rsidR="004D4231">
        <w:t xml:space="preserve">The two </w:t>
      </w:r>
      <w:r>
        <w:t xml:space="preserve">types of </w:t>
      </w:r>
      <w:r w:rsidR="004D4231">
        <w:t>costs that factor into this analysis are fixed and variable costs.</w:t>
      </w:r>
      <w:r>
        <w:t xml:space="preserve"> </w:t>
      </w:r>
      <w:r w:rsidR="004D4231" w:rsidRPr="00127C32">
        <w:rPr>
          <w:b/>
          <w:i/>
        </w:rPr>
        <w:t>Fixed costs</w:t>
      </w:r>
      <w:r w:rsidR="00BF7A71">
        <w:rPr>
          <w:b/>
          <w:i/>
        </w:rPr>
        <w:fldChar w:fldCharType="begin"/>
      </w:r>
      <w:r w:rsidR="00BF7A71">
        <w:instrText xml:space="preserve"> XE "</w:instrText>
      </w:r>
      <w:r w:rsidR="00BF7A71" w:rsidRPr="00727C7A">
        <w:instrText>fixed costs</w:instrText>
      </w:r>
      <w:r w:rsidR="00BF7A71">
        <w:instrText xml:space="preserve">" </w:instrText>
      </w:r>
      <w:r w:rsidR="00BF7A71">
        <w:rPr>
          <w:b/>
          <w:i/>
        </w:rPr>
        <w:fldChar w:fldCharType="end"/>
      </w:r>
      <w:r w:rsidR="004D4231">
        <w:t xml:space="preserve"> are those that are constant regardless of the number of units produced and cannot be directly charged to a process or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004D4231">
        <w:t>.</w:t>
      </w:r>
      <w:r>
        <w:t xml:space="preserve"> </w:t>
      </w:r>
      <w:r w:rsidR="004D4231">
        <w:t>Examples are rent, overhead, insurance, property taxes, design and development costs, capital expend</w:t>
      </w:r>
      <w:r w:rsidR="004D4231">
        <w:t>i</w:t>
      </w:r>
      <w:r w:rsidR="004D4231">
        <w:t>tures, market research, and sometimes labor costs depending upon the situation.</w:t>
      </w:r>
      <w:r>
        <w:t xml:space="preserve"> </w:t>
      </w:r>
      <w:r w:rsidR="004D4231" w:rsidRPr="005F12B3">
        <w:t>Capital e</w:t>
      </w:r>
      <w:r w:rsidR="004D4231" w:rsidRPr="005F12B3">
        <w:t>x</w:t>
      </w:r>
      <w:r w:rsidR="004D4231" w:rsidRPr="005F12B3">
        <w:t>penditures</w:t>
      </w:r>
      <w:r w:rsidR="004D4231">
        <w:t xml:space="preserve"> are costs incurred for long-term assets such as equipment or buildings. </w:t>
      </w:r>
      <w:r w:rsidR="004D4231" w:rsidRPr="00127C32">
        <w:rPr>
          <w:b/>
          <w:i/>
        </w:rPr>
        <w:t>Variable costs</w:t>
      </w:r>
      <w:r w:rsidR="00BF7A71">
        <w:rPr>
          <w:b/>
          <w:i/>
        </w:rPr>
        <w:fldChar w:fldCharType="begin"/>
      </w:r>
      <w:r w:rsidR="00BF7A71">
        <w:instrText xml:space="preserve"> XE "</w:instrText>
      </w:r>
      <w:r w:rsidR="00BF7A71" w:rsidRPr="005041EB">
        <w:instrText>variable costs</w:instrText>
      </w:r>
      <w:r w:rsidR="00BF7A71">
        <w:instrText xml:space="preserve">" </w:instrText>
      </w:r>
      <w:r w:rsidR="00BF7A71">
        <w:rPr>
          <w:b/>
          <w:i/>
        </w:rPr>
        <w:fldChar w:fldCharType="end"/>
      </w:r>
      <w:r w:rsidR="004D4231">
        <w:t xml:space="preserve"> vary depending upon the process or items being produced</w:t>
      </w:r>
      <w:r w:rsidR="00A8324E">
        <w:t>,</w:t>
      </w:r>
      <w:r w:rsidR="004D4231">
        <w:t xml:space="preserve"> and flu</w:t>
      </w:r>
      <w:r w:rsidR="004D4231">
        <w:t>c</w:t>
      </w:r>
      <w:r w:rsidR="004D4231">
        <w:t>tuate directly with the number of units produced.</w:t>
      </w:r>
      <w:r w:rsidR="002B786D">
        <w:t xml:space="preserve"> </w:t>
      </w:r>
      <w:r w:rsidR="004D4231">
        <w:t>Examples are raw materials, inventory, e</w:t>
      </w:r>
      <w:r w:rsidR="004D4231">
        <w:t>n</w:t>
      </w:r>
      <w:r w:rsidR="004D4231">
        <w:t xml:space="preserve">ergy costs, and labor costs. </w:t>
      </w:r>
    </w:p>
    <w:p w:rsidR="004D4231" w:rsidRDefault="004D4231" w:rsidP="004D4231">
      <w:pPr>
        <w:pStyle w:val="BodyText"/>
        <w:ind w:firstLine="360"/>
      </w:pPr>
      <w:r>
        <w:t xml:space="preserve">The </w:t>
      </w:r>
      <w:r w:rsidRPr="00127C32">
        <w:rPr>
          <w:b/>
          <w:i/>
        </w:rPr>
        <w:t>break-even</w:t>
      </w:r>
      <w:r w:rsidR="00BF7A71">
        <w:rPr>
          <w:b/>
          <w:i/>
        </w:rPr>
        <w:fldChar w:fldCharType="begin"/>
      </w:r>
      <w:r w:rsidR="00BF7A71">
        <w:instrText xml:space="preserve"> XE "</w:instrText>
      </w:r>
      <w:r w:rsidR="00BF7A71" w:rsidRPr="00182D64">
        <w:instrText>break-even analysis</w:instrText>
      </w:r>
      <w:r w:rsidR="00BF7A71">
        <w:instrText xml:space="preserve">" </w:instrText>
      </w:r>
      <w:r w:rsidR="00BF7A71">
        <w:rPr>
          <w:b/>
          <w:i/>
        </w:rPr>
        <w:fldChar w:fldCharType="end"/>
      </w:r>
      <w:r w:rsidRPr="00127C32">
        <w:rPr>
          <w:b/>
          <w:i/>
        </w:rPr>
        <w:t xml:space="preserve"> point</w:t>
      </w:r>
      <w:r>
        <w:t xml:space="preserve"> is the point where the number of units sold is such that there is no profit or loss.</w:t>
      </w:r>
      <w:r w:rsidR="00435ECF">
        <w:t xml:space="preserve"> It is determined from the total costs and revenue.</w:t>
      </w:r>
      <w:r>
        <w:t xml:space="preserve"> The total cost required to pr</w:t>
      </w:r>
      <w:r>
        <w:t>o</w:t>
      </w:r>
      <w:r>
        <w:t>duce a product is the sum of fixed and var</w:t>
      </w:r>
      <w:r>
        <w:t>i</w:t>
      </w:r>
      <w:r>
        <w:t>able costs.</w:t>
      </w:r>
      <w:r w:rsidR="00435ECF">
        <w:t xml:space="preserve"> </w:t>
      </w:r>
      <w:r>
        <w:t xml:space="preserve">Assuming </w:t>
      </w:r>
      <w:r>
        <w:rPr>
          <w:i/>
        </w:rPr>
        <w:t>n</w:t>
      </w:r>
      <w:r>
        <w:t xml:space="preserve"> units are sold, the total cost is</w:t>
      </w:r>
    </w:p>
    <w:p w:rsidR="004D4231" w:rsidRDefault="005F478E" w:rsidP="004D4231">
      <w:pPr>
        <w:pStyle w:val="BodyText"/>
        <w:spacing w:before="60" w:after="60"/>
        <w:ind w:firstLine="360"/>
        <w:jc w:val="right"/>
      </w:pPr>
      <w:r w:rsidRPr="0006623F">
        <w:rPr>
          <w:position w:val="-22"/>
        </w:rPr>
        <w:object w:dxaOrig="3500" w:dyaOrig="540">
          <v:shape id="_x0000_i1063" type="#_x0000_t75" style="width:174.75pt;height:27pt" o:ole="">
            <v:imagedata r:id="rId48" o:title=""/>
          </v:shape>
          <o:OLEObject Type="Embed" ProgID="Equation.3" ShapeID="_x0000_i1063" DrawAspect="Content" ObjectID="_1778055212" r:id="rId49"/>
        </w:object>
      </w:r>
      <w:r w:rsidR="004D4231">
        <w:t xml:space="preserve">.       </w:t>
      </w:r>
      <w:r w:rsidR="00435ECF">
        <w:t xml:space="preserve">                                 (3</w:t>
      </w:r>
      <w:r w:rsidR="004D4231">
        <w:t>)</w:t>
      </w:r>
    </w:p>
    <w:p w:rsidR="004D4231" w:rsidRDefault="004D4231" w:rsidP="004D4231">
      <w:pPr>
        <w:pStyle w:val="BodyText"/>
      </w:pPr>
      <w:r>
        <w:t xml:space="preserve">The total revenue generated by the sale of the </w:t>
      </w:r>
      <w:r>
        <w:rPr>
          <w:i/>
        </w:rPr>
        <w:t>n</w:t>
      </w:r>
      <w:r>
        <w:t xml:space="preserve"> units is directly related to the sale price</w:t>
      </w:r>
    </w:p>
    <w:p w:rsidR="004D4231" w:rsidRDefault="005A0418" w:rsidP="004D4231">
      <w:pPr>
        <w:pStyle w:val="BodyText"/>
        <w:spacing w:before="60" w:after="60"/>
        <w:jc w:val="right"/>
      </w:pPr>
      <w:r w:rsidRPr="005F478E">
        <w:rPr>
          <w:position w:val="-22"/>
        </w:rPr>
        <w:object w:dxaOrig="2160" w:dyaOrig="560">
          <v:shape id="_x0000_i1064" type="#_x0000_t75" style="width:108pt;height:27.75pt" o:ole="">
            <v:imagedata r:id="rId50" o:title=""/>
          </v:shape>
          <o:OLEObject Type="Embed" ProgID="Equation.3" ShapeID="_x0000_i1064" DrawAspect="Content" ObjectID="_1778055213" r:id="rId51"/>
        </w:object>
      </w:r>
      <w:r w:rsidR="004D4231">
        <w:t xml:space="preserve">.                                                    </w:t>
      </w:r>
      <w:r w:rsidR="00435ECF">
        <w:t xml:space="preserve">      </w:t>
      </w:r>
      <w:r w:rsidR="00253443">
        <w:t>(4</w:t>
      </w:r>
      <w:r w:rsidR="004D4231">
        <w:t>)</w:t>
      </w:r>
    </w:p>
    <w:p w:rsidR="004D4231" w:rsidRDefault="004D4231" w:rsidP="004D4231">
      <w:pPr>
        <w:pStyle w:val="BodyText"/>
      </w:pPr>
      <w:r>
        <w:t>The break-even</w:t>
      </w:r>
      <w:r w:rsidR="00BF7A71">
        <w:fldChar w:fldCharType="begin"/>
      </w:r>
      <w:r w:rsidR="00BF7A71">
        <w:instrText xml:space="preserve"> XE "</w:instrText>
      </w:r>
      <w:r w:rsidR="00BF7A71" w:rsidRPr="00182D64">
        <w:instrText>break-even analysis</w:instrText>
      </w:r>
      <w:r w:rsidR="00BF7A71">
        <w:instrText xml:space="preserve">" </w:instrText>
      </w:r>
      <w:r w:rsidR="00BF7A71">
        <w:fldChar w:fldCharType="end"/>
      </w:r>
      <w:r>
        <w:t xml:space="preserve"> point is where the revenue and total costs are equal </w:t>
      </w:r>
    </w:p>
    <w:p w:rsidR="004D4231" w:rsidRDefault="005A0418" w:rsidP="004D4231">
      <w:pPr>
        <w:pStyle w:val="BodyText"/>
        <w:spacing w:before="60" w:after="60"/>
        <w:jc w:val="right"/>
      </w:pPr>
      <w:r w:rsidRPr="005F478E">
        <w:rPr>
          <w:position w:val="-22"/>
        </w:rPr>
        <w:object w:dxaOrig="3840" w:dyaOrig="560">
          <v:shape id="_x0000_i1065" type="#_x0000_t75" style="width:192pt;height:27.75pt" o:ole="">
            <v:imagedata r:id="rId52" o:title=""/>
            <w10:bordertop type="single" width="4"/>
            <w10:borderleft type="single" width="4"/>
            <w10:borderbottom type="single" width="4"/>
            <w10:borderright type="single" width="4"/>
          </v:shape>
          <o:OLEObject Type="Embed" ProgID="Equation.3" ShapeID="_x0000_i1065" DrawAspect="Content" ObjectID="_1778055214" r:id="rId53"/>
        </w:object>
      </w:r>
      <w:r w:rsidR="004D4231">
        <w:t xml:space="preserve">.        </w:t>
      </w:r>
      <w:r w:rsidR="00BC0E02">
        <w:t xml:space="preserve"> </w:t>
      </w:r>
      <w:r w:rsidR="004D4231">
        <w:t xml:space="preserve">  </w:t>
      </w:r>
      <w:r w:rsidR="00435ECF">
        <w:t xml:space="preserve">         </w:t>
      </w:r>
      <w:r w:rsidR="004D4231">
        <w:t xml:space="preserve">       </w:t>
      </w:r>
      <w:r w:rsidR="00253443">
        <w:t xml:space="preserve">            (5</w:t>
      </w:r>
      <w:r w:rsidR="004D4231">
        <w:t>)</w:t>
      </w:r>
    </w:p>
    <w:p w:rsidR="004D4231" w:rsidRDefault="004D4231" w:rsidP="00B807B1">
      <w:pPr>
        <w:pStyle w:val="BodyText"/>
        <w:ind w:firstLine="360"/>
      </w:pPr>
      <w:r>
        <w:t>The break-even</w:t>
      </w:r>
      <w:r w:rsidR="00BF7A71">
        <w:fldChar w:fldCharType="begin"/>
      </w:r>
      <w:r w:rsidR="00BF7A71">
        <w:instrText xml:space="preserve"> XE "</w:instrText>
      </w:r>
      <w:r w:rsidR="00BF7A71" w:rsidRPr="00182D64">
        <w:instrText>break-even analysis</w:instrText>
      </w:r>
      <w:r w:rsidR="00BF7A71">
        <w:instrText xml:space="preserve">" </w:instrText>
      </w:r>
      <w:r w:rsidR="00BF7A71">
        <w:fldChar w:fldCharType="end"/>
      </w:r>
      <w:r>
        <w:t xml:space="preserve"> analysis is shown graphically in Figure 10.4 with the costs and revenue plotted as a function of units sold.</w:t>
      </w:r>
      <w:r w:rsidR="0006623F">
        <w:t xml:space="preserve"> </w:t>
      </w:r>
      <w:r w:rsidR="00253443">
        <w:t xml:space="preserve">Equation (5) </w:t>
      </w:r>
      <w:r>
        <w:t>allows diffe</w:t>
      </w:r>
      <w:r w:rsidR="0006623F">
        <w:t xml:space="preserve">rent scenarios to be examined. </w:t>
      </w:r>
      <w:r>
        <w:t>For e</w:t>
      </w:r>
      <w:r>
        <w:t>x</w:t>
      </w:r>
      <w:r>
        <w:t xml:space="preserve">ample, based upon a certain cost structure and sales price, the volume of sales necessary </w:t>
      </w:r>
      <w:r w:rsidR="0006623F">
        <w:t>to break-even</w:t>
      </w:r>
      <w:r w:rsidR="00BF7A71">
        <w:fldChar w:fldCharType="begin"/>
      </w:r>
      <w:r w:rsidR="00BF7A71">
        <w:instrText xml:space="preserve"> XE "</w:instrText>
      </w:r>
      <w:r w:rsidR="00BF7A71" w:rsidRPr="00182D64">
        <w:instrText>break-even analysis</w:instrText>
      </w:r>
      <w:r w:rsidR="00BF7A71">
        <w:instrText xml:space="preserve">" </w:instrText>
      </w:r>
      <w:r w:rsidR="00BF7A71">
        <w:fldChar w:fldCharType="end"/>
      </w:r>
      <w:r w:rsidR="0006623F">
        <w:t xml:space="preserve"> can be computed. </w:t>
      </w:r>
      <w:r>
        <w:t>Or</w:t>
      </w:r>
      <w:r w:rsidR="00A8324E">
        <w:t>,</w:t>
      </w:r>
      <w:r>
        <w:t xml:space="preserve"> based upon a cost structure and projected number of units sold, a target sales price can be s</w:t>
      </w:r>
      <w:r>
        <w:t>e</w:t>
      </w:r>
      <w:r w:rsidR="0006623F">
        <w:t xml:space="preserve">lected. </w:t>
      </w:r>
      <w:r>
        <w:t>Example 10.</w:t>
      </w:r>
      <w:r w:rsidR="001D5F1A">
        <w:t>3</w:t>
      </w:r>
      <w:r>
        <w:t xml:space="preserve"> demonstrates the application of break-even</w:t>
      </w:r>
      <w:r w:rsidR="00BF7A71">
        <w:fldChar w:fldCharType="begin"/>
      </w:r>
      <w:r w:rsidR="00BF7A71">
        <w:instrText xml:space="preserve"> XE "</w:instrText>
      </w:r>
      <w:r w:rsidR="00BF7A71" w:rsidRPr="00182D64">
        <w:instrText>break-even analysis</w:instrText>
      </w:r>
      <w:r w:rsidR="00BF7A71">
        <w:instrText xml:space="preserve">" </w:instrText>
      </w:r>
      <w:r w:rsidR="00BF7A71">
        <w:fldChar w:fldCharType="end"/>
      </w:r>
      <w:r>
        <w:t xml:space="preserve"> ana</w:t>
      </w:r>
      <w:r w:rsidR="001D5F1A">
        <w:t>lysis for</w:t>
      </w:r>
      <w:r>
        <w:t xml:space="preserve"> the development of the Hewlett-Packard </w:t>
      </w:r>
      <w:r w:rsidR="002E486D">
        <w:t xml:space="preserve">(HP) </w:t>
      </w:r>
      <w:r>
        <w:t xml:space="preserve">DeskJet printer. </w:t>
      </w:r>
    </w:p>
    <w:p w:rsidR="004D4231" w:rsidRDefault="004D4231" w:rsidP="00A27DC9">
      <w:pPr>
        <w:pStyle w:val="BodyText"/>
      </w:pPr>
    </w:p>
    <w:p w:rsidR="004D4231" w:rsidRDefault="006368B5" w:rsidP="004D4231">
      <w:pPr>
        <w:spacing w:before="120" w:after="120"/>
        <w:jc w:val="center"/>
      </w:pPr>
      <w:r>
        <w:rPr>
          <w:noProof/>
        </w:rPr>
        <w:lastRenderedPageBreak/>
        <w:drawing>
          <wp:inline distT="0" distB="0" distL="0" distR="0">
            <wp:extent cx="4391025" cy="3076575"/>
            <wp:effectExtent l="0" t="0" r="0" b="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91025" cy="3076575"/>
                    </a:xfrm>
                    <a:prstGeom prst="rect">
                      <a:avLst/>
                    </a:prstGeom>
                    <a:noFill/>
                    <a:ln>
                      <a:noFill/>
                    </a:ln>
                  </pic:spPr>
                </pic:pic>
              </a:graphicData>
            </a:graphic>
          </wp:inline>
        </w:drawing>
      </w:r>
    </w:p>
    <w:p w:rsidR="004D4231" w:rsidRPr="00FE7E14" w:rsidRDefault="004D4231" w:rsidP="00A27DC9">
      <w:pPr>
        <w:pStyle w:val="FigureCaption"/>
      </w:pPr>
      <w:r w:rsidRPr="00A27DC9">
        <w:rPr>
          <w:b/>
        </w:rPr>
        <w:t>Figure 10.4</w:t>
      </w:r>
      <w:r w:rsidRPr="00FE7E14">
        <w:t xml:space="preserve"> Graphical representation of the break-even</w:t>
      </w:r>
      <w:r w:rsidR="00BF7A71">
        <w:fldChar w:fldCharType="begin"/>
      </w:r>
      <w:r w:rsidR="00BF7A71">
        <w:instrText xml:space="preserve"> XE "</w:instrText>
      </w:r>
      <w:r w:rsidR="00BF7A71" w:rsidRPr="00182D64">
        <w:instrText>break-even analysis</w:instrText>
      </w:r>
      <w:r w:rsidR="00BF7A71">
        <w:instrText xml:space="preserve">" </w:instrText>
      </w:r>
      <w:r w:rsidR="00BF7A71">
        <w:fldChar w:fldCharType="end"/>
      </w:r>
      <w:r w:rsidRPr="00FE7E14">
        <w:t xml:space="preserve"> analysis.</w:t>
      </w:r>
    </w:p>
    <w:p w:rsidR="004D4231" w:rsidRPr="005F478E" w:rsidRDefault="004D4231" w:rsidP="00C64084">
      <w:pPr>
        <w:pStyle w:val="BodyText"/>
        <w:pBdr>
          <w:left w:val="single" w:sz="24" w:space="4" w:color="auto"/>
        </w:pBdr>
        <w:spacing w:before="240" w:after="120"/>
        <w:rPr>
          <w:rFonts w:ascii="Arial" w:hAnsi="Arial" w:cs="Arial"/>
        </w:rPr>
      </w:pPr>
      <w:r w:rsidRPr="005F478E">
        <w:rPr>
          <w:rFonts w:ascii="Arial" w:hAnsi="Arial" w:cs="Arial"/>
          <w:b/>
        </w:rPr>
        <w:t>Example 10.</w:t>
      </w:r>
      <w:r w:rsidR="001D5F1A">
        <w:rPr>
          <w:rFonts w:ascii="Arial" w:hAnsi="Arial" w:cs="Arial"/>
          <w:b/>
        </w:rPr>
        <w:t>3</w:t>
      </w:r>
      <w:r w:rsidR="002B786D">
        <w:rPr>
          <w:rFonts w:ascii="Arial" w:hAnsi="Arial" w:cs="Arial"/>
        </w:rPr>
        <w:t xml:space="preserve"> </w:t>
      </w:r>
      <w:r w:rsidRPr="005F478E">
        <w:rPr>
          <w:rFonts w:ascii="Arial" w:hAnsi="Arial" w:cs="Arial"/>
        </w:rPr>
        <w:t>Break-even analysis for the HP DeskJet printer</w:t>
      </w:r>
      <w:r w:rsidR="00BF7A71">
        <w:rPr>
          <w:rFonts w:ascii="Arial" w:hAnsi="Arial" w:cs="Arial"/>
        </w:rPr>
        <w:fldChar w:fldCharType="begin"/>
      </w:r>
      <w:r w:rsidR="00BF7A71">
        <w:instrText xml:space="preserve"> XE "</w:instrText>
      </w:r>
      <w:r w:rsidR="00BF7A71" w:rsidRPr="00CE1F18">
        <w:rPr>
          <w:rFonts w:ascii="Arial" w:hAnsi="Arial" w:cs="Arial"/>
        </w:rPr>
        <w:instrText>HP DeskJet printer</w:instrText>
      </w:r>
      <w:r w:rsidR="00BF7A71">
        <w:instrText xml:space="preserve">" </w:instrText>
      </w:r>
      <w:r w:rsidR="00BF7A71">
        <w:rPr>
          <w:rFonts w:ascii="Arial" w:hAnsi="Arial" w:cs="Arial"/>
        </w:rPr>
        <w:fldChar w:fldCharType="end"/>
      </w:r>
      <w:r w:rsidRPr="005F478E">
        <w:rPr>
          <w:rFonts w:ascii="Arial" w:hAnsi="Arial" w:cs="Arial"/>
        </w:rPr>
        <w:t>.</w:t>
      </w:r>
    </w:p>
    <w:p w:rsidR="004D4231" w:rsidRPr="005F478E" w:rsidRDefault="004D4231" w:rsidP="00C64084">
      <w:pPr>
        <w:pStyle w:val="BodyText"/>
        <w:pBdr>
          <w:left w:val="single" w:sz="24" w:space="4" w:color="auto"/>
        </w:pBdr>
      </w:pPr>
      <w:r w:rsidRPr="005F478E">
        <w:rPr>
          <w:b/>
          <w:i/>
          <w:u w:val="single"/>
        </w:rPr>
        <w:t>Problem:</w:t>
      </w:r>
      <w:r w:rsidRPr="005F478E">
        <w:t xml:space="preserve"> The following data has been publicly reported for the development and sale of the HP DeskJet [Ulr03]: sales price = $300, development cost = $50 million, production investment = $25 million, annual production </w:t>
      </w:r>
      <w:r w:rsidR="003A6429">
        <w:t xml:space="preserve">(sales) </w:t>
      </w:r>
      <w:r w:rsidRPr="005F478E">
        <w:t>volu</w:t>
      </w:r>
      <w:r w:rsidR="0084499D">
        <w:t xml:space="preserve">me = 4 million units per </w:t>
      </w:r>
      <w:r w:rsidRPr="005F478E">
        <w:t xml:space="preserve">year, and </w:t>
      </w:r>
      <w:r w:rsidR="005F478E">
        <w:t>the sales lif</w:t>
      </w:r>
      <w:r w:rsidR="005F478E">
        <w:t>e</w:t>
      </w:r>
      <w:r w:rsidR="005F478E">
        <w:t xml:space="preserve">time is 2 years. </w:t>
      </w:r>
      <w:r w:rsidRPr="005F478E">
        <w:t>Assuming a fictitious variable production cost of $</w:t>
      </w:r>
      <w:r w:rsidR="003A6429">
        <w:t>225</w:t>
      </w:r>
      <w:r w:rsidRPr="005F478E">
        <w:t>/unit, determine: (a) the number of units that must be sold to break even, and (b) the profit expected over an est</w:t>
      </w:r>
      <w:r w:rsidRPr="005F478E">
        <w:t>i</w:t>
      </w:r>
      <w:r w:rsidRPr="005F478E">
        <w:t>mated sales lifetime of 2 years.</w:t>
      </w:r>
    </w:p>
    <w:p w:rsidR="004D4231" w:rsidRPr="005F478E" w:rsidRDefault="004D4231" w:rsidP="005D3CC2">
      <w:pPr>
        <w:pStyle w:val="BodyText"/>
        <w:pBdr>
          <w:left w:val="single" w:sz="24" w:space="4" w:color="auto"/>
        </w:pBdr>
        <w:spacing w:before="120"/>
        <w:rPr>
          <w:rFonts w:ascii="Times New Roman" w:hAnsi="Times New Roman"/>
          <w:b/>
          <w:u w:val="single"/>
        </w:rPr>
      </w:pPr>
      <w:r w:rsidRPr="005F478E">
        <w:rPr>
          <w:rFonts w:ascii="Times New Roman" w:hAnsi="Times New Roman"/>
          <w:b/>
          <w:i/>
          <w:u w:val="single"/>
        </w:rPr>
        <w:t>Solution:</w:t>
      </w:r>
    </w:p>
    <w:p w:rsidR="00FC1900" w:rsidRDefault="004D4231" w:rsidP="005D3CC2">
      <w:pPr>
        <w:pStyle w:val="BodyText"/>
        <w:pBdr>
          <w:left w:val="single" w:sz="24" w:space="4" w:color="auto"/>
        </w:pBdr>
        <w:spacing w:before="60" w:after="60"/>
        <w:rPr>
          <w:szCs w:val="24"/>
        </w:rPr>
      </w:pPr>
      <w:r w:rsidRPr="005F478E">
        <w:t>(</w:t>
      </w:r>
      <w:r w:rsidRPr="005F478E">
        <w:rPr>
          <w:szCs w:val="24"/>
        </w:rPr>
        <w:t xml:space="preserve">a) The objective is to determine the sales volume, </w:t>
      </w:r>
      <w:r w:rsidRPr="005F478E">
        <w:rPr>
          <w:i/>
          <w:szCs w:val="24"/>
        </w:rPr>
        <w:t xml:space="preserve">n, </w:t>
      </w:r>
      <w:r w:rsidR="00FC1900">
        <w:rPr>
          <w:szCs w:val="24"/>
        </w:rPr>
        <w:t xml:space="preserve">necessary to break even. </w:t>
      </w:r>
      <w:r w:rsidRPr="005F478E">
        <w:rPr>
          <w:szCs w:val="24"/>
        </w:rPr>
        <w:t>The fixed costs are the sum of the development costs and production investment.</w:t>
      </w:r>
      <w:r w:rsidR="002B786D">
        <w:rPr>
          <w:szCs w:val="24"/>
        </w:rPr>
        <w:t xml:space="preserve"> </w:t>
      </w:r>
      <w:r w:rsidRPr="005F478E">
        <w:rPr>
          <w:szCs w:val="24"/>
        </w:rPr>
        <w:t xml:space="preserve">So </w:t>
      </w:r>
    </w:p>
    <w:p w:rsidR="00FC1900" w:rsidRDefault="004D4231" w:rsidP="005D3CC2">
      <w:pPr>
        <w:pStyle w:val="BodyText"/>
        <w:pBdr>
          <w:left w:val="single" w:sz="24" w:space="4" w:color="auto"/>
        </w:pBdr>
        <w:spacing w:before="60" w:after="60"/>
        <w:jc w:val="center"/>
        <w:rPr>
          <w:szCs w:val="24"/>
        </w:rPr>
      </w:pPr>
      <w:r w:rsidRPr="005F478E">
        <w:rPr>
          <w:szCs w:val="24"/>
        </w:rPr>
        <w:t>fixed costs = $(50+25) million = $75 mi</w:t>
      </w:r>
      <w:r w:rsidRPr="005F478E">
        <w:rPr>
          <w:szCs w:val="24"/>
        </w:rPr>
        <w:t>l</w:t>
      </w:r>
      <w:r w:rsidRPr="005F478E">
        <w:rPr>
          <w:szCs w:val="24"/>
        </w:rPr>
        <w:t>lion.</w:t>
      </w:r>
    </w:p>
    <w:p w:rsidR="004D4231" w:rsidRPr="005F478E" w:rsidRDefault="004D4231" w:rsidP="005D3CC2">
      <w:pPr>
        <w:pStyle w:val="BodyText"/>
        <w:pBdr>
          <w:left w:val="single" w:sz="24" w:space="4" w:color="auto"/>
        </w:pBdr>
        <w:spacing w:before="60" w:after="60"/>
        <w:rPr>
          <w:szCs w:val="24"/>
        </w:rPr>
      </w:pPr>
      <w:r w:rsidRPr="005F478E">
        <w:rPr>
          <w:szCs w:val="24"/>
        </w:rPr>
        <w:t xml:space="preserve">This leads to a total cost for </w:t>
      </w:r>
      <w:r w:rsidRPr="005F478E">
        <w:rPr>
          <w:i/>
          <w:szCs w:val="24"/>
        </w:rPr>
        <w:t>n</w:t>
      </w:r>
      <w:r w:rsidRPr="005F478E">
        <w:rPr>
          <w:szCs w:val="24"/>
        </w:rPr>
        <w:t xml:space="preserve"> units sold of</w:t>
      </w:r>
    </w:p>
    <w:p w:rsidR="004D4231" w:rsidRPr="00755F71" w:rsidRDefault="00701BEF" w:rsidP="005D3CC2">
      <w:pPr>
        <w:pStyle w:val="BodyText"/>
        <w:pBdr>
          <w:left w:val="single" w:sz="24" w:space="4" w:color="auto"/>
        </w:pBdr>
        <w:spacing w:before="60" w:after="60"/>
        <w:jc w:val="center"/>
        <w:rPr>
          <w:rFonts w:ascii="Times New Roman" w:hAnsi="Times New Roman"/>
          <w:szCs w:val="24"/>
        </w:rPr>
      </w:pPr>
      <w:r w:rsidRPr="005F478E">
        <w:rPr>
          <w:rFonts w:ascii="Times New Roman" w:hAnsi="Times New Roman"/>
          <w:position w:val="-8"/>
          <w:szCs w:val="24"/>
        </w:rPr>
        <w:object w:dxaOrig="2920" w:dyaOrig="279">
          <v:shape id="_x0000_i1067" type="#_x0000_t75" style="width:139.5pt;height:13.5pt" o:ole="">
            <v:imagedata r:id="rId55" o:title=""/>
          </v:shape>
          <o:OLEObject Type="Embed" ProgID="Equation.3" ShapeID="_x0000_i1067" DrawAspect="Content" ObjectID="_1778055215" r:id="rId56"/>
        </w:object>
      </w:r>
      <w:r w:rsidR="004D4231" w:rsidRPr="00755F71">
        <w:rPr>
          <w:rFonts w:ascii="Times New Roman" w:hAnsi="Times New Roman"/>
          <w:szCs w:val="24"/>
        </w:rPr>
        <w:t>.</w:t>
      </w:r>
    </w:p>
    <w:p w:rsidR="004D4231" w:rsidRPr="005F478E" w:rsidRDefault="004D4231" w:rsidP="005D3CC2">
      <w:pPr>
        <w:pStyle w:val="BodyText"/>
        <w:pBdr>
          <w:left w:val="single" w:sz="24" w:space="4" w:color="auto"/>
        </w:pBdr>
        <w:spacing w:before="60" w:after="60"/>
      </w:pPr>
      <w:r w:rsidRPr="005F478E">
        <w:t xml:space="preserve">The revenue is </w:t>
      </w:r>
    </w:p>
    <w:p w:rsidR="004D4231" w:rsidRPr="005F478E" w:rsidRDefault="006368B5" w:rsidP="005D3CC2">
      <w:pPr>
        <w:pStyle w:val="BodyText"/>
        <w:pBdr>
          <w:left w:val="single" w:sz="24" w:space="4" w:color="auto"/>
        </w:pBdr>
        <w:spacing w:before="60" w:after="60"/>
        <w:jc w:val="center"/>
      </w:pPr>
      <w:r w:rsidRPr="005F478E">
        <w:rPr>
          <w:noProof/>
        </w:rPr>
        <w:drawing>
          <wp:inline distT="0" distB="0" distL="0" distR="0">
            <wp:extent cx="1047750" cy="17145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r w:rsidR="004D4231" w:rsidRPr="005F478E">
        <w:t>.</w:t>
      </w:r>
    </w:p>
    <w:p w:rsidR="004D4231" w:rsidRPr="005F478E" w:rsidRDefault="004D4231" w:rsidP="005D3CC2">
      <w:pPr>
        <w:pStyle w:val="BodyText"/>
        <w:pBdr>
          <w:left w:val="single" w:sz="24" w:space="4" w:color="auto"/>
        </w:pBdr>
        <w:spacing w:before="60" w:after="60"/>
      </w:pPr>
      <w:r w:rsidRPr="005F478E">
        <w:t xml:space="preserve">Setting the revenue and total cost each equal at </w:t>
      </w:r>
      <w:r w:rsidR="003A6429">
        <w:t xml:space="preserve">the </w:t>
      </w:r>
      <w:r w:rsidRPr="005F478E">
        <w:t>break-even</w:t>
      </w:r>
      <w:r w:rsidR="00BF7A71">
        <w:fldChar w:fldCharType="begin"/>
      </w:r>
      <w:r w:rsidR="00BF7A71">
        <w:instrText xml:space="preserve"> XE "</w:instrText>
      </w:r>
      <w:r w:rsidR="00BF7A71" w:rsidRPr="00182D64">
        <w:instrText>break-even analysis</w:instrText>
      </w:r>
      <w:r w:rsidR="00BF7A71">
        <w:instrText xml:space="preserve">" </w:instrText>
      </w:r>
      <w:r w:rsidR="00BF7A71">
        <w:fldChar w:fldCharType="end"/>
      </w:r>
      <w:r w:rsidRPr="005F478E">
        <w:t xml:space="preserve"> point produces </w:t>
      </w:r>
    </w:p>
    <w:p w:rsidR="004D4231" w:rsidRPr="005F478E" w:rsidRDefault="00704AA9" w:rsidP="005D3CC2">
      <w:pPr>
        <w:pStyle w:val="BodyText"/>
        <w:pBdr>
          <w:left w:val="single" w:sz="24" w:space="4" w:color="auto"/>
        </w:pBdr>
        <w:spacing w:before="60" w:after="60"/>
        <w:jc w:val="center"/>
      </w:pPr>
      <w:r w:rsidRPr="00704AA9">
        <w:rPr>
          <w:position w:val="-8"/>
        </w:rPr>
        <w:object w:dxaOrig="2780" w:dyaOrig="279">
          <v:shape id="_x0000_i1069" type="#_x0000_t75" style="width:138.75pt;height:14.25pt" o:ole="">
            <v:imagedata r:id="rId58" o:title=""/>
          </v:shape>
          <o:OLEObject Type="Embed" ProgID="Equation.3" ShapeID="_x0000_i1069" DrawAspect="Content" ObjectID="_1778055216" r:id="rId59"/>
        </w:object>
      </w:r>
      <w:r w:rsidR="004D4231" w:rsidRPr="005F478E">
        <w:t>.</w:t>
      </w:r>
    </w:p>
    <w:p w:rsidR="00FC1900" w:rsidRDefault="004D4231" w:rsidP="005D3CC2">
      <w:pPr>
        <w:pStyle w:val="BodyText"/>
        <w:pBdr>
          <w:right w:val="single" w:sz="24" w:space="4" w:color="auto"/>
        </w:pBdr>
        <w:spacing w:before="60" w:after="60"/>
      </w:pPr>
      <w:r w:rsidRPr="005F478E">
        <w:lastRenderedPageBreak/>
        <w:t xml:space="preserve">Solving for the final number of units gives </w:t>
      </w:r>
    </w:p>
    <w:p w:rsidR="004D4231" w:rsidRPr="005F478E" w:rsidRDefault="004D4231" w:rsidP="005D3CC2">
      <w:pPr>
        <w:pStyle w:val="BodyText"/>
        <w:pBdr>
          <w:right w:val="single" w:sz="24" w:space="4" w:color="auto"/>
        </w:pBdr>
        <w:spacing w:before="60" w:after="60"/>
        <w:jc w:val="center"/>
      </w:pPr>
      <w:r w:rsidRPr="00FC1900">
        <w:rPr>
          <w:i/>
        </w:rPr>
        <w:t>n</w:t>
      </w:r>
      <w:r w:rsidRPr="005F478E">
        <w:t xml:space="preserve"> = </w:t>
      </w:r>
      <w:r w:rsidR="00704AA9">
        <w:rPr>
          <w:u w:val="single"/>
        </w:rPr>
        <w:t>1 million</w:t>
      </w:r>
      <w:r w:rsidRPr="00FC1900">
        <w:rPr>
          <w:u w:val="single"/>
        </w:rPr>
        <w:t xml:space="preserve"> un</w:t>
      </w:r>
      <w:r w:rsidR="005F478E" w:rsidRPr="00FC1900">
        <w:rPr>
          <w:u w:val="single"/>
        </w:rPr>
        <w:t>its</w:t>
      </w:r>
      <w:r w:rsidR="005F478E" w:rsidRPr="005F478E">
        <w:t>.</w:t>
      </w:r>
    </w:p>
    <w:p w:rsidR="004D4231" w:rsidRPr="005F478E" w:rsidRDefault="004D4231" w:rsidP="005D3CC2">
      <w:pPr>
        <w:pStyle w:val="BodyText"/>
        <w:pBdr>
          <w:right w:val="single" w:sz="24" w:space="4" w:color="auto"/>
        </w:pBdr>
        <w:spacing w:before="60" w:after="60"/>
      </w:pPr>
      <w:r w:rsidRPr="005F478E">
        <w:t xml:space="preserve">(b) Profit is the differential between the total revenue and the total cost and is expressed as </w:t>
      </w:r>
    </w:p>
    <w:p w:rsidR="004D4231" w:rsidRPr="005F478E" w:rsidRDefault="004D4231" w:rsidP="005D3CC2">
      <w:pPr>
        <w:pStyle w:val="BodyText"/>
        <w:pBdr>
          <w:right w:val="single" w:sz="24" w:space="4" w:color="auto"/>
        </w:pBdr>
        <w:spacing w:before="60" w:after="60"/>
        <w:jc w:val="center"/>
      </w:pPr>
      <w:r w:rsidRPr="005F478E">
        <w:t>profit = total revenue – total costs.</w:t>
      </w:r>
    </w:p>
    <w:p w:rsidR="004D4231" w:rsidRPr="005F478E" w:rsidRDefault="004D4231" w:rsidP="005D3CC2">
      <w:pPr>
        <w:pStyle w:val="BodyText"/>
        <w:pBdr>
          <w:right w:val="single" w:sz="24" w:space="4" w:color="auto"/>
        </w:pBdr>
        <w:spacing w:before="60" w:after="60"/>
      </w:pPr>
      <w:r w:rsidRPr="005F478E">
        <w:t>For an expected volume of 4 million units per year over 2 years</w:t>
      </w:r>
    </w:p>
    <w:p w:rsidR="00E051C0" w:rsidRPr="005F478E" w:rsidRDefault="00704AA9" w:rsidP="005D3CC2">
      <w:pPr>
        <w:pStyle w:val="BodyText"/>
        <w:pBdr>
          <w:right w:val="single" w:sz="24" w:space="4" w:color="auto"/>
        </w:pBdr>
        <w:spacing w:before="60" w:after="60"/>
        <w:jc w:val="center"/>
      </w:pPr>
      <w:r w:rsidRPr="00E051C0">
        <w:rPr>
          <w:position w:val="-24"/>
        </w:rPr>
        <w:object w:dxaOrig="4920" w:dyaOrig="580">
          <v:shape id="_x0000_i1070" type="#_x0000_t75" style="width:246pt;height:29.25pt" o:ole="">
            <v:imagedata r:id="rId60" o:title=""/>
          </v:shape>
          <o:OLEObject Type="Embed" ProgID="Equation.3" ShapeID="_x0000_i1070" DrawAspect="Content" ObjectID="_1778055217" r:id="rId61"/>
        </w:object>
      </w:r>
    </w:p>
    <w:p w:rsidR="004D4231" w:rsidRPr="005F478E" w:rsidRDefault="00FC1900" w:rsidP="005D3CC2">
      <w:pPr>
        <w:pStyle w:val="BodyText"/>
        <w:pBdr>
          <w:right w:val="single" w:sz="24" w:space="4" w:color="auto"/>
        </w:pBdr>
        <w:spacing w:before="60" w:after="60"/>
      </w:pPr>
      <w:r>
        <w:t xml:space="preserve">                                 profit  = </w:t>
      </w:r>
      <w:r w:rsidR="004D4231" w:rsidRPr="005F478E">
        <w:t xml:space="preserve"> </w:t>
      </w:r>
      <w:r w:rsidRPr="00FC1900">
        <w:rPr>
          <w:u w:val="single"/>
        </w:rPr>
        <w:t>$525 million</w:t>
      </w:r>
      <w:r w:rsidR="004D4231" w:rsidRPr="005F478E">
        <w:t>.</w:t>
      </w:r>
    </w:p>
    <w:p w:rsidR="005F478E" w:rsidRPr="0043516E" w:rsidRDefault="005F478E" w:rsidP="005F478E">
      <w:pPr>
        <w:pStyle w:val="Heading3"/>
        <w:rPr>
          <w:sz w:val="28"/>
          <w:szCs w:val="28"/>
        </w:rPr>
      </w:pPr>
      <w:r>
        <w:rPr>
          <w:sz w:val="28"/>
          <w:szCs w:val="28"/>
        </w:rPr>
        <w:t xml:space="preserve">Cost </w:t>
      </w:r>
      <w:r w:rsidR="001D5F1A">
        <w:rPr>
          <w:sz w:val="28"/>
          <w:szCs w:val="28"/>
        </w:rPr>
        <w:t>Models</w:t>
      </w:r>
    </w:p>
    <w:p w:rsidR="005F478E" w:rsidRDefault="005F478E" w:rsidP="005F478E">
      <w:pPr>
        <w:pStyle w:val="BodyText"/>
      </w:pPr>
      <w:r>
        <w:t>The costs must be accurately estimated in order to realize the expected profit. The goal here is not to address the complete subject of cost estimation</w:t>
      </w:r>
      <w:r w:rsidR="00BF7A71">
        <w:fldChar w:fldCharType="begin"/>
      </w:r>
      <w:r w:rsidR="00BF7A71">
        <w:instrText xml:space="preserve"> XE "</w:instrText>
      </w:r>
      <w:r w:rsidR="00BF7A71" w:rsidRPr="004438A4">
        <w:instrText>cost estimation</w:instrText>
      </w:r>
      <w:r w:rsidR="00BF7A71">
        <w:instrText xml:space="preserve">" </w:instrText>
      </w:r>
      <w:r w:rsidR="00BF7A71">
        <w:fldChar w:fldCharType="end"/>
      </w:r>
      <w:r>
        <w:t xml:space="preserve">, which is beyond the scope of this book, but instead present some basic concepts and techniques for estimating development costs. </w:t>
      </w:r>
      <w:r w:rsidR="00A708A2">
        <w:t>M</w:t>
      </w:r>
      <w:r>
        <w:t xml:space="preserve">any projects go over budget </w:t>
      </w:r>
      <w:r w:rsidR="00A708A2">
        <w:t>during development</w:t>
      </w:r>
      <w:r w:rsidR="003723E1">
        <w:t>, and this i</w:t>
      </w:r>
      <w:r w:rsidR="00A708A2">
        <w:t xml:space="preserve">s </w:t>
      </w:r>
      <w:r w:rsidR="003723E1">
        <w:t xml:space="preserve">a </w:t>
      </w:r>
      <w:r>
        <w:t>particu</w:t>
      </w:r>
      <w:r w:rsidR="00A708A2">
        <w:t xml:space="preserve">larly </w:t>
      </w:r>
      <w:r w:rsidR="003723E1">
        <w:t>important co</w:t>
      </w:r>
      <w:r w:rsidR="003723E1">
        <w:t>n</w:t>
      </w:r>
      <w:r w:rsidR="003723E1">
        <w:t xml:space="preserve">sideration </w:t>
      </w:r>
      <w:r w:rsidR="00A708A2">
        <w:t xml:space="preserve">from a </w:t>
      </w:r>
      <w:r>
        <w:t xml:space="preserve">design </w:t>
      </w:r>
      <w:r w:rsidR="00A708A2">
        <w:t xml:space="preserve">viewpoint. </w:t>
      </w:r>
      <w:r>
        <w:t>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t xml:space="preserve"> </w:t>
      </w:r>
      <w:r w:rsidR="00A708A2">
        <w:t>i</w:t>
      </w:r>
      <w:r>
        <w:t xml:space="preserve">s a valuable tool </w:t>
      </w:r>
      <w:r w:rsidR="00A708A2">
        <w:t>for</w:t>
      </w:r>
      <w:r>
        <w:t xml:space="preserve"> cost estimation b</w:t>
      </w:r>
      <w:r w:rsidR="00A708A2">
        <w:t>e</w:t>
      </w:r>
      <w:r w:rsidR="00A708A2">
        <w:t>cause it</w:t>
      </w:r>
      <w:r>
        <w:t xml:space="preserve"> divid</w:t>
      </w:r>
      <w:r w:rsidR="00A708A2">
        <w:t>es</w:t>
      </w:r>
      <w:r>
        <w:t xml:space="preserve"> the project into manageable pieces whose individual costs can be </w:t>
      </w:r>
      <w:r w:rsidR="00A708A2">
        <w:t>more r</w:t>
      </w:r>
      <w:r>
        <w:t>eadily est</w:t>
      </w:r>
      <w:r>
        <w:t>i</w:t>
      </w:r>
      <w:r>
        <w:t>mated.</w:t>
      </w:r>
    </w:p>
    <w:p w:rsidR="00A708A2" w:rsidRDefault="005F478E" w:rsidP="005F478E">
      <w:pPr>
        <w:pStyle w:val="BodyText"/>
        <w:ind w:firstLine="216"/>
      </w:pPr>
      <w:r>
        <w:t>As identified in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t>, the development costs associated with a project typically include labor, equipment, and materials.</w:t>
      </w:r>
      <w:r w:rsidR="00A708A2">
        <w:t xml:space="preserve"> </w:t>
      </w:r>
      <w:r>
        <w:t>Equipment costs can be determined in a fairly straightfo</w:t>
      </w:r>
      <w:r>
        <w:t>r</w:t>
      </w:r>
      <w:r>
        <w:t xml:space="preserve">ward manner, </w:t>
      </w:r>
      <w:r w:rsidR="00D87063">
        <w:t>because many of the</w:t>
      </w:r>
      <w:r>
        <w:t xml:space="preserve"> equipment needs are known </w:t>
      </w:r>
      <w:r w:rsidRPr="00D87063">
        <w:rPr>
          <w:i/>
        </w:rPr>
        <w:t>a priori</w:t>
      </w:r>
      <w:r>
        <w:t>. Labor costs are tied d</w:t>
      </w:r>
      <w:r>
        <w:t>i</w:t>
      </w:r>
      <w:r>
        <w:t xml:space="preserve">rectly to the length of the project and are often the largest expense. </w:t>
      </w:r>
    </w:p>
    <w:p w:rsidR="00A708A2" w:rsidRDefault="005F478E" w:rsidP="00A708A2">
      <w:pPr>
        <w:pStyle w:val="BodyText"/>
        <w:ind w:firstLine="216"/>
      </w:pPr>
      <w:r>
        <w:t xml:space="preserve">Estimates of labor costs are </w:t>
      </w:r>
      <w:r w:rsidR="00A708A2">
        <w:t>usually</w:t>
      </w:r>
      <w:r>
        <w:t xml:space="preserve"> based upon past experience and expert opinion.</w:t>
      </w:r>
      <w:r w:rsidR="00A708A2">
        <w:t xml:space="preserve"> This means asking others to estimate the cost and use it as a guide. The estimation formula in (1) for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rsidR="00A708A2">
        <w:t xml:space="preserve"> duration can be applied </w:t>
      </w:r>
      <w:r w:rsidR="00704AA9">
        <w:t>for costs</w:t>
      </w:r>
      <w:r w:rsidR="00A708A2">
        <w:t xml:space="preserve"> as</w:t>
      </w:r>
    </w:p>
    <w:p w:rsidR="00A708A2" w:rsidRDefault="00A708A2" w:rsidP="005D3CC2">
      <w:pPr>
        <w:pStyle w:val="BodyText"/>
        <w:spacing w:before="60" w:after="60"/>
        <w:jc w:val="right"/>
      </w:pPr>
      <w:r>
        <w:t xml:space="preserve">  </w:t>
      </w:r>
      <w:r w:rsidRPr="00CD4B07">
        <w:rPr>
          <w:position w:val="-20"/>
        </w:rPr>
        <w:object w:dxaOrig="2620" w:dyaOrig="520">
          <v:shape id="_x0000_i1071" type="#_x0000_t75" style="width:131.25pt;height:26.25pt" o:ole="">
            <v:imagedata r:id="rId62" o:title=""/>
          </v:shape>
          <o:OLEObject Type="Embed" ProgID="Equation.3" ShapeID="_x0000_i1071" DrawAspect="Content" ObjectID="_1778055218" r:id="rId63"/>
        </w:object>
      </w:r>
      <w:r>
        <w:t xml:space="preserve">,                                           </w:t>
      </w:r>
      <w:r w:rsidR="005D3CC2">
        <w:t xml:space="preserve">       </w:t>
      </w:r>
      <w:r>
        <w:t xml:space="preserve">   (6)</w:t>
      </w:r>
    </w:p>
    <w:p w:rsidR="00A708A2" w:rsidRDefault="00A708A2" w:rsidP="00A708A2">
      <w:pPr>
        <w:pStyle w:val="BodyText"/>
      </w:pPr>
      <w:r>
        <w:t xml:space="preserve">where </w:t>
      </w:r>
      <w:r w:rsidR="00A36638" w:rsidRPr="006652BC">
        <w:rPr>
          <w:position w:val="-10"/>
        </w:rPr>
        <w:object w:dxaOrig="499" w:dyaOrig="300">
          <v:shape id="_x0000_i1072" type="#_x0000_t75" style="width:24.75pt;height:15pt" o:ole="">
            <v:imagedata r:id="rId64" o:title=""/>
          </v:shape>
          <o:OLEObject Type="Embed" ProgID="Equation.3" ShapeID="_x0000_i1072" DrawAspect="Content" ObjectID="_1778055219" r:id="rId65"/>
        </w:object>
      </w:r>
      <w:r>
        <w:t xml:space="preserve"> is the most optimistic cost estimate, </w:t>
      </w:r>
      <w:r w:rsidR="00A36638" w:rsidRPr="006652BC">
        <w:rPr>
          <w:position w:val="-10"/>
        </w:rPr>
        <w:object w:dxaOrig="560" w:dyaOrig="300">
          <v:shape id="_x0000_i1073" type="#_x0000_t75" style="width:27.75pt;height:15pt" o:ole="">
            <v:imagedata r:id="rId66" o:title=""/>
          </v:shape>
          <o:OLEObject Type="Embed" ProgID="Equation.3" ShapeID="_x0000_i1073" DrawAspect="Content" ObjectID="_1778055220" r:id="rId67"/>
        </w:object>
      </w:r>
      <w:r>
        <w:t xml:space="preserve"> is the most likely cost est</w:t>
      </w:r>
      <w:r>
        <w:t>i</w:t>
      </w:r>
      <w:r>
        <w:t xml:space="preserve">mate, and </w:t>
      </w:r>
      <w:r w:rsidR="007E5B96" w:rsidRPr="006652BC">
        <w:rPr>
          <w:position w:val="-10"/>
        </w:rPr>
        <w:object w:dxaOrig="520" w:dyaOrig="300">
          <v:shape id="_x0000_i1074" type="#_x0000_t75" style="width:26.25pt;height:15pt" o:ole="">
            <v:imagedata r:id="rId68" o:title=""/>
          </v:shape>
          <o:OLEObject Type="Embed" ProgID="Equation.3" ShapeID="_x0000_i1074" DrawAspect="Content" ObjectID="_1778055221" r:id="rId69"/>
        </w:object>
      </w:r>
      <w:r>
        <w:t xml:space="preserve"> is the most pessimistic cost estimate.</w:t>
      </w:r>
    </w:p>
    <w:p w:rsidR="00D82B09" w:rsidRDefault="005F478E" w:rsidP="003E0720">
      <w:pPr>
        <w:pStyle w:val="BodyText"/>
        <w:ind w:firstLine="216"/>
      </w:pPr>
      <w:r>
        <w:t>A more formal approach for estimating labor costs is to use empirical models that represent a quantification of past experience.</w:t>
      </w:r>
      <w:r w:rsidR="002B786D">
        <w:t xml:space="preserve"> </w:t>
      </w:r>
      <w:r>
        <w:t xml:space="preserve">The models estimate an output based upon </w:t>
      </w:r>
      <w:r w:rsidR="003E0720">
        <w:t xml:space="preserve">quantifiable </w:t>
      </w:r>
      <w:r w:rsidR="00A708A2">
        <w:t>inputs</w:t>
      </w:r>
      <w:r w:rsidR="003E0720">
        <w:t xml:space="preserve"> related to the design or technology. </w:t>
      </w:r>
      <w:r>
        <w:t>Example</w:t>
      </w:r>
      <w:r w:rsidR="003E0720">
        <w:t xml:space="preserve"> inputs </w:t>
      </w:r>
      <w:r>
        <w:t xml:space="preserve">are the number of subsystems, the estimated complexity of a circuit design, or an estimate of the lines of code necessary for a software project. This </w:t>
      </w:r>
      <w:r w:rsidR="003E0720">
        <w:t>changes</w:t>
      </w:r>
      <w:r>
        <w:t xml:space="preserve"> the problem from </w:t>
      </w:r>
      <w:r w:rsidR="005143C7">
        <w:t xml:space="preserve">opinion-based </w:t>
      </w:r>
      <w:r>
        <w:t>estimation</w:t>
      </w:r>
      <w:r w:rsidR="005143C7">
        <w:t xml:space="preserve"> </w:t>
      </w:r>
      <w:r>
        <w:t>to estim</w:t>
      </w:r>
      <w:r>
        <w:t>a</w:t>
      </w:r>
      <w:r>
        <w:t>tion of a quantity that is presumably easier to find and a better indicator of the cost. The ou</w:t>
      </w:r>
      <w:r>
        <w:t>t</w:t>
      </w:r>
      <w:r>
        <w:t>put of the model is the cost or another quantity that is directly related to it, such as the estimated nu</w:t>
      </w:r>
      <w:r>
        <w:t>m</w:t>
      </w:r>
      <w:r>
        <w:t xml:space="preserve">ber of person-hours. </w:t>
      </w:r>
    </w:p>
    <w:p w:rsidR="005F478E" w:rsidRPr="003E0720" w:rsidRDefault="005F478E" w:rsidP="003E0720">
      <w:pPr>
        <w:pStyle w:val="BodyText"/>
        <w:ind w:firstLine="216"/>
      </w:pPr>
      <w:r>
        <w:lastRenderedPageBreak/>
        <w:t>The simplest example is a linear model</w:t>
      </w:r>
      <w:r w:rsidR="003E0720">
        <w:t xml:space="preserve"> (</w:t>
      </w:r>
      <w:r w:rsidR="003E0720">
        <w:rPr>
          <w:i/>
        </w:rPr>
        <w:t>y=mx+b</w:t>
      </w:r>
      <w:r w:rsidR="003E0720">
        <w:t>)</w:t>
      </w:r>
      <w:r>
        <w:t xml:space="preserve"> for estimating an output </w:t>
      </w:r>
      <w:r>
        <w:rPr>
          <w:i/>
        </w:rPr>
        <w:t>y</w:t>
      </w:r>
      <w:r>
        <w:t xml:space="preserve"> (cost or pe</w:t>
      </w:r>
      <w:r>
        <w:t>r</w:t>
      </w:r>
      <w:r>
        <w:t xml:space="preserve">son-hours) based upon an input </w:t>
      </w:r>
      <w:r w:rsidRPr="003510DB">
        <w:rPr>
          <w:i/>
        </w:rPr>
        <w:t>x</w:t>
      </w:r>
      <w:r w:rsidR="003E0720">
        <w:t xml:space="preserve">. </w:t>
      </w:r>
      <w:r>
        <w:t>For example, IBM modeled software develo</w:t>
      </w:r>
      <w:r>
        <w:t>p</w:t>
      </w:r>
      <w:r>
        <w:t>ment project</w:t>
      </w:r>
      <w:r w:rsidR="00D82B09">
        <w:t xml:space="preserve"> </w:t>
      </w:r>
      <w:r>
        <w:t xml:space="preserve">costs using the number of lines of code as the input </w:t>
      </w:r>
      <w:r w:rsidR="003E0720">
        <w:t>[Jal97] as</w:t>
      </w:r>
    </w:p>
    <w:p w:rsidR="005F478E" w:rsidRDefault="005F478E" w:rsidP="003E0720">
      <w:pPr>
        <w:pStyle w:val="BodyText"/>
        <w:spacing w:before="60" w:after="60"/>
        <w:jc w:val="right"/>
      </w:pPr>
      <w:r w:rsidRPr="005A1AFD">
        <w:rPr>
          <w:position w:val="-10"/>
        </w:rPr>
        <w:object w:dxaOrig="1800" w:dyaOrig="300">
          <v:shape id="_x0000_i1075" type="#_x0000_t75" style="width:90pt;height:15pt" o:ole="">
            <v:imagedata r:id="rId70" o:title=""/>
          </v:shape>
          <o:OLEObject Type="Embed" ProgID="Equation.3" ShapeID="_x0000_i1075" DrawAspect="Content" ObjectID="_1778055222" r:id="rId71"/>
        </w:object>
      </w:r>
      <w:r w:rsidR="003E0720">
        <w:t>.</w:t>
      </w:r>
      <w:r>
        <w:t xml:space="preserve">                  </w:t>
      </w:r>
      <w:r w:rsidR="00322854">
        <w:t xml:space="preserve">         </w:t>
      </w:r>
      <w:r>
        <w:t xml:space="preserve">      </w:t>
      </w:r>
      <w:r w:rsidR="003E0720">
        <w:t xml:space="preserve">                             (7</w:t>
      </w:r>
      <w:r>
        <w:t>)</w:t>
      </w:r>
    </w:p>
    <w:p w:rsidR="005F478E" w:rsidRDefault="003E0720" w:rsidP="005F478E">
      <w:pPr>
        <w:pStyle w:val="BodyText"/>
      </w:pPr>
      <w:r>
        <w:t>The output is an estimate of the effort in person-months and the input is the projected nu</w:t>
      </w:r>
      <w:r>
        <w:t>m</w:t>
      </w:r>
      <w:r>
        <w:t>ber of lines of code</w:t>
      </w:r>
      <w:r w:rsidR="00E051C0">
        <w:t>, KLOC</w:t>
      </w:r>
      <w:r w:rsidR="00BF7A71">
        <w:fldChar w:fldCharType="begin"/>
      </w:r>
      <w:r w:rsidR="00BF7A71">
        <w:instrText xml:space="preserve"> XE "</w:instrText>
      </w:r>
      <w:r w:rsidR="00BF7A71" w:rsidRPr="00D51C4E">
        <w:instrText>KLOC (cost estimator)</w:instrText>
      </w:r>
      <w:r w:rsidR="00BF7A71">
        <w:instrText xml:space="preserve">" </w:instrText>
      </w:r>
      <w:r w:rsidR="00BF7A71">
        <w:fldChar w:fldCharType="end"/>
      </w:r>
      <w:r w:rsidR="00E051C0">
        <w:t>. KLOC</w:t>
      </w:r>
      <w:r w:rsidR="00BF7A71">
        <w:fldChar w:fldCharType="begin"/>
      </w:r>
      <w:r w:rsidR="00BF7A71">
        <w:instrText xml:space="preserve"> XE "</w:instrText>
      </w:r>
      <w:r w:rsidR="00BF7A71" w:rsidRPr="00D51C4E">
        <w:instrText>KLOC (cost estimator)</w:instrText>
      </w:r>
      <w:r w:rsidR="00BF7A71">
        <w:instrText xml:space="preserve">" </w:instrText>
      </w:r>
      <w:r w:rsidR="00BF7A71">
        <w:fldChar w:fldCharType="end"/>
      </w:r>
      <w:r w:rsidR="00E051C0">
        <w:t xml:space="preserve">, </w:t>
      </w:r>
      <w:r w:rsidR="005F478E">
        <w:t xml:space="preserve">pronounced </w:t>
      </w:r>
      <w:r w:rsidR="00E051C0">
        <w:t xml:space="preserve">“kayloc”, </w:t>
      </w:r>
      <w:r>
        <w:t xml:space="preserve">equals </w:t>
      </w:r>
      <w:r w:rsidR="005F478E">
        <w:t>tho</w:t>
      </w:r>
      <w:r w:rsidR="005F478E">
        <w:t>u</w:t>
      </w:r>
      <w:r w:rsidR="005F478E">
        <w:t>sands (kilo) of lines of code. The linear model was found to work well for relatively small development projects with b</w:t>
      </w:r>
      <w:r w:rsidR="005F478E">
        <w:t>e</w:t>
      </w:r>
      <w:r w:rsidR="005F478E">
        <w:t>tween 4</w:t>
      </w:r>
      <w:r w:rsidR="00E051C0">
        <w:t xml:space="preserve"> and 10 KLOC</w:t>
      </w:r>
      <w:r w:rsidR="00BF7A71">
        <w:fldChar w:fldCharType="begin"/>
      </w:r>
      <w:r w:rsidR="00BF7A71">
        <w:instrText xml:space="preserve"> XE "</w:instrText>
      </w:r>
      <w:r w:rsidR="00BF7A71" w:rsidRPr="00D51C4E">
        <w:instrText>KLOC (cost estimator)</w:instrText>
      </w:r>
      <w:r w:rsidR="00BF7A71">
        <w:instrText xml:space="preserve">" </w:instrText>
      </w:r>
      <w:r w:rsidR="00BF7A71">
        <w:fldChar w:fldCharType="end"/>
      </w:r>
      <w:r>
        <w:t xml:space="preserve">. </w:t>
      </w:r>
      <w:r w:rsidR="005F478E">
        <w:t>As the complexity increased, an exponential model was found to be more reali</w:t>
      </w:r>
      <w:r w:rsidR="005F478E">
        <w:t>s</w:t>
      </w:r>
      <w:r w:rsidR="005F478E">
        <w:t xml:space="preserve">tic where </w:t>
      </w:r>
    </w:p>
    <w:p w:rsidR="005F478E" w:rsidRDefault="005F478E" w:rsidP="005F478E">
      <w:pPr>
        <w:pStyle w:val="BodyText"/>
        <w:jc w:val="right"/>
      </w:pPr>
      <w:r w:rsidRPr="00CF4D84">
        <w:rPr>
          <w:position w:val="-10"/>
        </w:rPr>
        <w:object w:dxaOrig="1560" w:dyaOrig="320">
          <v:shape id="_x0000_i1076" type="#_x0000_t75" style="width:78pt;height:15.75pt" o:ole="">
            <v:imagedata r:id="rId72" o:title=""/>
          </v:shape>
          <o:OLEObject Type="Embed" ProgID="Equation.3" ShapeID="_x0000_i1076" DrawAspect="Content" ObjectID="_1778055223" r:id="rId73"/>
        </w:object>
      </w:r>
      <w:r>
        <w:t xml:space="preserve">.                          </w:t>
      </w:r>
      <w:r w:rsidR="00322854">
        <w:t xml:space="preserve">        </w:t>
      </w:r>
      <w:r>
        <w:t xml:space="preserve">   </w:t>
      </w:r>
      <w:r w:rsidR="00F55DDA">
        <w:t xml:space="preserve">                            (8</w:t>
      </w:r>
      <w:r>
        <w:t>)</w:t>
      </w:r>
    </w:p>
    <w:p w:rsidR="005F478E" w:rsidRDefault="005F478E" w:rsidP="005F478E">
      <w:pPr>
        <w:pStyle w:val="BodyText"/>
      </w:pPr>
      <w:r>
        <w:t xml:space="preserve">By observation of 60 software development projects at IBM, the exponential model was fit to observed data and the parameters were estimated to be </w:t>
      </w:r>
      <w:r w:rsidRPr="00AA442E">
        <w:rPr>
          <w:i/>
        </w:rPr>
        <w:t>a=5.2</w:t>
      </w:r>
      <w:r>
        <w:t xml:space="preserve"> and </w:t>
      </w:r>
      <w:r w:rsidRPr="00AA442E">
        <w:rPr>
          <w:i/>
        </w:rPr>
        <w:t>b = 0.91</w:t>
      </w:r>
      <w:r>
        <w:t xml:space="preserve">. </w:t>
      </w:r>
      <w:r w:rsidR="003E0720">
        <w:t>The KLOC</w:t>
      </w:r>
      <w:r w:rsidR="00BF7A71">
        <w:fldChar w:fldCharType="begin"/>
      </w:r>
      <w:r w:rsidR="00BF7A71">
        <w:instrText xml:space="preserve"> XE "</w:instrText>
      </w:r>
      <w:r w:rsidR="00BF7A71" w:rsidRPr="00D51C4E">
        <w:instrText>KLOC (cost estimator)</w:instrText>
      </w:r>
      <w:r w:rsidR="00BF7A71">
        <w:instrText xml:space="preserve">" </w:instrText>
      </w:r>
      <w:r w:rsidR="00BF7A71">
        <w:fldChar w:fldCharType="end"/>
      </w:r>
      <w:r w:rsidR="003E0720">
        <w:t xml:space="preserve"> model is applied in </w:t>
      </w:r>
      <w:r>
        <w:t>Example 10.</w:t>
      </w:r>
      <w:r w:rsidR="000D3B76">
        <w:t>4</w:t>
      </w:r>
      <w:r>
        <w:t>.</w:t>
      </w:r>
    </w:p>
    <w:p w:rsidR="00322854" w:rsidRDefault="00322854" w:rsidP="005F478E">
      <w:pPr>
        <w:pStyle w:val="BodyText"/>
      </w:pPr>
    </w:p>
    <w:p w:rsidR="005F478E" w:rsidRPr="00CD4B07" w:rsidRDefault="005F478E" w:rsidP="00322854">
      <w:pPr>
        <w:pStyle w:val="BodyText"/>
        <w:pBdr>
          <w:left w:val="single" w:sz="24" w:space="4" w:color="auto"/>
        </w:pBdr>
        <w:spacing w:after="120"/>
        <w:rPr>
          <w:rFonts w:ascii="Arial" w:hAnsi="Arial" w:cs="Arial"/>
        </w:rPr>
      </w:pPr>
      <w:r w:rsidRPr="00CD4B07">
        <w:rPr>
          <w:rFonts w:ascii="Arial" w:hAnsi="Arial" w:cs="Arial"/>
          <w:b/>
        </w:rPr>
        <w:t>Example 10.</w:t>
      </w:r>
      <w:r w:rsidR="000D3B76">
        <w:rPr>
          <w:rFonts w:ascii="Arial" w:hAnsi="Arial" w:cs="Arial"/>
          <w:b/>
        </w:rPr>
        <w:t>4</w:t>
      </w:r>
      <w:r w:rsidRPr="00CD4B07">
        <w:rPr>
          <w:rFonts w:ascii="Arial" w:hAnsi="Arial" w:cs="Arial"/>
        </w:rPr>
        <w:t xml:space="preserve"> Effort estimation using KLOC</w:t>
      </w:r>
      <w:r w:rsidR="00BF7A71">
        <w:rPr>
          <w:rFonts w:ascii="Arial" w:hAnsi="Arial" w:cs="Arial"/>
        </w:rPr>
        <w:fldChar w:fldCharType="begin"/>
      </w:r>
      <w:r w:rsidR="00BF7A71">
        <w:instrText xml:space="preserve"> XE "</w:instrText>
      </w:r>
      <w:r w:rsidR="00BF7A71" w:rsidRPr="00D51C4E">
        <w:instrText>KLOC (cost estimator)</w:instrText>
      </w:r>
      <w:r w:rsidR="00BF7A71">
        <w:instrText xml:space="preserve">" </w:instrText>
      </w:r>
      <w:r w:rsidR="00BF7A71">
        <w:rPr>
          <w:rFonts w:ascii="Arial" w:hAnsi="Arial" w:cs="Arial"/>
        </w:rPr>
        <w:fldChar w:fldCharType="end"/>
      </w:r>
      <w:r w:rsidRPr="00CD4B07">
        <w:rPr>
          <w:rFonts w:ascii="Arial" w:hAnsi="Arial" w:cs="Arial"/>
        </w:rPr>
        <w:t>.</w:t>
      </w:r>
    </w:p>
    <w:p w:rsidR="005F478E" w:rsidRPr="00CD4B07" w:rsidRDefault="005F478E" w:rsidP="00322854">
      <w:pPr>
        <w:pStyle w:val="BodyText"/>
        <w:pBdr>
          <w:left w:val="single" w:sz="24" w:space="4" w:color="auto"/>
        </w:pBdr>
      </w:pPr>
      <w:r w:rsidRPr="00CD4B07">
        <w:rPr>
          <w:b/>
          <w:i/>
          <w:szCs w:val="24"/>
          <w:u w:val="single"/>
        </w:rPr>
        <w:t>Problem:</w:t>
      </w:r>
      <w:r w:rsidRPr="00CD4B07">
        <w:rPr>
          <w:szCs w:val="24"/>
        </w:rPr>
        <w:t xml:space="preserve"> Consider a software development project that has a team of 10 software develo</w:t>
      </w:r>
      <w:r w:rsidRPr="00CD4B07">
        <w:rPr>
          <w:szCs w:val="24"/>
        </w:rPr>
        <w:t>p</w:t>
      </w:r>
      <w:r w:rsidRPr="00CD4B07">
        <w:rPr>
          <w:szCs w:val="24"/>
        </w:rPr>
        <w:t>ment engineers.</w:t>
      </w:r>
      <w:r w:rsidR="00F55DDA">
        <w:rPr>
          <w:szCs w:val="24"/>
        </w:rPr>
        <w:t xml:space="preserve"> </w:t>
      </w:r>
      <w:r w:rsidRPr="00CD4B07">
        <w:rPr>
          <w:szCs w:val="24"/>
        </w:rPr>
        <w:t>The team has proposed a design and estimates that it will require 50,000 lines of code to complete the project. The average cost to the company for an engineer is $100,000</w:t>
      </w:r>
      <w:r w:rsidR="00F55DDA">
        <w:rPr>
          <w:szCs w:val="24"/>
        </w:rPr>
        <w:t xml:space="preserve"> per year</w:t>
      </w:r>
      <w:r w:rsidRPr="00CD4B07">
        <w:rPr>
          <w:szCs w:val="24"/>
        </w:rPr>
        <w:t>, including salary, benefits, and overhead. Estimate (a) the time required to the co</w:t>
      </w:r>
      <w:r w:rsidRPr="00CD4B07">
        <w:rPr>
          <w:szCs w:val="24"/>
        </w:rPr>
        <w:t>m</w:t>
      </w:r>
      <w:r w:rsidRPr="00CD4B07">
        <w:rPr>
          <w:szCs w:val="24"/>
        </w:rPr>
        <w:t>plete the pr</w:t>
      </w:r>
      <w:r w:rsidR="00F55DDA">
        <w:rPr>
          <w:szCs w:val="24"/>
        </w:rPr>
        <w:t xml:space="preserve">oject and (b) the labor costs. </w:t>
      </w:r>
    </w:p>
    <w:p w:rsidR="005F478E" w:rsidRPr="00CD4B07" w:rsidRDefault="005F478E" w:rsidP="00322854">
      <w:pPr>
        <w:pStyle w:val="BodyText"/>
        <w:pBdr>
          <w:left w:val="single" w:sz="24" w:space="4" w:color="auto"/>
        </w:pBdr>
        <w:spacing w:before="120"/>
        <w:rPr>
          <w:b/>
          <w:i/>
          <w:u w:val="single"/>
        </w:rPr>
      </w:pPr>
      <w:r w:rsidRPr="00CD4B07">
        <w:rPr>
          <w:b/>
          <w:i/>
          <w:u w:val="single"/>
        </w:rPr>
        <w:t xml:space="preserve">Solution: </w:t>
      </w:r>
    </w:p>
    <w:p w:rsidR="005F478E" w:rsidRPr="00CD4B07" w:rsidRDefault="005F478E" w:rsidP="00322854">
      <w:pPr>
        <w:pStyle w:val="BodyText"/>
        <w:pBdr>
          <w:left w:val="single" w:sz="24" w:space="4" w:color="auto"/>
        </w:pBdr>
      </w:pPr>
      <w:r w:rsidRPr="00CD4B07">
        <w:t>(a)</w:t>
      </w:r>
      <w:r w:rsidR="002B786D">
        <w:t xml:space="preserve"> </w:t>
      </w:r>
      <w:r w:rsidRPr="00CD4B07">
        <w:t xml:space="preserve">Based upon the </w:t>
      </w:r>
      <w:r w:rsidR="00F55DDA">
        <w:t>projected value</w:t>
      </w:r>
      <w:r w:rsidRPr="00CD4B07">
        <w:t xml:space="preserve"> KL</w:t>
      </w:r>
      <w:r w:rsidR="00F55DDA">
        <w:t>OC</w:t>
      </w:r>
      <w:r w:rsidR="00BF7A71">
        <w:fldChar w:fldCharType="begin"/>
      </w:r>
      <w:r w:rsidR="00BF7A71">
        <w:instrText xml:space="preserve"> XE "</w:instrText>
      </w:r>
      <w:r w:rsidR="00BF7A71" w:rsidRPr="00D51C4E">
        <w:instrText>KLOC (cost estimator)</w:instrText>
      </w:r>
      <w:r w:rsidR="00BF7A71">
        <w:instrText xml:space="preserve">" </w:instrText>
      </w:r>
      <w:r w:rsidR="00BF7A71">
        <w:fldChar w:fldCharType="end"/>
      </w:r>
      <w:r w:rsidR="00F55DDA">
        <w:t>, the exponential model in (8</w:t>
      </w:r>
      <w:r w:rsidRPr="00CD4B07">
        <w:t>) is most appropriate</w:t>
      </w:r>
    </w:p>
    <w:p w:rsidR="005F478E" w:rsidRPr="00CD4B07" w:rsidRDefault="00704AA9" w:rsidP="00322854">
      <w:pPr>
        <w:pStyle w:val="BodyText"/>
        <w:pBdr>
          <w:left w:val="single" w:sz="24" w:space="4" w:color="auto"/>
        </w:pBdr>
        <w:spacing w:before="60" w:after="60"/>
        <w:jc w:val="center"/>
      </w:pPr>
      <w:r w:rsidRPr="00CD4B07">
        <w:rPr>
          <w:position w:val="-10"/>
        </w:rPr>
        <w:object w:dxaOrig="3500" w:dyaOrig="320">
          <v:shape id="_x0000_i1077" type="#_x0000_t75" style="width:174.75pt;height:15.75pt" o:ole="">
            <v:imagedata r:id="rId74" o:title=""/>
          </v:shape>
          <o:OLEObject Type="Embed" ProgID="Equation.3" ShapeID="_x0000_i1077" DrawAspect="Content" ObjectID="_1778055224" r:id="rId75"/>
        </w:object>
      </w:r>
      <w:r w:rsidR="005F478E" w:rsidRPr="00CD4B07">
        <w:t>.</w:t>
      </w:r>
    </w:p>
    <w:p w:rsidR="005F478E" w:rsidRPr="00CD4B07" w:rsidRDefault="005F478E" w:rsidP="00322854">
      <w:pPr>
        <w:pStyle w:val="BodyText"/>
        <w:pBdr>
          <w:left w:val="single" w:sz="24" w:space="4" w:color="auto"/>
        </w:pBdr>
      </w:pPr>
      <w:r w:rsidRPr="00CD4B07">
        <w:t>Since there are 10 developers on the project, the estimated time is determined by divi</w:t>
      </w:r>
      <w:r w:rsidRPr="00CD4B07">
        <w:t>d</w:t>
      </w:r>
      <w:r w:rsidRPr="00CD4B07">
        <w:t xml:space="preserve">ing the effort by 10, to produce an estimated time of </w:t>
      </w:r>
      <w:r w:rsidRPr="00CD4B07">
        <w:rPr>
          <w:u w:val="single"/>
        </w:rPr>
        <w:t>18.</w:t>
      </w:r>
      <w:r w:rsidR="00704AA9">
        <w:rPr>
          <w:u w:val="single"/>
        </w:rPr>
        <w:t>3</w:t>
      </w:r>
      <w:r w:rsidRPr="00CD4B07">
        <w:rPr>
          <w:u w:val="single"/>
        </w:rPr>
        <w:t xml:space="preserve"> months</w:t>
      </w:r>
      <w:r w:rsidRPr="00CD4B07">
        <w:t>.</w:t>
      </w:r>
    </w:p>
    <w:p w:rsidR="005F478E" w:rsidRPr="00CD4B07" w:rsidRDefault="005F478E" w:rsidP="00322854">
      <w:pPr>
        <w:pStyle w:val="BodyText"/>
        <w:pBdr>
          <w:left w:val="single" w:sz="24" w:space="4" w:color="auto"/>
        </w:pBdr>
        <w:spacing w:before="120"/>
      </w:pPr>
      <w:r w:rsidRPr="00CD4B07">
        <w:t>(b)</w:t>
      </w:r>
      <w:r w:rsidR="002B786D">
        <w:t xml:space="preserve"> </w:t>
      </w:r>
      <w:r w:rsidRPr="00CD4B07">
        <w:t>The labor costs for development are determined from the number of person-months and the average monthly salary of a development engineer as</w:t>
      </w:r>
    </w:p>
    <w:p w:rsidR="005F478E" w:rsidRPr="00CD4B07" w:rsidRDefault="006612AA" w:rsidP="00322854">
      <w:pPr>
        <w:pStyle w:val="BodyText"/>
        <w:pBdr>
          <w:left w:val="single" w:sz="24" w:space="4" w:color="auto"/>
        </w:pBdr>
        <w:spacing w:before="60" w:after="60"/>
        <w:jc w:val="center"/>
      </w:pPr>
      <w:r w:rsidRPr="00CD4B07">
        <w:rPr>
          <w:position w:val="-26"/>
        </w:rPr>
        <w:object w:dxaOrig="4959" w:dyaOrig="600">
          <v:shape id="_x0000_i1078" type="#_x0000_t75" style="width:248.25pt;height:30pt" o:ole="">
            <v:imagedata r:id="rId76" o:title=""/>
          </v:shape>
          <o:OLEObject Type="Embed" ProgID="Equation.3" ShapeID="_x0000_i1078" DrawAspect="Content" ObjectID="_1778055225" r:id="rId77"/>
        </w:object>
      </w:r>
    </w:p>
    <w:p w:rsidR="00CD4B07" w:rsidRDefault="007337DF" w:rsidP="00322854">
      <w:pPr>
        <w:pStyle w:val="BodyText"/>
        <w:pBdr>
          <w:left w:val="single" w:sz="24" w:space="4" w:color="auto"/>
        </w:pBdr>
        <w:jc w:val="center"/>
      </w:pPr>
      <w:r>
        <w:t xml:space="preserve">labor cost = </w:t>
      </w:r>
      <w:r w:rsidRPr="007337DF">
        <w:rPr>
          <w:u w:val="single"/>
        </w:rPr>
        <w:t>$1.5</w:t>
      </w:r>
      <w:r w:rsidR="006612AA">
        <w:rPr>
          <w:u w:val="single"/>
        </w:rPr>
        <w:t>3</w:t>
      </w:r>
      <w:r w:rsidRPr="007337DF">
        <w:rPr>
          <w:u w:val="single"/>
        </w:rPr>
        <w:t xml:space="preserve"> million</w:t>
      </w:r>
      <w:r w:rsidR="005F478E" w:rsidRPr="00CD4B07">
        <w:t>.</w:t>
      </w:r>
    </w:p>
    <w:p w:rsidR="000E09C4" w:rsidRDefault="000E09C4" w:rsidP="00CD4B07">
      <w:pPr>
        <w:pStyle w:val="BodyText"/>
        <w:ind w:firstLine="360"/>
      </w:pPr>
    </w:p>
    <w:p w:rsidR="005F478E" w:rsidRPr="003510DB" w:rsidRDefault="007337DF" w:rsidP="00CD4B07">
      <w:pPr>
        <w:pStyle w:val="BodyText"/>
        <w:ind w:firstLine="360"/>
      </w:pPr>
      <w:r>
        <w:t>The models in (7</w:t>
      </w:r>
      <w:r w:rsidR="005F478E">
        <w:t>) and (</w:t>
      </w:r>
      <w:r>
        <w:t>8</w:t>
      </w:r>
      <w:r w:rsidR="005F478E">
        <w:t>) are simplistic in that there is a single input to the es</w:t>
      </w:r>
      <w:r>
        <w:t xml:space="preserve">timator. </w:t>
      </w:r>
      <w:r w:rsidR="005F478E">
        <w:t>For example, what if there were 100 engineers assigned to the project in Example 10.</w:t>
      </w:r>
      <w:r w:rsidR="000D3B76">
        <w:t>4</w:t>
      </w:r>
      <w:r w:rsidR="005F478E">
        <w:t>?</w:t>
      </w:r>
      <w:r w:rsidR="002B786D">
        <w:t xml:space="preserve"> </w:t>
      </w:r>
      <w:r w:rsidR="005F478E">
        <w:t>The model indicates that the project would be completed in 1.8</w:t>
      </w:r>
      <w:r w:rsidR="006612AA">
        <w:t>3</w:t>
      </w:r>
      <w:r w:rsidR="005F478E">
        <w:t xml:space="preserve"> months at the same cost. Co</w:t>
      </w:r>
      <w:r w:rsidR="005F478E">
        <w:t>m</w:t>
      </w:r>
      <w:r w:rsidR="005F478E">
        <w:t>mon sense di</w:t>
      </w:r>
      <w:r>
        <w:t>ctates that this is unrealistic</w:t>
      </w:r>
      <w:r w:rsidR="002E486D">
        <w:t>;</w:t>
      </w:r>
      <w:r>
        <w:t xml:space="preserve"> this problem </w:t>
      </w:r>
      <w:r w:rsidR="005F478E">
        <w:t xml:space="preserve">is </w:t>
      </w:r>
      <w:r w:rsidR="00D82A4B">
        <w:t xml:space="preserve">commonly </w:t>
      </w:r>
      <w:r w:rsidR="005F478E">
        <w:t xml:space="preserve">referred to as the </w:t>
      </w:r>
      <w:r w:rsidR="006612AA">
        <w:t>“</w:t>
      </w:r>
      <w:r w:rsidR="005F478E">
        <w:t xml:space="preserve">mythical </w:t>
      </w:r>
      <w:r w:rsidR="00E051C0">
        <w:t>man-month</w:t>
      </w:r>
      <w:r w:rsidR="006612AA">
        <w:t>”</w:t>
      </w:r>
      <w:r w:rsidR="00E051C0">
        <w:t xml:space="preserve"> (person</w:t>
      </w:r>
      <w:r w:rsidR="005F478E">
        <w:t>-month</w:t>
      </w:r>
      <w:r w:rsidR="00E051C0">
        <w:t>)</w:t>
      </w:r>
      <w:r>
        <w:fldChar w:fldCharType="begin"/>
      </w:r>
      <w:r>
        <w:instrText xml:space="preserve"> XE "</w:instrText>
      </w:r>
      <w:r w:rsidRPr="00DB6281">
        <w:instrText>mythical man-month</w:instrText>
      </w:r>
      <w:r>
        <w:instrText xml:space="preserve">" </w:instrText>
      </w:r>
      <w:r>
        <w:fldChar w:fldCharType="end"/>
      </w:r>
      <w:r>
        <w:t xml:space="preserve">. </w:t>
      </w:r>
      <w:r w:rsidR="005F478E">
        <w:t xml:space="preserve">The mythical </w:t>
      </w:r>
      <w:r w:rsidR="00E051C0">
        <w:t>person</w:t>
      </w:r>
      <w:r w:rsidR="005F478E">
        <w:t xml:space="preserve">-month refers to the fact that just adding more </w:t>
      </w:r>
      <w:r w:rsidR="005F478E">
        <w:lastRenderedPageBreak/>
        <w:t>people to the team will not linearly reduce develop</w:t>
      </w:r>
      <w:r>
        <w:t xml:space="preserve">ment time. </w:t>
      </w:r>
      <w:r w:rsidR="005F478E">
        <w:t>The reality is that many factors impact the costs</w:t>
      </w:r>
      <w:r w:rsidR="000D3B76">
        <w:t>, which</w:t>
      </w:r>
      <w:r w:rsidR="005F478E">
        <w:t xml:space="preserve"> leads to effort estimation based on many in</w:t>
      </w:r>
      <w:r>
        <w:t xml:space="preserve">puts. </w:t>
      </w:r>
      <w:r w:rsidR="005F478E">
        <w:t>An exa</w:t>
      </w:r>
      <w:r w:rsidR="005F478E">
        <w:t>m</w:t>
      </w:r>
      <w:r w:rsidR="005F478E">
        <w:t>ple of this is the Constructive Cost Model (COCOMO</w:t>
      </w:r>
      <w:r w:rsidR="00BF7A71">
        <w:fldChar w:fldCharType="begin"/>
      </w:r>
      <w:r w:rsidR="00BF7A71">
        <w:instrText xml:space="preserve"> XE "</w:instrText>
      </w:r>
      <w:r w:rsidR="00BF7A71" w:rsidRPr="00000081">
        <w:instrText>COCOMO</w:instrText>
      </w:r>
      <w:r w:rsidR="00BF7A71">
        <w:instrText xml:space="preserve">" </w:instrText>
      </w:r>
      <w:r w:rsidR="00BF7A71">
        <w:fldChar w:fldCharType="end"/>
      </w:r>
      <w:r w:rsidR="005F478E">
        <w:t>)</w:t>
      </w:r>
      <w:r w:rsidR="00BF7A71">
        <w:fldChar w:fldCharType="begin"/>
      </w:r>
      <w:r w:rsidR="00BF7A71">
        <w:instrText xml:space="preserve"> XE "</w:instrText>
      </w:r>
      <w:r w:rsidR="00BF7A71" w:rsidRPr="00F324E7">
        <w:instrText>Constructive Cost Model (COCOMO)</w:instrText>
      </w:r>
      <w:r w:rsidR="00BF7A71">
        <w:instrText xml:space="preserve">" </w:instrText>
      </w:r>
      <w:r w:rsidR="00BF7A71">
        <w:fldChar w:fldCharType="end"/>
      </w:r>
      <w:r w:rsidR="005F478E">
        <w:t xml:space="preserve"> that is also used in software devel</w:t>
      </w:r>
      <w:r>
        <w:t>o</w:t>
      </w:r>
      <w:r>
        <w:t>p</w:t>
      </w:r>
      <w:r>
        <w:t xml:space="preserve">ment. </w:t>
      </w:r>
      <w:r w:rsidR="005F478E">
        <w:t>There are different levels of COCOMO that allow in</w:t>
      </w:r>
      <w:r w:rsidR="003723E1">
        <w:t xml:space="preserve">creasingly complex model inputs, </w:t>
      </w:r>
      <w:r w:rsidR="003723E1" w:rsidRPr="00535E63">
        <w:t>such as the type of technology employed, the maturity of the technology, the size of the team, the exper</w:t>
      </w:r>
      <w:r w:rsidR="003723E1" w:rsidRPr="00535E63">
        <w:t>i</w:t>
      </w:r>
      <w:r w:rsidR="003723E1" w:rsidRPr="00535E63">
        <w:t>ence of the engineers, and the timeframe required to complete the project</w:t>
      </w:r>
      <w:r w:rsidR="003723E1">
        <w:t>.</w:t>
      </w:r>
      <w:r>
        <w:t xml:space="preserve"> </w:t>
      </w:r>
      <w:r w:rsidR="005F478E">
        <w:t>Not only do the models estimate costs, but they can also be used to estimate how many engineers are needed to co</w:t>
      </w:r>
      <w:r w:rsidR="005F478E">
        <w:t>m</w:t>
      </w:r>
      <w:r w:rsidR="005F478E">
        <w:t>plete pro</w:t>
      </w:r>
      <w:r>
        <w:t>jects of a given</w:t>
      </w:r>
      <w:r w:rsidR="005F478E">
        <w:t xml:space="preserve"> complexity. Although the exa</w:t>
      </w:r>
      <w:r w:rsidR="005F478E">
        <w:t>m</w:t>
      </w:r>
      <w:r w:rsidR="005F478E">
        <w:t>ples cited here are from the software field, the concepts are general and applicable to the development of many technol</w:t>
      </w:r>
      <w:r w:rsidR="005F478E">
        <w:t>o</w:t>
      </w:r>
      <w:r w:rsidR="005F478E">
        <w:t xml:space="preserve">gies. </w:t>
      </w:r>
    </w:p>
    <w:p w:rsidR="005F478E" w:rsidRDefault="005F478E" w:rsidP="00CD4B07">
      <w:pPr>
        <w:pStyle w:val="BodyText"/>
        <w:ind w:firstLine="360"/>
      </w:pPr>
      <w:r>
        <w:t>Empirical cost models can also be developed for the materials necessary for the manufa</w:t>
      </w:r>
      <w:r>
        <w:t>c</w:t>
      </w:r>
      <w:r>
        <w:t>ture of items.</w:t>
      </w:r>
      <w:r w:rsidR="00C10BAA">
        <w:t xml:space="preserve"> </w:t>
      </w:r>
      <w:r>
        <w:t>Material estimates are often based upon the expected size and types of technol</w:t>
      </w:r>
      <w:r>
        <w:t>o</w:t>
      </w:r>
      <w:r>
        <w:t>gies used in the manufactured part.</w:t>
      </w:r>
      <w:r w:rsidR="00C10BAA">
        <w:t xml:space="preserve"> </w:t>
      </w:r>
      <w:r>
        <w:t>For example, a cost model for the manufacture of a printed circuit board may have as inputs the size of the board, the number of layers, and the type of technology used (such as through-hole vs. surface mount).</w:t>
      </w:r>
      <w:r w:rsidR="002B786D">
        <w:t xml:space="preserve"> </w:t>
      </w:r>
    </w:p>
    <w:p w:rsidR="00A72410" w:rsidRPr="00AC4DAA" w:rsidRDefault="00A72410" w:rsidP="00A72410">
      <w:pPr>
        <w:pStyle w:val="BookHeading2"/>
        <w:numPr>
          <w:ilvl w:val="1"/>
          <w:numId w:val="3"/>
        </w:numPr>
      </w:pPr>
      <w:r>
        <w:t>The Project Manager</w:t>
      </w:r>
    </w:p>
    <w:p w:rsidR="00537BDE" w:rsidRPr="0035136F" w:rsidRDefault="00537BDE" w:rsidP="00537BDE">
      <w:pPr>
        <w:pStyle w:val="BodyText"/>
      </w:pPr>
      <w:r>
        <w:t>Many engineering teams have a project manager</w:t>
      </w:r>
      <w:r w:rsidR="00BF7A71">
        <w:fldChar w:fldCharType="begin"/>
      </w:r>
      <w:r w:rsidR="00BF7A71">
        <w:instrText xml:space="preserve"> XE "</w:instrText>
      </w:r>
      <w:r w:rsidR="00BF7A71" w:rsidRPr="00300115">
        <w:instrText>project manager</w:instrText>
      </w:r>
      <w:r w:rsidR="00BF7A71">
        <w:instrText xml:space="preserve">" </w:instrText>
      </w:r>
      <w:r w:rsidR="00BF7A71">
        <w:fldChar w:fldCharType="end"/>
      </w:r>
      <w:r>
        <w:t xml:space="preserve"> responsible for pla</w:t>
      </w:r>
      <w:r>
        <w:t>n</w:t>
      </w:r>
      <w:r>
        <w:t>ning and organiz</w:t>
      </w:r>
      <w:r w:rsidR="00BB6AC7">
        <w:t xml:space="preserve">ing the project. </w:t>
      </w:r>
      <w:r>
        <w:t>The project manager may take primary responsibility for d</w:t>
      </w:r>
      <w:r>
        <w:t>e</w:t>
      </w:r>
      <w:r>
        <w:t>veloping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t>, the network diagram</w:t>
      </w:r>
      <w:r w:rsidR="00BF7A71">
        <w:fldChar w:fldCharType="begin"/>
      </w:r>
      <w:r w:rsidR="00BF7A71">
        <w:instrText xml:space="preserve"> XE "</w:instrText>
      </w:r>
      <w:r w:rsidR="00BF7A71" w:rsidRPr="00300288">
        <w:instrText>network diagram</w:instrText>
      </w:r>
      <w:r w:rsidR="00BF7A71">
        <w:instrText xml:space="preserve">" </w:instrText>
      </w:r>
      <w:r w:rsidR="00BF7A71">
        <w:fldChar w:fldCharType="end"/>
      </w:r>
      <w:r>
        <w:t xml:space="preserve"> and Gantt chart</w:t>
      </w:r>
      <w:r w:rsidR="00BF7A71">
        <w:fldChar w:fldCharType="begin"/>
      </w:r>
      <w:r w:rsidR="00BF7A71">
        <w:instrText xml:space="preserve"> XE "</w:instrText>
      </w:r>
      <w:r w:rsidR="00BF7A71" w:rsidRPr="003F3DE4">
        <w:instrText>Gantt chart</w:instrText>
      </w:r>
      <w:r w:rsidR="00BF7A71">
        <w:instrText xml:space="preserve">" </w:instrText>
      </w:r>
      <w:r w:rsidR="00BF7A71">
        <w:fldChar w:fldCharType="end"/>
      </w:r>
      <w:r>
        <w:t xml:space="preserve">, </w:t>
      </w:r>
      <w:r w:rsidR="00BB6AC7">
        <w:t xml:space="preserve">the cost estimates, and </w:t>
      </w:r>
      <w:r>
        <w:t>the budget. Although the project manager may have primary responsibility for the project plan, all team members should have input and contri</w:t>
      </w:r>
      <w:r>
        <w:t>b</w:t>
      </w:r>
      <w:r>
        <w:t>ute to development</w:t>
      </w:r>
      <w:r w:rsidR="00BB6AC7">
        <w:t xml:space="preserve"> of the plan</w:t>
      </w:r>
      <w:r>
        <w:t>.</w:t>
      </w:r>
      <w:r w:rsidR="00BB6AC7">
        <w:t xml:space="preserve"> </w:t>
      </w:r>
      <w:r>
        <w:t>The project manager should monitor the checkpoints and deliverables</w:t>
      </w:r>
      <w:r w:rsidR="00BF7A71">
        <w:fldChar w:fldCharType="begin"/>
      </w:r>
      <w:r w:rsidR="00BF7A71">
        <w:instrText xml:space="preserve"> XE "</w:instrText>
      </w:r>
      <w:r w:rsidR="00BF7A71" w:rsidRPr="009219AB">
        <w:instrText>deliverables, of a project plan</w:instrText>
      </w:r>
      <w:r w:rsidR="00BF7A71">
        <w:instrText xml:space="preserve">" </w:instrText>
      </w:r>
      <w:r w:rsidR="00BF7A71">
        <w:fldChar w:fldCharType="end"/>
      </w:r>
      <w:r>
        <w:t xml:space="preserve"> against the plan and d</w:t>
      </w:r>
      <w:r>
        <w:t>e</w:t>
      </w:r>
      <w:r>
        <w:t>velop strategies for reacting to slip</w:t>
      </w:r>
      <w:r w:rsidR="00BB6AC7">
        <w:t>page</w:t>
      </w:r>
      <w:r w:rsidR="00BF7A71">
        <w:fldChar w:fldCharType="begin"/>
      </w:r>
      <w:r w:rsidR="00BF7A71">
        <w:instrText xml:space="preserve"> XE "</w:instrText>
      </w:r>
      <w:r w:rsidR="00BF7A71" w:rsidRPr="009A28A8">
        <w:instrText>slippage</w:instrText>
      </w:r>
      <w:r w:rsidR="00BF7A71">
        <w:instrText xml:space="preserve">" </w:instrText>
      </w:r>
      <w:r w:rsidR="00BF7A71">
        <w:fldChar w:fldCharType="end"/>
      </w:r>
      <w:r w:rsidR="00BB6AC7">
        <w:t xml:space="preserve"> in any activities</w:t>
      </w:r>
      <w:r>
        <w:t>.</w:t>
      </w:r>
      <w:r w:rsidR="00BB6AC7">
        <w:t xml:space="preserve"> </w:t>
      </w:r>
      <w:r>
        <w:t>The plan should be updated as necessary and the changes communicated to all involved.</w:t>
      </w:r>
      <w:r w:rsidR="001839CF">
        <w:t xml:space="preserve"> </w:t>
      </w:r>
      <w:r>
        <w:t>The project manager may also have primary responsibility for</w:t>
      </w:r>
      <w:r w:rsidR="000D3B76">
        <w:t xml:space="preserve"> the</w:t>
      </w:r>
      <w:r>
        <w:t xml:space="preserve"> purchas</w:t>
      </w:r>
      <w:r w:rsidR="000D3B76">
        <w:t>ing</w:t>
      </w:r>
      <w:r>
        <w:t xml:space="preserve"> of materials and controlling spending.</w:t>
      </w:r>
      <w:r w:rsidR="001839CF">
        <w:t xml:space="preserve"> </w:t>
      </w:r>
      <w:r>
        <w:t>Project managers are not necessarily the boss in the trad</w:t>
      </w:r>
      <w:r>
        <w:t>i</w:t>
      </w:r>
      <w:r>
        <w:t>tional sense and should be viewed as member of the team.</w:t>
      </w:r>
      <w:r w:rsidR="001839CF">
        <w:t xml:space="preserve"> As suc</w:t>
      </w:r>
      <w:r>
        <w:t>h, it is important for the pr</w:t>
      </w:r>
      <w:r>
        <w:t>o</w:t>
      </w:r>
      <w:r>
        <w:t xml:space="preserve">ject manager to also </w:t>
      </w:r>
      <w:r w:rsidR="00D82A4B">
        <w:t xml:space="preserve">be responsible for </w:t>
      </w:r>
      <w:r w:rsidR="006612AA">
        <w:t xml:space="preserve">completing project </w:t>
      </w:r>
      <w:r w:rsidR="00D82A4B">
        <w:t>deliverables</w:t>
      </w:r>
      <w:r w:rsidR="00BF7A71">
        <w:fldChar w:fldCharType="begin"/>
      </w:r>
      <w:r w:rsidR="00BF7A71">
        <w:instrText xml:space="preserve"> XE "</w:instrText>
      </w:r>
      <w:r w:rsidR="00BF7A71" w:rsidRPr="009219AB">
        <w:instrText>d</w:instrText>
      </w:r>
      <w:r w:rsidR="00BF7A71" w:rsidRPr="009219AB">
        <w:instrText>e</w:instrText>
      </w:r>
      <w:r w:rsidR="00BF7A71" w:rsidRPr="009219AB">
        <w:instrText>liverables, of a project plan</w:instrText>
      </w:r>
      <w:r w:rsidR="00BF7A71">
        <w:instrText xml:space="preserve">" </w:instrText>
      </w:r>
      <w:r w:rsidR="00BF7A71">
        <w:fldChar w:fldCharType="end"/>
      </w:r>
      <w:r w:rsidR="00D82A4B">
        <w:t xml:space="preserve"> </w:t>
      </w:r>
      <w:r>
        <w:t xml:space="preserve">in addition to </w:t>
      </w:r>
      <w:r w:rsidR="001839CF">
        <w:t xml:space="preserve">the </w:t>
      </w:r>
      <w:r>
        <w:t>project management tasks.</w:t>
      </w:r>
    </w:p>
    <w:p w:rsidR="00537BDE" w:rsidRPr="00AC4DAA" w:rsidRDefault="00537BDE" w:rsidP="00537BDE">
      <w:pPr>
        <w:pStyle w:val="BookHeading2"/>
        <w:numPr>
          <w:ilvl w:val="1"/>
          <w:numId w:val="3"/>
        </w:numPr>
      </w:pPr>
      <w:r>
        <w:t>Guidance</w:t>
      </w:r>
    </w:p>
    <w:p w:rsidR="00852345" w:rsidRPr="00852345" w:rsidRDefault="00852345" w:rsidP="00852345">
      <w:pPr>
        <w:pStyle w:val="Bookbullets"/>
        <w:numPr>
          <w:ilvl w:val="0"/>
          <w:numId w:val="0"/>
        </w:numPr>
      </w:pPr>
      <w:r>
        <w:t>The following is guidance to consider when creating the project management plan, and is pa</w:t>
      </w:r>
      <w:r>
        <w:t>r</w:t>
      </w:r>
      <w:r>
        <w:t>ticularly relevant for those working on capstone design projects:</w:t>
      </w:r>
    </w:p>
    <w:p w:rsidR="00852345" w:rsidRPr="00696D75" w:rsidRDefault="000D3B76" w:rsidP="00F86BA5">
      <w:pPr>
        <w:pStyle w:val="Bookbullets"/>
      </w:pPr>
      <w:r>
        <w:rPr>
          <w:i/>
        </w:rPr>
        <w:t>Buil</w:t>
      </w:r>
      <w:r w:rsidRPr="000B14B6">
        <w:rPr>
          <w:i/>
        </w:rPr>
        <w:t xml:space="preserve">d </w:t>
      </w:r>
      <w:r>
        <w:rPr>
          <w:i/>
        </w:rPr>
        <w:t xml:space="preserve">the </w:t>
      </w:r>
      <w:r w:rsidRPr="000B14B6">
        <w:rPr>
          <w:i/>
        </w:rPr>
        <w:t>plan</w:t>
      </w:r>
      <w:r>
        <w:rPr>
          <w:i/>
        </w:rPr>
        <w:t xml:space="preserve"> after the design architecture is complete</w:t>
      </w:r>
      <w:r w:rsidRPr="000B14B6">
        <w:rPr>
          <w:i/>
        </w:rPr>
        <w:t>.</w:t>
      </w:r>
      <w:r>
        <w:t xml:space="preserve"> The project plan can be created at any point in the design process. Our experience shows that a good time to develop it is after the system design architecture is complete. The design serves as a good guide for developing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t>.</w:t>
      </w:r>
    </w:p>
    <w:p w:rsidR="00537BDE" w:rsidRDefault="00537BDE" w:rsidP="00537BDE">
      <w:pPr>
        <w:pStyle w:val="Bookbullets"/>
      </w:pPr>
      <w:r w:rsidRPr="000B14B6">
        <w:rPr>
          <w:i/>
        </w:rPr>
        <w:lastRenderedPageBreak/>
        <w:t>Take the initial time estimates for activ</w:t>
      </w:r>
      <w:r>
        <w:rPr>
          <w:i/>
        </w:rPr>
        <w:t>i</w:t>
      </w:r>
      <w:r w:rsidRPr="000B14B6">
        <w:rPr>
          <w:i/>
        </w:rPr>
        <w:t xml:space="preserve">ties </w:t>
      </w:r>
      <w:r>
        <w:rPr>
          <w:i/>
        </w:rPr>
        <w:t>and double them</w:t>
      </w:r>
      <w:r w:rsidRPr="000B14B6">
        <w:rPr>
          <w:i/>
        </w:rPr>
        <w:t>!</w:t>
      </w:r>
      <w:r w:rsidR="00366E55">
        <w:t xml:space="preserve"> </w:t>
      </w:r>
      <w:r>
        <w:t>Most people tend to signif</w:t>
      </w:r>
      <w:r>
        <w:t>i</w:t>
      </w:r>
      <w:r>
        <w:t>cantly underestimate the amount of time it takes to complete an activity</w:t>
      </w:r>
      <w:r w:rsidR="00BF7A71">
        <w:fldChar w:fldCharType="begin"/>
      </w:r>
      <w:r w:rsidR="00BF7A71">
        <w:instrText xml:space="preserve"> XE "</w:instrText>
      </w:r>
      <w:r w:rsidR="00BF7A71" w:rsidRPr="002709C8">
        <w:instrText>activity, project plan</w:instrText>
      </w:r>
      <w:r w:rsidR="00BF7A71">
        <w:instrText xml:space="preserve">" </w:instrText>
      </w:r>
      <w:r w:rsidR="00BF7A71">
        <w:fldChar w:fldCharType="end"/>
      </w:r>
      <w:r>
        <w:t>.</w:t>
      </w:r>
      <w:r w:rsidR="00366E55">
        <w:t xml:space="preserve"> </w:t>
      </w:r>
      <w:r>
        <w:t>That is b</w:t>
      </w:r>
      <w:r>
        <w:t>e</w:t>
      </w:r>
      <w:r>
        <w:t>cause people often have a conceptual idea of what it will take to complete the task and can envision the steps to completion.</w:t>
      </w:r>
      <w:r w:rsidR="00366E55">
        <w:t xml:space="preserve"> </w:t>
      </w:r>
      <w:r>
        <w:t>The desire to please superiors also infl</w:t>
      </w:r>
      <w:r>
        <w:t>u</w:t>
      </w:r>
      <w:r>
        <w:t>ences people to underestimate the time to completion. Although it may not be nece</w:t>
      </w:r>
      <w:r>
        <w:t>s</w:t>
      </w:r>
      <w:r>
        <w:t xml:space="preserve">sary to double the time estimates, </w:t>
      </w:r>
      <w:r w:rsidR="00852345">
        <w:t xml:space="preserve">you can </w:t>
      </w:r>
      <w:r>
        <w:t>incorporat</w:t>
      </w:r>
      <w:r w:rsidR="00366E55">
        <w:t>e</w:t>
      </w:r>
      <w:r>
        <w:t xml:space="preserve"> the most optimistic and pessimistic estimates and apply equation (1).</w:t>
      </w:r>
      <w:r w:rsidR="00BC0E02">
        <w:t xml:space="preserve"> </w:t>
      </w:r>
      <w:r w:rsidR="00852345">
        <w:t>Or, if a proven mathematical model e</w:t>
      </w:r>
      <w:r w:rsidR="00852345">
        <w:t>x</w:t>
      </w:r>
      <w:r w:rsidR="00852345">
        <w:t>ists, such as the KLOC</w:t>
      </w:r>
      <w:r w:rsidR="00BF7A71">
        <w:fldChar w:fldCharType="begin"/>
      </w:r>
      <w:r w:rsidR="00BF7A71">
        <w:instrText xml:space="preserve"> XE "</w:instrText>
      </w:r>
      <w:r w:rsidR="00BF7A71" w:rsidRPr="00D51C4E">
        <w:instrText>KLOC (cost estimator)</w:instrText>
      </w:r>
      <w:r w:rsidR="00BF7A71">
        <w:instrText xml:space="preserve">" </w:instrText>
      </w:r>
      <w:r w:rsidR="00BF7A71">
        <w:fldChar w:fldCharType="end"/>
      </w:r>
      <w:r w:rsidR="00852345">
        <w:t xml:space="preserve"> estimator in equations (7) and (8), it can be used to estimate times.</w:t>
      </w:r>
    </w:p>
    <w:p w:rsidR="00537BDE" w:rsidRPr="000B14B6" w:rsidRDefault="00537BDE" w:rsidP="00537BDE">
      <w:pPr>
        <w:pStyle w:val="Bookbullets"/>
        <w:rPr>
          <w:i/>
        </w:rPr>
      </w:pPr>
      <w:r w:rsidRPr="000B14B6">
        <w:rPr>
          <w:i/>
        </w:rPr>
        <w:t>Assign</w:t>
      </w:r>
      <w:r>
        <w:rPr>
          <w:i/>
        </w:rPr>
        <w:t xml:space="preserve"> a</w:t>
      </w:r>
      <w:r w:rsidRPr="000B14B6">
        <w:rPr>
          <w:i/>
        </w:rPr>
        <w:t xml:space="preserve"> lot of time for test</w:t>
      </w:r>
      <w:r w:rsidR="008C34C2">
        <w:rPr>
          <w:i/>
        </w:rPr>
        <w:t>ing</w:t>
      </w:r>
      <w:r w:rsidRPr="000B14B6">
        <w:rPr>
          <w:i/>
        </w:rPr>
        <w:t xml:space="preserve"> and integration.</w:t>
      </w:r>
      <w:r w:rsidR="008C34C2">
        <w:t xml:space="preserve"> </w:t>
      </w:r>
      <w:r>
        <w:t>During integration many people must work together to integrate components that may have been developed in isolation.</w:t>
      </w:r>
      <w:r w:rsidR="002B786D">
        <w:t xml:space="preserve"> </w:t>
      </w:r>
      <w:r>
        <w:t>Problems with a single component can bring the integration to a halt</w:t>
      </w:r>
      <w:r w:rsidR="008C34C2">
        <w:t>. D</w:t>
      </w:r>
      <w:r>
        <w:t xml:space="preserve">elays may be compounded by </w:t>
      </w:r>
      <w:r w:rsidR="00D87063">
        <w:t>necessary</w:t>
      </w:r>
      <w:r>
        <w:t xml:space="preserve"> re-design </w:t>
      </w:r>
      <w:r w:rsidR="00D87063">
        <w:t xml:space="preserve">to </w:t>
      </w:r>
      <w:r>
        <w:t>correct the problem.</w:t>
      </w:r>
    </w:p>
    <w:p w:rsidR="00537BDE" w:rsidRDefault="00537BDE" w:rsidP="00537BDE">
      <w:pPr>
        <w:pStyle w:val="Bookbullets"/>
        <w:rPr>
          <w:i/>
        </w:rPr>
      </w:pPr>
      <w:r w:rsidRPr="009C1ACB">
        <w:rPr>
          <w:i/>
        </w:rPr>
        <w:t>Factor in lead times for part ordering.</w:t>
      </w:r>
      <w:r w:rsidR="008C34C2">
        <w:t xml:space="preserve"> </w:t>
      </w:r>
      <w:r>
        <w:t xml:space="preserve">Even with the Internet and overnight delivery, you may find that </w:t>
      </w:r>
      <w:r w:rsidR="002E486D">
        <w:t xml:space="preserve">needed </w:t>
      </w:r>
      <w:r>
        <w:t>parts and equi</w:t>
      </w:r>
      <w:r w:rsidR="008C34C2">
        <w:t xml:space="preserve">pment are out-of-stock. </w:t>
      </w:r>
      <w:r>
        <w:t>Lead times for seemingly co</w:t>
      </w:r>
      <w:r>
        <w:t>m</w:t>
      </w:r>
      <w:r>
        <w:t>monplace items can sometimes be quite lengthy.</w:t>
      </w:r>
    </w:p>
    <w:p w:rsidR="00537BDE" w:rsidRPr="000B14B6" w:rsidRDefault="00537BDE" w:rsidP="00537BDE">
      <w:pPr>
        <w:pStyle w:val="Bookbullets"/>
        <w:rPr>
          <w:i/>
        </w:rPr>
      </w:pPr>
      <w:r w:rsidRPr="000B14B6">
        <w:rPr>
          <w:i/>
        </w:rPr>
        <w:t>Assign a project manager</w:t>
      </w:r>
      <w:r w:rsidR="00BF7A71">
        <w:rPr>
          <w:i/>
        </w:rPr>
        <w:fldChar w:fldCharType="begin"/>
      </w:r>
      <w:r w:rsidR="00BF7A71">
        <w:instrText xml:space="preserve"> XE "</w:instrText>
      </w:r>
      <w:r w:rsidR="00BF7A71" w:rsidRPr="00300115">
        <w:instrText>project manager</w:instrText>
      </w:r>
      <w:r w:rsidR="00BF7A71">
        <w:instrText xml:space="preserve">" </w:instrText>
      </w:r>
      <w:r w:rsidR="00BF7A71">
        <w:rPr>
          <w:i/>
        </w:rPr>
        <w:fldChar w:fldCharType="end"/>
      </w:r>
      <w:r w:rsidRPr="000B14B6">
        <w:rPr>
          <w:i/>
        </w:rPr>
        <w:t>(s).</w:t>
      </w:r>
      <w:r w:rsidR="008C34C2">
        <w:t xml:space="preserve"> </w:t>
      </w:r>
      <w:r>
        <w:t>Consider assigning one individual who has primary r</w:t>
      </w:r>
      <w:r>
        <w:t>e</w:t>
      </w:r>
      <w:r>
        <w:t>sponsibility for organizing and monitoring the plan. Again, the project manager must</w:t>
      </w:r>
      <w:r w:rsidR="00BC0E02">
        <w:t xml:space="preserve"> </w:t>
      </w:r>
      <w:r w:rsidR="002E486D">
        <w:t xml:space="preserve">also </w:t>
      </w:r>
      <w:r>
        <w:t>be responsib</w:t>
      </w:r>
      <w:r w:rsidR="00852345">
        <w:t>le for some of the deliverables</w:t>
      </w:r>
      <w:r w:rsidR="00BF7A71">
        <w:fldChar w:fldCharType="begin"/>
      </w:r>
      <w:r w:rsidR="00BF7A71">
        <w:instrText xml:space="preserve"> XE "</w:instrText>
      </w:r>
      <w:r w:rsidR="00BF7A71" w:rsidRPr="009219AB">
        <w:instrText>delive</w:instrText>
      </w:r>
      <w:r w:rsidR="00BF7A71" w:rsidRPr="009219AB">
        <w:instrText>r</w:instrText>
      </w:r>
      <w:r w:rsidR="00BF7A71" w:rsidRPr="009219AB">
        <w:instrText>ables, of a project plan</w:instrText>
      </w:r>
      <w:r w:rsidR="00BF7A71">
        <w:instrText xml:space="preserve">" </w:instrText>
      </w:r>
      <w:r w:rsidR="00BF7A71">
        <w:fldChar w:fldCharType="end"/>
      </w:r>
      <w:r w:rsidR="00852345">
        <w:t xml:space="preserve"> for completion of the project.</w:t>
      </w:r>
    </w:p>
    <w:p w:rsidR="00537BDE" w:rsidRDefault="00537BDE" w:rsidP="00537BDE">
      <w:pPr>
        <w:pStyle w:val="Bookbullets"/>
      </w:pPr>
      <w:r>
        <w:rPr>
          <w:i/>
        </w:rPr>
        <w:t xml:space="preserve">Do not assign all team members to all tasks. </w:t>
      </w:r>
      <w:r>
        <w:t>Experience shows that when this is the case nobody is responsible for anything and the work doesn’t get don</w:t>
      </w:r>
      <w:r w:rsidR="008C34C2">
        <w:t xml:space="preserve">e. </w:t>
      </w:r>
      <w:r>
        <w:t>There needs to be individual accoun</w:t>
      </w:r>
      <w:r w:rsidR="008C34C2">
        <w:t xml:space="preserve">tability for all team members. </w:t>
      </w:r>
      <w:r>
        <w:t>However, it may be a good idea to have more than one person responsible for ac</w:t>
      </w:r>
      <w:r w:rsidR="00852345">
        <w:t>tivities for backup support as shown in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rsidR="00852345">
        <w:t xml:space="preserve"> in Table 10.1.</w:t>
      </w:r>
    </w:p>
    <w:p w:rsidR="00537BDE" w:rsidRDefault="00537BDE" w:rsidP="00537BDE">
      <w:pPr>
        <w:pStyle w:val="Bookbullets"/>
      </w:pPr>
      <w:r w:rsidRPr="009C1ACB">
        <w:rPr>
          <w:i/>
        </w:rPr>
        <w:t xml:space="preserve">Track </w:t>
      </w:r>
      <w:r>
        <w:rPr>
          <w:i/>
        </w:rPr>
        <w:t xml:space="preserve">the </w:t>
      </w:r>
      <w:r w:rsidRPr="009C1ACB">
        <w:rPr>
          <w:i/>
        </w:rPr>
        <w:t xml:space="preserve">progress </w:t>
      </w:r>
      <w:r w:rsidR="002E486D">
        <w:rPr>
          <w:i/>
        </w:rPr>
        <w:t>versus</w:t>
      </w:r>
      <w:r w:rsidRPr="009C1ACB">
        <w:rPr>
          <w:i/>
        </w:rPr>
        <w:t xml:space="preserve"> </w:t>
      </w:r>
      <w:r>
        <w:rPr>
          <w:i/>
        </w:rPr>
        <w:t xml:space="preserve">the </w:t>
      </w:r>
      <w:r w:rsidRPr="009C1ACB">
        <w:rPr>
          <w:i/>
        </w:rPr>
        <w:t>plan.</w:t>
      </w:r>
      <w:r w:rsidR="008C34C2">
        <w:t xml:space="preserve"> </w:t>
      </w:r>
      <w:r>
        <w:t>There is a tendency to create the plan and then i</w:t>
      </w:r>
      <w:r>
        <w:t>g</w:t>
      </w:r>
      <w:r>
        <w:t>nore it. The plan is only valuable if it is monitored and progress is tracked.</w:t>
      </w:r>
    </w:p>
    <w:p w:rsidR="00537BDE" w:rsidRDefault="00537BDE" w:rsidP="00537BDE">
      <w:pPr>
        <w:pStyle w:val="Bookbullets"/>
      </w:pPr>
      <w:r w:rsidRPr="009C1ACB">
        <w:rPr>
          <w:i/>
        </w:rPr>
        <w:t>Don’t become a slave to the plan.</w:t>
      </w:r>
      <w:r w:rsidR="008C34C2">
        <w:t xml:space="preserve"> </w:t>
      </w:r>
      <w:r>
        <w:t>Circumstances usually dictate change. Be prepared</w:t>
      </w:r>
      <w:r w:rsidR="008C34C2">
        <w:t xml:space="preserve"> to shift resources </w:t>
      </w:r>
      <w:r w:rsidR="00416749">
        <w:t>as</w:t>
      </w:r>
      <w:r w:rsidR="008C34C2">
        <w:t xml:space="preserve"> needed. </w:t>
      </w:r>
      <w:r>
        <w:t>Monitor the plan to see if there are changes to the critical path</w:t>
      </w:r>
      <w:r w:rsidR="00BF7A71">
        <w:fldChar w:fldCharType="begin"/>
      </w:r>
      <w:r w:rsidR="00BF7A71">
        <w:instrText xml:space="preserve"> XE "</w:instrText>
      </w:r>
      <w:r w:rsidR="00BF7A71" w:rsidRPr="000D7DFE">
        <w:instrText>critical path</w:instrText>
      </w:r>
      <w:r w:rsidR="00BF7A71">
        <w:instrText xml:space="preserve">" </w:instrText>
      </w:r>
      <w:r w:rsidR="00BF7A71">
        <w:fldChar w:fldCharType="end"/>
      </w:r>
      <w:r>
        <w:t xml:space="preserve"> or if a new critical path emerges.</w:t>
      </w:r>
    </w:p>
    <w:p w:rsidR="00537BDE" w:rsidRPr="00504013" w:rsidRDefault="00537BDE" w:rsidP="00537BDE">
      <w:pPr>
        <w:pStyle w:val="Bookbullets"/>
        <w:rPr>
          <w:i/>
        </w:rPr>
      </w:pPr>
      <w:r w:rsidRPr="009C1ACB">
        <w:rPr>
          <w:i/>
        </w:rPr>
        <w:t>Experience counts.</w:t>
      </w:r>
      <w:r w:rsidR="008C34C2">
        <w:rPr>
          <w:i/>
        </w:rPr>
        <w:t xml:space="preserve"> </w:t>
      </w:r>
      <w:r>
        <w:t xml:space="preserve">Get started now in developing this experience by </w:t>
      </w:r>
      <w:r w:rsidR="00C64084">
        <w:t>creating</w:t>
      </w:r>
      <w:r>
        <w:t xml:space="preserve"> a plan for your pr</w:t>
      </w:r>
      <w:r>
        <w:t>o</w:t>
      </w:r>
      <w:r>
        <w:t>ject.</w:t>
      </w:r>
    </w:p>
    <w:p w:rsidR="00537BDE" w:rsidRPr="00AC4DAA" w:rsidRDefault="00F86BA5" w:rsidP="00537BDE">
      <w:pPr>
        <w:pStyle w:val="BookHeading2"/>
        <w:numPr>
          <w:ilvl w:val="1"/>
          <w:numId w:val="3"/>
        </w:numPr>
      </w:pPr>
      <w:r>
        <w:br w:type="page"/>
      </w:r>
      <w:r w:rsidR="00537BDE">
        <w:lastRenderedPageBreak/>
        <w:t>Project Application: The Project Plan</w:t>
      </w:r>
    </w:p>
    <w:p w:rsidR="00537BDE" w:rsidRPr="00537BDE" w:rsidRDefault="00537BDE" w:rsidP="00537BDE">
      <w:pPr>
        <w:pStyle w:val="BodyText"/>
      </w:pPr>
      <w:r w:rsidRPr="00537BDE">
        <w:t xml:space="preserve">A project plan should contain the following: </w:t>
      </w:r>
    </w:p>
    <w:p w:rsidR="00537BDE" w:rsidRDefault="00537BDE" w:rsidP="00537BDE">
      <w:pPr>
        <w:pStyle w:val="Bookbullets"/>
      </w:pPr>
      <w:r>
        <w:rPr>
          <w:i/>
        </w:rPr>
        <w:t>Work Breakdown Structure</w:t>
      </w:r>
      <w:r w:rsidR="00CD47CB">
        <w:t xml:space="preserve">. </w:t>
      </w:r>
      <w:r>
        <w:t>Identify the activities, deliverables</w:t>
      </w:r>
      <w:r w:rsidR="00BF7A71">
        <w:fldChar w:fldCharType="begin"/>
      </w:r>
      <w:r w:rsidR="00BF7A71">
        <w:instrText xml:space="preserve"> XE "</w:instrText>
      </w:r>
      <w:r w:rsidR="00BF7A71" w:rsidRPr="009219AB">
        <w:instrText>deliverables, of a project plan</w:instrText>
      </w:r>
      <w:r w:rsidR="00BF7A71">
        <w:instrText xml:space="preserve">" </w:instrText>
      </w:r>
      <w:r w:rsidR="00BF7A71">
        <w:fldChar w:fldCharType="end"/>
      </w:r>
      <w:r>
        <w:t>, responsibilities, dur</w:t>
      </w:r>
      <w:r>
        <w:t>a</w:t>
      </w:r>
      <w:r>
        <w:t xml:space="preserve">tion, resources, and dependencies as demonstrated in </w:t>
      </w:r>
      <w:r w:rsidR="00CD47CB">
        <w:t xml:space="preserve">Table 10.1. </w:t>
      </w:r>
      <w:r>
        <w:t>Be sure to provide sufficient detail in the structure and identify clear deliverables</w:t>
      </w:r>
      <w:r w:rsidR="00BF7A71">
        <w:fldChar w:fldCharType="begin"/>
      </w:r>
      <w:r w:rsidR="00BF7A71">
        <w:instrText xml:space="preserve"> XE "</w:instrText>
      </w:r>
      <w:r w:rsidR="00BF7A71" w:rsidRPr="009219AB">
        <w:instrText>deliverables, of a project plan</w:instrText>
      </w:r>
      <w:r w:rsidR="00BF7A71">
        <w:instrText xml:space="preserve">" </w:instrText>
      </w:r>
      <w:r w:rsidR="00BF7A71">
        <w:fldChar w:fldCharType="end"/>
      </w:r>
      <w:r>
        <w:t>.</w:t>
      </w:r>
    </w:p>
    <w:p w:rsidR="00537BDE" w:rsidRDefault="002E486D" w:rsidP="00537BDE">
      <w:pPr>
        <w:pStyle w:val="Bookbullets"/>
      </w:pPr>
      <w:r>
        <w:rPr>
          <w:i/>
        </w:rPr>
        <w:t xml:space="preserve">Gantt </w:t>
      </w:r>
      <w:r w:rsidR="00537BDE">
        <w:rPr>
          <w:i/>
        </w:rPr>
        <w:t>Chart and/or Network Diagram</w:t>
      </w:r>
      <w:r w:rsidR="00537BDE" w:rsidRPr="00D94B4F">
        <w:rPr>
          <w:i/>
        </w:rPr>
        <w:t>.</w:t>
      </w:r>
      <w:r w:rsidR="00CD47CB">
        <w:t xml:space="preserve"> </w:t>
      </w:r>
      <w:r w:rsidR="00537BDE">
        <w:t>Provide a graphical representation of the pro</w:t>
      </w:r>
      <w:r w:rsidR="00CD47CB">
        <w:t xml:space="preserve">ject plan. </w:t>
      </w:r>
      <w:r w:rsidR="00537BDE">
        <w:t>Network diagrams have the advantage of showing the dependencies, while Ga</w:t>
      </w:r>
      <w:r w:rsidR="00CD47CB">
        <w:t xml:space="preserve">ntt </w:t>
      </w:r>
      <w:r>
        <w:t xml:space="preserve">charts </w:t>
      </w:r>
      <w:r w:rsidR="00CD47CB">
        <w:t xml:space="preserve">show the timeframe. </w:t>
      </w:r>
      <w:r w:rsidR="00537BDE">
        <w:t>Modern software tools allow both to be integrated into the same graph and are a good compromise as demonstrated in Fig</w:t>
      </w:r>
      <w:r w:rsidR="00CD47CB">
        <w:t xml:space="preserve">ure 10.3. </w:t>
      </w:r>
      <w:r w:rsidR="00537BDE">
        <w:t>The critical path</w:t>
      </w:r>
      <w:r w:rsidR="00BF7A71">
        <w:fldChar w:fldCharType="begin"/>
      </w:r>
      <w:r w:rsidR="00BF7A71">
        <w:instrText xml:space="preserve"> XE "</w:instrText>
      </w:r>
      <w:r w:rsidR="00BF7A71" w:rsidRPr="000D7DFE">
        <w:instrText>critical path</w:instrText>
      </w:r>
      <w:r w:rsidR="00BF7A71">
        <w:instrText xml:space="preserve">" </w:instrText>
      </w:r>
      <w:r w:rsidR="00BF7A71">
        <w:fldChar w:fldCharType="end"/>
      </w:r>
      <w:r w:rsidR="00537BDE">
        <w:t xml:space="preserve"> should be identified and the float</w:t>
      </w:r>
      <w:r w:rsidR="00BF7A71">
        <w:fldChar w:fldCharType="begin"/>
      </w:r>
      <w:r w:rsidR="00BF7A71">
        <w:instrText xml:space="preserve"> XE "</w:instrText>
      </w:r>
      <w:r w:rsidR="00BF7A71" w:rsidRPr="00FF3A37">
        <w:instrText>float</w:instrText>
      </w:r>
      <w:r w:rsidR="00BF7A71">
        <w:instrText xml:space="preserve">" </w:instrText>
      </w:r>
      <w:r w:rsidR="00BF7A71">
        <w:fldChar w:fldCharType="end"/>
      </w:r>
      <w:r w:rsidR="00537BDE">
        <w:t xml:space="preserve"> for non-critical path activities unde</w:t>
      </w:r>
      <w:r w:rsidR="00537BDE">
        <w:t>r</w:t>
      </w:r>
      <w:r w:rsidR="00537BDE">
        <w:t>stood.</w:t>
      </w:r>
    </w:p>
    <w:p w:rsidR="00537BDE" w:rsidRDefault="00537BDE" w:rsidP="00537BDE">
      <w:pPr>
        <w:pStyle w:val="Bookbullets"/>
      </w:pPr>
      <w:r>
        <w:rPr>
          <w:i/>
        </w:rPr>
        <w:t>Costs.</w:t>
      </w:r>
      <w:r w:rsidR="00CD47CB">
        <w:t xml:space="preserve"> </w:t>
      </w:r>
      <w:r>
        <w:t>Develop a tabulated list of costs and for the equipment, materials, and labor nece</w:t>
      </w:r>
      <w:r>
        <w:t>s</w:t>
      </w:r>
      <w:r>
        <w:t>sary to carry out t</w:t>
      </w:r>
      <w:r w:rsidR="00CD47CB">
        <w:t xml:space="preserve">he project. </w:t>
      </w:r>
      <w:r>
        <w:t xml:space="preserve">It may not be necessary to develop labor costs for a capstone project, yet it is good practice to estimate </w:t>
      </w:r>
      <w:r w:rsidR="002E486D">
        <w:t>person</w:t>
      </w:r>
      <w:r>
        <w:t>-hours and compare the e</w:t>
      </w:r>
      <w:r>
        <w:t>s</w:t>
      </w:r>
      <w:r>
        <w:t>timate to the a</w:t>
      </w:r>
      <w:r>
        <w:t>c</w:t>
      </w:r>
      <w:r>
        <w:t>tual at the end of the project.</w:t>
      </w:r>
    </w:p>
    <w:p w:rsidR="00537BDE" w:rsidRPr="00AC4DAA" w:rsidRDefault="00537BDE" w:rsidP="00537BDE">
      <w:pPr>
        <w:pStyle w:val="BookHeading2"/>
        <w:numPr>
          <w:ilvl w:val="1"/>
          <w:numId w:val="3"/>
        </w:numPr>
      </w:pPr>
      <w:r>
        <w:t>Summary and Further Reading</w:t>
      </w:r>
    </w:p>
    <w:p w:rsidR="00535E63" w:rsidRPr="00535E63" w:rsidRDefault="00535E63" w:rsidP="00535E63">
      <w:pPr>
        <w:pStyle w:val="BodyText"/>
      </w:pPr>
      <w:r w:rsidRPr="00535E63">
        <w:t>Three</w:t>
      </w:r>
      <w:r w:rsidR="00CD47CB">
        <w:t xml:space="preserve"> main</w:t>
      </w:r>
      <w:r w:rsidRPr="00535E63">
        <w:t xml:space="preserve"> objectives of project management are to complete projects that are on-time, within budget, a</w:t>
      </w:r>
      <w:r w:rsidR="00CD47CB">
        <w:t xml:space="preserve">nd meet the needs of the user. </w:t>
      </w:r>
      <w:r w:rsidRPr="00535E63">
        <w:t>This chapter addressed the time and budget a</w:t>
      </w:r>
      <w:r w:rsidRPr="00535E63">
        <w:t>s</w:t>
      </w:r>
      <w:r w:rsidRPr="00535E63">
        <w:t>pects.</w:t>
      </w:r>
      <w:r w:rsidR="002B786D">
        <w:t xml:space="preserve"> </w:t>
      </w:r>
      <w:r w:rsidRPr="00535E63">
        <w:t>The key element in developing a project plan is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rsidR="002E486D">
        <w:t>,</w:t>
      </w:r>
      <w:r w:rsidRPr="00535E63">
        <w:t xml:space="preserve"> which is a hierarchical identification of the activities needed to complete the project. </w:t>
      </w:r>
      <w:r w:rsidR="00651638">
        <w:t>B</w:t>
      </w:r>
      <w:r w:rsidRPr="00535E63">
        <w:t>oth network di</w:t>
      </w:r>
      <w:r w:rsidRPr="00535E63">
        <w:t>a</w:t>
      </w:r>
      <w:r w:rsidRPr="00535E63">
        <w:t>grams and Gantt charts can be created</w:t>
      </w:r>
      <w:r w:rsidR="00651638">
        <w:t xml:space="preserve"> from the WBS</w:t>
      </w:r>
      <w:r w:rsidR="00BF7A71">
        <w:fldChar w:fldCharType="begin"/>
      </w:r>
      <w:r w:rsidR="00BF7A71">
        <w:instrText xml:space="preserve"> XE "</w:instrText>
      </w:r>
      <w:r w:rsidR="00BF7A71" w:rsidRPr="00E1289B">
        <w:instrText>workbreak structure</w:instrText>
      </w:r>
      <w:r w:rsidR="00BF7A71">
        <w:instrText xml:space="preserve">" </w:instrText>
      </w:r>
      <w:r w:rsidR="00BF7A71">
        <w:fldChar w:fldCharType="end"/>
      </w:r>
      <w:r w:rsidR="00651638">
        <w:t xml:space="preserve">. </w:t>
      </w:r>
      <w:r w:rsidRPr="00535E63">
        <w:t>A network diagram</w:t>
      </w:r>
      <w:r w:rsidR="00BF7A71">
        <w:fldChar w:fldCharType="begin"/>
      </w:r>
      <w:r w:rsidR="00BF7A71">
        <w:instrText xml:space="preserve"> XE "</w:instrText>
      </w:r>
      <w:r w:rsidR="00BF7A71" w:rsidRPr="00300288">
        <w:instrText>network diagram</w:instrText>
      </w:r>
      <w:r w:rsidR="00BF7A71">
        <w:instrText xml:space="preserve">" </w:instrText>
      </w:r>
      <w:r w:rsidR="00BF7A71">
        <w:fldChar w:fldCharType="end"/>
      </w:r>
      <w:r w:rsidRPr="00535E63">
        <w:t xml:space="preserve"> is a graphical representation of activities and their </w:t>
      </w:r>
      <w:r w:rsidR="00D87063">
        <w:t>depen</w:t>
      </w:r>
      <w:r w:rsidR="00D87063">
        <w:t>d</w:t>
      </w:r>
      <w:r w:rsidR="00D87063">
        <w:t>encies</w:t>
      </w:r>
      <w:r w:rsidR="00D87063" w:rsidRPr="00535E63">
        <w:t xml:space="preserve"> </w:t>
      </w:r>
      <w:r w:rsidRPr="00535E63">
        <w:t>that provides for quantitative</w:t>
      </w:r>
      <w:r w:rsidR="00651638">
        <w:t xml:space="preserve"> analysis of the project plan. </w:t>
      </w:r>
      <w:r w:rsidRPr="00535E63">
        <w:t>This analysis includes computation of the critical path</w:t>
      </w:r>
      <w:r w:rsidR="00BF7A71">
        <w:fldChar w:fldCharType="begin"/>
      </w:r>
      <w:r w:rsidR="00BF7A71">
        <w:instrText xml:space="preserve"> XE "</w:instrText>
      </w:r>
      <w:r w:rsidR="00BF7A71" w:rsidRPr="000D7DFE">
        <w:instrText>critical path</w:instrText>
      </w:r>
      <w:r w:rsidR="00BF7A71">
        <w:instrText xml:space="preserve">" </w:instrText>
      </w:r>
      <w:r w:rsidR="00BF7A71">
        <w:fldChar w:fldCharType="end"/>
      </w:r>
      <w:r w:rsidR="00651638">
        <w:t xml:space="preserve"> and </w:t>
      </w:r>
      <w:r w:rsidRPr="00535E63">
        <w:t>float</w:t>
      </w:r>
      <w:r w:rsidR="00BF7A71">
        <w:fldChar w:fldCharType="begin"/>
      </w:r>
      <w:r w:rsidR="00BF7A71">
        <w:instrText xml:space="preserve"> XE "</w:instrText>
      </w:r>
      <w:r w:rsidR="00BF7A71" w:rsidRPr="00FF3A37">
        <w:instrText>float</w:instrText>
      </w:r>
      <w:r w:rsidR="00BF7A71">
        <w:instrText xml:space="preserve">" </w:instrText>
      </w:r>
      <w:r w:rsidR="00BF7A71">
        <w:fldChar w:fldCharType="end"/>
      </w:r>
      <w:r w:rsidR="00651638">
        <w:t xml:space="preserve"> </w:t>
      </w:r>
      <w:r w:rsidRPr="00535E63">
        <w:t>times</w:t>
      </w:r>
      <w:r w:rsidR="00651638">
        <w:t xml:space="preserve">. </w:t>
      </w:r>
      <w:r w:rsidRPr="00535E63">
        <w:t>The Gantt chart</w:t>
      </w:r>
      <w:r w:rsidR="00BF7A71">
        <w:fldChar w:fldCharType="begin"/>
      </w:r>
      <w:r w:rsidR="00BF7A71">
        <w:instrText xml:space="preserve"> XE "</w:instrText>
      </w:r>
      <w:r w:rsidR="00BF7A71" w:rsidRPr="003F3DE4">
        <w:instrText>Gantt chart</w:instrText>
      </w:r>
      <w:r w:rsidR="00BF7A71">
        <w:instrText xml:space="preserve">" </w:instrText>
      </w:r>
      <w:r w:rsidR="00BF7A71">
        <w:fldChar w:fldCharType="end"/>
      </w:r>
      <w:r w:rsidRPr="00535E63">
        <w:t xml:space="preserve"> is related to the ne</w:t>
      </w:r>
      <w:r w:rsidRPr="00535E63">
        <w:t>t</w:t>
      </w:r>
      <w:r w:rsidRPr="00535E63">
        <w:t>work di</w:t>
      </w:r>
      <w:r w:rsidRPr="00535E63">
        <w:t>a</w:t>
      </w:r>
      <w:r w:rsidRPr="00535E63">
        <w:t>gram, but provides a time scale representation of the activities.</w:t>
      </w:r>
      <w:r w:rsidR="00651638">
        <w:t xml:space="preserve"> </w:t>
      </w:r>
      <w:r w:rsidRPr="00535E63">
        <w:t>In terms of the budget issues, a simple profit and loss model was present</w:t>
      </w:r>
      <w:r w:rsidR="00651638">
        <w:t>ed with a break-even</w:t>
      </w:r>
      <w:r w:rsidR="00BF7A71">
        <w:fldChar w:fldCharType="begin"/>
      </w:r>
      <w:r w:rsidR="00BF7A71">
        <w:instrText xml:space="preserve"> XE "</w:instrText>
      </w:r>
      <w:r w:rsidR="00BF7A71" w:rsidRPr="00182D64">
        <w:instrText>break-even analysis</w:instrText>
      </w:r>
      <w:r w:rsidR="00BF7A71">
        <w:instrText xml:space="preserve">" </w:instrText>
      </w:r>
      <w:r w:rsidR="00BF7A71">
        <w:fldChar w:fldCharType="end"/>
      </w:r>
      <w:r w:rsidR="00651638">
        <w:t xml:space="preserve"> analysis. </w:t>
      </w:r>
      <w:r w:rsidRPr="00535E63">
        <w:t>Model-based tec</w:t>
      </w:r>
      <w:r w:rsidRPr="00535E63">
        <w:t>h</w:t>
      </w:r>
      <w:r w:rsidRPr="00535E63">
        <w:t>niques can be used for estimating labor costs, where the models are built from the</w:t>
      </w:r>
      <w:r w:rsidR="00651638">
        <w:t xml:space="preserve"> analysis of similar projects. </w:t>
      </w:r>
      <w:r w:rsidRPr="00535E63">
        <w:t>The models can be linear or nonli</w:t>
      </w:r>
      <w:r w:rsidRPr="00535E63">
        <w:t>n</w:t>
      </w:r>
      <w:r w:rsidRPr="00535E63">
        <w:t>ear with single input</w:t>
      </w:r>
      <w:r w:rsidR="00651638">
        <w:t>s. M</w:t>
      </w:r>
      <w:r w:rsidRPr="00535E63">
        <w:t xml:space="preserve">ore complex </w:t>
      </w:r>
      <w:r w:rsidR="00651638">
        <w:t xml:space="preserve">models can be developed </w:t>
      </w:r>
      <w:r w:rsidRPr="00535E63">
        <w:t xml:space="preserve">with multiple inputs </w:t>
      </w:r>
      <w:r w:rsidR="00D87063">
        <w:t>in order to arrive at a more pr</w:t>
      </w:r>
      <w:r w:rsidR="00D87063">
        <w:t>e</w:t>
      </w:r>
      <w:r w:rsidR="00D87063">
        <w:t>cise estimate</w:t>
      </w:r>
      <w:r w:rsidRPr="00535E63">
        <w:t>.</w:t>
      </w:r>
    </w:p>
    <w:p w:rsidR="00535E63" w:rsidRPr="00535E63" w:rsidRDefault="00535E63" w:rsidP="00535E63">
      <w:pPr>
        <w:pStyle w:val="BodyText"/>
        <w:ind w:firstLine="360"/>
      </w:pPr>
      <w:r w:rsidRPr="00535E63">
        <w:t>Project management is a well developed field and there are many good textbooks and online resources available for delving deeper into the subject.</w:t>
      </w:r>
      <w:r w:rsidR="002B786D">
        <w:t xml:space="preserve"> </w:t>
      </w:r>
      <w:r w:rsidRPr="00651638">
        <w:rPr>
          <w:u w:val="single"/>
        </w:rPr>
        <w:t>Project Management</w:t>
      </w:r>
      <w:r w:rsidRPr="00535E63">
        <w:t xml:space="preserve"> by Gray and Larson</w:t>
      </w:r>
      <w:r w:rsidR="00C76555">
        <w:fldChar w:fldCharType="begin"/>
      </w:r>
      <w:r w:rsidR="00C76555">
        <w:instrText xml:space="preserve"> XE "</w:instrText>
      </w:r>
      <w:r w:rsidR="00C76555" w:rsidRPr="00537851">
        <w:instrText>Gray and Larson</w:instrText>
      </w:r>
      <w:r w:rsidR="00C76555">
        <w:instrText xml:space="preserve">" </w:instrText>
      </w:r>
      <w:r w:rsidR="00C76555">
        <w:fldChar w:fldCharType="end"/>
      </w:r>
      <w:r w:rsidRPr="00535E63">
        <w:t xml:space="preserve"> [Gra02] is a comprehensive text on the subject that includes risk management, r</w:t>
      </w:r>
      <w:r w:rsidRPr="00535E63">
        <w:t>e</w:t>
      </w:r>
      <w:r w:rsidRPr="00535E63">
        <w:t xml:space="preserve">source scheduling, leadership, and performance measurement. </w:t>
      </w:r>
      <w:r w:rsidRPr="00651638">
        <w:rPr>
          <w:u w:val="single"/>
        </w:rPr>
        <w:t>Planning, Performing, and Controlling Projects</w:t>
      </w:r>
      <w:r w:rsidRPr="00535E63">
        <w:t xml:space="preserve"> by Angus et al. [Ang00] is written for an engineering and scientific aud</w:t>
      </w:r>
      <w:r w:rsidRPr="00535E63">
        <w:t>i</w:t>
      </w:r>
      <w:r w:rsidRPr="00535E63">
        <w:t>ence</w:t>
      </w:r>
      <w:r w:rsidR="002E486D">
        <w:t>,</w:t>
      </w:r>
      <w:r w:rsidRPr="00535E63">
        <w:t xml:space="preserve"> and integrates phases of the design process. MindTools</w:t>
      </w:r>
      <w:r w:rsidR="00C76555">
        <w:fldChar w:fldCharType="begin"/>
      </w:r>
      <w:r w:rsidR="00C76555">
        <w:instrText xml:space="preserve"> XE "</w:instrText>
      </w:r>
      <w:r w:rsidR="00C76555" w:rsidRPr="009D172A">
        <w:instrText>MindTools</w:instrText>
      </w:r>
      <w:r w:rsidR="00C76555">
        <w:instrText xml:space="preserve">" </w:instrText>
      </w:r>
      <w:r w:rsidR="00C76555">
        <w:fldChar w:fldCharType="end"/>
      </w:r>
      <w:r w:rsidRPr="00535E63">
        <w:t xml:space="preserve"> (</w:t>
      </w:r>
      <w:hyperlink r:id="rId78" w:history="1">
        <w:r w:rsidR="00651638" w:rsidRPr="00A873CE">
          <w:rPr>
            <w:rStyle w:val="Hyperlink"/>
          </w:rPr>
          <w:t>www.mindtools.com</w:t>
        </w:r>
      </w:hyperlink>
      <w:r w:rsidR="00651638">
        <w:t>)</w:t>
      </w:r>
      <w:r w:rsidRPr="00535E63">
        <w:t xml:space="preserve"> </w:t>
      </w:r>
      <w:r w:rsidR="002E486D">
        <w:t xml:space="preserve">is </w:t>
      </w:r>
      <w:r w:rsidRPr="00535E63">
        <w:t>an online resource that addresses many career skills including pr</w:t>
      </w:r>
      <w:r w:rsidRPr="00535E63">
        <w:t>o</w:t>
      </w:r>
      <w:r w:rsidRPr="00535E63">
        <w:t>ject management.</w:t>
      </w:r>
    </w:p>
    <w:p w:rsidR="00CB2889" w:rsidRPr="00CB2889" w:rsidRDefault="00781133" w:rsidP="00CB2889">
      <w:pPr>
        <w:pStyle w:val="BookHeading2"/>
        <w:numPr>
          <w:ilvl w:val="1"/>
          <w:numId w:val="3"/>
        </w:numPr>
      </w:pPr>
      <w:r w:rsidRPr="00D47B28">
        <w:lastRenderedPageBreak/>
        <w:t>Problems</w:t>
      </w:r>
    </w:p>
    <w:p w:rsidR="0013545B" w:rsidRDefault="0013545B" w:rsidP="00CB2889">
      <w:pPr>
        <w:numPr>
          <w:ilvl w:val="1"/>
          <w:numId w:val="7"/>
        </w:numPr>
        <w:spacing w:before="60" w:after="60"/>
        <w:jc w:val="both"/>
        <w:rPr>
          <w:rFonts w:ascii="Palatino Linotype" w:hAnsi="Palatino Linotype"/>
          <w:sz w:val="20"/>
          <w:szCs w:val="20"/>
        </w:rPr>
      </w:pPr>
      <w:r>
        <w:rPr>
          <w:rFonts w:ascii="Palatino Linotype" w:hAnsi="Palatino Linotype"/>
          <w:sz w:val="20"/>
          <w:szCs w:val="20"/>
        </w:rPr>
        <w:t>In your own words, describe what is meant by the work breakdown structure</w:t>
      </w:r>
      <w:r w:rsidR="00BF7A71">
        <w:rPr>
          <w:rFonts w:ascii="Palatino Linotype" w:hAnsi="Palatino Linotype"/>
          <w:sz w:val="20"/>
          <w:szCs w:val="20"/>
        </w:rPr>
        <w:fldChar w:fldCharType="begin"/>
      </w:r>
      <w:r w:rsidR="00BF7A71">
        <w:instrText xml:space="preserve"> XE "</w:instrText>
      </w:r>
      <w:r w:rsidR="00BF7A71" w:rsidRPr="00170801">
        <w:instrText>work breakdown structure</w:instrText>
      </w:r>
      <w:r w:rsidR="00BF7A71">
        <w:instrText xml:space="preserve">" </w:instrText>
      </w:r>
      <w:r w:rsidR="00BF7A71">
        <w:rPr>
          <w:rFonts w:ascii="Palatino Linotype" w:hAnsi="Palatino Linotype"/>
          <w:sz w:val="20"/>
          <w:szCs w:val="20"/>
        </w:rPr>
        <w:fldChar w:fldCharType="end"/>
      </w:r>
      <w:r>
        <w:rPr>
          <w:rFonts w:ascii="Palatino Linotype" w:hAnsi="Palatino Linotype"/>
          <w:sz w:val="20"/>
          <w:szCs w:val="20"/>
        </w:rPr>
        <w:t>.</w:t>
      </w:r>
    </w:p>
    <w:p w:rsidR="00CB2889" w:rsidRDefault="00CB2889" w:rsidP="00CB2889">
      <w:pPr>
        <w:numPr>
          <w:ilvl w:val="1"/>
          <w:numId w:val="7"/>
        </w:numPr>
        <w:spacing w:before="60" w:after="60"/>
        <w:jc w:val="both"/>
        <w:rPr>
          <w:rFonts w:ascii="Palatino Linotype" w:hAnsi="Palatino Linotype"/>
          <w:sz w:val="20"/>
          <w:szCs w:val="20"/>
        </w:rPr>
      </w:pPr>
      <w:r>
        <w:rPr>
          <w:rFonts w:ascii="Palatino Linotype" w:hAnsi="Palatino Linotype"/>
          <w:sz w:val="20"/>
          <w:szCs w:val="20"/>
        </w:rPr>
        <w:t>Consider the set of activities</w:t>
      </w:r>
      <w:r w:rsidR="008B02E4">
        <w:rPr>
          <w:rFonts w:ascii="Palatino Linotype" w:hAnsi="Palatino Linotype"/>
          <w:sz w:val="20"/>
          <w:szCs w:val="20"/>
        </w:rPr>
        <w:t>, duration (in days),</w:t>
      </w:r>
      <w:r>
        <w:rPr>
          <w:rFonts w:ascii="Palatino Linotype" w:hAnsi="Palatino Linotype"/>
          <w:sz w:val="20"/>
          <w:szCs w:val="20"/>
        </w:rPr>
        <w:t xml:space="preserve"> and predecessors for a project given b</w:t>
      </w:r>
      <w:r>
        <w:rPr>
          <w:rFonts w:ascii="Palatino Linotype" w:hAnsi="Palatino Linotype"/>
          <w:sz w:val="20"/>
          <w:szCs w:val="20"/>
        </w:rPr>
        <w:t>e</w:t>
      </w:r>
      <w:r>
        <w:rPr>
          <w:rFonts w:ascii="Palatino Linotype" w:hAnsi="Palatino Linotype"/>
          <w:sz w:val="20"/>
          <w:szCs w:val="20"/>
        </w:rPr>
        <w:t>low.</w:t>
      </w:r>
      <w:r w:rsidR="00BC0E02">
        <w:rPr>
          <w:rFonts w:ascii="Palatino Linotype" w:hAnsi="Palatino Linotype"/>
          <w:sz w:val="20"/>
          <w:szCs w:val="20"/>
        </w:rPr>
        <w:t xml:space="preserve"> </w:t>
      </w:r>
    </w:p>
    <w:tbl>
      <w:tblPr>
        <w:tblStyle w:val="TableGrid"/>
        <w:tblW w:w="0" w:type="auto"/>
        <w:jc w:val="center"/>
        <w:tblLook w:val="01E0" w:firstRow="1" w:lastRow="1" w:firstColumn="1" w:lastColumn="1" w:noHBand="0" w:noVBand="0"/>
      </w:tblPr>
      <w:tblGrid>
        <w:gridCol w:w="812"/>
        <w:gridCol w:w="576"/>
        <w:gridCol w:w="576"/>
        <w:gridCol w:w="576"/>
        <w:gridCol w:w="576"/>
        <w:gridCol w:w="576"/>
        <w:gridCol w:w="576"/>
        <w:gridCol w:w="576"/>
        <w:gridCol w:w="576"/>
        <w:gridCol w:w="576"/>
      </w:tblGrid>
      <w:tr w:rsidR="008B02E4">
        <w:trPr>
          <w:jc w:val="center"/>
        </w:trPr>
        <w:tc>
          <w:tcPr>
            <w:tcW w:w="812" w:type="dxa"/>
            <w:shd w:val="pct10" w:color="auto" w:fill="auto"/>
          </w:tcPr>
          <w:p w:rsidR="008B02E4" w:rsidRPr="003B5D5B" w:rsidRDefault="008B02E4" w:rsidP="008B02E4">
            <w:pPr>
              <w:spacing w:before="60" w:after="60"/>
              <w:jc w:val="center"/>
              <w:rPr>
                <w:rFonts w:ascii="Palatino Linotype" w:hAnsi="Palatino Linotype"/>
                <w:b/>
                <w:sz w:val="18"/>
                <w:szCs w:val="18"/>
              </w:rPr>
            </w:pPr>
            <w:r w:rsidRPr="003B5D5B">
              <w:rPr>
                <w:rFonts w:ascii="Palatino Linotype" w:hAnsi="Palatino Linotype"/>
                <w:b/>
                <w:sz w:val="18"/>
                <w:szCs w:val="18"/>
              </w:rPr>
              <w:t>Activity</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A</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B</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C</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D</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E</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F</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G</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H</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I</w:t>
            </w:r>
          </w:p>
        </w:tc>
      </w:tr>
      <w:tr w:rsidR="008B02E4">
        <w:trPr>
          <w:jc w:val="center"/>
        </w:trPr>
        <w:tc>
          <w:tcPr>
            <w:tcW w:w="812" w:type="dxa"/>
            <w:shd w:val="pct10" w:color="auto" w:fill="auto"/>
          </w:tcPr>
          <w:p w:rsidR="008B02E4" w:rsidRPr="003B5D5B" w:rsidRDefault="008B02E4" w:rsidP="008B02E4">
            <w:pPr>
              <w:spacing w:before="60" w:after="60"/>
              <w:jc w:val="center"/>
              <w:rPr>
                <w:rFonts w:ascii="Palatino Linotype" w:hAnsi="Palatino Linotype"/>
                <w:b/>
                <w:sz w:val="18"/>
                <w:szCs w:val="18"/>
              </w:rPr>
            </w:pPr>
            <w:r w:rsidRPr="003B5D5B">
              <w:rPr>
                <w:rFonts w:ascii="Palatino Linotype" w:hAnsi="Palatino Linotype"/>
                <w:b/>
                <w:sz w:val="18"/>
                <w:szCs w:val="18"/>
              </w:rPr>
              <w:t>Duration</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3</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9</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6</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6</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6</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3</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2</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6</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7</w:t>
            </w:r>
          </w:p>
        </w:tc>
      </w:tr>
      <w:tr w:rsidR="008B02E4">
        <w:trPr>
          <w:jc w:val="center"/>
        </w:trPr>
        <w:tc>
          <w:tcPr>
            <w:tcW w:w="812" w:type="dxa"/>
            <w:shd w:val="pct10" w:color="auto" w:fill="auto"/>
          </w:tcPr>
          <w:p w:rsidR="008B02E4" w:rsidRPr="003B5D5B" w:rsidRDefault="008B02E4" w:rsidP="008B02E4">
            <w:pPr>
              <w:spacing w:before="60" w:after="60"/>
              <w:jc w:val="center"/>
              <w:rPr>
                <w:rFonts w:ascii="Palatino Linotype" w:hAnsi="Palatino Linotype"/>
                <w:b/>
                <w:sz w:val="18"/>
                <w:szCs w:val="18"/>
              </w:rPr>
            </w:pPr>
            <w:r w:rsidRPr="003B5D5B">
              <w:rPr>
                <w:rFonts w:ascii="Palatino Linotype" w:hAnsi="Palatino Linotype"/>
                <w:b/>
                <w:sz w:val="18"/>
                <w:szCs w:val="18"/>
              </w:rPr>
              <w:t>Pred</w:t>
            </w:r>
            <w:r w:rsidRPr="003B5D5B">
              <w:rPr>
                <w:rFonts w:ascii="Palatino Linotype" w:hAnsi="Palatino Linotype"/>
                <w:b/>
                <w:sz w:val="18"/>
                <w:szCs w:val="18"/>
              </w:rPr>
              <w:t>e</w:t>
            </w:r>
            <w:r w:rsidRPr="003B5D5B">
              <w:rPr>
                <w:rFonts w:ascii="Palatino Linotype" w:hAnsi="Palatino Linotype"/>
                <w:b/>
                <w:sz w:val="18"/>
                <w:szCs w:val="18"/>
              </w:rPr>
              <w:t>cessors</w:t>
            </w:r>
            <w:r w:rsidR="00BF7A71">
              <w:rPr>
                <w:rFonts w:ascii="Palatino Linotype" w:hAnsi="Palatino Linotype"/>
                <w:b/>
                <w:sz w:val="18"/>
                <w:szCs w:val="18"/>
              </w:rPr>
              <w:fldChar w:fldCharType="begin"/>
            </w:r>
            <w:r w:rsidR="00BF7A71">
              <w:instrText xml:space="preserve"> XE "</w:instrText>
            </w:r>
            <w:r w:rsidR="00BF7A71" w:rsidRPr="00FE66A5">
              <w:instrText>pred</w:instrText>
            </w:r>
            <w:r w:rsidR="00BF7A71" w:rsidRPr="00FE66A5">
              <w:instrText>e</w:instrText>
            </w:r>
            <w:r w:rsidR="00BF7A71" w:rsidRPr="00FE66A5">
              <w:instrText>ce</w:instrText>
            </w:r>
            <w:r w:rsidR="00BF7A71" w:rsidRPr="00FE66A5">
              <w:instrText>s</w:instrText>
            </w:r>
            <w:r w:rsidR="00BF7A71" w:rsidRPr="00FE66A5">
              <w:instrText>sors</w:instrText>
            </w:r>
            <w:r w:rsidR="00BF7A71">
              <w:instrText xml:space="preserve">" </w:instrText>
            </w:r>
            <w:r w:rsidR="00BF7A71">
              <w:rPr>
                <w:rFonts w:ascii="Palatino Linotype" w:hAnsi="Palatino Linotype"/>
                <w:b/>
                <w:sz w:val="18"/>
                <w:szCs w:val="18"/>
              </w:rPr>
              <w:fldChar w:fldCharType="end"/>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w:t>
            </w:r>
          </w:p>
        </w:tc>
        <w:tc>
          <w:tcPr>
            <w:tcW w:w="576" w:type="dxa"/>
          </w:tcPr>
          <w:p w:rsidR="008B02E4" w:rsidRPr="003B5D5B" w:rsidRDefault="00382114" w:rsidP="008B02E4">
            <w:pPr>
              <w:spacing w:before="60" w:after="60"/>
              <w:jc w:val="center"/>
              <w:rPr>
                <w:rFonts w:ascii="Palatino Linotype" w:hAnsi="Palatino Linotype"/>
                <w:sz w:val="18"/>
                <w:szCs w:val="18"/>
              </w:rPr>
            </w:pPr>
            <w:r>
              <w:rPr>
                <w:rFonts w:ascii="Palatino Linotype" w:hAnsi="Palatino Linotype"/>
                <w:sz w:val="18"/>
                <w:szCs w:val="18"/>
              </w:rPr>
              <w:t>A,</w:t>
            </w:r>
            <w:r w:rsidR="008B02E4">
              <w:rPr>
                <w:rFonts w:ascii="Palatino Linotype" w:hAnsi="Palatino Linotype"/>
                <w:sz w:val="18"/>
                <w:szCs w:val="18"/>
              </w:rPr>
              <w:t>B</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D,B</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C</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F,E</w:t>
            </w:r>
          </w:p>
        </w:tc>
        <w:tc>
          <w:tcPr>
            <w:tcW w:w="576" w:type="dxa"/>
          </w:tcPr>
          <w:p w:rsidR="008B02E4" w:rsidRPr="003B5D5B" w:rsidRDefault="008B02E4" w:rsidP="008B02E4">
            <w:pPr>
              <w:spacing w:before="60" w:after="60"/>
              <w:jc w:val="center"/>
              <w:rPr>
                <w:rFonts w:ascii="Palatino Linotype" w:hAnsi="Palatino Linotype"/>
                <w:sz w:val="18"/>
                <w:szCs w:val="18"/>
              </w:rPr>
            </w:pPr>
            <w:r>
              <w:rPr>
                <w:rFonts w:ascii="Palatino Linotype" w:hAnsi="Palatino Linotype"/>
                <w:sz w:val="18"/>
                <w:szCs w:val="18"/>
              </w:rPr>
              <w:t>G</w:t>
            </w:r>
          </w:p>
        </w:tc>
        <w:tc>
          <w:tcPr>
            <w:tcW w:w="576" w:type="dxa"/>
          </w:tcPr>
          <w:p w:rsidR="008B02E4" w:rsidRPr="003B5D5B" w:rsidRDefault="00A014DD" w:rsidP="008B02E4">
            <w:pPr>
              <w:spacing w:before="60" w:after="60"/>
              <w:jc w:val="center"/>
              <w:rPr>
                <w:rFonts w:ascii="Palatino Linotype" w:hAnsi="Palatino Linotype"/>
                <w:sz w:val="18"/>
                <w:szCs w:val="18"/>
              </w:rPr>
            </w:pPr>
            <w:r>
              <w:rPr>
                <w:rFonts w:ascii="Palatino Linotype" w:hAnsi="Palatino Linotype"/>
                <w:sz w:val="18"/>
                <w:szCs w:val="18"/>
              </w:rPr>
              <w:t>F</w:t>
            </w:r>
          </w:p>
        </w:tc>
      </w:tr>
    </w:tbl>
    <w:p w:rsidR="00CB2889" w:rsidRDefault="00CB2889" w:rsidP="008B02E4">
      <w:pPr>
        <w:numPr>
          <w:ilvl w:val="0"/>
          <w:numId w:val="6"/>
        </w:numPr>
        <w:spacing w:before="120" w:after="60"/>
        <w:jc w:val="both"/>
        <w:rPr>
          <w:rFonts w:ascii="Palatino Linotype" w:hAnsi="Palatino Linotype"/>
          <w:sz w:val="20"/>
          <w:szCs w:val="20"/>
        </w:rPr>
      </w:pPr>
      <w:r>
        <w:rPr>
          <w:rFonts w:ascii="Palatino Linotype" w:hAnsi="Palatino Linotype"/>
          <w:sz w:val="20"/>
          <w:szCs w:val="20"/>
        </w:rPr>
        <w:t>Develop a network diagram</w:t>
      </w:r>
      <w:r w:rsidR="00BF7A71">
        <w:rPr>
          <w:rFonts w:ascii="Palatino Linotype" w:hAnsi="Palatino Linotype"/>
          <w:sz w:val="20"/>
          <w:szCs w:val="20"/>
        </w:rPr>
        <w:fldChar w:fldCharType="begin"/>
      </w:r>
      <w:r w:rsidR="00BF7A71">
        <w:instrText xml:space="preserve"> XE "</w:instrText>
      </w:r>
      <w:r w:rsidR="00BF7A71" w:rsidRPr="00300288">
        <w:instrText>network diagram</w:instrText>
      </w:r>
      <w:r w:rsidR="00BF7A71">
        <w:instrText xml:space="preserve">" </w:instrText>
      </w:r>
      <w:r w:rsidR="00BF7A71">
        <w:rPr>
          <w:rFonts w:ascii="Palatino Linotype" w:hAnsi="Palatino Linotype"/>
          <w:sz w:val="20"/>
          <w:szCs w:val="20"/>
        </w:rPr>
        <w:fldChar w:fldCharType="end"/>
      </w:r>
      <w:r>
        <w:rPr>
          <w:rFonts w:ascii="Palatino Linotype" w:hAnsi="Palatino Linotype"/>
          <w:sz w:val="20"/>
          <w:szCs w:val="20"/>
        </w:rPr>
        <w:t xml:space="preserve"> representation for the project.</w:t>
      </w:r>
    </w:p>
    <w:p w:rsidR="00CB2889" w:rsidRDefault="00CB2889" w:rsidP="00CB2889">
      <w:pPr>
        <w:numPr>
          <w:ilvl w:val="0"/>
          <w:numId w:val="6"/>
        </w:numPr>
        <w:spacing w:before="60" w:after="60"/>
        <w:jc w:val="both"/>
        <w:rPr>
          <w:rFonts w:ascii="Palatino Linotype" w:hAnsi="Palatino Linotype"/>
          <w:sz w:val="20"/>
          <w:szCs w:val="20"/>
        </w:rPr>
      </w:pPr>
      <w:r>
        <w:rPr>
          <w:rFonts w:ascii="Palatino Linotype" w:hAnsi="Palatino Linotype"/>
          <w:sz w:val="20"/>
          <w:szCs w:val="20"/>
        </w:rPr>
        <w:t>Determine the critical path</w:t>
      </w:r>
      <w:r w:rsidR="00BF7A71">
        <w:rPr>
          <w:rFonts w:ascii="Palatino Linotype" w:hAnsi="Palatino Linotype"/>
          <w:sz w:val="20"/>
          <w:szCs w:val="20"/>
        </w:rPr>
        <w:fldChar w:fldCharType="begin"/>
      </w:r>
      <w:r w:rsidR="00BF7A71">
        <w:instrText xml:space="preserve"> XE "</w:instrText>
      </w:r>
      <w:r w:rsidR="00BF7A71" w:rsidRPr="000D7DFE">
        <w:instrText>critical path</w:instrText>
      </w:r>
      <w:r w:rsidR="00BF7A71">
        <w:instrText xml:space="preserve">" </w:instrText>
      </w:r>
      <w:r w:rsidR="00BF7A71">
        <w:rPr>
          <w:rFonts w:ascii="Palatino Linotype" w:hAnsi="Palatino Linotype"/>
          <w:sz w:val="20"/>
          <w:szCs w:val="20"/>
        </w:rPr>
        <w:fldChar w:fldCharType="end"/>
      </w:r>
      <w:r>
        <w:rPr>
          <w:rFonts w:ascii="Palatino Linotype" w:hAnsi="Palatino Linotype"/>
          <w:sz w:val="20"/>
          <w:szCs w:val="20"/>
        </w:rPr>
        <w:t>.</w:t>
      </w:r>
    </w:p>
    <w:p w:rsidR="00CB2889" w:rsidRDefault="00CB2889" w:rsidP="00CB2889">
      <w:pPr>
        <w:numPr>
          <w:ilvl w:val="0"/>
          <w:numId w:val="6"/>
        </w:numPr>
        <w:spacing w:before="60" w:after="60"/>
        <w:jc w:val="both"/>
        <w:rPr>
          <w:rFonts w:ascii="Palatino Linotype" w:hAnsi="Palatino Linotype"/>
          <w:sz w:val="20"/>
          <w:szCs w:val="20"/>
        </w:rPr>
      </w:pPr>
      <w:r w:rsidRPr="00CB2889">
        <w:rPr>
          <w:rFonts w:ascii="Palatino Linotype" w:hAnsi="Palatino Linotype"/>
          <w:sz w:val="20"/>
          <w:szCs w:val="20"/>
        </w:rPr>
        <w:t>Determine the float</w:t>
      </w:r>
      <w:r w:rsidR="00BF7A71">
        <w:rPr>
          <w:rFonts w:ascii="Palatino Linotype" w:hAnsi="Palatino Linotype"/>
          <w:sz w:val="20"/>
          <w:szCs w:val="20"/>
        </w:rPr>
        <w:fldChar w:fldCharType="begin"/>
      </w:r>
      <w:r w:rsidR="00BF7A71">
        <w:instrText xml:space="preserve"> XE "</w:instrText>
      </w:r>
      <w:r w:rsidR="00BF7A71" w:rsidRPr="00FF3A37">
        <w:instrText>float</w:instrText>
      </w:r>
      <w:r w:rsidR="00BF7A71">
        <w:instrText xml:space="preserve">" </w:instrText>
      </w:r>
      <w:r w:rsidR="00BF7A71">
        <w:rPr>
          <w:rFonts w:ascii="Palatino Linotype" w:hAnsi="Palatino Linotype"/>
          <w:sz w:val="20"/>
          <w:szCs w:val="20"/>
        </w:rPr>
        <w:fldChar w:fldCharType="end"/>
      </w:r>
      <w:r w:rsidRPr="00CB2889">
        <w:rPr>
          <w:rFonts w:ascii="Palatino Linotype" w:hAnsi="Palatino Linotype"/>
          <w:sz w:val="20"/>
          <w:szCs w:val="20"/>
        </w:rPr>
        <w:t xml:space="preserve"> time for all activities that are not on the critical path</w:t>
      </w:r>
      <w:r w:rsidR="00BF7A71">
        <w:rPr>
          <w:rFonts w:ascii="Palatino Linotype" w:hAnsi="Palatino Linotype"/>
          <w:sz w:val="20"/>
          <w:szCs w:val="20"/>
        </w:rPr>
        <w:fldChar w:fldCharType="begin"/>
      </w:r>
      <w:r w:rsidR="00BF7A71">
        <w:instrText xml:space="preserve"> XE "</w:instrText>
      </w:r>
      <w:r w:rsidR="00BF7A71" w:rsidRPr="000D7DFE">
        <w:instrText>critical path</w:instrText>
      </w:r>
      <w:r w:rsidR="00BF7A71">
        <w:instrText xml:space="preserve">" </w:instrText>
      </w:r>
      <w:r w:rsidR="00BF7A71">
        <w:rPr>
          <w:rFonts w:ascii="Palatino Linotype" w:hAnsi="Palatino Linotype"/>
          <w:sz w:val="20"/>
          <w:szCs w:val="20"/>
        </w:rPr>
        <w:fldChar w:fldCharType="end"/>
      </w:r>
      <w:r w:rsidRPr="00CB2889">
        <w:rPr>
          <w:rFonts w:ascii="Palatino Linotype" w:hAnsi="Palatino Linotype"/>
          <w:sz w:val="20"/>
          <w:szCs w:val="20"/>
        </w:rPr>
        <w:t>.</w:t>
      </w:r>
    </w:p>
    <w:p w:rsidR="005F0350" w:rsidRDefault="005F0350" w:rsidP="005F0350">
      <w:pPr>
        <w:numPr>
          <w:ilvl w:val="1"/>
          <w:numId w:val="7"/>
        </w:numPr>
        <w:spacing w:before="60" w:after="60"/>
        <w:jc w:val="both"/>
        <w:rPr>
          <w:rFonts w:ascii="Palatino Linotype" w:hAnsi="Palatino Linotype"/>
          <w:sz w:val="20"/>
          <w:szCs w:val="20"/>
        </w:rPr>
      </w:pPr>
      <w:r>
        <w:rPr>
          <w:rFonts w:ascii="Palatino Linotype" w:hAnsi="Palatino Linotype"/>
          <w:sz w:val="20"/>
          <w:szCs w:val="20"/>
        </w:rPr>
        <w:t>Consider the set of activities, duration (in days), and predecessors for a project given b</w:t>
      </w:r>
      <w:r>
        <w:rPr>
          <w:rFonts w:ascii="Palatino Linotype" w:hAnsi="Palatino Linotype"/>
          <w:sz w:val="20"/>
          <w:szCs w:val="20"/>
        </w:rPr>
        <w:t>e</w:t>
      </w:r>
      <w:r>
        <w:rPr>
          <w:rFonts w:ascii="Palatino Linotype" w:hAnsi="Palatino Linotype"/>
          <w:sz w:val="20"/>
          <w:szCs w:val="20"/>
        </w:rPr>
        <w:t>low.</w:t>
      </w:r>
      <w:r w:rsidR="00BC0E02">
        <w:rPr>
          <w:rFonts w:ascii="Palatino Linotype" w:hAnsi="Palatino Linotype"/>
          <w:sz w:val="20"/>
          <w:szCs w:val="20"/>
        </w:rPr>
        <w:t xml:space="preserve"> </w:t>
      </w:r>
    </w:p>
    <w:tbl>
      <w:tblPr>
        <w:tblStyle w:val="TableGrid"/>
        <w:tblW w:w="0" w:type="auto"/>
        <w:tblInd w:w="468" w:type="dxa"/>
        <w:tblLook w:val="01E0" w:firstRow="1" w:lastRow="1" w:firstColumn="1" w:lastColumn="1" w:noHBand="0" w:noVBand="0"/>
      </w:tblPr>
      <w:tblGrid>
        <w:gridCol w:w="1221"/>
        <w:gridCol w:w="563"/>
        <w:gridCol w:w="565"/>
        <w:gridCol w:w="562"/>
        <w:gridCol w:w="571"/>
        <w:gridCol w:w="561"/>
        <w:gridCol w:w="560"/>
        <w:gridCol w:w="562"/>
        <w:gridCol w:w="571"/>
        <w:gridCol w:w="562"/>
        <w:gridCol w:w="569"/>
        <w:gridCol w:w="561"/>
      </w:tblGrid>
      <w:tr w:rsidR="0013545B">
        <w:tc>
          <w:tcPr>
            <w:tcW w:w="1266" w:type="dxa"/>
            <w:shd w:val="pct10" w:color="auto" w:fill="auto"/>
          </w:tcPr>
          <w:p w:rsidR="0013545B" w:rsidRPr="003B5D5B" w:rsidRDefault="0013545B" w:rsidP="005F0350">
            <w:pPr>
              <w:spacing w:before="60" w:after="60"/>
              <w:jc w:val="center"/>
              <w:rPr>
                <w:rFonts w:ascii="Palatino Linotype" w:hAnsi="Palatino Linotype"/>
                <w:b/>
                <w:sz w:val="18"/>
                <w:szCs w:val="18"/>
              </w:rPr>
            </w:pPr>
            <w:r w:rsidRPr="003B5D5B">
              <w:rPr>
                <w:rFonts w:ascii="Palatino Linotype" w:hAnsi="Palatino Linotype"/>
                <w:b/>
                <w:sz w:val="18"/>
                <w:szCs w:val="18"/>
              </w:rPr>
              <w:t>Activity</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A</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B</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C</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D</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E</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F</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G</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H</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I</w:t>
            </w:r>
          </w:p>
        </w:tc>
        <w:tc>
          <w:tcPr>
            <w:tcW w:w="576" w:type="dxa"/>
          </w:tcPr>
          <w:p w:rsidR="0013545B" w:rsidRDefault="0013545B" w:rsidP="0013545B">
            <w:pPr>
              <w:spacing w:before="60" w:after="60"/>
              <w:jc w:val="center"/>
              <w:rPr>
                <w:rFonts w:ascii="Palatino Linotype" w:hAnsi="Palatino Linotype"/>
                <w:sz w:val="18"/>
                <w:szCs w:val="18"/>
              </w:rPr>
            </w:pPr>
            <w:r>
              <w:rPr>
                <w:rFonts w:ascii="Palatino Linotype" w:hAnsi="Palatino Linotype"/>
                <w:sz w:val="18"/>
                <w:szCs w:val="18"/>
              </w:rPr>
              <w:t>J</w:t>
            </w:r>
          </w:p>
        </w:tc>
        <w:tc>
          <w:tcPr>
            <w:tcW w:w="576" w:type="dxa"/>
          </w:tcPr>
          <w:p w:rsidR="0013545B" w:rsidRDefault="0013545B" w:rsidP="0013545B">
            <w:pPr>
              <w:spacing w:before="60" w:after="60"/>
              <w:jc w:val="center"/>
              <w:rPr>
                <w:rFonts w:ascii="Palatino Linotype" w:hAnsi="Palatino Linotype"/>
                <w:sz w:val="18"/>
                <w:szCs w:val="18"/>
              </w:rPr>
            </w:pPr>
            <w:r>
              <w:rPr>
                <w:rFonts w:ascii="Palatino Linotype" w:hAnsi="Palatino Linotype"/>
                <w:sz w:val="18"/>
                <w:szCs w:val="18"/>
              </w:rPr>
              <w:t>K</w:t>
            </w:r>
          </w:p>
        </w:tc>
      </w:tr>
      <w:tr w:rsidR="0013545B">
        <w:tc>
          <w:tcPr>
            <w:tcW w:w="1266" w:type="dxa"/>
            <w:shd w:val="pct10" w:color="auto" w:fill="auto"/>
          </w:tcPr>
          <w:p w:rsidR="0013545B" w:rsidRPr="003B5D5B" w:rsidRDefault="0013545B" w:rsidP="005F0350">
            <w:pPr>
              <w:spacing w:before="60" w:after="60"/>
              <w:jc w:val="center"/>
              <w:rPr>
                <w:rFonts w:ascii="Palatino Linotype" w:hAnsi="Palatino Linotype"/>
                <w:b/>
                <w:sz w:val="18"/>
                <w:szCs w:val="18"/>
              </w:rPr>
            </w:pPr>
            <w:r w:rsidRPr="003B5D5B">
              <w:rPr>
                <w:rFonts w:ascii="Palatino Linotype" w:hAnsi="Palatino Linotype"/>
                <w:b/>
                <w:sz w:val="18"/>
                <w:szCs w:val="18"/>
              </w:rPr>
              <w:t>Duration</w:t>
            </w:r>
          </w:p>
        </w:tc>
        <w:tc>
          <w:tcPr>
            <w:tcW w:w="576" w:type="dxa"/>
          </w:tcPr>
          <w:p w:rsidR="0013545B" w:rsidRPr="003B5D5B" w:rsidRDefault="002F68A5" w:rsidP="005F0350">
            <w:pPr>
              <w:spacing w:before="60" w:after="60"/>
              <w:jc w:val="center"/>
              <w:rPr>
                <w:rFonts w:ascii="Palatino Linotype" w:hAnsi="Palatino Linotype"/>
                <w:sz w:val="18"/>
                <w:szCs w:val="18"/>
              </w:rPr>
            </w:pPr>
            <w:r>
              <w:rPr>
                <w:rFonts w:ascii="Palatino Linotype" w:hAnsi="Palatino Linotype"/>
                <w:sz w:val="18"/>
                <w:szCs w:val="18"/>
              </w:rPr>
              <w:t>9</w:t>
            </w:r>
          </w:p>
        </w:tc>
        <w:tc>
          <w:tcPr>
            <w:tcW w:w="576" w:type="dxa"/>
          </w:tcPr>
          <w:p w:rsidR="0013545B" w:rsidRPr="003B5D5B" w:rsidRDefault="002F68A5" w:rsidP="005F0350">
            <w:pPr>
              <w:spacing w:before="60" w:after="60"/>
              <w:jc w:val="center"/>
              <w:rPr>
                <w:rFonts w:ascii="Palatino Linotype" w:hAnsi="Palatino Linotype"/>
                <w:sz w:val="18"/>
                <w:szCs w:val="18"/>
              </w:rPr>
            </w:pPr>
            <w:r>
              <w:rPr>
                <w:rFonts w:ascii="Palatino Linotype" w:hAnsi="Palatino Linotype"/>
                <w:sz w:val="18"/>
                <w:szCs w:val="18"/>
              </w:rPr>
              <w:t>12</w:t>
            </w:r>
          </w:p>
        </w:tc>
        <w:tc>
          <w:tcPr>
            <w:tcW w:w="576" w:type="dxa"/>
          </w:tcPr>
          <w:p w:rsidR="0013545B" w:rsidRPr="003B5D5B" w:rsidRDefault="002F68A5" w:rsidP="005F0350">
            <w:pPr>
              <w:spacing w:before="60" w:after="60"/>
              <w:jc w:val="center"/>
              <w:rPr>
                <w:rFonts w:ascii="Palatino Linotype" w:hAnsi="Palatino Linotype"/>
                <w:sz w:val="18"/>
                <w:szCs w:val="18"/>
              </w:rPr>
            </w:pPr>
            <w:r>
              <w:rPr>
                <w:rFonts w:ascii="Palatino Linotype" w:hAnsi="Palatino Linotype"/>
                <w:sz w:val="18"/>
                <w:szCs w:val="18"/>
              </w:rPr>
              <w:t>3</w:t>
            </w:r>
          </w:p>
        </w:tc>
        <w:tc>
          <w:tcPr>
            <w:tcW w:w="576" w:type="dxa"/>
          </w:tcPr>
          <w:p w:rsidR="0013545B" w:rsidRPr="003B5D5B" w:rsidRDefault="002F68A5" w:rsidP="005F0350">
            <w:pPr>
              <w:spacing w:before="60" w:after="60"/>
              <w:jc w:val="center"/>
              <w:rPr>
                <w:rFonts w:ascii="Palatino Linotype" w:hAnsi="Palatino Linotype"/>
                <w:sz w:val="18"/>
                <w:szCs w:val="18"/>
              </w:rPr>
            </w:pPr>
            <w:r>
              <w:rPr>
                <w:rFonts w:ascii="Palatino Linotype" w:hAnsi="Palatino Linotype"/>
                <w:sz w:val="18"/>
                <w:szCs w:val="18"/>
              </w:rPr>
              <w:t>4</w:t>
            </w:r>
          </w:p>
        </w:tc>
        <w:tc>
          <w:tcPr>
            <w:tcW w:w="576" w:type="dxa"/>
          </w:tcPr>
          <w:p w:rsidR="0013545B" w:rsidRPr="003B5D5B" w:rsidRDefault="002F68A5" w:rsidP="005F0350">
            <w:pPr>
              <w:spacing w:before="60" w:after="60"/>
              <w:jc w:val="center"/>
              <w:rPr>
                <w:rFonts w:ascii="Palatino Linotype" w:hAnsi="Palatino Linotype"/>
                <w:sz w:val="18"/>
                <w:szCs w:val="18"/>
              </w:rPr>
            </w:pPr>
            <w:r>
              <w:rPr>
                <w:rFonts w:ascii="Palatino Linotype" w:hAnsi="Palatino Linotype"/>
                <w:sz w:val="18"/>
                <w:szCs w:val="18"/>
              </w:rPr>
              <w:t>5</w:t>
            </w:r>
          </w:p>
        </w:tc>
        <w:tc>
          <w:tcPr>
            <w:tcW w:w="576" w:type="dxa"/>
          </w:tcPr>
          <w:p w:rsidR="0013545B" w:rsidRPr="003B5D5B" w:rsidRDefault="002F68A5" w:rsidP="005F0350">
            <w:pPr>
              <w:spacing w:before="60" w:after="60"/>
              <w:jc w:val="center"/>
              <w:rPr>
                <w:rFonts w:ascii="Palatino Linotype" w:hAnsi="Palatino Linotype"/>
                <w:sz w:val="18"/>
                <w:szCs w:val="18"/>
              </w:rPr>
            </w:pPr>
            <w:r>
              <w:rPr>
                <w:rFonts w:ascii="Palatino Linotype" w:hAnsi="Palatino Linotype"/>
                <w:sz w:val="18"/>
                <w:szCs w:val="18"/>
              </w:rPr>
              <w:t>9</w:t>
            </w:r>
          </w:p>
        </w:tc>
        <w:tc>
          <w:tcPr>
            <w:tcW w:w="576" w:type="dxa"/>
          </w:tcPr>
          <w:p w:rsidR="0013545B" w:rsidRPr="003B5D5B" w:rsidRDefault="002F68A5" w:rsidP="005F0350">
            <w:pPr>
              <w:spacing w:before="60" w:after="60"/>
              <w:jc w:val="center"/>
              <w:rPr>
                <w:rFonts w:ascii="Palatino Linotype" w:hAnsi="Palatino Linotype"/>
                <w:sz w:val="18"/>
                <w:szCs w:val="18"/>
              </w:rPr>
            </w:pPr>
            <w:r>
              <w:rPr>
                <w:rFonts w:ascii="Palatino Linotype" w:hAnsi="Palatino Linotype"/>
                <w:sz w:val="18"/>
                <w:szCs w:val="18"/>
              </w:rPr>
              <w:t>8</w:t>
            </w:r>
          </w:p>
        </w:tc>
        <w:tc>
          <w:tcPr>
            <w:tcW w:w="576" w:type="dxa"/>
          </w:tcPr>
          <w:p w:rsidR="0013545B" w:rsidRPr="003B5D5B" w:rsidRDefault="002F68A5" w:rsidP="005F0350">
            <w:pPr>
              <w:spacing w:before="60" w:after="60"/>
              <w:jc w:val="center"/>
              <w:rPr>
                <w:rFonts w:ascii="Palatino Linotype" w:hAnsi="Palatino Linotype"/>
                <w:sz w:val="18"/>
                <w:szCs w:val="18"/>
              </w:rPr>
            </w:pPr>
            <w:r>
              <w:rPr>
                <w:rFonts w:ascii="Palatino Linotype" w:hAnsi="Palatino Linotype"/>
                <w:sz w:val="18"/>
                <w:szCs w:val="18"/>
              </w:rPr>
              <w:t>3</w:t>
            </w:r>
          </w:p>
        </w:tc>
        <w:tc>
          <w:tcPr>
            <w:tcW w:w="576" w:type="dxa"/>
          </w:tcPr>
          <w:p w:rsidR="0013545B" w:rsidRPr="003B5D5B" w:rsidRDefault="002F68A5" w:rsidP="005F0350">
            <w:pPr>
              <w:spacing w:before="60" w:after="60"/>
              <w:jc w:val="center"/>
              <w:rPr>
                <w:rFonts w:ascii="Palatino Linotype" w:hAnsi="Palatino Linotype"/>
                <w:sz w:val="18"/>
                <w:szCs w:val="18"/>
              </w:rPr>
            </w:pPr>
            <w:r>
              <w:rPr>
                <w:rFonts w:ascii="Palatino Linotype" w:hAnsi="Palatino Linotype"/>
                <w:sz w:val="18"/>
                <w:szCs w:val="18"/>
              </w:rPr>
              <w:t>6</w:t>
            </w:r>
          </w:p>
        </w:tc>
        <w:tc>
          <w:tcPr>
            <w:tcW w:w="576" w:type="dxa"/>
          </w:tcPr>
          <w:p w:rsidR="0013545B" w:rsidRDefault="002F68A5" w:rsidP="0013545B">
            <w:pPr>
              <w:spacing w:before="60" w:after="60"/>
              <w:jc w:val="center"/>
              <w:rPr>
                <w:rFonts w:ascii="Palatino Linotype" w:hAnsi="Palatino Linotype"/>
                <w:sz w:val="18"/>
                <w:szCs w:val="18"/>
              </w:rPr>
            </w:pPr>
            <w:r>
              <w:rPr>
                <w:rFonts w:ascii="Palatino Linotype" w:hAnsi="Palatino Linotype"/>
                <w:sz w:val="18"/>
                <w:szCs w:val="18"/>
              </w:rPr>
              <w:t>9</w:t>
            </w:r>
          </w:p>
        </w:tc>
        <w:tc>
          <w:tcPr>
            <w:tcW w:w="576" w:type="dxa"/>
          </w:tcPr>
          <w:p w:rsidR="0013545B" w:rsidRDefault="002F68A5" w:rsidP="0013545B">
            <w:pPr>
              <w:spacing w:before="60" w:after="60"/>
              <w:jc w:val="center"/>
              <w:rPr>
                <w:rFonts w:ascii="Palatino Linotype" w:hAnsi="Palatino Linotype"/>
                <w:sz w:val="18"/>
                <w:szCs w:val="18"/>
              </w:rPr>
            </w:pPr>
            <w:r>
              <w:rPr>
                <w:rFonts w:ascii="Palatino Linotype" w:hAnsi="Palatino Linotype"/>
                <w:sz w:val="18"/>
                <w:szCs w:val="18"/>
              </w:rPr>
              <w:t>1</w:t>
            </w:r>
          </w:p>
        </w:tc>
      </w:tr>
      <w:tr w:rsidR="0013545B">
        <w:tc>
          <w:tcPr>
            <w:tcW w:w="1266" w:type="dxa"/>
            <w:shd w:val="pct10" w:color="auto" w:fill="auto"/>
          </w:tcPr>
          <w:p w:rsidR="0013545B" w:rsidRPr="003B5D5B" w:rsidRDefault="0013545B" w:rsidP="005F0350">
            <w:pPr>
              <w:spacing w:before="60" w:after="60"/>
              <w:jc w:val="center"/>
              <w:rPr>
                <w:rFonts w:ascii="Palatino Linotype" w:hAnsi="Palatino Linotype"/>
                <w:b/>
                <w:sz w:val="18"/>
                <w:szCs w:val="18"/>
              </w:rPr>
            </w:pPr>
            <w:r w:rsidRPr="003B5D5B">
              <w:rPr>
                <w:rFonts w:ascii="Palatino Linotype" w:hAnsi="Palatino Linotype"/>
                <w:b/>
                <w:sz w:val="18"/>
                <w:szCs w:val="18"/>
              </w:rPr>
              <w:t>Predece</w:t>
            </w:r>
            <w:r w:rsidRPr="003B5D5B">
              <w:rPr>
                <w:rFonts w:ascii="Palatino Linotype" w:hAnsi="Palatino Linotype"/>
                <w:b/>
                <w:sz w:val="18"/>
                <w:szCs w:val="18"/>
              </w:rPr>
              <w:t>s</w:t>
            </w:r>
            <w:r w:rsidRPr="003B5D5B">
              <w:rPr>
                <w:rFonts w:ascii="Palatino Linotype" w:hAnsi="Palatino Linotype"/>
                <w:b/>
                <w:sz w:val="18"/>
                <w:szCs w:val="18"/>
              </w:rPr>
              <w:t>sors</w:t>
            </w:r>
            <w:r w:rsidR="00BF7A71">
              <w:rPr>
                <w:rFonts w:ascii="Palatino Linotype" w:hAnsi="Palatino Linotype"/>
                <w:b/>
                <w:sz w:val="18"/>
                <w:szCs w:val="18"/>
              </w:rPr>
              <w:fldChar w:fldCharType="begin"/>
            </w:r>
            <w:r w:rsidR="00BF7A71">
              <w:instrText xml:space="preserve"> XE "</w:instrText>
            </w:r>
            <w:r w:rsidR="00BF7A71" w:rsidRPr="00FE66A5">
              <w:instrText>predece</w:instrText>
            </w:r>
            <w:r w:rsidR="00BF7A71" w:rsidRPr="00FE66A5">
              <w:instrText>s</w:instrText>
            </w:r>
            <w:r w:rsidR="00BF7A71" w:rsidRPr="00FE66A5">
              <w:instrText>sors</w:instrText>
            </w:r>
            <w:r w:rsidR="00BF7A71">
              <w:instrText xml:space="preserve">" </w:instrText>
            </w:r>
            <w:r w:rsidR="00BF7A71">
              <w:rPr>
                <w:rFonts w:ascii="Palatino Linotype" w:hAnsi="Palatino Linotype"/>
                <w:b/>
                <w:sz w:val="18"/>
                <w:szCs w:val="18"/>
              </w:rPr>
              <w:fldChar w:fldCharType="end"/>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A</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A</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B,C</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C</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B</w:t>
            </w:r>
          </w:p>
        </w:tc>
        <w:tc>
          <w:tcPr>
            <w:tcW w:w="576" w:type="dxa"/>
          </w:tcPr>
          <w:p w:rsidR="0013545B" w:rsidRPr="003B5D5B" w:rsidRDefault="0013545B" w:rsidP="005F0350">
            <w:pPr>
              <w:spacing w:before="60" w:after="60"/>
              <w:jc w:val="center"/>
              <w:rPr>
                <w:rFonts w:ascii="Palatino Linotype" w:hAnsi="Palatino Linotype"/>
                <w:sz w:val="18"/>
                <w:szCs w:val="18"/>
              </w:rPr>
            </w:pPr>
            <w:r>
              <w:rPr>
                <w:rFonts w:ascii="Palatino Linotype" w:hAnsi="Palatino Linotype"/>
                <w:sz w:val="18"/>
                <w:szCs w:val="18"/>
              </w:rPr>
              <w:t>D</w:t>
            </w:r>
          </w:p>
        </w:tc>
        <w:tc>
          <w:tcPr>
            <w:tcW w:w="576" w:type="dxa"/>
          </w:tcPr>
          <w:p w:rsidR="0013545B" w:rsidRPr="003B5D5B" w:rsidRDefault="003B4944" w:rsidP="005F0350">
            <w:pPr>
              <w:spacing w:before="60" w:after="60"/>
              <w:jc w:val="center"/>
              <w:rPr>
                <w:rFonts w:ascii="Palatino Linotype" w:hAnsi="Palatino Linotype"/>
                <w:sz w:val="18"/>
                <w:szCs w:val="18"/>
              </w:rPr>
            </w:pPr>
            <w:r>
              <w:rPr>
                <w:rFonts w:ascii="Palatino Linotype" w:hAnsi="Palatino Linotype"/>
                <w:sz w:val="18"/>
                <w:szCs w:val="18"/>
              </w:rPr>
              <w:t>F,D</w:t>
            </w:r>
          </w:p>
        </w:tc>
        <w:tc>
          <w:tcPr>
            <w:tcW w:w="576" w:type="dxa"/>
          </w:tcPr>
          <w:p w:rsidR="0013545B" w:rsidRPr="003B5D5B" w:rsidRDefault="003B4944" w:rsidP="005F0350">
            <w:pPr>
              <w:spacing w:before="60" w:after="60"/>
              <w:jc w:val="center"/>
              <w:rPr>
                <w:rFonts w:ascii="Palatino Linotype" w:hAnsi="Palatino Linotype"/>
                <w:sz w:val="18"/>
                <w:szCs w:val="18"/>
              </w:rPr>
            </w:pPr>
            <w:r>
              <w:rPr>
                <w:rFonts w:ascii="Palatino Linotype" w:hAnsi="Palatino Linotype"/>
                <w:sz w:val="18"/>
                <w:szCs w:val="18"/>
              </w:rPr>
              <w:t>G</w:t>
            </w:r>
          </w:p>
        </w:tc>
        <w:tc>
          <w:tcPr>
            <w:tcW w:w="576" w:type="dxa"/>
          </w:tcPr>
          <w:p w:rsidR="0013545B" w:rsidRDefault="003B4944" w:rsidP="0013545B">
            <w:pPr>
              <w:spacing w:before="60" w:after="60"/>
              <w:jc w:val="center"/>
              <w:rPr>
                <w:rFonts w:ascii="Palatino Linotype" w:hAnsi="Palatino Linotype"/>
                <w:sz w:val="18"/>
                <w:szCs w:val="18"/>
              </w:rPr>
            </w:pPr>
            <w:r>
              <w:rPr>
                <w:rFonts w:ascii="Palatino Linotype" w:hAnsi="Palatino Linotype"/>
                <w:sz w:val="18"/>
                <w:szCs w:val="18"/>
              </w:rPr>
              <w:t>H,I</w:t>
            </w:r>
          </w:p>
        </w:tc>
        <w:tc>
          <w:tcPr>
            <w:tcW w:w="576" w:type="dxa"/>
          </w:tcPr>
          <w:p w:rsidR="0013545B" w:rsidRDefault="003B4944" w:rsidP="0013545B">
            <w:pPr>
              <w:spacing w:before="60" w:after="60"/>
              <w:jc w:val="center"/>
              <w:rPr>
                <w:rFonts w:ascii="Palatino Linotype" w:hAnsi="Palatino Linotype"/>
                <w:sz w:val="18"/>
                <w:szCs w:val="18"/>
              </w:rPr>
            </w:pPr>
            <w:r>
              <w:rPr>
                <w:rFonts w:ascii="Palatino Linotype" w:hAnsi="Palatino Linotype"/>
                <w:sz w:val="18"/>
                <w:szCs w:val="18"/>
              </w:rPr>
              <w:t>E</w:t>
            </w:r>
          </w:p>
        </w:tc>
      </w:tr>
    </w:tbl>
    <w:p w:rsidR="005F0350" w:rsidRDefault="005F0350" w:rsidP="005F0350">
      <w:pPr>
        <w:numPr>
          <w:ilvl w:val="0"/>
          <w:numId w:val="8"/>
        </w:numPr>
        <w:spacing w:before="120" w:after="60"/>
        <w:jc w:val="both"/>
        <w:rPr>
          <w:rFonts w:ascii="Palatino Linotype" w:hAnsi="Palatino Linotype"/>
          <w:sz w:val="20"/>
          <w:szCs w:val="20"/>
        </w:rPr>
      </w:pPr>
      <w:r>
        <w:rPr>
          <w:rFonts w:ascii="Palatino Linotype" w:hAnsi="Palatino Linotype"/>
          <w:sz w:val="20"/>
          <w:szCs w:val="20"/>
        </w:rPr>
        <w:t>Develop a network diagram</w:t>
      </w:r>
      <w:r w:rsidR="00BF7A71">
        <w:rPr>
          <w:rFonts w:ascii="Palatino Linotype" w:hAnsi="Palatino Linotype"/>
          <w:sz w:val="20"/>
          <w:szCs w:val="20"/>
        </w:rPr>
        <w:fldChar w:fldCharType="begin"/>
      </w:r>
      <w:r w:rsidR="00BF7A71">
        <w:instrText xml:space="preserve"> XE "</w:instrText>
      </w:r>
      <w:r w:rsidR="00BF7A71" w:rsidRPr="00300288">
        <w:instrText>network diagram</w:instrText>
      </w:r>
      <w:r w:rsidR="00BF7A71">
        <w:instrText xml:space="preserve">" </w:instrText>
      </w:r>
      <w:r w:rsidR="00BF7A71">
        <w:rPr>
          <w:rFonts w:ascii="Palatino Linotype" w:hAnsi="Palatino Linotype"/>
          <w:sz w:val="20"/>
          <w:szCs w:val="20"/>
        </w:rPr>
        <w:fldChar w:fldCharType="end"/>
      </w:r>
      <w:r>
        <w:rPr>
          <w:rFonts w:ascii="Palatino Linotype" w:hAnsi="Palatino Linotype"/>
          <w:sz w:val="20"/>
          <w:szCs w:val="20"/>
        </w:rPr>
        <w:t xml:space="preserve"> representation for the project.</w:t>
      </w:r>
    </w:p>
    <w:p w:rsidR="005F0350" w:rsidRDefault="005F0350" w:rsidP="005F0350">
      <w:pPr>
        <w:numPr>
          <w:ilvl w:val="0"/>
          <w:numId w:val="8"/>
        </w:numPr>
        <w:spacing w:before="60" w:after="60"/>
        <w:jc w:val="both"/>
        <w:rPr>
          <w:rFonts w:ascii="Palatino Linotype" w:hAnsi="Palatino Linotype"/>
          <w:sz w:val="20"/>
          <w:szCs w:val="20"/>
        </w:rPr>
      </w:pPr>
      <w:r>
        <w:rPr>
          <w:rFonts w:ascii="Palatino Linotype" w:hAnsi="Palatino Linotype"/>
          <w:sz w:val="20"/>
          <w:szCs w:val="20"/>
        </w:rPr>
        <w:t>Determine the critical path</w:t>
      </w:r>
      <w:r w:rsidR="00BF7A71">
        <w:rPr>
          <w:rFonts w:ascii="Palatino Linotype" w:hAnsi="Palatino Linotype"/>
          <w:sz w:val="20"/>
          <w:szCs w:val="20"/>
        </w:rPr>
        <w:fldChar w:fldCharType="begin"/>
      </w:r>
      <w:r w:rsidR="00BF7A71">
        <w:instrText xml:space="preserve"> XE "</w:instrText>
      </w:r>
      <w:r w:rsidR="00BF7A71" w:rsidRPr="000D7DFE">
        <w:instrText>critical path</w:instrText>
      </w:r>
      <w:r w:rsidR="00BF7A71">
        <w:instrText xml:space="preserve">" </w:instrText>
      </w:r>
      <w:r w:rsidR="00BF7A71">
        <w:rPr>
          <w:rFonts w:ascii="Palatino Linotype" w:hAnsi="Palatino Linotype"/>
          <w:sz w:val="20"/>
          <w:szCs w:val="20"/>
        </w:rPr>
        <w:fldChar w:fldCharType="end"/>
      </w:r>
      <w:r>
        <w:rPr>
          <w:rFonts w:ascii="Palatino Linotype" w:hAnsi="Palatino Linotype"/>
          <w:sz w:val="20"/>
          <w:szCs w:val="20"/>
        </w:rPr>
        <w:t>.</w:t>
      </w:r>
    </w:p>
    <w:p w:rsidR="005F0350" w:rsidRDefault="005F0350" w:rsidP="005F0350">
      <w:pPr>
        <w:numPr>
          <w:ilvl w:val="0"/>
          <w:numId w:val="8"/>
        </w:numPr>
        <w:spacing w:before="60" w:after="60"/>
        <w:jc w:val="both"/>
        <w:rPr>
          <w:rFonts w:ascii="Palatino Linotype" w:hAnsi="Palatino Linotype"/>
          <w:sz w:val="20"/>
          <w:szCs w:val="20"/>
        </w:rPr>
      </w:pPr>
      <w:r w:rsidRPr="00CB2889">
        <w:rPr>
          <w:rFonts w:ascii="Palatino Linotype" w:hAnsi="Palatino Linotype"/>
          <w:sz w:val="20"/>
          <w:szCs w:val="20"/>
        </w:rPr>
        <w:t>Determine the float</w:t>
      </w:r>
      <w:r w:rsidR="00BF7A71">
        <w:rPr>
          <w:rFonts w:ascii="Palatino Linotype" w:hAnsi="Palatino Linotype"/>
          <w:sz w:val="20"/>
          <w:szCs w:val="20"/>
        </w:rPr>
        <w:fldChar w:fldCharType="begin"/>
      </w:r>
      <w:r w:rsidR="00BF7A71">
        <w:instrText xml:space="preserve"> XE "</w:instrText>
      </w:r>
      <w:r w:rsidR="00BF7A71" w:rsidRPr="00FF3A37">
        <w:instrText>float</w:instrText>
      </w:r>
      <w:r w:rsidR="00BF7A71">
        <w:instrText xml:space="preserve">" </w:instrText>
      </w:r>
      <w:r w:rsidR="00BF7A71">
        <w:rPr>
          <w:rFonts w:ascii="Palatino Linotype" w:hAnsi="Palatino Linotype"/>
          <w:sz w:val="20"/>
          <w:szCs w:val="20"/>
        </w:rPr>
        <w:fldChar w:fldCharType="end"/>
      </w:r>
      <w:r w:rsidRPr="00CB2889">
        <w:rPr>
          <w:rFonts w:ascii="Palatino Linotype" w:hAnsi="Palatino Linotype"/>
          <w:sz w:val="20"/>
          <w:szCs w:val="20"/>
        </w:rPr>
        <w:t xml:space="preserve"> time for all activities that are not on the critical path</w:t>
      </w:r>
      <w:r w:rsidR="00BF7A71">
        <w:rPr>
          <w:rFonts w:ascii="Palatino Linotype" w:hAnsi="Palatino Linotype"/>
          <w:sz w:val="20"/>
          <w:szCs w:val="20"/>
        </w:rPr>
        <w:fldChar w:fldCharType="begin"/>
      </w:r>
      <w:r w:rsidR="00BF7A71">
        <w:instrText xml:space="preserve"> XE "</w:instrText>
      </w:r>
      <w:r w:rsidR="00BF7A71" w:rsidRPr="000D7DFE">
        <w:instrText>critical path</w:instrText>
      </w:r>
      <w:r w:rsidR="00BF7A71">
        <w:instrText xml:space="preserve">" </w:instrText>
      </w:r>
      <w:r w:rsidR="00BF7A71">
        <w:rPr>
          <w:rFonts w:ascii="Palatino Linotype" w:hAnsi="Palatino Linotype"/>
          <w:sz w:val="20"/>
          <w:szCs w:val="20"/>
        </w:rPr>
        <w:fldChar w:fldCharType="end"/>
      </w:r>
      <w:r w:rsidRPr="00CB2889">
        <w:rPr>
          <w:rFonts w:ascii="Palatino Linotype" w:hAnsi="Palatino Linotype"/>
          <w:sz w:val="20"/>
          <w:szCs w:val="20"/>
        </w:rPr>
        <w:t>.</w:t>
      </w:r>
    </w:p>
    <w:p w:rsidR="00574CBA" w:rsidRDefault="00574CBA" w:rsidP="00294AB5">
      <w:pPr>
        <w:numPr>
          <w:ilvl w:val="1"/>
          <w:numId w:val="4"/>
        </w:numPr>
        <w:spacing w:before="60" w:after="60"/>
        <w:jc w:val="both"/>
        <w:rPr>
          <w:rFonts w:ascii="Palatino Linotype" w:hAnsi="Palatino Linotype"/>
          <w:sz w:val="20"/>
          <w:szCs w:val="20"/>
        </w:rPr>
      </w:pPr>
      <w:r>
        <w:rPr>
          <w:rFonts w:ascii="Palatino Linotype" w:hAnsi="Palatino Linotype"/>
          <w:sz w:val="20"/>
          <w:szCs w:val="20"/>
        </w:rPr>
        <w:t>Explain why a network diagram</w:t>
      </w:r>
      <w:r w:rsidR="00BF7A71">
        <w:rPr>
          <w:rFonts w:ascii="Palatino Linotype" w:hAnsi="Palatino Linotype"/>
          <w:sz w:val="20"/>
          <w:szCs w:val="20"/>
        </w:rPr>
        <w:fldChar w:fldCharType="begin"/>
      </w:r>
      <w:r w:rsidR="00BF7A71">
        <w:instrText xml:space="preserve"> XE "</w:instrText>
      </w:r>
      <w:r w:rsidR="00BF7A71" w:rsidRPr="00300288">
        <w:instrText>network diagram</w:instrText>
      </w:r>
      <w:r w:rsidR="00BF7A71">
        <w:instrText xml:space="preserve">" </w:instrText>
      </w:r>
      <w:r w:rsidR="00BF7A71">
        <w:rPr>
          <w:rFonts w:ascii="Palatino Linotype" w:hAnsi="Palatino Linotype"/>
          <w:sz w:val="20"/>
          <w:szCs w:val="20"/>
        </w:rPr>
        <w:fldChar w:fldCharType="end"/>
      </w:r>
      <w:r>
        <w:rPr>
          <w:rFonts w:ascii="Palatino Linotype" w:hAnsi="Palatino Linotype"/>
          <w:sz w:val="20"/>
          <w:szCs w:val="20"/>
        </w:rPr>
        <w:t xml:space="preserve"> cannot contain cycles</w:t>
      </w:r>
      <w:r w:rsidR="002E486D">
        <w:rPr>
          <w:rFonts w:ascii="Palatino Linotype" w:hAnsi="Palatino Linotype"/>
          <w:sz w:val="20"/>
          <w:szCs w:val="20"/>
        </w:rPr>
        <w:t xml:space="preserve">. </w:t>
      </w:r>
      <w:r>
        <w:rPr>
          <w:rFonts w:ascii="Palatino Linotype" w:hAnsi="Palatino Linotype"/>
          <w:sz w:val="20"/>
          <w:szCs w:val="20"/>
        </w:rPr>
        <w:t>A cycle is a sequence of a</w:t>
      </w:r>
      <w:r>
        <w:rPr>
          <w:rFonts w:ascii="Palatino Linotype" w:hAnsi="Palatino Linotype"/>
          <w:sz w:val="20"/>
          <w:szCs w:val="20"/>
        </w:rPr>
        <w:t>c</w:t>
      </w:r>
      <w:r>
        <w:rPr>
          <w:rFonts w:ascii="Palatino Linotype" w:hAnsi="Palatino Linotype"/>
          <w:sz w:val="20"/>
          <w:szCs w:val="20"/>
        </w:rPr>
        <w:t>tivities where you can travel back to an activity</w:t>
      </w:r>
      <w:r w:rsidR="00BF7A71">
        <w:rPr>
          <w:rFonts w:ascii="Palatino Linotype" w:hAnsi="Palatino Linotype"/>
          <w:sz w:val="20"/>
          <w:szCs w:val="20"/>
        </w:rPr>
        <w:fldChar w:fldCharType="begin"/>
      </w:r>
      <w:r w:rsidR="00BF7A71">
        <w:instrText xml:space="preserve"> XE "</w:instrText>
      </w:r>
      <w:r w:rsidR="00BF7A71" w:rsidRPr="002709C8">
        <w:instrText>activity, project plan</w:instrText>
      </w:r>
      <w:r w:rsidR="00BF7A71">
        <w:instrText xml:space="preserve">" </w:instrText>
      </w:r>
      <w:r w:rsidR="00BF7A71">
        <w:rPr>
          <w:rFonts w:ascii="Palatino Linotype" w:hAnsi="Palatino Linotype"/>
          <w:sz w:val="20"/>
          <w:szCs w:val="20"/>
        </w:rPr>
        <w:fldChar w:fldCharType="end"/>
      </w:r>
      <w:r>
        <w:rPr>
          <w:rFonts w:ascii="Palatino Linotype" w:hAnsi="Palatino Linotype"/>
          <w:sz w:val="20"/>
          <w:szCs w:val="20"/>
        </w:rPr>
        <w:t xml:space="preserve"> already visited.</w:t>
      </w:r>
    </w:p>
    <w:p w:rsidR="0013545B" w:rsidRDefault="0013545B" w:rsidP="00294AB5">
      <w:pPr>
        <w:numPr>
          <w:ilvl w:val="1"/>
          <w:numId w:val="4"/>
        </w:numPr>
        <w:spacing w:before="60" w:after="60"/>
        <w:jc w:val="both"/>
        <w:rPr>
          <w:rFonts w:ascii="Palatino Linotype" w:hAnsi="Palatino Linotype"/>
          <w:sz w:val="20"/>
          <w:szCs w:val="20"/>
        </w:rPr>
      </w:pPr>
      <w:r>
        <w:rPr>
          <w:rFonts w:ascii="Palatino Linotype" w:hAnsi="Palatino Linotype"/>
          <w:sz w:val="20"/>
          <w:szCs w:val="20"/>
        </w:rPr>
        <w:t>Describe the advantages and disadvantages of the network diagram</w:t>
      </w:r>
      <w:r w:rsidR="00BF7A71">
        <w:rPr>
          <w:rFonts w:ascii="Palatino Linotype" w:hAnsi="Palatino Linotype"/>
          <w:sz w:val="20"/>
          <w:szCs w:val="20"/>
        </w:rPr>
        <w:fldChar w:fldCharType="begin"/>
      </w:r>
      <w:r w:rsidR="00BF7A71">
        <w:instrText xml:space="preserve"> XE "</w:instrText>
      </w:r>
      <w:r w:rsidR="00BF7A71" w:rsidRPr="00300288">
        <w:instrText>ne</w:instrText>
      </w:r>
      <w:r w:rsidR="00BF7A71" w:rsidRPr="00300288">
        <w:instrText>t</w:instrText>
      </w:r>
      <w:r w:rsidR="00BF7A71" w:rsidRPr="00300288">
        <w:instrText>work diagram</w:instrText>
      </w:r>
      <w:r w:rsidR="00BF7A71">
        <w:instrText xml:space="preserve">" </w:instrText>
      </w:r>
      <w:r w:rsidR="00BF7A71">
        <w:rPr>
          <w:rFonts w:ascii="Palatino Linotype" w:hAnsi="Palatino Linotype"/>
          <w:sz w:val="20"/>
          <w:szCs w:val="20"/>
        </w:rPr>
        <w:fldChar w:fldCharType="end"/>
      </w:r>
      <w:r>
        <w:rPr>
          <w:rFonts w:ascii="Palatino Linotype" w:hAnsi="Palatino Linotype"/>
          <w:sz w:val="20"/>
          <w:szCs w:val="20"/>
        </w:rPr>
        <w:t xml:space="preserve"> and Gantt chart</w:t>
      </w:r>
      <w:r w:rsidR="00BF7A71">
        <w:rPr>
          <w:rFonts w:ascii="Palatino Linotype" w:hAnsi="Palatino Linotype"/>
          <w:sz w:val="20"/>
          <w:szCs w:val="20"/>
        </w:rPr>
        <w:fldChar w:fldCharType="begin"/>
      </w:r>
      <w:r w:rsidR="00BF7A71">
        <w:instrText xml:space="preserve"> XE "</w:instrText>
      </w:r>
      <w:r w:rsidR="00BF7A71" w:rsidRPr="003F3DE4">
        <w:instrText>Gantt chart</w:instrText>
      </w:r>
      <w:r w:rsidR="00BF7A71">
        <w:instrText xml:space="preserve">" </w:instrText>
      </w:r>
      <w:r w:rsidR="00BF7A71">
        <w:rPr>
          <w:rFonts w:ascii="Palatino Linotype" w:hAnsi="Palatino Linotype"/>
          <w:sz w:val="20"/>
          <w:szCs w:val="20"/>
        </w:rPr>
        <w:fldChar w:fldCharType="end"/>
      </w:r>
      <w:r>
        <w:rPr>
          <w:rFonts w:ascii="Palatino Linotype" w:hAnsi="Palatino Linotype"/>
          <w:sz w:val="20"/>
          <w:szCs w:val="20"/>
        </w:rPr>
        <w:t xml:space="preserve"> representations </w:t>
      </w:r>
      <w:r w:rsidR="0061441D">
        <w:rPr>
          <w:rFonts w:ascii="Palatino Linotype" w:hAnsi="Palatino Linotype"/>
          <w:sz w:val="20"/>
          <w:szCs w:val="20"/>
        </w:rPr>
        <w:t>for</w:t>
      </w:r>
      <w:r>
        <w:rPr>
          <w:rFonts w:ascii="Palatino Linotype" w:hAnsi="Palatino Linotype"/>
          <w:sz w:val="20"/>
          <w:szCs w:val="20"/>
        </w:rPr>
        <w:t xml:space="preserve"> a pr</w:t>
      </w:r>
      <w:r>
        <w:rPr>
          <w:rFonts w:ascii="Palatino Linotype" w:hAnsi="Palatino Linotype"/>
          <w:sz w:val="20"/>
          <w:szCs w:val="20"/>
        </w:rPr>
        <w:t>o</w:t>
      </w:r>
      <w:r>
        <w:rPr>
          <w:rFonts w:ascii="Palatino Linotype" w:hAnsi="Palatino Linotype"/>
          <w:sz w:val="20"/>
          <w:szCs w:val="20"/>
        </w:rPr>
        <w:t>ject.</w:t>
      </w:r>
    </w:p>
    <w:p w:rsidR="00CB2889" w:rsidRDefault="005C0B7B" w:rsidP="00294AB5">
      <w:pPr>
        <w:numPr>
          <w:ilvl w:val="1"/>
          <w:numId w:val="4"/>
        </w:numPr>
        <w:spacing w:before="60" w:after="60"/>
        <w:jc w:val="both"/>
        <w:rPr>
          <w:rFonts w:ascii="Palatino Linotype" w:hAnsi="Palatino Linotype"/>
          <w:sz w:val="20"/>
          <w:szCs w:val="20"/>
        </w:rPr>
      </w:pPr>
      <w:r>
        <w:rPr>
          <w:rFonts w:ascii="Palatino Linotype" w:hAnsi="Palatino Linotype"/>
          <w:sz w:val="20"/>
          <w:szCs w:val="20"/>
        </w:rPr>
        <w:t xml:space="preserve">Assume that the </w:t>
      </w:r>
      <w:r w:rsidR="00CB2889" w:rsidRPr="00CB2889">
        <w:rPr>
          <w:rFonts w:ascii="Palatino Linotype" w:hAnsi="Palatino Linotype"/>
          <w:sz w:val="20"/>
          <w:szCs w:val="20"/>
        </w:rPr>
        <w:t xml:space="preserve">following data has been </w:t>
      </w:r>
      <w:r>
        <w:rPr>
          <w:rFonts w:ascii="Palatino Linotype" w:hAnsi="Palatino Linotype"/>
          <w:sz w:val="20"/>
          <w:szCs w:val="20"/>
        </w:rPr>
        <w:t xml:space="preserve">determined for the </w:t>
      </w:r>
      <w:r w:rsidR="00CB2889" w:rsidRPr="00CB2889">
        <w:rPr>
          <w:rFonts w:ascii="Palatino Linotype" w:hAnsi="Palatino Linotype"/>
          <w:sz w:val="20"/>
          <w:szCs w:val="20"/>
        </w:rPr>
        <w:t>develo</w:t>
      </w:r>
      <w:r w:rsidR="00CB2889" w:rsidRPr="00CB2889">
        <w:rPr>
          <w:rFonts w:ascii="Palatino Linotype" w:hAnsi="Palatino Linotype"/>
          <w:sz w:val="20"/>
          <w:szCs w:val="20"/>
        </w:rPr>
        <w:t>p</w:t>
      </w:r>
      <w:r w:rsidR="00CB2889" w:rsidRPr="00CB2889">
        <w:rPr>
          <w:rFonts w:ascii="Palatino Linotype" w:hAnsi="Palatino Linotype"/>
          <w:sz w:val="20"/>
          <w:szCs w:val="20"/>
        </w:rPr>
        <w:t xml:space="preserve">ment and sale of </w:t>
      </w:r>
      <w:r>
        <w:rPr>
          <w:rFonts w:ascii="Palatino Linotype" w:hAnsi="Palatino Linotype"/>
          <w:sz w:val="20"/>
          <w:szCs w:val="20"/>
        </w:rPr>
        <w:t>a new digital thermometer</w:t>
      </w:r>
      <w:r w:rsidR="000D441A">
        <w:rPr>
          <w:rFonts w:ascii="Palatino Linotype" w:hAnsi="Palatino Linotype"/>
          <w:sz w:val="20"/>
          <w:szCs w:val="20"/>
        </w:rPr>
        <w:t xml:space="preserve"> for home use</w:t>
      </w:r>
      <w:r w:rsidR="00CB2889" w:rsidRPr="00CB2889">
        <w:rPr>
          <w:rFonts w:ascii="Palatino Linotype" w:hAnsi="Palatino Linotype"/>
          <w:sz w:val="20"/>
          <w:szCs w:val="20"/>
        </w:rPr>
        <w:t>: development cost = $</w:t>
      </w:r>
      <w:r w:rsidR="00A014DD">
        <w:rPr>
          <w:rFonts w:ascii="Palatino Linotype" w:hAnsi="Palatino Linotype"/>
          <w:sz w:val="20"/>
          <w:szCs w:val="20"/>
        </w:rPr>
        <w:t>25</w:t>
      </w:r>
      <w:r w:rsidR="000D441A">
        <w:rPr>
          <w:rFonts w:ascii="Palatino Linotype" w:hAnsi="Palatino Linotype"/>
          <w:sz w:val="20"/>
          <w:szCs w:val="20"/>
        </w:rPr>
        <w:t>0,000</w:t>
      </w:r>
      <w:r w:rsidR="00CB2889" w:rsidRPr="00CB2889">
        <w:rPr>
          <w:rFonts w:ascii="Palatino Linotype" w:hAnsi="Palatino Linotype"/>
          <w:sz w:val="20"/>
          <w:szCs w:val="20"/>
        </w:rPr>
        <w:t>, produ</w:t>
      </w:r>
      <w:r w:rsidR="00CB2889" w:rsidRPr="00CB2889">
        <w:rPr>
          <w:rFonts w:ascii="Palatino Linotype" w:hAnsi="Palatino Linotype"/>
          <w:sz w:val="20"/>
          <w:szCs w:val="20"/>
        </w:rPr>
        <w:t>c</w:t>
      </w:r>
      <w:r w:rsidR="00CB2889" w:rsidRPr="00CB2889">
        <w:rPr>
          <w:rFonts w:ascii="Palatino Linotype" w:hAnsi="Palatino Linotype"/>
          <w:sz w:val="20"/>
          <w:szCs w:val="20"/>
        </w:rPr>
        <w:t>tion investment = $</w:t>
      </w:r>
      <w:r w:rsidR="00A014DD">
        <w:rPr>
          <w:rFonts w:ascii="Palatino Linotype" w:hAnsi="Palatino Linotype"/>
          <w:sz w:val="20"/>
          <w:szCs w:val="20"/>
        </w:rPr>
        <w:t>500,000</w:t>
      </w:r>
      <w:r w:rsidR="00CB2889" w:rsidRPr="00CB2889">
        <w:rPr>
          <w:rFonts w:ascii="Palatino Linotype" w:hAnsi="Palatino Linotype"/>
          <w:sz w:val="20"/>
          <w:szCs w:val="20"/>
        </w:rPr>
        <w:t>, annual pro</w:t>
      </w:r>
      <w:r w:rsidR="000D441A">
        <w:rPr>
          <w:rFonts w:ascii="Palatino Linotype" w:hAnsi="Palatino Linotype"/>
          <w:sz w:val="20"/>
          <w:szCs w:val="20"/>
        </w:rPr>
        <w:t xml:space="preserve">duction volume = </w:t>
      </w:r>
      <w:r w:rsidR="005A0418">
        <w:rPr>
          <w:rFonts w:ascii="Palatino Linotype" w:hAnsi="Palatino Linotype"/>
          <w:sz w:val="20"/>
          <w:szCs w:val="20"/>
        </w:rPr>
        <w:t>20,000</w:t>
      </w:r>
      <w:r w:rsidR="00B735DF">
        <w:rPr>
          <w:rFonts w:ascii="Palatino Linotype" w:hAnsi="Palatino Linotype"/>
          <w:sz w:val="20"/>
          <w:szCs w:val="20"/>
        </w:rPr>
        <w:t xml:space="preserve"> </w:t>
      </w:r>
      <w:r w:rsidR="00CB2889" w:rsidRPr="00CB2889">
        <w:rPr>
          <w:rFonts w:ascii="Palatino Linotype" w:hAnsi="Palatino Linotype"/>
          <w:sz w:val="20"/>
          <w:szCs w:val="20"/>
        </w:rPr>
        <w:t>units</w:t>
      </w:r>
      <w:r w:rsidR="00B735DF">
        <w:rPr>
          <w:rFonts w:ascii="Palatino Linotype" w:hAnsi="Palatino Linotype"/>
          <w:sz w:val="20"/>
          <w:szCs w:val="20"/>
        </w:rPr>
        <w:t xml:space="preserve"> per </w:t>
      </w:r>
      <w:r w:rsidR="00CB2889" w:rsidRPr="00CB2889">
        <w:rPr>
          <w:rFonts w:ascii="Palatino Linotype" w:hAnsi="Palatino Linotype"/>
          <w:sz w:val="20"/>
          <w:szCs w:val="20"/>
        </w:rPr>
        <w:t xml:space="preserve">year, and the sales lifetime is </w:t>
      </w:r>
      <w:r w:rsidR="000D441A">
        <w:rPr>
          <w:rFonts w:ascii="Palatino Linotype" w:hAnsi="Palatino Linotype"/>
          <w:sz w:val="20"/>
          <w:szCs w:val="20"/>
        </w:rPr>
        <w:t>7</w:t>
      </w:r>
      <w:r w:rsidR="00CB2889" w:rsidRPr="00CB2889">
        <w:rPr>
          <w:rFonts w:ascii="Palatino Linotype" w:hAnsi="Palatino Linotype"/>
          <w:sz w:val="20"/>
          <w:szCs w:val="20"/>
        </w:rPr>
        <w:t xml:space="preserve"> years. Assuming a variable production cost of $5</w:t>
      </w:r>
      <w:r w:rsidR="00A014DD">
        <w:rPr>
          <w:rFonts w:ascii="Palatino Linotype" w:hAnsi="Palatino Linotype"/>
          <w:sz w:val="20"/>
          <w:szCs w:val="20"/>
        </w:rPr>
        <w:t xml:space="preserve"> per </w:t>
      </w:r>
      <w:r w:rsidR="00CB2889" w:rsidRPr="00CB2889">
        <w:rPr>
          <w:rFonts w:ascii="Palatino Linotype" w:hAnsi="Palatino Linotype"/>
          <w:sz w:val="20"/>
          <w:szCs w:val="20"/>
        </w:rPr>
        <w:t>unit, d</w:t>
      </w:r>
      <w:r w:rsidR="00CB2889" w:rsidRPr="00CB2889">
        <w:rPr>
          <w:rFonts w:ascii="Palatino Linotype" w:hAnsi="Palatino Linotype"/>
          <w:sz w:val="20"/>
          <w:szCs w:val="20"/>
        </w:rPr>
        <w:t>e</w:t>
      </w:r>
      <w:r w:rsidR="00CB2889" w:rsidRPr="00CB2889">
        <w:rPr>
          <w:rFonts w:ascii="Palatino Linotype" w:hAnsi="Palatino Linotype"/>
          <w:sz w:val="20"/>
          <w:szCs w:val="20"/>
        </w:rPr>
        <w:t xml:space="preserve">termine: (a) </w:t>
      </w:r>
      <w:r w:rsidR="00A014DD">
        <w:rPr>
          <w:rFonts w:ascii="Palatino Linotype" w:hAnsi="Palatino Linotype"/>
          <w:sz w:val="20"/>
          <w:szCs w:val="20"/>
        </w:rPr>
        <w:t xml:space="preserve">the sales price necessary to break even within 2 years, </w:t>
      </w:r>
      <w:r w:rsidR="00CB2889" w:rsidRPr="00CB2889">
        <w:rPr>
          <w:rFonts w:ascii="Palatino Linotype" w:hAnsi="Palatino Linotype"/>
          <w:sz w:val="20"/>
          <w:szCs w:val="20"/>
        </w:rPr>
        <w:t xml:space="preserve">and (b) the profit expected over </w:t>
      </w:r>
      <w:r w:rsidR="00382114">
        <w:rPr>
          <w:rFonts w:ascii="Palatino Linotype" w:hAnsi="Palatino Linotype"/>
          <w:sz w:val="20"/>
          <w:szCs w:val="20"/>
        </w:rPr>
        <w:t>the</w:t>
      </w:r>
      <w:r w:rsidR="00CB2889" w:rsidRPr="00CB2889">
        <w:rPr>
          <w:rFonts w:ascii="Palatino Linotype" w:hAnsi="Palatino Linotype"/>
          <w:sz w:val="20"/>
          <w:szCs w:val="20"/>
        </w:rPr>
        <w:t xml:space="preserve"> est</w:t>
      </w:r>
      <w:r w:rsidR="000D441A">
        <w:rPr>
          <w:rFonts w:ascii="Palatino Linotype" w:hAnsi="Palatino Linotype"/>
          <w:sz w:val="20"/>
          <w:szCs w:val="20"/>
        </w:rPr>
        <w:t>imated sales lif</w:t>
      </w:r>
      <w:r w:rsidR="000D441A">
        <w:rPr>
          <w:rFonts w:ascii="Palatino Linotype" w:hAnsi="Palatino Linotype"/>
          <w:sz w:val="20"/>
          <w:szCs w:val="20"/>
        </w:rPr>
        <w:t>e</w:t>
      </w:r>
      <w:r w:rsidR="000D441A">
        <w:rPr>
          <w:rFonts w:ascii="Palatino Linotype" w:hAnsi="Palatino Linotype"/>
          <w:sz w:val="20"/>
          <w:szCs w:val="20"/>
        </w:rPr>
        <w:t>time</w:t>
      </w:r>
      <w:r w:rsidR="00CB2889" w:rsidRPr="00CB2889">
        <w:rPr>
          <w:rFonts w:ascii="Palatino Linotype" w:hAnsi="Palatino Linotype"/>
          <w:sz w:val="20"/>
          <w:szCs w:val="20"/>
        </w:rPr>
        <w:t>.</w:t>
      </w:r>
    </w:p>
    <w:p w:rsidR="004F34D3" w:rsidRDefault="00CB2889" w:rsidP="00294AB5">
      <w:pPr>
        <w:numPr>
          <w:ilvl w:val="1"/>
          <w:numId w:val="4"/>
        </w:numPr>
        <w:spacing w:before="60" w:after="60"/>
        <w:jc w:val="both"/>
        <w:rPr>
          <w:rFonts w:ascii="Palatino Linotype" w:hAnsi="Palatino Linotype"/>
          <w:sz w:val="20"/>
          <w:szCs w:val="20"/>
        </w:rPr>
      </w:pPr>
      <w:r>
        <w:rPr>
          <w:rFonts w:ascii="Palatino Linotype" w:hAnsi="Palatino Linotype"/>
          <w:sz w:val="20"/>
          <w:szCs w:val="20"/>
        </w:rPr>
        <w:t>Describe the difference between the cost estimation</w:t>
      </w:r>
      <w:r w:rsidR="00BF7A71">
        <w:rPr>
          <w:rFonts w:ascii="Palatino Linotype" w:hAnsi="Palatino Linotype"/>
          <w:sz w:val="20"/>
          <w:szCs w:val="20"/>
        </w:rPr>
        <w:fldChar w:fldCharType="begin"/>
      </w:r>
      <w:r w:rsidR="00BF7A71">
        <w:instrText xml:space="preserve"> XE "</w:instrText>
      </w:r>
      <w:r w:rsidR="00BF7A71" w:rsidRPr="004438A4">
        <w:instrText>cost estimation</w:instrText>
      </w:r>
      <w:r w:rsidR="00BF7A71">
        <w:instrText xml:space="preserve">" </w:instrText>
      </w:r>
      <w:r w:rsidR="00BF7A71">
        <w:rPr>
          <w:rFonts w:ascii="Palatino Linotype" w:hAnsi="Palatino Linotype"/>
          <w:sz w:val="20"/>
          <w:szCs w:val="20"/>
        </w:rPr>
        <w:fldChar w:fldCharType="end"/>
      </w:r>
      <w:r>
        <w:rPr>
          <w:rFonts w:ascii="Palatino Linotype" w:hAnsi="Palatino Linotype"/>
          <w:sz w:val="20"/>
          <w:szCs w:val="20"/>
        </w:rPr>
        <w:t xml:space="preserve"> models in equations (7) and (8) and the COCOMO</w:t>
      </w:r>
      <w:r w:rsidR="00BF7A71">
        <w:rPr>
          <w:rFonts w:ascii="Palatino Linotype" w:hAnsi="Palatino Linotype"/>
          <w:sz w:val="20"/>
          <w:szCs w:val="20"/>
        </w:rPr>
        <w:fldChar w:fldCharType="begin"/>
      </w:r>
      <w:r w:rsidR="00BF7A71">
        <w:instrText xml:space="preserve"> XE "</w:instrText>
      </w:r>
      <w:r w:rsidR="00BF7A71" w:rsidRPr="00000081">
        <w:instrText>COCOMO</w:instrText>
      </w:r>
      <w:r w:rsidR="00BF7A71">
        <w:instrText xml:space="preserve">" </w:instrText>
      </w:r>
      <w:r w:rsidR="00BF7A71">
        <w:rPr>
          <w:rFonts w:ascii="Palatino Linotype" w:hAnsi="Palatino Linotype"/>
          <w:sz w:val="20"/>
          <w:szCs w:val="20"/>
        </w:rPr>
        <w:fldChar w:fldCharType="end"/>
      </w:r>
      <w:r>
        <w:rPr>
          <w:rFonts w:ascii="Palatino Linotype" w:hAnsi="Palatino Linotype"/>
          <w:sz w:val="20"/>
          <w:szCs w:val="20"/>
        </w:rPr>
        <w:t xml:space="preserve"> cost est</w:t>
      </w:r>
      <w:r>
        <w:rPr>
          <w:rFonts w:ascii="Palatino Linotype" w:hAnsi="Palatino Linotype"/>
          <w:sz w:val="20"/>
          <w:szCs w:val="20"/>
        </w:rPr>
        <w:t>i</w:t>
      </w:r>
      <w:r>
        <w:rPr>
          <w:rFonts w:ascii="Palatino Linotype" w:hAnsi="Palatino Linotype"/>
          <w:sz w:val="20"/>
          <w:szCs w:val="20"/>
        </w:rPr>
        <w:t>mation model.</w:t>
      </w:r>
    </w:p>
    <w:p w:rsidR="00864645" w:rsidRDefault="00864645" w:rsidP="00551DF2">
      <w:pPr>
        <w:numPr>
          <w:ilvl w:val="1"/>
          <w:numId w:val="4"/>
        </w:numPr>
        <w:spacing w:before="60" w:after="60"/>
        <w:jc w:val="both"/>
        <w:rPr>
          <w:rFonts w:ascii="Palatino Linotype" w:hAnsi="Palatino Linotype"/>
          <w:sz w:val="20"/>
          <w:szCs w:val="20"/>
        </w:rPr>
      </w:pPr>
      <w:r w:rsidRPr="00CB2889">
        <w:rPr>
          <w:rFonts w:ascii="Palatino Linotype" w:hAnsi="Palatino Linotype"/>
          <w:sz w:val="20"/>
          <w:szCs w:val="20"/>
        </w:rPr>
        <w:t>Consider a software developme</w:t>
      </w:r>
      <w:r>
        <w:rPr>
          <w:rFonts w:ascii="Palatino Linotype" w:hAnsi="Palatino Linotype"/>
          <w:sz w:val="20"/>
          <w:szCs w:val="20"/>
        </w:rPr>
        <w:t>nt project that has a team of 50</w:t>
      </w:r>
      <w:r w:rsidRPr="00CB2889">
        <w:rPr>
          <w:rFonts w:ascii="Palatino Linotype" w:hAnsi="Palatino Linotype"/>
          <w:sz w:val="20"/>
          <w:szCs w:val="20"/>
        </w:rPr>
        <w:t xml:space="preserve"> software develo</w:t>
      </w:r>
      <w:r w:rsidRPr="00CB2889">
        <w:rPr>
          <w:rFonts w:ascii="Palatino Linotype" w:hAnsi="Palatino Linotype"/>
          <w:sz w:val="20"/>
          <w:szCs w:val="20"/>
        </w:rPr>
        <w:t>p</w:t>
      </w:r>
      <w:r w:rsidRPr="00CB2889">
        <w:rPr>
          <w:rFonts w:ascii="Palatino Linotype" w:hAnsi="Palatino Linotype"/>
          <w:sz w:val="20"/>
          <w:szCs w:val="20"/>
        </w:rPr>
        <w:t xml:space="preserve">ment engineers. The team has proposed a design and estimates that it will require </w:t>
      </w:r>
      <w:r>
        <w:rPr>
          <w:rFonts w:ascii="Palatino Linotype" w:hAnsi="Palatino Linotype"/>
          <w:sz w:val="20"/>
          <w:szCs w:val="20"/>
        </w:rPr>
        <w:t>500,</w:t>
      </w:r>
      <w:r w:rsidRPr="00CB2889">
        <w:rPr>
          <w:rFonts w:ascii="Palatino Linotype" w:hAnsi="Palatino Linotype"/>
          <w:sz w:val="20"/>
          <w:szCs w:val="20"/>
        </w:rPr>
        <w:t>000 lines of code to complete the project. The average cost to t</w:t>
      </w:r>
      <w:r>
        <w:rPr>
          <w:rFonts w:ascii="Palatino Linotype" w:hAnsi="Palatino Linotype"/>
          <w:sz w:val="20"/>
          <w:szCs w:val="20"/>
        </w:rPr>
        <w:t xml:space="preserve">he company for </w:t>
      </w:r>
      <w:r>
        <w:rPr>
          <w:rFonts w:ascii="Palatino Linotype" w:hAnsi="Palatino Linotype"/>
          <w:sz w:val="20"/>
          <w:szCs w:val="20"/>
        </w:rPr>
        <w:lastRenderedPageBreak/>
        <w:t>an engineer is $9</w:t>
      </w:r>
      <w:r w:rsidRPr="00CB2889">
        <w:rPr>
          <w:rFonts w:ascii="Palatino Linotype" w:hAnsi="Palatino Linotype"/>
          <w:sz w:val="20"/>
          <w:szCs w:val="20"/>
        </w:rPr>
        <w:t>0,000 per year, including salary, benefits, and overhead. E</w:t>
      </w:r>
      <w:r w:rsidRPr="00CB2889">
        <w:rPr>
          <w:rFonts w:ascii="Palatino Linotype" w:hAnsi="Palatino Linotype"/>
          <w:sz w:val="20"/>
          <w:szCs w:val="20"/>
        </w:rPr>
        <w:t>s</w:t>
      </w:r>
      <w:r w:rsidRPr="00CB2889">
        <w:rPr>
          <w:rFonts w:ascii="Palatino Linotype" w:hAnsi="Palatino Linotype"/>
          <w:sz w:val="20"/>
          <w:szCs w:val="20"/>
        </w:rPr>
        <w:t xml:space="preserve">timate (a) </w:t>
      </w:r>
      <w:r>
        <w:rPr>
          <w:rFonts w:ascii="Palatino Linotype" w:hAnsi="Palatino Linotype"/>
          <w:sz w:val="20"/>
          <w:szCs w:val="20"/>
        </w:rPr>
        <w:t xml:space="preserve">the time required to complete the project, and </w:t>
      </w:r>
      <w:r w:rsidRPr="00CB2889">
        <w:rPr>
          <w:rFonts w:ascii="Palatino Linotype" w:hAnsi="Palatino Linotype"/>
          <w:sz w:val="20"/>
          <w:szCs w:val="20"/>
        </w:rPr>
        <w:t>(b) the labor costs.</w:t>
      </w:r>
    </w:p>
    <w:p w:rsidR="00D804F1" w:rsidRPr="004F34D3" w:rsidRDefault="00D804F1" w:rsidP="00D804F1">
      <w:pPr>
        <w:numPr>
          <w:ilvl w:val="1"/>
          <w:numId w:val="4"/>
        </w:numPr>
        <w:spacing w:before="60" w:after="60"/>
        <w:jc w:val="both"/>
        <w:rPr>
          <w:rFonts w:ascii="Palatino Linotype" w:hAnsi="Palatino Linotype"/>
          <w:sz w:val="20"/>
          <w:szCs w:val="20"/>
        </w:rPr>
      </w:pPr>
      <w:r w:rsidRPr="00CB2889">
        <w:rPr>
          <w:rFonts w:ascii="Palatino Linotype" w:hAnsi="Palatino Linotype"/>
          <w:sz w:val="20"/>
          <w:szCs w:val="20"/>
        </w:rPr>
        <w:t>Consider a software developme</w:t>
      </w:r>
      <w:r>
        <w:rPr>
          <w:rFonts w:ascii="Palatino Linotype" w:hAnsi="Palatino Linotype"/>
          <w:sz w:val="20"/>
          <w:szCs w:val="20"/>
        </w:rPr>
        <w:t xml:space="preserve">nt project </w:t>
      </w:r>
      <w:r w:rsidR="00864645">
        <w:rPr>
          <w:rFonts w:ascii="Palatino Linotype" w:hAnsi="Palatino Linotype"/>
          <w:sz w:val="20"/>
          <w:szCs w:val="20"/>
        </w:rPr>
        <w:t>where th</w:t>
      </w:r>
      <w:r w:rsidRPr="00CB2889">
        <w:rPr>
          <w:rFonts w:ascii="Palatino Linotype" w:hAnsi="Palatino Linotype"/>
          <w:sz w:val="20"/>
          <w:szCs w:val="20"/>
        </w:rPr>
        <w:t xml:space="preserve">e team has proposed a design and estimates that it will require </w:t>
      </w:r>
      <w:r>
        <w:rPr>
          <w:rFonts w:ascii="Palatino Linotype" w:hAnsi="Palatino Linotype"/>
          <w:sz w:val="20"/>
          <w:szCs w:val="20"/>
        </w:rPr>
        <w:t>200,</w:t>
      </w:r>
      <w:r w:rsidRPr="00CB2889">
        <w:rPr>
          <w:rFonts w:ascii="Palatino Linotype" w:hAnsi="Palatino Linotype"/>
          <w:sz w:val="20"/>
          <w:szCs w:val="20"/>
        </w:rPr>
        <w:t>000 lines of code to complete. The ave</w:t>
      </w:r>
      <w:r w:rsidRPr="00CB2889">
        <w:rPr>
          <w:rFonts w:ascii="Palatino Linotype" w:hAnsi="Palatino Linotype"/>
          <w:sz w:val="20"/>
          <w:szCs w:val="20"/>
        </w:rPr>
        <w:t>r</w:t>
      </w:r>
      <w:r w:rsidRPr="00CB2889">
        <w:rPr>
          <w:rFonts w:ascii="Palatino Linotype" w:hAnsi="Palatino Linotype"/>
          <w:sz w:val="20"/>
          <w:szCs w:val="20"/>
        </w:rPr>
        <w:t>age cost to t</w:t>
      </w:r>
      <w:r>
        <w:rPr>
          <w:rFonts w:ascii="Palatino Linotype" w:hAnsi="Palatino Linotype"/>
          <w:sz w:val="20"/>
          <w:szCs w:val="20"/>
        </w:rPr>
        <w:t>he company for an engineer is $</w:t>
      </w:r>
      <w:r w:rsidR="00864645">
        <w:rPr>
          <w:rFonts w:ascii="Palatino Linotype" w:hAnsi="Palatino Linotype"/>
          <w:sz w:val="20"/>
          <w:szCs w:val="20"/>
        </w:rPr>
        <w:t>11</w:t>
      </w:r>
      <w:r w:rsidRPr="00CB2889">
        <w:rPr>
          <w:rFonts w:ascii="Palatino Linotype" w:hAnsi="Palatino Linotype"/>
          <w:sz w:val="20"/>
          <w:szCs w:val="20"/>
        </w:rPr>
        <w:t xml:space="preserve">0,000 per year, including salary, benefits, and overhead. Estimate (a) the </w:t>
      </w:r>
      <w:r w:rsidR="00864645">
        <w:rPr>
          <w:rFonts w:ascii="Palatino Linotype" w:hAnsi="Palatino Linotype"/>
          <w:sz w:val="20"/>
          <w:szCs w:val="20"/>
        </w:rPr>
        <w:t>number of engineers needed to complete the pr</w:t>
      </w:r>
      <w:r w:rsidR="00864645">
        <w:rPr>
          <w:rFonts w:ascii="Palatino Linotype" w:hAnsi="Palatino Linotype"/>
          <w:sz w:val="20"/>
          <w:szCs w:val="20"/>
        </w:rPr>
        <w:t>o</w:t>
      </w:r>
      <w:r w:rsidR="00864645">
        <w:rPr>
          <w:rFonts w:ascii="Palatino Linotype" w:hAnsi="Palatino Linotype"/>
          <w:sz w:val="20"/>
          <w:szCs w:val="20"/>
        </w:rPr>
        <w:t xml:space="preserve">ject within 18 months, and </w:t>
      </w:r>
      <w:r w:rsidRPr="00CB2889">
        <w:rPr>
          <w:rFonts w:ascii="Palatino Linotype" w:hAnsi="Palatino Linotype"/>
          <w:sz w:val="20"/>
          <w:szCs w:val="20"/>
        </w:rPr>
        <w:t>(b) the labor costs.</w:t>
      </w:r>
    </w:p>
    <w:p w:rsidR="004F34D3" w:rsidRDefault="004F34D3" w:rsidP="00CB2889">
      <w:pPr>
        <w:numPr>
          <w:ilvl w:val="1"/>
          <w:numId w:val="4"/>
        </w:numPr>
        <w:spacing w:before="60" w:after="60"/>
        <w:jc w:val="both"/>
        <w:rPr>
          <w:rFonts w:ascii="Palatino Linotype" w:hAnsi="Palatino Linotype"/>
          <w:sz w:val="20"/>
          <w:szCs w:val="20"/>
        </w:rPr>
      </w:pPr>
      <w:r w:rsidRPr="004F34D3">
        <w:rPr>
          <w:rFonts w:ascii="Palatino Linotype" w:hAnsi="Palatino Linotype"/>
          <w:b/>
          <w:sz w:val="20"/>
          <w:szCs w:val="20"/>
        </w:rPr>
        <w:t>Project Application.</w:t>
      </w:r>
      <w:r w:rsidR="002B786D">
        <w:rPr>
          <w:rFonts w:ascii="Palatino Linotype" w:hAnsi="Palatino Linotype"/>
          <w:sz w:val="20"/>
          <w:szCs w:val="20"/>
        </w:rPr>
        <w:t xml:space="preserve"> </w:t>
      </w:r>
      <w:r w:rsidR="00CB2889">
        <w:rPr>
          <w:rFonts w:ascii="Palatino Linotype" w:hAnsi="Palatino Linotype"/>
          <w:sz w:val="20"/>
          <w:szCs w:val="20"/>
        </w:rPr>
        <w:t xml:space="preserve">Develop a project plan for your project. A format </w:t>
      </w:r>
      <w:r w:rsidR="00551DF2">
        <w:rPr>
          <w:rFonts w:ascii="Palatino Linotype" w:hAnsi="Palatino Linotype"/>
          <w:sz w:val="20"/>
          <w:szCs w:val="20"/>
        </w:rPr>
        <w:t>and guid</w:t>
      </w:r>
      <w:r w:rsidR="00551DF2">
        <w:rPr>
          <w:rFonts w:ascii="Palatino Linotype" w:hAnsi="Palatino Linotype"/>
          <w:sz w:val="20"/>
          <w:szCs w:val="20"/>
        </w:rPr>
        <w:t>e</w:t>
      </w:r>
      <w:r w:rsidR="00551DF2">
        <w:rPr>
          <w:rFonts w:ascii="Palatino Linotype" w:hAnsi="Palatino Linotype"/>
          <w:sz w:val="20"/>
          <w:szCs w:val="20"/>
        </w:rPr>
        <w:t xml:space="preserve">line </w:t>
      </w:r>
      <w:r w:rsidR="00CB2889">
        <w:rPr>
          <w:rFonts w:ascii="Palatino Linotype" w:hAnsi="Palatino Linotype"/>
          <w:sz w:val="20"/>
          <w:szCs w:val="20"/>
        </w:rPr>
        <w:t xml:space="preserve">for </w:t>
      </w:r>
      <w:r w:rsidR="00551DF2">
        <w:rPr>
          <w:rFonts w:ascii="Palatino Linotype" w:hAnsi="Palatino Linotype"/>
          <w:sz w:val="20"/>
          <w:szCs w:val="20"/>
        </w:rPr>
        <w:t xml:space="preserve">developing </w:t>
      </w:r>
      <w:r w:rsidR="00CB2889">
        <w:rPr>
          <w:rFonts w:ascii="Palatino Linotype" w:hAnsi="Palatino Linotype"/>
          <w:sz w:val="20"/>
          <w:szCs w:val="20"/>
        </w:rPr>
        <w:t xml:space="preserve">the plan is </w:t>
      </w:r>
      <w:r w:rsidR="00551DF2">
        <w:rPr>
          <w:rFonts w:ascii="Palatino Linotype" w:hAnsi="Palatino Linotype"/>
          <w:sz w:val="20"/>
          <w:szCs w:val="20"/>
        </w:rPr>
        <w:t xml:space="preserve">contained </w:t>
      </w:r>
      <w:r w:rsidR="00CB2889">
        <w:rPr>
          <w:rFonts w:ascii="Palatino Linotype" w:hAnsi="Palatino Linotype"/>
          <w:sz w:val="20"/>
          <w:szCs w:val="20"/>
        </w:rPr>
        <w:t>in Section 10.7</w:t>
      </w:r>
      <w:r w:rsidR="008F7812">
        <w:rPr>
          <w:rFonts w:ascii="Palatino Linotype" w:hAnsi="Palatino Linotype"/>
          <w:sz w:val="20"/>
          <w:szCs w:val="20"/>
        </w:rPr>
        <w:t>.</w:t>
      </w:r>
    </w:p>
    <w:sectPr w:rsidR="004F34D3" w:rsidSect="006501F6">
      <w:headerReference w:type="even" r:id="rId79"/>
      <w:headerReference w:type="default" r:id="rId80"/>
      <w:footerReference w:type="even" r:id="rId81"/>
      <w:footerReference w:type="default" r:id="rId82"/>
      <w:footerReference w:type="first" r:id="rId83"/>
      <w:type w:val="continuous"/>
      <w:pgSz w:w="12240" w:h="15840" w:code="1"/>
      <w:pgMar w:top="1440" w:right="3067" w:bottom="3600"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166EE" w:rsidRDefault="002166EE">
      <w:r>
        <w:separator/>
      </w:r>
    </w:p>
  </w:endnote>
  <w:endnote w:type="continuationSeparator" w:id="0">
    <w:p w:rsidR="002166EE" w:rsidRDefault="0021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73C37" w:rsidRDefault="00E73C37"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73C37" w:rsidRDefault="00E73C37"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73C37" w:rsidRPr="005136D5" w:rsidRDefault="00E73C37"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E73C37" w:rsidRDefault="00E73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166EE" w:rsidRDefault="002166EE">
      <w:r>
        <w:separator/>
      </w:r>
    </w:p>
  </w:footnote>
  <w:footnote w:type="continuationSeparator" w:id="0">
    <w:p w:rsidR="002166EE" w:rsidRDefault="00216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73C37" w:rsidRPr="00BF3E83" w:rsidRDefault="00E73C37"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6501F6">
      <w:rPr>
        <w:rStyle w:val="PageNumber"/>
        <w:rFonts w:ascii="Arial" w:hAnsi="Arial" w:cs="Arial"/>
        <w:b/>
        <w:noProof/>
      </w:rPr>
      <w:t>16</w:t>
    </w:r>
    <w:r w:rsidRPr="00BF3E83">
      <w:rPr>
        <w:rStyle w:val="PageNumber"/>
        <w:rFonts w:ascii="Arial" w:hAnsi="Arial" w:cs="Arial"/>
        <w:b/>
      </w:rPr>
      <w:fldChar w:fldCharType="end"/>
    </w:r>
  </w:p>
  <w:p w:rsidR="00E73C37" w:rsidRPr="00222BC9" w:rsidRDefault="00E73C37"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73C37" w:rsidRPr="00BF3E83" w:rsidRDefault="00E73C37"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6501F6">
      <w:rPr>
        <w:rStyle w:val="PageNumber"/>
        <w:rFonts w:ascii="Arial" w:hAnsi="Arial" w:cs="Arial"/>
        <w:b/>
        <w:noProof/>
      </w:rPr>
      <w:t>17</w:t>
    </w:r>
    <w:r w:rsidRPr="00BF3E83">
      <w:rPr>
        <w:rStyle w:val="PageNumber"/>
        <w:rFonts w:ascii="Arial" w:hAnsi="Arial" w:cs="Arial"/>
        <w:b/>
      </w:rPr>
      <w:fldChar w:fldCharType="end"/>
    </w:r>
  </w:p>
  <w:p w:rsidR="00E73C37" w:rsidRPr="00222BC9" w:rsidRDefault="00E73C37" w:rsidP="00437832">
    <w:pPr>
      <w:pStyle w:val="Header"/>
      <w:spacing w:before="20"/>
      <w:ind w:right="547"/>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sidR="00861238">
      <w:rPr>
        <w:rFonts w:ascii="Arial" w:hAnsi="Arial" w:cs="Arial"/>
        <w:b/>
        <w:sz w:val="18"/>
        <w:szCs w:val="18"/>
      </w:rPr>
      <w:t>Chapter 10</w:t>
    </w:r>
    <w:r w:rsidRPr="00222BC9">
      <w:rPr>
        <w:rFonts w:ascii="Arial" w:hAnsi="Arial" w:cs="Arial"/>
        <w:b/>
        <w:sz w:val="18"/>
        <w:szCs w:val="18"/>
      </w:rPr>
      <w:fldChar w:fldCharType="end"/>
    </w:r>
    <w:r>
      <w:rPr>
        <w:rFonts w:ascii="Arial" w:hAnsi="Arial" w:cs="Arial"/>
        <w:b/>
        <w:sz w:val="18"/>
        <w:szCs w:val="18"/>
      </w:rPr>
      <w:t xml:space="preserve"> </w:t>
    </w:r>
    <w:r w:rsidRPr="00222BC9">
      <w:rPr>
        <w:rFonts w:ascii="Arial" w:hAnsi="Arial" w:cs="Arial"/>
        <w:b/>
        <w:sz w:val="18"/>
        <w:szCs w:val="18"/>
      </w:rPr>
      <w:t xml:space="preserve"> </w:t>
    </w:r>
    <w:r>
      <w:rPr>
        <w:rFonts w:ascii="Arial" w:hAnsi="Arial" w:cs="Arial"/>
        <w:b/>
        <w:sz w:val="18"/>
        <w:szCs w:val="18"/>
      </w:rPr>
      <w:t>Project Management</w:t>
    </w:r>
  </w:p>
  <w:p w:rsidR="00E73C37" w:rsidRPr="00BF3E83" w:rsidRDefault="00E73C37"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2E181A9D"/>
    <w:multiLevelType w:val="multilevel"/>
    <w:tmpl w:val="F8F21CB2"/>
    <w:lvl w:ilvl="0">
      <w:start w:val="10"/>
      <w:numFmt w:val="decimal"/>
      <w:pStyle w:val="ChapterHeading120pt"/>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AD115D0"/>
    <w:multiLevelType w:val="hybridMultilevel"/>
    <w:tmpl w:val="B262EFE8"/>
    <w:lvl w:ilvl="0" w:tplc="F04E797A">
      <w:start w:val="1"/>
      <w:numFmt w:val="lowerLetter"/>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 w15:restartNumberingAfterBreak="0">
    <w:nsid w:val="4B537095"/>
    <w:multiLevelType w:val="hybridMultilevel"/>
    <w:tmpl w:val="31863F54"/>
    <w:lvl w:ilvl="0" w:tplc="09BA7EEA">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035046"/>
    <w:multiLevelType w:val="hybridMultilevel"/>
    <w:tmpl w:val="93A0E0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C15730B"/>
    <w:multiLevelType w:val="hybridMultilevel"/>
    <w:tmpl w:val="D3B8E836"/>
    <w:lvl w:ilvl="0" w:tplc="1AF82052">
      <w:start w:val="1"/>
      <w:numFmt w:val="lowerLetter"/>
      <w:lvlText w:val="%1)"/>
      <w:lvlJc w:val="left"/>
      <w:pPr>
        <w:tabs>
          <w:tab w:val="num" w:pos="936"/>
        </w:tabs>
        <w:ind w:left="936" w:hanging="360"/>
      </w:pPr>
      <w:rPr>
        <w:rFonts w:ascii="Palatino Linotype" w:eastAsia="Times New Roman" w:hAnsi="Palatino Linotype" w:cs="Arial"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num w:numId="1" w16cid:durableId="569002103">
    <w:abstractNumId w:val="0"/>
  </w:num>
  <w:num w:numId="2" w16cid:durableId="1080371976">
    <w:abstractNumId w:val="3"/>
  </w:num>
  <w:num w:numId="3" w16cid:durableId="214237466">
    <w:abstractNumId w:val="1"/>
  </w:num>
  <w:num w:numId="4" w16cid:durableId="1668508581">
    <w:abstractNumId w:val="1"/>
  </w:num>
  <w:num w:numId="5" w16cid:durableId="1422143379">
    <w:abstractNumId w:val="4"/>
  </w:num>
  <w:num w:numId="6" w16cid:durableId="1488012275">
    <w:abstractNumId w:val="5"/>
  </w:num>
  <w:num w:numId="7" w16cid:durableId="1946384354">
    <w:abstractNumId w:val="1"/>
    <w:lvlOverride w:ilvl="0">
      <w:startOverride w:val="10"/>
    </w:lvlOverride>
    <w:lvlOverride w:ilvl="1">
      <w:startOverride w:val="1"/>
    </w:lvlOverride>
  </w:num>
  <w:num w:numId="8" w16cid:durableId="193058304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3141"/>
    <w:rsid w:val="000035B6"/>
    <w:rsid w:val="000039B2"/>
    <w:rsid w:val="00006FC2"/>
    <w:rsid w:val="0001147A"/>
    <w:rsid w:val="000136AC"/>
    <w:rsid w:val="00014A7A"/>
    <w:rsid w:val="00015D9E"/>
    <w:rsid w:val="00016387"/>
    <w:rsid w:val="000232ED"/>
    <w:rsid w:val="000232F6"/>
    <w:rsid w:val="00025541"/>
    <w:rsid w:val="000268BF"/>
    <w:rsid w:val="00027398"/>
    <w:rsid w:val="00030A0C"/>
    <w:rsid w:val="00032B26"/>
    <w:rsid w:val="00032F53"/>
    <w:rsid w:val="00033617"/>
    <w:rsid w:val="0003394F"/>
    <w:rsid w:val="00042BCB"/>
    <w:rsid w:val="00043E33"/>
    <w:rsid w:val="00044344"/>
    <w:rsid w:val="00044A56"/>
    <w:rsid w:val="000460C1"/>
    <w:rsid w:val="000465C3"/>
    <w:rsid w:val="0005111E"/>
    <w:rsid w:val="000537D5"/>
    <w:rsid w:val="00054A01"/>
    <w:rsid w:val="000559A2"/>
    <w:rsid w:val="00060040"/>
    <w:rsid w:val="00061576"/>
    <w:rsid w:val="00065E4A"/>
    <w:rsid w:val="0006623F"/>
    <w:rsid w:val="000673BB"/>
    <w:rsid w:val="000713E3"/>
    <w:rsid w:val="00071FF4"/>
    <w:rsid w:val="000743F5"/>
    <w:rsid w:val="00074C87"/>
    <w:rsid w:val="000764CB"/>
    <w:rsid w:val="000768E2"/>
    <w:rsid w:val="00076A97"/>
    <w:rsid w:val="00077C54"/>
    <w:rsid w:val="0008577C"/>
    <w:rsid w:val="00085E8A"/>
    <w:rsid w:val="000874C7"/>
    <w:rsid w:val="00090270"/>
    <w:rsid w:val="00092432"/>
    <w:rsid w:val="000925F9"/>
    <w:rsid w:val="0009366C"/>
    <w:rsid w:val="00094194"/>
    <w:rsid w:val="00095A26"/>
    <w:rsid w:val="00095FEC"/>
    <w:rsid w:val="000967D9"/>
    <w:rsid w:val="000978DE"/>
    <w:rsid w:val="000A03CB"/>
    <w:rsid w:val="000A064E"/>
    <w:rsid w:val="000A26DE"/>
    <w:rsid w:val="000A461D"/>
    <w:rsid w:val="000B34AD"/>
    <w:rsid w:val="000B39FE"/>
    <w:rsid w:val="000B493D"/>
    <w:rsid w:val="000B4E5E"/>
    <w:rsid w:val="000B60A2"/>
    <w:rsid w:val="000B6355"/>
    <w:rsid w:val="000B6E9A"/>
    <w:rsid w:val="000B7843"/>
    <w:rsid w:val="000C0407"/>
    <w:rsid w:val="000C104A"/>
    <w:rsid w:val="000C2458"/>
    <w:rsid w:val="000C2A89"/>
    <w:rsid w:val="000C464F"/>
    <w:rsid w:val="000C5371"/>
    <w:rsid w:val="000C56A6"/>
    <w:rsid w:val="000C5A0C"/>
    <w:rsid w:val="000C65D9"/>
    <w:rsid w:val="000C68F4"/>
    <w:rsid w:val="000C6B1A"/>
    <w:rsid w:val="000C6F21"/>
    <w:rsid w:val="000C7921"/>
    <w:rsid w:val="000D0250"/>
    <w:rsid w:val="000D056C"/>
    <w:rsid w:val="000D0A26"/>
    <w:rsid w:val="000D19D8"/>
    <w:rsid w:val="000D31E9"/>
    <w:rsid w:val="000D3B76"/>
    <w:rsid w:val="000D441A"/>
    <w:rsid w:val="000D6AF9"/>
    <w:rsid w:val="000E0307"/>
    <w:rsid w:val="000E09C4"/>
    <w:rsid w:val="000E0AC8"/>
    <w:rsid w:val="000E2492"/>
    <w:rsid w:val="000E2947"/>
    <w:rsid w:val="000E4D00"/>
    <w:rsid w:val="000E51BB"/>
    <w:rsid w:val="000E75B6"/>
    <w:rsid w:val="000F017C"/>
    <w:rsid w:val="000F50B7"/>
    <w:rsid w:val="000F7E3F"/>
    <w:rsid w:val="001004BB"/>
    <w:rsid w:val="00101261"/>
    <w:rsid w:val="001031EB"/>
    <w:rsid w:val="00107D07"/>
    <w:rsid w:val="0011045C"/>
    <w:rsid w:val="0011103A"/>
    <w:rsid w:val="00111A6C"/>
    <w:rsid w:val="001133B2"/>
    <w:rsid w:val="001134B0"/>
    <w:rsid w:val="00113FC4"/>
    <w:rsid w:val="00116A2C"/>
    <w:rsid w:val="00117746"/>
    <w:rsid w:val="001208E0"/>
    <w:rsid w:val="00121305"/>
    <w:rsid w:val="00122038"/>
    <w:rsid w:val="001247DC"/>
    <w:rsid w:val="001254FC"/>
    <w:rsid w:val="00125DDB"/>
    <w:rsid w:val="00126716"/>
    <w:rsid w:val="00130503"/>
    <w:rsid w:val="00131495"/>
    <w:rsid w:val="00131A7B"/>
    <w:rsid w:val="00134125"/>
    <w:rsid w:val="0013421D"/>
    <w:rsid w:val="0013538E"/>
    <w:rsid w:val="0013545B"/>
    <w:rsid w:val="0013552E"/>
    <w:rsid w:val="001358C3"/>
    <w:rsid w:val="00136B11"/>
    <w:rsid w:val="0013746E"/>
    <w:rsid w:val="001408EB"/>
    <w:rsid w:val="00141408"/>
    <w:rsid w:val="00144358"/>
    <w:rsid w:val="001452B2"/>
    <w:rsid w:val="00153F11"/>
    <w:rsid w:val="00156661"/>
    <w:rsid w:val="00162A87"/>
    <w:rsid w:val="00163118"/>
    <w:rsid w:val="00163EF9"/>
    <w:rsid w:val="00166199"/>
    <w:rsid w:val="0016666B"/>
    <w:rsid w:val="001773CB"/>
    <w:rsid w:val="001777D5"/>
    <w:rsid w:val="0017795B"/>
    <w:rsid w:val="0018221F"/>
    <w:rsid w:val="00182A77"/>
    <w:rsid w:val="001834D5"/>
    <w:rsid w:val="001835DE"/>
    <w:rsid w:val="001836D4"/>
    <w:rsid w:val="001839CF"/>
    <w:rsid w:val="00184E93"/>
    <w:rsid w:val="001859F7"/>
    <w:rsid w:val="00186406"/>
    <w:rsid w:val="001867FB"/>
    <w:rsid w:val="00186D14"/>
    <w:rsid w:val="00191BA9"/>
    <w:rsid w:val="001926F6"/>
    <w:rsid w:val="00192EB8"/>
    <w:rsid w:val="00196634"/>
    <w:rsid w:val="001972B9"/>
    <w:rsid w:val="001A1781"/>
    <w:rsid w:val="001A3463"/>
    <w:rsid w:val="001A4511"/>
    <w:rsid w:val="001A6A90"/>
    <w:rsid w:val="001A6E59"/>
    <w:rsid w:val="001B1275"/>
    <w:rsid w:val="001B1D8D"/>
    <w:rsid w:val="001B3D20"/>
    <w:rsid w:val="001B5505"/>
    <w:rsid w:val="001B5B77"/>
    <w:rsid w:val="001B7E58"/>
    <w:rsid w:val="001C393D"/>
    <w:rsid w:val="001C3F73"/>
    <w:rsid w:val="001C4722"/>
    <w:rsid w:val="001D302F"/>
    <w:rsid w:val="001D4662"/>
    <w:rsid w:val="001D47FB"/>
    <w:rsid w:val="001D5F1A"/>
    <w:rsid w:val="001D6C94"/>
    <w:rsid w:val="001E1279"/>
    <w:rsid w:val="001E1A1D"/>
    <w:rsid w:val="001F716B"/>
    <w:rsid w:val="00200738"/>
    <w:rsid w:val="002020F3"/>
    <w:rsid w:val="002028FF"/>
    <w:rsid w:val="002046AB"/>
    <w:rsid w:val="0020503C"/>
    <w:rsid w:val="002059AE"/>
    <w:rsid w:val="00206D89"/>
    <w:rsid w:val="00210ECB"/>
    <w:rsid w:val="00212104"/>
    <w:rsid w:val="002166EE"/>
    <w:rsid w:val="0021732C"/>
    <w:rsid w:val="002173E3"/>
    <w:rsid w:val="00217667"/>
    <w:rsid w:val="00217694"/>
    <w:rsid w:val="00220DFE"/>
    <w:rsid w:val="002227AB"/>
    <w:rsid w:val="00222BC9"/>
    <w:rsid w:val="00222C40"/>
    <w:rsid w:val="00224C78"/>
    <w:rsid w:val="002304AE"/>
    <w:rsid w:val="00230C14"/>
    <w:rsid w:val="002324E7"/>
    <w:rsid w:val="00232AD4"/>
    <w:rsid w:val="002352B2"/>
    <w:rsid w:val="00236F05"/>
    <w:rsid w:val="00242A42"/>
    <w:rsid w:val="00242F68"/>
    <w:rsid w:val="00243BE0"/>
    <w:rsid w:val="002467B5"/>
    <w:rsid w:val="0024736C"/>
    <w:rsid w:val="00250359"/>
    <w:rsid w:val="002522BB"/>
    <w:rsid w:val="002530CC"/>
    <w:rsid w:val="00253443"/>
    <w:rsid w:val="00253D80"/>
    <w:rsid w:val="002541D9"/>
    <w:rsid w:val="00254BCD"/>
    <w:rsid w:val="00254BF8"/>
    <w:rsid w:val="0025792F"/>
    <w:rsid w:val="00260CE2"/>
    <w:rsid w:val="0026171F"/>
    <w:rsid w:val="0026178E"/>
    <w:rsid w:val="00261E84"/>
    <w:rsid w:val="00262B1B"/>
    <w:rsid w:val="0026307C"/>
    <w:rsid w:val="00264F80"/>
    <w:rsid w:val="00265009"/>
    <w:rsid w:val="0027370D"/>
    <w:rsid w:val="002737E4"/>
    <w:rsid w:val="002742BB"/>
    <w:rsid w:val="0027444B"/>
    <w:rsid w:val="002756B5"/>
    <w:rsid w:val="0027572C"/>
    <w:rsid w:val="00275A79"/>
    <w:rsid w:val="00277F7A"/>
    <w:rsid w:val="002811D7"/>
    <w:rsid w:val="00282FE4"/>
    <w:rsid w:val="00283F3C"/>
    <w:rsid w:val="00284510"/>
    <w:rsid w:val="00284EEF"/>
    <w:rsid w:val="0028559C"/>
    <w:rsid w:val="002879B3"/>
    <w:rsid w:val="0029072C"/>
    <w:rsid w:val="00292E7C"/>
    <w:rsid w:val="00294973"/>
    <w:rsid w:val="00294AB5"/>
    <w:rsid w:val="00294CF4"/>
    <w:rsid w:val="0029600A"/>
    <w:rsid w:val="002A29E2"/>
    <w:rsid w:val="002A5380"/>
    <w:rsid w:val="002A7DAD"/>
    <w:rsid w:val="002B128F"/>
    <w:rsid w:val="002B19F3"/>
    <w:rsid w:val="002B24AF"/>
    <w:rsid w:val="002B2711"/>
    <w:rsid w:val="002B2792"/>
    <w:rsid w:val="002B2F09"/>
    <w:rsid w:val="002B3352"/>
    <w:rsid w:val="002B62C5"/>
    <w:rsid w:val="002B786D"/>
    <w:rsid w:val="002C321A"/>
    <w:rsid w:val="002C50DE"/>
    <w:rsid w:val="002D0C71"/>
    <w:rsid w:val="002D3BBD"/>
    <w:rsid w:val="002D3D4D"/>
    <w:rsid w:val="002D5BA0"/>
    <w:rsid w:val="002E153C"/>
    <w:rsid w:val="002E1DE8"/>
    <w:rsid w:val="002E2E5F"/>
    <w:rsid w:val="002E486D"/>
    <w:rsid w:val="002E59B5"/>
    <w:rsid w:val="002E78CB"/>
    <w:rsid w:val="002F0CF9"/>
    <w:rsid w:val="002F295E"/>
    <w:rsid w:val="002F4388"/>
    <w:rsid w:val="002F571F"/>
    <w:rsid w:val="002F68A5"/>
    <w:rsid w:val="00300523"/>
    <w:rsid w:val="003014A9"/>
    <w:rsid w:val="00301789"/>
    <w:rsid w:val="003034FC"/>
    <w:rsid w:val="003135EA"/>
    <w:rsid w:val="00313CE0"/>
    <w:rsid w:val="00320653"/>
    <w:rsid w:val="003206F1"/>
    <w:rsid w:val="00320862"/>
    <w:rsid w:val="0032097B"/>
    <w:rsid w:val="00320EB6"/>
    <w:rsid w:val="00321262"/>
    <w:rsid w:val="00322854"/>
    <w:rsid w:val="003242E5"/>
    <w:rsid w:val="003247B8"/>
    <w:rsid w:val="00324D93"/>
    <w:rsid w:val="00325053"/>
    <w:rsid w:val="003256B4"/>
    <w:rsid w:val="00325F0D"/>
    <w:rsid w:val="0033205E"/>
    <w:rsid w:val="003356E8"/>
    <w:rsid w:val="0034331A"/>
    <w:rsid w:val="003458B0"/>
    <w:rsid w:val="00345FA7"/>
    <w:rsid w:val="00350CB2"/>
    <w:rsid w:val="00353A1D"/>
    <w:rsid w:val="00354F40"/>
    <w:rsid w:val="00355EAA"/>
    <w:rsid w:val="00356ECD"/>
    <w:rsid w:val="0036286F"/>
    <w:rsid w:val="003639E6"/>
    <w:rsid w:val="00363C59"/>
    <w:rsid w:val="00363FDC"/>
    <w:rsid w:val="00366049"/>
    <w:rsid w:val="00366481"/>
    <w:rsid w:val="00366A4D"/>
    <w:rsid w:val="00366E55"/>
    <w:rsid w:val="00370D1F"/>
    <w:rsid w:val="00370F7D"/>
    <w:rsid w:val="003723E1"/>
    <w:rsid w:val="00372699"/>
    <w:rsid w:val="0037298A"/>
    <w:rsid w:val="00372D3C"/>
    <w:rsid w:val="00373973"/>
    <w:rsid w:val="00374C57"/>
    <w:rsid w:val="003751F8"/>
    <w:rsid w:val="003765A4"/>
    <w:rsid w:val="00381CC3"/>
    <w:rsid w:val="00382114"/>
    <w:rsid w:val="0038309D"/>
    <w:rsid w:val="00385B68"/>
    <w:rsid w:val="0038627C"/>
    <w:rsid w:val="003911B1"/>
    <w:rsid w:val="00391516"/>
    <w:rsid w:val="00391E37"/>
    <w:rsid w:val="0039314D"/>
    <w:rsid w:val="0039399C"/>
    <w:rsid w:val="003A1664"/>
    <w:rsid w:val="003A1CE3"/>
    <w:rsid w:val="003A23EE"/>
    <w:rsid w:val="003A29C1"/>
    <w:rsid w:val="003A5DE0"/>
    <w:rsid w:val="003A6179"/>
    <w:rsid w:val="003A6429"/>
    <w:rsid w:val="003B0410"/>
    <w:rsid w:val="003B233F"/>
    <w:rsid w:val="003B4944"/>
    <w:rsid w:val="003B5D5B"/>
    <w:rsid w:val="003B621A"/>
    <w:rsid w:val="003B69D7"/>
    <w:rsid w:val="003B6E48"/>
    <w:rsid w:val="003B740D"/>
    <w:rsid w:val="003C1F1A"/>
    <w:rsid w:val="003C2712"/>
    <w:rsid w:val="003C3295"/>
    <w:rsid w:val="003C3B22"/>
    <w:rsid w:val="003C4068"/>
    <w:rsid w:val="003C59BA"/>
    <w:rsid w:val="003C5F73"/>
    <w:rsid w:val="003C6441"/>
    <w:rsid w:val="003C7F3C"/>
    <w:rsid w:val="003D15B9"/>
    <w:rsid w:val="003D1829"/>
    <w:rsid w:val="003D3111"/>
    <w:rsid w:val="003D6811"/>
    <w:rsid w:val="003D6ADA"/>
    <w:rsid w:val="003E0720"/>
    <w:rsid w:val="003E2CC7"/>
    <w:rsid w:val="003E3F2E"/>
    <w:rsid w:val="003E5BA4"/>
    <w:rsid w:val="003E6CC2"/>
    <w:rsid w:val="003E7A7E"/>
    <w:rsid w:val="003E7EF4"/>
    <w:rsid w:val="003F1D10"/>
    <w:rsid w:val="003F3993"/>
    <w:rsid w:val="003F44B4"/>
    <w:rsid w:val="003F5EAF"/>
    <w:rsid w:val="004009A3"/>
    <w:rsid w:val="00401555"/>
    <w:rsid w:val="0040292C"/>
    <w:rsid w:val="00402A20"/>
    <w:rsid w:val="00405700"/>
    <w:rsid w:val="0040727C"/>
    <w:rsid w:val="00407D5B"/>
    <w:rsid w:val="0041234A"/>
    <w:rsid w:val="004127E5"/>
    <w:rsid w:val="0041322F"/>
    <w:rsid w:val="00414DFC"/>
    <w:rsid w:val="004153C1"/>
    <w:rsid w:val="00416749"/>
    <w:rsid w:val="004168EB"/>
    <w:rsid w:val="00422003"/>
    <w:rsid w:val="00422211"/>
    <w:rsid w:val="00422D5B"/>
    <w:rsid w:val="00422D8B"/>
    <w:rsid w:val="00424A45"/>
    <w:rsid w:val="004250BB"/>
    <w:rsid w:val="00425B68"/>
    <w:rsid w:val="004264DF"/>
    <w:rsid w:val="004266A6"/>
    <w:rsid w:val="00430EB5"/>
    <w:rsid w:val="00432ED1"/>
    <w:rsid w:val="00433EB7"/>
    <w:rsid w:val="0043516E"/>
    <w:rsid w:val="00435ECF"/>
    <w:rsid w:val="004363D6"/>
    <w:rsid w:val="004367E8"/>
    <w:rsid w:val="00436F69"/>
    <w:rsid w:val="004372BF"/>
    <w:rsid w:val="00437832"/>
    <w:rsid w:val="004403C8"/>
    <w:rsid w:val="0044143C"/>
    <w:rsid w:val="00441AAB"/>
    <w:rsid w:val="00441C0B"/>
    <w:rsid w:val="0044315A"/>
    <w:rsid w:val="00443D67"/>
    <w:rsid w:val="00444228"/>
    <w:rsid w:val="004508B4"/>
    <w:rsid w:val="004546DB"/>
    <w:rsid w:val="004560C3"/>
    <w:rsid w:val="00462EEB"/>
    <w:rsid w:val="00467742"/>
    <w:rsid w:val="0047017C"/>
    <w:rsid w:val="00470943"/>
    <w:rsid w:val="004715F9"/>
    <w:rsid w:val="00475C39"/>
    <w:rsid w:val="00475D64"/>
    <w:rsid w:val="0047657D"/>
    <w:rsid w:val="004772E3"/>
    <w:rsid w:val="00477788"/>
    <w:rsid w:val="00480981"/>
    <w:rsid w:val="004818B8"/>
    <w:rsid w:val="00482548"/>
    <w:rsid w:val="00482E9D"/>
    <w:rsid w:val="00493155"/>
    <w:rsid w:val="0049424A"/>
    <w:rsid w:val="004962BA"/>
    <w:rsid w:val="0049674E"/>
    <w:rsid w:val="00497793"/>
    <w:rsid w:val="004979D9"/>
    <w:rsid w:val="00497BD3"/>
    <w:rsid w:val="004A09DC"/>
    <w:rsid w:val="004A2082"/>
    <w:rsid w:val="004A2368"/>
    <w:rsid w:val="004A2BF1"/>
    <w:rsid w:val="004A2CA6"/>
    <w:rsid w:val="004B312F"/>
    <w:rsid w:val="004B4D77"/>
    <w:rsid w:val="004B6B82"/>
    <w:rsid w:val="004C2AA0"/>
    <w:rsid w:val="004C5D6B"/>
    <w:rsid w:val="004C7788"/>
    <w:rsid w:val="004D01BD"/>
    <w:rsid w:val="004D32A3"/>
    <w:rsid w:val="004D4231"/>
    <w:rsid w:val="004E1BC7"/>
    <w:rsid w:val="004E2C4B"/>
    <w:rsid w:val="004E39CE"/>
    <w:rsid w:val="004F1F93"/>
    <w:rsid w:val="004F34D3"/>
    <w:rsid w:val="004F35CE"/>
    <w:rsid w:val="004F3BC7"/>
    <w:rsid w:val="004F5032"/>
    <w:rsid w:val="004F61D7"/>
    <w:rsid w:val="004F71C9"/>
    <w:rsid w:val="005002EA"/>
    <w:rsid w:val="005006AC"/>
    <w:rsid w:val="00504013"/>
    <w:rsid w:val="00504601"/>
    <w:rsid w:val="00506454"/>
    <w:rsid w:val="005070A1"/>
    <w:rsid w:val="005071F8"/>
    <w:rsid w:val="00507477"/>
    <w:rsid w:val="00507779"/>
    <w:rsid w:val="00507FA4"/>
    <w:rsid w:val="0051367F"/>
    <w:rsid w:val="005136D5"/>
    <w:rsid w:val="00513DC8"/>
    <w:rsid w:val="005143C7"/>
    <w:rsid w:val="00514E4E"/>
    <w:rsid w:val="005167A1"/>
    <w:rsid w:val="00516C2E"/>
    <w:rsid w:val="005170EA"/>
    <w:rsid w:val="00522CCD"/>
    <w:rsid w:val="00523E9D"/>
    <w:rsid w:val="00524EE8"/>
    <w:rsid w:val="00526AA2"/>
    <w:rsid w:val="005350BA"/>
    <w:rsid w:val="00535E63"/>
    <w:rsid w:val="00536207"/>
    <w:rsid w:val="00536918"/>
    <w:rsid w:val="00537BDE"/>
    <w:rsid w:val="005408DA"/>
    <w:rsid w:val="00541573"/>
    <w:rsid w:val="00541C5F"/>
    <w:rsid w:val="00544397"/>
    <w:rsid w:val="00551B93"/>
    <w:rsid w:val="00551DF2"/>
    <w:rsid w:val="0055566F"/>
    <w:rsid w:val="0055578A"/>
    <w:rsid w:val="00561B33"/>
    <w:rsid w:val="005630FE"/>
    <w:rsid w:val="005635FE"/>
    <w:rsid w:val="00563856"/>
    <w:rsid w:val="00565BF5"/>
    <w:rsid w:val="00571039"/>
    <w:rsid w:val="005732F4"/>
    <w:rsid w:val="005733B7"/>
    <w:rsid w:val="00574199"/>
    <w:rsid w:val="00574CBA"/>
    <w:rsid w:val="00574EC8"/>
    <w:rsid w:val="00580FB1"/>
    <w:rsid w:val="0058292B"/>
    <w:rsid w:val="005834EF"/>
    <w:rsid w:val="0058390A"/>
    <w:rsid w:val="00584704"/>
    <w:rsid w:val="0058754A"/>
    <w:rsid w:val="00587735"/>
    <w:rsid w:val="00591660"/>
    <w:rsid w:val="00592C51"/>
    <w:rsid w:val="005930DA"/>
    <w:rsid w:val="00594DD7"/>
    <w:rsid w:val="0059580B"/>
    <w:rsid w:val="00595C11"/>
    <w:rsid w:val="00596C49"/>
    <w:rsid w:val="005973C5"/>
    <w:rsid w:val="005A0418"/>
    <w:rsid w:val="005A090E"/>
    <w:rsid w:val="005A0D76"/>
    <w:rsid w:val="005A63C0"/>
    <w:rsid w:val="005B0F09"/>
    <w:rsid w:val="005B1BBA"/>
    <w:rsid w:val="005B291B"/>
    <w:rsid w:val="005B2C45"/>
    <w:rsid w:val="005B307C"/>
    <w:rsid w:val="005B39A5"/>
    <w:rsid w:val="005B5F13"/>
    <w:rsid w:val="005C0B7B"/>
    <w:rsid w:val="005C1B51"/>
    <w:rsid w:val="005C2B4E"/>
    <w:rsid w:val="005C455C"/>
    <w:rsid w:val="005C496C"/>
    <w:rsid w:val="005C4984"/>
    <w:rsid w:val="005C79AF"/>
    <w:rsid w:val="005D0483"/>
    <w:rsid w:val="005D1A1C"/>
    <w:rsid w:val="005D2FCA"/>
    <w:rsid w:val="005D3CC2"/>
    <w:rsid w:val="005D5EA9"/>
    <w:rsid w:val="005E03AF"/>
    <w:rsid w:val="005E2333"/>
    <w:rsid w:val="005E27DD"/>
    <w:rsid w:val="005E4C90"/>
    <w:rsid w:val="005E5768"/>
    <w:rsid w:val="005E7ADF"/>
    <w:rsid w:val="005F010E"/>
    <w:rsid w:val="005F0350"/>
    <w:rsid w:val="005F0CBF"/>
    <w:rsid w:val="005F1713"/>
    <w:rsid w:val="005F2352"/>
    <w:rsid w:val="005F478E"/>
    <w:rsid w:val="005F4AEA"/>
    <w:rsid w:val="005F67C8"/>
    <w:rsid w:val="006003EE"/>
    <w:rsid w:val="00601821"/>
    <w:rsid w:val="00605184"/>
    <w:rsid w:val="00605DDA"/>
    <w:rsid w:val="00613496"/>
    <w:rsid w:val="00614293"/>
    <w:rsid w:val="0061441D"/>
    <w:rsid w:val="00615EAC"/>
    <w:rsid w:val="006160A6"/>
    <w:rsid w:val="0062061F"/>
    <w:rsid w:val="006214C0"/>
    <w:rsid w:val="006251E9"/>
    <w:rsid w:val="006255CC"/>
    <w:rsid w:val="00630C36"/>
    <w:rsid w:val="006319DA"/>
    <w:rsid w:val="0063413D"/>
    <w:rsid w:val="00634A20"/>
    <w:rsid w:val="00634FFF"/>
    <w:rsid w:val="006368B5"/>
    <w:rsid w:val="00636A8A"/>
    <w:rsid w:val="00637C87"/>
    <w:rsid w:val="00640128"/>
    <w:rsid w:val="0064048B"/>
    <w:rsid w:val="00641144"/>
    <w:rsid w:val="00641762"/>
    <w:rsid w:val="00641951"/>
    <w:rsid w:val="0064288A"/>
    <w:rsid w:val="00642958"/>
    <w:rsid w:val="0064414E"/>
    <w:rsid w:val="00645176"/>
    <w:rsid w:val="00647019"/>
    <w:rsid w:val="006501F6"/>
    <w:rsid w:val="00650477"/>
    <w:rsid w:val="00651638"/>
    <w:rsid w:val="006527BC"/>
    <w:rsid w:val="00652B03"/>
    <w:rsid w:val="00655EA0"/>
    <w:rsid w:val="00656B6F"/>
    <w:rsid w:val="00657BBC"/>
    <w:rsid w:val="00661110"/>
    <w:rsid w:val="006612AA"/>
    <w:rsid w:val="006613FB"/>
    <w:rsid w:val="00664857"/>
    <w:rsid w:val="006652BC"/>
    <w:rsid w:val="0067467F"/>
    <w:rsid w:val="00680AB7"/>
    <w:rsid w:val="00681BC4"/>
    <w:rsid w:val="00681D4E"/>
    <w:rsid w:val="00683D26"/>
    <w:rsid w:val="00687406"/>
    <w:rsid w:val="00696D75"/>
    <w:rsid w:val="006A1CBA"/>
    <w:rsid w:val="006A3AAE"/>
    <w:rsid w:val="006A758D"/>
    <w:rsid w:val="006A77DB"/>
    <w:rsid w:val="006B0250"/>
    <w:rsid w:val="006B0B42"/>
    <w:rsid w:val="006B2FB3"/>
    <w:rsid w:val="006B4B1B"/>
    <w:rsid w:val="006C0071"/>
    <w:rsid w:val="006C34E9"/>
    <w:rsid w:val="006C43CD"/>
    <w:rsid w:val="006C4502"/>
    <w:rsid w:val="006C6120"/>
    <w:rsid w:val="006D3DA7"/>
    <w:rsid w:val="006D5650"/>
    <w:rsid w:val="006D57E0"/>
    <w:rsid w:val="006D5DF1"/>
    <w:rsid w:val="006D604F"/>
    <w:rsid w:val="006D7037"/>
    <w:rsid w:val="006D7129"/>
    <w:rsid w:val="006E0F71"/>
    <w:rsid w:val="006E1656"/>
    <w:rsid w:val="006E1BEC"/>
    <w:rsid w:val="006E2B3B"/>
    <w:rsid w:val="006E5673"/>
    <w:rsid w:val="006E5EE6"/>
    <w:rsid w:val="006E70FD"/>
    <w:rsid w:val="006F030F"/>
    <w:rsid w:val="006F2315"/>
    <w:rsid w:val="006F3042"/>
    <w:rsid w:val="006F45A4"/>
    <w:rsid w:val="006F6FAE"/>
    <w:rsid w:val="007004D7"/>
    <w:rsid w:val="00701BEF"/>
    <w:rsid w:val="00702D98"/>
    <w:rsid w:val="00702F8E"/>
    <w:rsid w:val="00703E44"/>
    <w:rsid w:val="00704AA9"/>
    <w:rsid w:val="00704BD0"/>
    <w:rsid w:val="00704EF6"/>
    <w:rsid w:val="0070611A"/>
    <w:rsid w:val="007062C3"/>
    <w:rsid w:val="00710DCD"/>
    <w:rsid w:val="00710E74"/>
    <w:rsid w:val="00711F31"/>
    <w:rsid w:val="00712F95"/>
    <w:rsid w:val="00714A46"/>
    <w:rsid w:val="00716049"/>
    <w:rsid w:val="0072177A"/>
    <w:rsid w:val="007238E2"/>
    <w:rsid w:val="00724940"/>
    <w:rsid w:val="00730D1D"/>
    <w:rsid w:val="00732546"/>
    <w:rsid w:val="00732EA4"/>
    <w:rsid w:val="0073340D"/>
    <w:rsid w:val="00733790"/>
    <w:rsid w:val="007337DF"/>
    <w:rsid w:val="00734359"/>
    <w:rsid w:val="00734422"/>
    <w:rsid w:val="00734DD3"/>
    <w:rsid w:val="007402EF"/>
    <w:rsid w:val="0074221E"/>
    <w:rsid w:val="00742C99"/>
    <w:rsid w:val="00744852"/>
    <w:rsid w:val="00746634"/>
    <w:rsid w:val="00750259"/>
    <w:rsid w:val="0075029C"/>
    <w:rsid w:val="00757830"/>
    <w:rsid w:val="00757D2E"/>
    <w:rsid w:val="00760148"/>
    <w:rsid w:val="00760DD9"/>
    <w:rsid w:val="00761F53"/>
    <w:rsid w:val="00763662"/>
    <w:rsid w:val="0076458C"/>
    <w:rsid w:val="007651FA"/>
    <w:rsid w:val="0076530E"/>
    <w:rsid w:val="007658BA"/>
    <w:rsid w:val="00770F03"/>
    <w:rsid w:val="0077137B"/>
    <w:rsid w:val="007716BC"/>
    <w:rsid w:val="00777335"/>
    <w:rsid w:val="0077777B"/>
    <w:rsid w:val="00781133"/>
    <w:rsid w:val="00781EB3"/>
    <w:rsid w:val="00782F9C"/>
    <w:rsid w:val="00785095"/>
    <w:rsid w:val="00785D4E"/>
    <w:rsid w:val="00794BEA"/>
    <w:rsid w:val="00796336"/>
    <w:rsid w:val="00796743"/>
    <w:rsid w:val="00797430"/>
    <w:rsid w:val="007A133D"/>
    <w:rsid w:val="007A7091"/>
    <w:rsid w:val="007A7CB8"/>
    <w:rsid w:val="007A7CCA"/>
    <w:rsid w:val="007A7F61"/>
    <w:rsid w:val="007B06BD"/>
    <w:rsid w:val="007B2E9F"/>
    <w:rsid w:val="007B2FFD"/>
    <w:rsid w:val="007B32AC"/>
    <w:rsid w:val="007C186C"/>
    <w:rsid w:val="007C28B4"/>
    <w:rsid w:val="007C5AED"/>
    <w:rsid w:val="007C7EE0"/>
    <w:rsid w:val="007D01FE"/>
    <w:rsid w:val="007D0753"/>
    <w:rsid w:val="007D156F"/>
    <w:rsid w:val="007D1680"/>
    <w:rsid w:val="007D1969"/>
    <w:rsid w:val="007D1CBC"/>
    <w:rsid w:val="007D3CF2"/>
    <w:rsid w:val="007D70D5"/>
    <w:rsid w:val="007E2324"/>
    <w:rsid w:val="007E2EE7"/>
    <w:rsid w:val="007E5A91"/>
    <w:rsid w:val="007E5B96"/>
    <w:rsid w:val="007E6480"/>
    <w:rsid w:val="007E7CBD"/>
    <w:rsid w:val="007E7D53"/>
    <w:rsid w:val="007E7F45"/>
    <w:rsid w:val="007F2795"/>
    <w:rsid w:val="007F4D93"/>
    <w:rsid w:val="007F5C3C"/>
    <w:rsid w:val="007F75BD"/>
    <w:rsid w:val="00800846"/>
    <w:rsid w:val="0080375D"/>
    <w:rsid w:val="00805B4A"/>
    <w:rsid w:val="00806778"/>
    <w:rsid w:val="00807ECF"/>
    <w:rsid w:val="0081276B"/>
    <w:rsid w:val="00813761"/>
    <w:rsid w:val="00814268"/>
    <w:rsid w:val="00816778"/>
    <w:rsid w:val="00817E05"/>
    <w:rsid w:val="008253CC"/>
    <w:rsid w:val="00825663"/>
    <w:rsid w:val="00826532"/>
    <w:rsid w:val="008305C7"/>
    <w:rsid w:val="00830E0A"/>
    <w:rsid w:val="00831057"/>
    <w:rsid w:val="00832065"/>
    <w:rsid w:val="00832690"/>
    <w:rsid w:val="00834449"/>
    <w:rsid w:val="008345BD"/>
    <w:rsid w:val="008360D5"/>
    <w:rsid w:val="00841290"/>
    <w:rsid w:val="00844545"/>
    <w:rsid w:val="0084499D"/>
    <w:rsid w:val="00845159"/>
    <w:rsid w:val="00846F95"/>
    <w:rsid w:val="008474FD"/>
    <w:rsid w:val="00850271"/>
    <w:rsid w:val="0085033F"/>
    <w:rsid w:val="00851750"/>
    <w:rsid w:val="00852345"/>
    <w:rsid w:val="008535A8"/>
    <w:rsid w:val="008564E8"/>
    <w:rsid w:val="008568D2"/>
    <w:rsid w:val="00861238"/>
    <w:rsid w:val="00864645"/>
    <w:rsid w:val="00864A33"/>
    <w:rsid w:val="00864B13"/>
    <w:rsid w:val="00866D8E"/>
    <w:rsid w:val="008675B0"/>
    <w:rsid w:val="008754D5"/>
    <w:rsid w:val="008767B4"/>
    <w:rsid w:val="0087720B"/>
    <w:rsid w:val="00882173"/>
    <w:rsid w:val="008829E9"/>
    <w:rsid w:val="00884D20"/>
    <w:rsid w:val="00887529"/>
    <w:rsid w:val="00891BD4"/>
    <w:rsid w:val="00892929"/>
    <w:rsid w:val="00892DC7"/>
    <w:rsid w:val="008930B1"/>
    <w:rsid w:val="00893684"/>
    <w:rsid w:val="0089560D"/>
    <w:rsid w:val="008979BE"/>
    <w:rsid w:val="008A0D24"/>
    <w:rsid w:val="008A1C59"/>
    <w:rsid w:val="008A3586"/>
    <w:rsid w:val="008A5388"/>
    <w:rsid w:val="008A6B04"/>
    <w:rsid w:val="008A7425"/>
    <w:rsid w:val="008B02E4"/>
    <w:rsid w:val="008B1893"/>
    <w:rsid w:val="008B2A60"/>
    <w:rsid w:val="008B38CC"/>
    <w:rsid w:val="008B3AF0"/>
    <w:rsid w:val="008B5856"/>
    <w:rsid w:val="008B6989"/>
    <w:rsid w:val="008C0631"/>
    <w:rsid w:val="008C1246"/>
    <w:rsid w:val="008C1378"/>
    <w:rsid w:val="008C3208"/>
    <w:rsid w:val="008C34C2"/>
    <w:rsid w:val="008C4950"/>
    <w:rsid w:val="008C5895"/>
    <w:rsid w:val="008D070F"/>
    <w:rsid w:val="008D0D29"/>
    <w:rsid w:val="008D2516"/>
    <w:rsid w:val="008D2766"/>
    <w:rsid w:val="008D399F"/>
    <w:rsid w:val="008D7624"/>
    <w:rsid w:val="008E1088"/>
    <w:rsid w:val="008E2587"/>
    <w:rsid w:val="008E49AA"/>
    <w:rsid w:val="008E4BC9"/>
    <w:rsid w:val="008E71BF"/>
    <w:rsid w:val="008F0442"/>
    <w:rsid w:val="008F123E"/>
    <w:rsid w:val="008F1ED7"/>
    <w:rsid w:val="008F4562"/>
    <w:rsid w:val="008F476C"/>
    <w:rsid w:val="008F6AEE"/>
    <w:rsid w:val="008F7812"/>
    <w:rsid w:val="009033B7"/>
    <w:rsid w:val="00903582"/>
    <w:rsid w:val="009036A6"/>
    <w:rsid w:val="00911192"/>
    <w:rsid w:val="00913DF0"/>
    <w:rsid w:val="009143AE"/>
    <w:rsid w:val="009148A3"/>
    <w:rsid w:val="009154A4"/>
    <w:rsid w:val="00915554"/>
    <w:rsid w:val="00917804"/>
    <w:rsid w:val="00921F56"/>
    <w:rsid w:val="00923A44"/>
    <w:rsid w:val="00925BEA"/>
    <w:rsid w:val="00931EE8"/>
    <w:rsid w:val="00937CB7"/>
    <w:rsid w:val="009400FB"/>
    <w:rsid w:val="00941366"/>
    <w:rsid w:val="00943406"/>
    <w:rsid w:val="00944DBF"/>
    <w:rsid w:val="00945D6C"/>
    <w:rsid w:val="0094691B"/>
    <w:rsid w:val="00946FA2"/>
    <w:rsid w:val="009505B0"/>
    <w:rsid w:val="00951E30"/>
    <w:rsid w:val="00954BEB"/>
    <w:rsid w:val="00956ABD"/>
    <w:rsid w:val="00957ACE"/>
    <w:rsid w:val="0096195F"/>
    <w:rsid w:val="00970638"/>
    <w:rsid w:val="009716A2"/>
    <w:rsid w:val="009728E1"/>
    <w:rsid w:val="00975244"/>
    <w:rsid w:val="00977DFB"/>
    <w:rsid w:val="009812ED"/>
    <w:rsid w:val="00981BC6"/>
    <w:rsid w:val="00983451"/>
    <w:rsid w:val="009900A3"/>
    <w:rsid w:val="00991393"/>
    <w:rsid w:val="009A1756"/>
    <w:rsid w:val="009A461E"/>
    <w:rsid w:val="009A4A59"/>
    <w:rsid w:val="009A605C"/>
    <w:rsid w:val="009A6C2A"/>
    <w:rsid w:val="009B2390"/>
    <w:rsid w:val="009B3311"/>
    <w:rsid w:val="009B3F9D"/>
    <w:rsid w:val="009B5DF5"/>
    <w:rsid w:val="009B6EAE"/>
    <w:rsid w:val="009C0A57"/>
    <w:rsid w:val="009C1AF2"/>
    <w:rsid w:val="009C2067"/>
    <w:rsid w:val="009C3D03"/>
    <w:rsid w:val="009C7EF6"/>
    <w:rsid w:val="009D233C"/>
    <w:rsid w:val="009D27DC"/>
    <w:rsid w:val="009D42BF"/>
    <w:rsid w:val="009D47E4"/>
    <w:rsid w:val="009D47E9"/>
    <w:rsid w:val="009D6FB6"/>
    <w:rsid w:val="009D7915"/>
    <w:rsid w:val="009E04BA"/>
    <w:rsid w:val="009E0513"/>
    <w:rsid w:val="009E0D2B"/>
    <w:rsid w:val="009E223A"/>
    <w:rsid w:val="009E271F"/>
    <w:rsid w:val="009E35CC"/>
    <w:rsid w:val="009E4148"/>
    <w:rsid w:val="009F09D9"/>
    <w:rsid w:val="009F1009"/>
    <w:rsid w:val="009F1028"/>
    <w:rsid w:val="009F4B13"/>
    <w:rsid w:val="009F62A4"/>
    <w:rsid w:val="009F63FC"/>
    <w:rsid w:val="009F6C87"/>
    <w:rsid w:val="009F74D9"/>
    <w:rsid w:val="00A00C03"/>
    <w:rsid w:val="00A014DD"/>
    <w:rsid w:val="00A048B0"/>
    <w:rsid w:val="00A04E09"/>
    <w:rsid w:val="00A05202"/>
    <w:rsid w:val="00A05593"/>
    <w:rsid w:val="00A05F71"/>
    <w:rsid w:val="00A07012"/>
    <w:rsid w:val="00A161D9"/>
    <w:rsid w:val="00A171C7"/>
    <w:rsid w:val="00A17ED8"/>
    <w:rsid w:val="00A2138B"/>
    <w:rsid w:val="00A21A71"/>
    <w:rsid w:val="00A21E19"/>
    <w:rsid w:val="00A248F7"/>
    <w:rsid w:val="00A24B6C"/>
    <w:rsid w:val="00A25628"/>
    <w:rsid w:val="00A2611A"/>
    <w:rsid w:val="00A26F08"/>
    <w:rsid w:val="00A27DC9"/>
    <w:rsid w:val="00A27F7A"/>
    <w:rsid w:val="00A3057D"/>
    <w:rsid w:val="00A320A3"/>
    <w:rsid w:val="00A320C4"/>
    <w:rsid w:val="00A3439D"/>
    <w:rsid w:val="00A36638"/>
    <w:rsid w:val="00A37F20"/>
    <w:rsid w:val="00A40234"/>
    <w:rsid w:val="00A44AD7"/>
    <w:rsid w:val="00A46781"/>
    <w:rsid w:val="00A47E0B"/>
    <w:rsid w:val="00A50522"/>
    <w:rsid w:val="00A50873"/>
    <w:rsid w:val="00A515E9"/>
    <w:rsid w:val="00A53D57"/>
    <w:rsid w:val="00A55BCB"/>
    <w:rsid w:val="00A61F6F"/>
    <w:rsid w:val="00A622A1"/>
    <w:rsid w:val="00A63BFA"/>
    <w:rsid w:val="00A65737"/>
    <w:rsid w:val="00A669ED"/>
    <w:rsid w:val="00A708A2"/>
    <w:rsid w:val="00A72410"/>
    <w:rsid w:val="00A72A85"/>
    <w:rsid w:val="00A74ECD"/>
    <w:rsid w:val="00A80F65"/>
    <w:rsid w:val="00A82AFC"/>
    <w:rsid w:val="00A8324E"/>
    <w:rsid w:val="00A84762"/>
    <w:rsid w:val="00A84B39"/>
    <w:rsid w:val="00A84B40"/>
    <w:rsid w:val="00A854D2"/>
    <w:rsid w:val="00A86E39"/>
    <w:rsid w:val="00A9133C"/>
    <w:rsid w:val="00A91C74"/>
    <w:rsid w:val="00A92BCA"/>
    <w:rsid w:val="00A92C5D"/>
    <w:rsid w:val="00A92D06"/>
    <w:rsid w:val="00A96CEA"/>
    <w:rsid w:val="00AA03B6"/>
    <w:rsid w:val="00AA0F9C"/>
    <w:rsid w:val="00AA3AA8"/>
    <w:rsid w:val="00AA7D98"/>
    <w:rsid w:val="00AB4CAA"/>
    <w:rsid w:val="00AB53DD"/>
    <w:rsid w:val="00AB7A46"/>
    <w:rsid w:val="00AC0AB7"/>
    <w:rsid w:val="00AC347F"/>
    <w:rsid w:val="00AC4DAA"/>
    <w:rsid w:val="00AC4E98"/>
    <w:rsid w:val="00AC5C31"/>
    <w:rsid w:val="00AD0447"/>
    <w:rsid w:val="00AD2A4A"/>
    <w:rsid w:val="00AD73F4"/>
    <w:rsid w:val="00AE2B8A"/>
    <w:rsid w:val="00AE4B40"/>
    <w:rsid w:val="00AE517D"/>
    <w:rsid w:val="00AE6B63"/>
    <w:rsid w:val="00AF4AF5"/>
    <w:rsid w:val="00AF7BD2"/>
    <w:rsid w:val="00B000D2"/>
    <w:rsid w:val="00B00160"/>
    <w:rsid w:val="00B018DB"/>
    <w:rsid w:val="00B024F2"/>
    <w:rsid w:val="00B04544"/>
    <w:rsid w:val="00B04701"/>
    <w:rsid w:val="00B06CC8"/>
    <w:rsid w:val="00B07DC2"/>
    <w:rsid w:val="00B12854"/>
    <w:rsid w:val="00B1294A"/>
    <w:rsid w:val="00B138F8"/>
    <w:rsid w:val="00B20E31"/>
    <w:rsid w:val="00B211EE"/>
    <w:rsid w:val="00B22056"/>
    <w:rsid w:val="00B2363A"/>
    <w:rsid w:val="00B25A93"/>
    <w:rsid w:val="00B27F5E"/>
    <w:rsid w:val="00B30976"/>
    <w:rsid w:val="00B33927"/>
    <w:rsid w:val="00B34AB4"/>
    <w:rsid w:val="00B34AC6"/>
    <w:rsid w:val="00B379CA"/>
    <w:rsid w:val="00B40A2B"/>
    <w:rsid w:val="00B40F8D"/>
    <w:rsid w:val="00B4256D"/>
    <w:rsid w:val="00B433F2"/>
    <w:rsid w:val="00B43841"/>
    <w:rsid w:val="00B43F9E"/>
    <w:rsid w:val="00B519C7"/>
    <w:rsid w:val="00B57E51"/>
    <w:rsid w:val="00B62481"/>
    <w:rsid w:val="00B62497"/>
    <w:rsid w:val="00B63B28"/>
    <w:rsid w:val="00B6762E"/>
    <w:rsid w:val="00B67D3A"/>
    <w:rsid w:val="00B67EFD"/>
    <w:rsid w:val="00B70505"/>
    <w:rsid w:val="00B71188"/>
    <w:rsid w:val="00B72095"/>
    <w:rsid w:val="00B735DF"/>
    <w:rsid w:val="00B747D8"/>
    <w:rsid w:val="00B758D4"/>
    <w:rsid w:val="00B7750C"/>
    <w:rsid w:val="00B807B1"/>
    <w:rsid w:val="00B84014"/>
    <w:rsid w:val="00B90350"/>
    <w:rsid w:val="00B907D3"/>
    <w:rsid w:val="00B931FA"/>
    <w:rsid w:val="00B9667B"/>
    <w:rsid w:val="00BA248D"/>
    <w:rsid w:val="00BA3D2F"/>
    <w:rsid w:val="00BA4600"/>
    <w:rsid w:val="00BA7B3A"/>
    <w:rsid w:val="00BB4BD4"/>
    <w:rsid w:val="00BB534A"/>
    <w:rsid w:val="00BB6AC7"/>
    <w:rsid w:val="00BB7592"/>
    <w:rsid w:val="00BB76A2"/>
    <w:rsid w:val="00BC08BE"/>
    <w:rsid w:val="00BC0E02"/>
    <w:rsid w:val="00BC14F9"/>
    <w:rsid w:val="00BC2103"/>
    <w:rsid w:val="00BC2732"/>
    <w:rsid w:val="00BC4340"/>
    <w:rsid w:val="00BC562F"/>
    <w:rsid w:val="00BC5BE0"/>
    <w:rsid w:val="00BD5918"/>
    <w:rsid w:val="00BD6D35"/>
    <w:rsid w:val="00BD7048"/>
    <w:rsid w:val="00BD7A02"/>
    <w:rsid w:val="00BE020A"/>
    <w:rsid w:val="00BE19CC"/>
    <w:rsid w:val="00BE27C1"/>
    <w:rsid w:val="00BE3202"/>
    <w:rsid w:val="00BE7C7A"/>
    <w:rsid w:val="00BF3E83"/>
    <w:rsid w:val="00BF4B7C"/>
    <w:rsid w:val="00BF7A71"/>
    <w:rsid w:val="00BF7B10"/>
    <w:rsid w:val="00BF7FCB"/>
    <w:rsid w:val="00C001BD"/>
    <w:rsid w:val="00C0087E"/>
    <w:rsid w:val="00C03521"/>
    <w:rsid w:val="00C10BAA"/>
    <w:rsid w:val="00C125F3"/>
    <w:rsid w:val="00C1285C"/>
    <w:rsid w:val="00C140C5"/>
    <w:rsid w:val="00C20D5F"/>
    <w:rsid w:val="00C21175"/>
    <w:rsid w:val="00C21418"/>
    <w:rsid w:val="00C22CC1"/>
    <w:rsid w:val="00C302EB"/>
    <w:rsid w:val="00C31D2E"/>
    <w:rsid w:val="00C31DF4"/>
    <w:rsid w:val="00C34E5B"/>
    <w:rsid w:val="00C35CD6"/>
    <w:rsid w:val="00C364A0"/>
    <w:rsid w:val="00C40DDF"/>
    <w:rsid w:val="00C4185F"/>
    <w:rsid w:val="00C41AF7"/>
    <w:rsid w:val="00C428E0"/>
    <w:rsid w:val="00C43D75"/>
    <w:rsid w:val="00C45024"/>
    <w:rsid w:val="00C463E3"/>
    <w:rsid w:val="00C53BED"/>
    <w:rsid w:val="00C541C7"/>
    <w:rsid w:val="00C5552E"/>
    <w:rsid w:val="00C56496"/>
    <w:rsid w:val="00C60643"/>
    <w:rsid w:val="00C61666"/>
    <w:rsid w:val="00C64084"/>
    <w:rsid w:val="00C64E7D"/>
    <w:rsid w:val="00C651EB"/>
    <w:rsid w:val="00C7022D"/>
    <w:rsid w:val="00C7176A"/>
    <w:rsid w:val="00C71E0E"/>
    <w:rsid w:val="00C749C1"/>
    <w:rsid w:val="00C76174"/>
    <w:rsid w:val="00C76409"/>
    <w:rsid w:val="00C76555"/>
    <w:rsid w:val="00C801D1"/>
    <w:rsid w:val="00C810FC"/>
    <w:rsid w:val="00C83900"/>
    <w:rsid w:val="00C84D8E"/>
    <w:rsid w:val="00C8513E"/>
    <w:rsid w:val="00C85EDA"/>
    <w:rsid w:val="00C86676"/>
    <w:rsid w:val="00C87EAB"/>
    <w:rsid w:val="00C91429"/>
    <w:rsid w:val="00C91B1E"/>
    <w:rsid w:val="00C93DA3"/>
    <w:rsid w:val="00C96E6F"/>
    <w:rsid w:val="00C970A9"/>
    <w:rsid w:val="00C97CC7"/>
    <w:rsid w:val="00CA27F2"/>
    <w:rsid w:val="00CA4E3C"/>
    <w:rsid w:val="00CA631C"/>
    <w:rsid w:val="00CA781F"/>
    <w:rsid w:val="00CB0DD9"/>
    <w:rsid w:val="00CB2889"/>
    <w:rsid w:val="00CB6CD4"/>
    <w:rsid w:val="00CC0E34"/>
    <w:rsid w:val="00CD1411"/>
    <w:rsid w:val="00CD2E60"/>
    <w:rsid w:val="00CD31A1"/>
    <w:rsid w:val="00CD47CB"/>
    <w:rsid w:val="00CD4B07"/>
    <w:rsid w:val="00CD4EC9"/>
    <w:rsid w:val="00CD6449"/>
    <w:rsid w:val="00CD64E7"/>
    <w:rsid w:val="00CE59A9"/>
    <w:rsid w:val="00CE5A5F"/>
    <w:rsid w:val="00CE5ED2"/>
    <w:rsid w:val="00CE6E2C"/>
    <w:rsid w:val="00CE7B0C"/>
    <w:rsid w:val="00CF0319"/>
    <w:rsid w:val="00CF058D"/>
    <w:rsid w:val="00CF32D8"/>
    <w:rsid w:val="00CF4EDF"/>
    <w:rsid w:val="00CF57F4"/>
    <w:rsid w:val="00CF5F18"/>
    <w:rsid w:val="00D00210"/>
    <w:rsid w:val="00D004C0"/>
    <w:rsid w:val="00D02450"/>
    <w:rsid w:val="00D04096"/>
    <w:rsid w:val="00D044A8"/>
    <w:rsid w:val="00D0464D"/>
    <w:rsid w:val="00D05B76"/>
    <w:rsid w:val="00D05D32"/>
    <w:rsid w:val="00D05ECB"/>
    <w:rsid w:val="00D06500"/>
    <w:rsid w:val="00D10C07"/>
    <w:rsid w:val="00D117C3"/>
    <w:rsid w:val="00D118F5"/>
    <w:rsid w:val="00D124F5"/>
    <w:rsid w:val="00D1264C"/>
    <w:rsid w:val="00D12C94"/>
    <w:rsid w:val="00D15EF8"/>
    <w:rsid w:val="00D24D83"/>
    <w:rsid w:val="00D263DA"/>
    <w:rsid w:val="00D30757"/>
    <w:rsid w:val="00D3093B"/>
    <w:rsid w:val="00D31524"/>
    <w:rsid w:val="00D33135"/>
    <w:rsid w:val="00D35E2C"/>
    <w:rsid w:val="00D40CDE"/>
    <w:rsid w:val="00D46CA8"/>
    <w:rsid w:val="00D46E28"/>
    <w:rsid w:val="00D47B28"/>
    <w:rsid w:val="00D50E14"/>
    <w:rsid w:val="00D51BCC"/>
    <w:rsid w:val="00D51EF2"/>
    <w:rsid w:val="00D52247"/>
    <w:rsid w:val="00D52281"/>
    <w:rsid w:val="00D53186"/>
    <w:rsid w:val="00D563F1"/>
    <w:rsid w:val="00D56613"/>
    <w:rsid w:val="00D56E09"/>
    <w:rsid w:val="00D57836"/>
    <w:rsid w:val="00D601DF"/>
    <w:rsid w:val="00D63B16"/>
    <w:rsid w:val="00D63EA5"/>
    <w:rsid w:val="00D6618D"/>
    <w:rsid w:val="00D752DF"/>
    <w:rsid w:val="00D77516"/>
    <w:rsid w:val="00D80462"/>
    <w:rsid w:val="00D804F1"/>
    <w:rsid w:val="00D82A4B"/>
    <w:rsid w:val="00D82B09"/>
    <w:rsid w:val="00D846C3"/>
    <w:rsid w:val="00D85E44"/>
    <w:rsid w:val="00D87063"/>
    <w:rsid w:val="00D92539"/>
    <w:rsid w:val="00D932C1"/>
    <w:rsid w:val="00D945A1"/>
    <w:rsid w:val="00D947B4"/>
    <w:rsid w:val="00D954EF"/>
    <w:rsid w:val="00D96FD7"/>
    <w:rsid w:val="00D97B55"/>
    <w:rsid w:val="00DA09CB"/>
    <w:rsid w:val="00DA1E50"/>
    <w:rsid w:val="00DA1FA8"/>
    <w:rsid w:val="00DA380F"/>
    <w:rsid w:val="00DA6A31"/>
    <w:rsid w:val="00DB07A2"/>
    <w:rsid w:val="00DB1A29"/>
    <w:rsid w:val="00DB2E0D"/>
    <w:rsid w:val="00DB4EC8"/>
    <w:rsid w:val="00DB5305"/>
    <w:rsid w:val="00DB7732"/>
    <w:rsid w:val="00DC0FC1"/>
    <w:rsid w:val="00DC12F4"/>
    <w:rsid w:val="00DC188C"/>
    <w:rsid w:val="00DC1BE2"/>
    <w:rsid w:val="00DC1C7C"/>
    <w:rsid w:val="00DC3A01"/>
    <w:rsid w:val="00DC3FA0"/>
    <w:rsid w:val="00DD79B7"/>
    <w:rsid w:val="00DE2246"/>
    <w:rsid w:val="00DE2D7D"/>
    <w:rsid w:val="00DE4231"/>
    <w:rsid w:val="00DE47C5"/>
    <w:rsid w:val="00DE7D71"/>
    <w:rsid w:val="00DF254F"/>
    <w:rsid w:val="00DF4CF7"/>
    <w:rsid w:val="00DF5A9C"/>
    <w:rsid w:val="00DF716B"/>
    <w:rsid w:val="00DF749E"/>
    <w:rsid w:val="00E0034B"/>
    <w:rsid w:val="00E005F5"/>
    <w:rsid w:val="00E0271A"/>
    <w:rsid w:val="00E032E8"/>
    <w:rsid w:val="00E051C0"/>
    <w:rsid w:val="00E05B3B"/>
    <w:rsid w:val="00E06232"/>
    <w:rsid w:val="00E07DA1"/>
    <w:rsid w:val="00E122AA"/>
    <w:rsid w:val="00E122F3"/>
    <w:rsid w:val="00E12F74"/>
    <w:rsid w:val="00E13751"/>
    <w:rsid w:val="00E138A1"/>
    <w:rsid w:val="00E162EA"/>
    <w:rsid w:val="00E16531"/>
    <w:rsid w:val="00E16D80"/>
    <w:rsid w:val="00E1752D"/>
    <w:rsid w:val="00E21E9C"/>
    <w:rsid w:val="00E274F0"/>
    <w:rsid w:val="00E27816"/>
    <w:rsid w:val="00E27846"/>
    <w:rsid w:val="00E27890"/>
    <w:rsid w:val="00E27C18"/>
    <w:rsid w:val="00E30E80"/>
    <w:rsid w:val="00E352D7"/>
    <w:rsid w:val="00E35637"/>
    <w:rsid w:val="00E426D2"/>
    <w:rsid w:val="00E44CCE"/>
    <w:rsid w:val="00E524D7"/>
    <w:rsid w:val="00E564FA"/>
    <w:rsid w:val="00E567CC"/>
    <w:rsid w:val="00E56B35"/>
    <w:rsid w:val="00E579AA"/>
    <w:rsid w:val="00E57C5F"/>
    <w:rsid w:val="00E61B33"/>
    <w:rsid w:val="00E63B75"/>
    <w:rsid w:val="00E642AF"/>
    <w:rsid w:val="00E65699"/>
    <w:rsid w:val="00E703BE"/>
    <w:rsid w:val="00E704D4"/>
    <w:rsid w:val="00E73C37"/>
    <w:rsid w:val="00E74C11"/>
    <w:rsid w:val="00E77C17"/>
    <w:rsid w:val="00E80F73"/>
    <w:rsid w:val="00E81486"/>
    <w:rsid w:val="00E84BCA"/>
    <w:rsid w:val="00E879B4"/>
    <w:rsid w:val="00E90028"/>
    <w:rsid w:val="00E91E65"/>
    <w:rsid w:val="00E95DA4"/>
    <w:rsid w:val="00EA174A"/>
    <w:rsid w:val="00EA2D3C"/>
    <w:rsid w:val="00EA35DA"/>
    <w:rsid w:val="00EA50EB"/>
    <w:rsid w:val="00EA542E"/>
    <w:rsid w:val="00EB098E"/>
    <w:rsid w:val="00EB1A12"/>
    <w:rsid w:val="00EB3F61"/>
    <w:rsid w:val="00EB5177"/>
    <w:rsid w:val="00EB5D1C"/>
    <w:rsid w:val="00EB60F5"/>
    <w:rsid w:val="00EC3EBD"/>
    <w:rsid w:val="00EC46EB"/>
    <w:rsid w:val="00ED081C"/>
    <w:rsid w:val="00ED1321"/>
    <w:rsid w:val="00ED26DF"/>
    <w:rsid w:val="00ED47FB"/>
    <w:rsid w:val="00ED795B"/>
    <w:rsid w:val="00EE14DD"/>
    <w:rsid w:val="00EE24E1"/>
    <w:rsid w:val="00EE5DA1"/>
    <w:rsid w:val="00EE6DFB"/>
    <w:rsid w:val="00EE7366"/>
    <w:rsid w:val="00EF0B61"/>
    <w:rsid w:val="00EF0EBA"/>
    <w:rsid w:val="00EF121A"/>
    <w:rsid w:val="00EF288D"/>
    <w:rsid w:val="00EF6F31"/>
    <w:rsid w:val="00EF7014"/>
    <w:rsid w:val="00F008ED"/>
    <w:rsid w:val="00F025FC"/>
    <w:rsid w:val="00F02F08"/>
    <w:rsid w:val="00F04DA1"/>
    <w:rsid w:val="00F111A2"/>
    <w:rsid w:val="00F13A46"/>
    <w:rsid w:val="00F16505"/>
    <w:rsid w:val="00F20D3A"/>
    <w:rsid w:val="00F22A13"/>
    <w:rsid w:val="00F31678"/>
    <w:rsid w:val="00F33F29"/>
    <w:rsid w:val="00F351F4"/>
    <w:rsid w:val="00F37467"/>
    <w:rsid w:val="00F37899"/>
    <w:rsid w:val="00F401BD"/>
    <w:rsid w:val="00F425F4"/>
    <w:rsid w:val="00F44C81"/>
    <w:rsid w:val="00F45166"/>
    <w:rsid w:val="00F462DE"/>
    <w:rsid w:val="00F471EA"/>
    <w:rsid w:val="00F47680"/>
    <w:rsid w:val="00F4777A"/>
    <w:rsid w:val="00F50FD4"/>
    <w:rsid w:val="00F51C31"/>
    <w:rsid w:val="00F53BA5"/>
    <w:rsid w:val="00F55DDA"/>
    <w:rsid w:val="00F56043"/>
    <w:rsid w:val="00F574A5"/>
    <w:rsid w:val="00F57F5C"/>
    <w:rsid w:val="00F62F86"/>
    <w:rsid w:val="00F64E91"/>
    <w:rsid w:val="00F711CE"/>
    <w:rsid w:val="00F740A9"/>
    <w:rsid w:val="00F755B2"/>
    <w:rsid w:val="00F75CB3"/>
    <w:rsid w:val="00F763E8"/>
    <w:rsid w:val="00F77156"/>
    <w:rsid w:val="00F8066A"/>
    <w:rsid w:val="00F826A4"/>
    <w:rsid w:val="00F8281F"/>
    <w:rsid w:val="00F8336B"/>
    <w:rsid w:val="00F8343E"/>
    <w:rsid w:val="00F85B7A"/>
    <w:rsid w:val="00F86BA5"/>
    <w:rsid w:val="00F96DE2"/>
    <w:rsid w:val="00F971B8"/>
    <w:rsid w:val="00FB2726"/>
    <w:rsid w:val="00FB404D"/>
    <w:rsid w:val="00FB4989"/>
    <w:rsid w:val="00FB4A99"/>
    <w:rsid w:val="00FC0379"/>
    <w:rsid w:val="00FC1900"/>
    <w:rsid w:val="00FC55B5"/>
    <w:rsid w:val="00FC6548"/>
    <w:rsid w:val="00FD09EC"/>
    <w:rsid w:val="00FD0A05"/>
    <w:rsid w:val="00FD0C84"/>
    <w:rsid w:val="00FD279C"/>
    <w:rsid w:val="00FD30F6"/>
    <w:rsid w:val="00FD37EA"/>
    <w:rsid w:val="00FE03BD"/>
    <w:rsid w:val="00FE15F9"/>
    <w:rsid w:val="00FE1640"/>
    <w:rsid w:val="00FE749F"/>
    <w:rsid w:val="00FE7610"/>
    <w:rsid w:val="00FF06F0"/>
    <w:rsid w:val="00FF12CF"/>
    <w:rsid w:val="00FF1BD5"/>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DCC8D3-8E7E-422F-8409-B281580C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C57"/>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6AA2"/>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basedOn w:val="Normal"/>
    <w:link w:val="BodyTextChar"/>
    <w:rsid w:val="00732EA4"/>
    <w:pPr>
      <w:jc w:val="both"/>
    </w:pPr>
    <w:rPr>
      <w:rFonts w:ascii="Palatino Linotype" w:hAnsi="Palatino Linotype"/>
      <w:spacing w:val="-5"/>
      <w:sz w:val="20"/>
      <w:szCs w:val="20"/>
    </w:rPr>
  </w:style>
  <w:style w:type="paragraph" w:styleId="ListNumber">
    <w:name w:val="List Number"/>
    <w:basedOn w:val="List"/>
    <w:rsid w:val="00F53BA5"/>
    <w:pPr>
      <w:numPr>
        <w:numId w:val="1"/>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4"/>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071F8"/>
    <w:pPr>
      <w:pBdr>
        <w:bottom w:val="single" w:sz="12" w:space="1" w:color="auto"/>
      </w:pBdr>
      <w:spacing w:before="240" w:after="120"/>
    </w:pPr>
    <w:rPr>
      <w:rFonts w:ascii="Arial" w:hAnsi="Arial"/>
      <w:b/>
      <w:bCs/>
      <w:sz w:val="32"/>
    </w:rPr>
  </w:style>
  <w:style w:type="paragraph" w:customStyle="1" w:styleId="BookHeading2">
    <w:name w:val="Book Heading 2"/>
    <w:basedOn w:val="Heading2"/>
    <w:autoRedefine/>
    <w:rsid w:val="00921F56"/>
    <w:pPr>
      <w:tabs>
        <w:tab w:val="num" w:pos="576"/>
      </w:tabs>
      <w:spacing w:before="300" w:after="120"/>
      <w:ind w:left="576" w:hanging="576"/>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
    <w:name w:val="Figure Caption"/>
    <w:basedOn w:val="Normal"/>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ilvl w:val="0"/>
        <w:numId w:val="0"/>
      </w:numPr>
      <w:tabs>
        <w:tab w:val="num" w:pos="720"/>
      </w:tabs>
      <w:spacing w:before="360" w:after="120"/>
      <w:ind w:left="720" w:hanging="720"/>
    </w:pPr>
    <w:rPr>
      <w:sz w:val="28"/>
    </w:rPr>
  </w:style>
  <w:style w:type="paragraph" w:customStyle="1" w:styleId="Bookbullets">
    <w:name w:val="Book bullets"/>
    <w:basedOn w:val="BodyText"/>
    <w:autoRedefine/>
    <w:rsid w:val="00D05D32"/>
    <w:pPr>
      <w:numPr>
        <w:numId w:val="2"/>
      </w:numPr>
      <w:spacing w:before="60" w:after="60"/>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
    <w:name w:val="Body Text Char"/>
    <w:basedOn w:val="DefaultParagraphFont"/>
    <w:link w:val="BodyText"/>
    <w:rsid w:val="00D97B55"/>
    <w:rPr>
      <w:rFonts w:ascii="Palatino Linotype" w:hAnsi="Palatino Linotype"/>
      <w:spacing w:val="-5"/>
      <w:lang w:val="en-US" w:eastAsia="en-US" w:bidi="ar-SA"/>
    </w:rPr>
  </w:style>
  <w:style w:type="table" w:styleId="TableGrid5">
    <w:name w:val="Table Grid 5"/>
    <w:basedOn w:val="TableNormal"/>
    <w:rsid w:val="00B43F9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wmf"/><Relationship Id="rId26" Type="http://schemas.openxmlformats.org/officeDocument/2006/relationships/image" Target="media/image15.wmf"/><Relationship Id="rId39" Type="http://schemas.openxmlformats.org/officeDocument/2006/relationships/image" Target="media/image24.wmf"/><Relationship Id="rId21" Type="http://schemas.openxmlformats.org/officeDocument/2006/relationships/image" Target="media/image10.wmf"/><Relationship Id="rId34" Type="http://schemas.openxmlformats.org/officeDocument/2006/relationships/image" Target="media/image21.wmf"/><Relationship Id="rId42" Type="http://schemas.openxmlformats.org/officeDocument/2006/relationships/oleObject" Target="embeddings/oleObject11.bin"/><Relationship Id="rId47" Type="http://schemas.openxmlformats.org/officeDocument/2006/relationships/image" Target="media/image28.emf"/><Relationship Id="rId50" Type="http://schemas.openxmlformats.org/officeDocument/2006/relationships/image" Target="media/image30.wmf"/><Relationship Id="rId55" Type="http://schemas.openxmlformats.org/officeDocument/2006/relationships/image" Target="media/image33.wmf"/><Relationship Id="rId63" Type="http://schemas.openxmlformats.org/officeDocument/2006/relationships/oleObject" Target="embeddings/oleObject20.bin"/><Relationship Id="rId68" Type="http://schemas.openxmlformats.org/officeDocument/2006/relationships/image" Target="media/image40.wmf"/><Relationship Id="rId76" Type="http://schemas.openxmlformats.org/officeDocument/2006/relationships/image" Target="media/image44.wmf"/><Relationship Id="rId84"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24.bin"/><Relationship Id="rId2" Type="http://schemas.openxmlformats.org/officeDocument/2006/relationships/styles" Target="styles.xml"/><Relationship Id="rId16" Type="http://schemas.openxmlformats.org/officeDocument/2006/relationships/image" Target="media/image6.emf"/><Relationship Id="rId29" Type="http://schemas.openxmlformats.org/officeDocument/2006/relationships/image" Target="media/image17.wmf"/><Relationship Id="rId11" Type="http://schemas.openxmlformats.org/officeDocument/2006/relationships/image" Target="media/image3.wmf"/><Relationship Id="rId24" Type="http://schemas.openxmlformats.org/officeDocument/2006/relationships/image" Target="media/image13.wmf"/><Relationship Id="rId32" Type="http://schemas.openxmlformats.org/officeDocument/2006/relationships/image" Target="media/image20.wmf"/><Relationship Id="rId37" Type="http://schemas.openxmlformats.org/officeDocument/2006/relationships/image" Target="media/image23.wmf"/><Relationship Id="rId40" Type="http://schemas.openxmlformats.org/officeDocument/2006/relationships/oleObject" Target="embeddings/oleObject10.bin"/><Relationship Id="rId45" Type="http://schemas.openxmlformats.org/officeDocument/2006/relationships/image" Target="media/image27.wmf"/><Relationship Id="rId53" Type="http://schemas.openxmlformats.org/officeDocument/2006/relationships/oleObject" Target="embeddings/oleObject16.bin"/><Relationship Id="rId58" Type="http://schemas.openxmlformats.org/officeDocument/2006/relationships/image" Target="media/image35.wmf"/><Relationship Id="rId66" Type="http://schemas.openxmlformats.org/officeDocument/2006/relationships/image" Target="media/image39.wmf"/><Relationship Id="rId74" Type="http://schemas.openxmlformats.org/officeDocument/2006/relationships/image" Target="media/image43.wmf"/><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oleObject" Target="embeddings/oleObject19.bin"/><Relationship Id="rId82" Type="http://schemas.openxmlformats.org/officeDocument/2006/relationships/footer" Target="footer2.xml"/><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8.wmf"/><Relationship Id="rId35" Type="http://schemas.openxmlformats.org/officeDocument/2006/relationships/oleObject" Target="embeddings/oleObject8.bin"/><Relationship Id="rId43" Type="http://schemas.openxmlformats.org/officeDocument/2006/relationships/image" Target="media/image26.wmf"/><Relationship Id="rId48" Type="http://schemas.openxmlformats.org/officeDocument/2006/relationships/image" Target="media/image29.wmf"/><Relationship Id="rId56" Type="http://schemas.openxmlformats.org/officeDocument/2006/relationships/oleObject" Target="embeddings/oleObject17.bin"/><Relationship Id="rId64" Type="http://schemas.openxmlformats.org/officeDocument/2006/relationships/image" Target="media/image38.wmf"/><Relationship Id="rId69" Type="http://schemas.openxmlformats.org/officeDocument/2006/relationships/oleObject" Target="embeddings/oleObject23.bin"/><Relationship Id="rId77" Type="http://schemas.openxmlformats.org/officeDocument/2006/relationships/oleObject" Target="embeddings/oleObject27.bin"/><Relationship Id="rId8" Type="http://schemas.openxmlformats.org/officeDocument/2006/relationships/oleObject" Target="embeddings/oleObject1.bin"/><Relationship Id="rId51" Type="http://schemas.openxmlformats.org/officeDocument/2006/relationships/oleObject" Target="embeddings/oleObject15.bin"/><Relationship Id="rId72" Type="http://schemas.openxmlformats.org/officeDocument/2006/relationships/image" Target="media/image42.wmf"/><Relationship Id="rId80" Type="http://schemas.openxmlformats.org/officeDocument/2006/relationships/header" Target="header2.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4.wmf"/><Relationship Id="rId33" Type="http://schemas.openxmlformats.org/officeDocument/2006/relationships/oleObject" Target="embeddings/oleObject7.bin"/><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oleObject" Target="embeddings/oleObject18.bin"/><Relationship Id="rId67" Type="http://schemas.openxmlformats.org/officeDocument/2006/relationships/oleObject" Target="embeddings/oleObject22.bin"/><Relationship Id="rId20" Type="http://schemas.openxmlformats.org/officeDocument/2006/relationships/image" Target="media/image9.wmf"/><Relationship Id="rId41" Type="http://schemas.openxmlformats.org/officeDocument/2006/relationships/image" Target="media/image25.wmf"/><Relationship Id="rId54" Type="http://schemas.openxmlformats.org/officeDocument/2006/relationships/image" Target="media/image32.emf"/><Relationship Id="rId62" Type="http://schemas.openxmlformats.org/officeDocument/2006/relationships/image" Target="media/image37.wmf"/><Relationship Id="rId70" Type="http://schemas.openxmlformats.org/officeDocument/2006/relationships/image" Target="media/image41.wmf"/><Relationship Id="rId75" Type="http://schemas.openxmlformats.org/officeDocument/2006/relationships/oleObject" Target="embeddings/oleObject26.bin"/><Relationship Id="rId83"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image" Target="media/image16.wmf"/><Relationship Id="rId36" Type="http://schemas.openxmlformats.org/officeDocument/2006/relationships/image" Target="media/image22.emf"/><Relationship Id="rId49" Type="http://schemas.openxmlformats.org/officeDocument/2006/relationships/oleObject" Target="embeddings/oleObject14.bin"/><Relationship Id="rId57" Type="http://schemas.openxmlformats.org/officeDocument/2006/relationships/image" Target="media/image34.wmf"/><Relationship Id="rId10" Type="http://schemas.openxmlformats.org/officeDocument/2006/relationships/oleObject" Target="embeddings/oleObject2.bin"/><Relationship Id="rId31" Type="http://schemas.openxmlformats.org/officeDocument/2006/relationships/image" Target="media/image19.wmf"/><Relationship Id="rId44" Type="http://schemas.openxmlformats.org/officeDocument/2006/relationships/oleObject" Target="embeddings/oleObject12.bin"/><Relationship Id="rId52" Type="http://schemas.openxmlformats.org/officeDocument/2006/relationships/image" Target="media/image31.wmf"/><Relationship Id="rId60" Type="http://schemas.openxmlformats.org/officeDocument/2006/relationships/image" Target="media/image36.w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hyperlink" Target="http://www.mindtools.com" TargetMode="External"/><Relationship Id="rId8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6152</Words>
  <Characters>35072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41142</CharactersWithSpaces>
  <SharedDoc>false</SharedDoc>
  <HLinks>
    <vt:vector size="6" baseType="variant">
      <vt:variant>
        <vt:i4>5111839</vt:i4>
      </vt:variant>
      <vt:variant>
        <vt:i4>81</vt:i4>
      </vt:variant>
      <vt:variant>
        <vt:i4>0</vt:i4>
      </vt:variant>
      <vt:variant>
        <vt:i4>5</vt:i4>
      </vt:variant>
      <vt:variant>
        <vt:lpwstr>http://www.mindtools.com/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2005-02-14T14:48:00Z</cp:lastPrinted>
  <dcterms:created xsi:type="dcterms:W3CDTF">2024-05-24T17:27:00Z</dcterms:created>
  <dcterms:modified xsi:type="dcterms:W3CDTF">2024-05-24T17:27:00Z</dcterms:modified>
</cp:coreProperties>
</file>