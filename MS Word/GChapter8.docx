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0C84" w:rsidRDefault="00DC2283" w:rsidP="005C69BB">
      <w:pPr>
        <w:pStyle w:val="ChapterHeading120pt"/>
      </w:pPr>
      <w:bookmarkStart w:id="0" w:name="_Ref37239262"/>
      <w:r>
        <w:t xml:space="preserve">System </w:t>
      </w:r>
      <w:bookmarkEnd w:id="0"/>
      <w:r w:rsidR="005C69BB">
        <w:t>Reliability</w:t>
      </w:r>
      <w:r w:rsidR="00B61C17">
        <w:fldChar w:fldCharType="begin"/>
      </w:r>
      <w:r w:rsidR="00B61C17">
        <w:instrText xml:space="preserve"> XE "</w:instrText>
      </w:r>
      <w:r w:rsidR="00B61C17" w:rsidRPr="00587672">
        <w:instrText>rel</w:instrText>
      </w:r>
      <w:r w:rsidR="00B61C17" w:rsidRPr="00587672">
        <w:instrText>i</w:instrText>
      </w:r>
      <w:r w:rsidR="00B61C17" w:rsidRPr="00587672">
        <w:instrText>ability</w:instrText>
      </w:r>
      <w:r w:rsidR="00B61C17">
        <w:instrText xml:space="preserve">" </w:instrText>
      </w:r>
      <w:r w:rsidR="00B61C17">
        <w:fldChar w:fldCharType="end"/>
      </w:r>
    </w:p>
    <w:p w:rsidR="00915CE2" w:rsidRPr="005C69BB" w:rsidRDefault="005C69BB" w:rsidP="00915CE2">
      <w:pPr>
        <w:pStyle w:val="Chapterstartquote"/>
        <w:rPr>
          <w:i w:val="0"/>
        </w:rPr>
      </w:pPr>
      <w:r>
        <w:rPr>
          <w:rStyle w:val="huge"/>
        </w:rPr>
        <w:t>Quality is never an accident. It is always the result of intelligent effort</w:t>
      </w:r>
      <w:r w:rsidR="00237023">
        <w:rPr>
          <w:rStyle w:val="huge"/>
        </w:rPr>
        <w:t>.</w:t>
      </w:r>
      <w:r w:rsidR="00915CE2">
        <w:t>—</w:t>
      </w:r>
      <w:r>
        <w:rPr>
          <w:i w:val="0"/>
        </w:rPr>
        <w:t>John Ruskin</w:t>
      </w:r>
      <w:r w:rsidR="00CE242E">
        <w:rPr>
          <w:i w:val="0"/>
        </w:rPr>
        <w:fldChar w:fldCharType="begin"/>
      </w:r>
      <w:r w:rsidR="00CE242E">
        <w:instrText xml:space="preserve"> XE "</w:instrText>
      </w:r>
      <w:r w:rsidR="00CE242E" w:rsidRPr="005E3C97">
        <w:instrText>Ruskin, John</w:instrText>
      </w:r>
      <w:r w:rsidR="00CE242E">
        <w:instrText xml:space="preserve">" </w:instrText>
      </w:r>
      <w:r w:rsidR="00CE242E">
        <w:rPr>
          <w:i w:val="0"/>
        </w:rPr>
        <w:fldChar w:fldCharType="end"/>
      </w:r>
    </w:p>
    <w:p w:rsidR="00915CE2" w:rsidRDefault="00915CE2" w:rsidP="00D51BCC">
      <w:pPr>
        <w:pStyle w:val="BodyText"/>
      </w:pPr>
    </w:p>
    <w:p w:rsidR="005C69BB" w:rsidRPr="005C69BB" w:rsidRDefault="005C69BB" w:rsidP="005C69BB">
      <w:pPr>
        <w:pStyle w:val="BodyText"/>
      </w:pPr>
      <w:r w:rsidRPr="005C69BB">
        <w:t>A typical design project in your academic career may never leave the confines of a laboratory.</w:t>
      </w:r>
      <w:r w:rsidR="00FB65B4">
        <w:t xml:space="preserve"> </w:t>
      </w:r>
      <w:r w:rsidRPr="005C69BB">
        <w:t>However, in industry, engineers develop systems that are used by the public at large, and i</w:t>
      </w:r>
      <w:r w:rsidRPr="005C69BB">
        <w:t>s</w:t>
      </w:r>
      <w:r w:rsidRPr="005C69BB">
        <w:t>sues beyond the functionality, such as reliability, safety, and maintainability become impo</w:t>
      </w:r>
      <w:r w:rsidRPr="005C69BB">
        <w:t>r</w:t>
      </w:r>
      <w:r w:rsidRPr="005C69BB">
        <w:t>tant factors in the success of the design. Over the past 20 years</w:t>
      </w:r>
      <w:r w:rsidR="0001344A">
        <w:t>,</w:t>
      </w:r>
      <w:r w:rsidRPr="005C69BB">
        <w:t xml:space="preserve"> industry has made a great shift to address reliability through the adoption of processes such as Quality Functional Deplo</w:t>
      </w:r>
      <w:r w:rsidRPr="005C69BB">
        <w:t>y</w:t>
      </w:r>
      <w:r w:rsidRPr="005C69BB">
        <w:t>ment</w:t>
      </w:r>
      <w:r w:rsidR="000635EF">
        <w:fldChar w:fldCharType="begin"/>
      </w:r>
      <w:r w:rsidR="000635EF">
        <w:instrText xml:space="preserve"> XE "</w:instrText>
      </w:r>
      <w:r w:rsidR="000635EF" w:rsidRPr="00B82648">
        <w:instrText>Quality Functional Deplo</w:instrText>
      </w:r>
      <w:r w:rsidR="000635EF" w:rsidRPr="00B82648">
        <w:instrText>y</w:instrText>
      </w:r>
      <w:r w:rsidR="000635EF" w:rsidRPr="00B82648">
        <w:instrText>ment</w:instrText>
      </w:r>
      <w:r w:rsidR="000635EF">
        <w:instrText xml:space="preserve">" </w:instrText>
      </w:r>
      <w:r w:rsidR="000635EF">
        <w:fldChar w:fldCharType="end"/>
      </w:r>
      <w:r w:rsidRPr="005C69BB">
        <w:t xml:space="preserve"> (QFD), Six-Sigma</w:t>
      </w:r>
      <w:r w:rsidR="000635EF">
        <w:fldChar w:fldCharType="begin"/>
      </w:r>
      <w:r w:rsidR="000635EF">
        <w:instrText xml:space="preserve"> XE "</w:instrText>
      </w:r>
      <w:r w:rsidR="000635EF" w:rsidRPr="00B82648">
        <w:instrText>Six-Sigma</w:instrText>
      </w:r>
      <w:r w:rsidR="000635EF">
        <w:instrText xml:space="preserve">" </w:instrText>
      </w:r>
      <w:r w:rsidR="000635EF">
        <w:fldChar w:fldCharType="end"/>
      </w:r>
      <w:r w:rsidRPr="005C69BB">
        <w:t>, and Robust Design</w:t>
      </w:r>
      <w:r w:rsidR="000635EF">
        <w:fldChar w:fldCharType="begin"/>
      </w:r>
      <w:r w:rsidR="000635EF">
        <w:instrText xml:space="preserve"> XE "</w:instrText>
      </w:r>
      <w:r w:rsidR="000635EF" w:rsidRPr="00B82648">
        <w:instrText>Robust Design</w:instrText>
      </w:r>
      <w:r w:rsidR="000635EF">
        <w:instrText xml:space="preserve">" </w:instrText>
      </w:r>
      <w:r w:rsidR="000635EF">
        <w:fldChar w:fldCharType="end"/>
      </w:r>
      <w:r w:rsidRPr="005C69BB">
        <w:t>.</w:t>
      </w:r>
      <w:r w:rsidR="00033492">
        <w:t xml:space="preserve"> </w:t>
      </w:r>
      <w:r w:rsidRPr="005C69BB">
        <w:t>While other chapters have addressed some el</w:t>
      </w:r>
      <w:r w:rsidRPr="005C69BB">
        <w:t>e</w:t>
      </w:r>
      <w:r w:rsidRPr="005C69BB">
        <w:t>ments of these processes, the objective of this chapter is to examine system reliability.</w:t>
      </w:r>
      <w:r w:rsidR="00FB65B4">
        <w:t xml:space="preserve"> </w:t>
      </w:r>
      <w:r w:rsidRPr="005C69BB">
        <w:t>Reliability</w:t>
      </w:r>
      <w:r w:rsidR="000635EF">
        <w:fldChar w:fldCharType="begin"/>
      </w:r>
      <w:r w:rsidR="000635EF">
        <w:instrText xml:space="preserve"> XE "</w:instrText>
      </w:r>
      <w:r w:rsidR="000635EF" w:rsidRPr="00B82648">
        <w:instrText>reliabi</w:instrText>
      </w:r>
      <w:r w:rsidR="000635EF" w:rsidRPr="00B82648">
        <w:instrText>l</w:instrText>
      </w:r>
      <w:r w:rsidR="000635EF" w:rsidRPr="00B82648">
        <w:instrText>ity</w:instrText>
      </w:r>
      <w:r w:rsidR="000635EF">
        <w:instrText xml:space="preserve">" </w:instrText>
      </w:r>
      <w:r w:rsidR="000635EF">
        <w:fldChar w:fldCharType="end"/>
      </w:r>
      <w:r w:rsidRPr="005C69BB">
        <w:t xml:space="preserve"> attempts to answer the question of how long a system will operate wi</w:t>
      </w:r>
      <w:r w:rsidR="00033492">
        <w:t xml:space="preserve">thout failing. </w:t>
      </w:r>
      <w:r w:rsidRPr="005C69BB">
        <w:t xml:space="preserve">Answering this question has inherent uncertainty and requires the use </w:t>
      </w:r>
      <w:r w:rsidR="00033492">
        <w:t>of probability and st</w:t>
      </w:r>
      <w:r w:rsidR="00033492">
        <w:t>a</w:t>
      </w:r>
      <w:r w:rsidR="00033492">
        <w:t xml:space="preserve">tistics. </w:t>
      </w:r>
      <w:r w:rsidRPr="005C69BB">
        <w:t>This chapter presents a review of basic probability theory and a</w:t>
      </w:r>
      <w:r w:rsidRPr="005C69BB">
        <w:t>p</w:t>
      </w:r>
      <w:r w:rsidRPr="005C69BB">
        <w:t>plies it to estimate the behavior of real-world devices.</w:t>
      </w:r>
      <w:r w:rsidR="00FB65B4">
        <w:t xml:space="preserve"> </w:t>
      </w:r>
      <w:r>
        <w:t>Reliability</w:t>
      </w:r>
      <w:r w:rsidR="00B61C17">
        <w:fldChar w:fldCharType="begin"/>
      </w:r>
      <w:r w:rsidR="00B61C17">
        <w:instrText xml:space="preserve"> XE "</w:instrText>
      </w:r>
      <w:r w:rsidR="00B61C17" w:rsidRPr="00587672">
        <w:instrText>reliability</w:instrText>
      </w:r>
      <w:r w:rsidR="00B61C17">
        <w:instrText xml:space="preserve">" </w:instrText>
      </w:r>
      <w:r w:rsidR="00B61C17">
        <w:fldChar w:fldCharType="end"/>
      </w:r>
      <w:r w:rsidRPr="005C69BB">
        <w:t xml:space="preserve"> at the component and system levels is consi</w:t>
      </w:r>
      <w:r w:rsidRPr="005C69BB">
        <w:t>d</w:t>
      </w:r>
      <w:r w:rsidRPr="005C69BB">
        <w:t>ered.</w:t>
      </w:r>
      <w:r w:rsidR="00FB65B4">
        <w:t xml:space="preserve"> </w:t>
      </w:r>
    </w:p>
    <w:p w:rsidR="002467B5" w:rsidRPr="004B4D77" w:rsidRDefault="002467B5" w:rsidP="005071F8">
      <w:pPr>
        <w:pStyle w:val="LearningObjective"/>
        <w:spacing w:after="80"/>
      </w:pPr>
      <w:r w:rsidRPr="004B4D77">
        <w:t>Learning Objectives</w:t>
      </w:r>
    </w:p>
    <w:p w:rsidR="002467B5" w:rsidRPr="004B4D77" w:rsidRDefault="002467B5" w:rsidP="002467B5">
      <w:pPr>
        <w:pStyle w:val="BodyText"/>
      </w:pPr>
      <w:r w:rsidRPr="004B4D77">
        <w:t xml:space="preserve">By the end of this </w:t>
      </w:r>
      <w:r w:rsidRPr="004560C3">
        <w:t>chapter</w:t>
      </w:r>
      <w:r w:rsidRPr="004B4D77">
        <w:t>, the reader should:</w:t>
      </w:r>
    </w:p>
    <w:p w:rsidR="005C69BB" w:rsidRPr="009707FC" w:rsidRDefault="005C69BB" w:rsidP="005C69BB">
      <w:pPr>
        <w:pStyle w:val="BookbulletsCharChar"/>
      </w:pPr>
      <w:r>
        <w:t xml:space="preserve">Have a familiarity with the basic principles of probability and </w:t>
      </w:r>
      <w:r w:rsidR="0026211D">
        <w:t xml:space="preserve">understand </w:t>
      </w:r>
      <w:r>
        <w:t>how they apply to rel</w:t>
      </w:r>
      <w:r>
        <w:t>i</w:t>
      </w:r>
      <w:r>
        <w:t>ability theory.</w:t>
      </w:r>
    </w:p>
    <w:p w:rsidR="005C69BB" w:rsidRPr="009707FC" w:rsidRDefault="005C69BB" w:rsidP="005C69BB">
      <w:pPr>
        <w:pStyle w:val="BookbulletsCharChar"/>
      </w:pPr>
      <w:r>
        <w:t>Understand the mathematical definition and meaning of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t>, r</w:t>
      </w:r>
      <w:r>
        <w:t>e</w:t>
      </w:r>
      <w:r>
        <w:t>liability, and mean</w:t>
      </w:r>
      <w:r w:rsidR="00B61C17">
        <w:fldChar w:fldCharType="begin"/>
      </w:r>
      <w:r w:rsidR="00B61C17">
        <w:instrText xml:space="preserve"> XE "</w:instrText>
      </w:r>
      <w:r w:rsidR="00B61C17" w:rsidRPr="00BB7EB4">
        <w:instrText>mean</w:instrText>
      </w:r>
      <w:r w:rsidR="00B61C17">
        <w:instrText xml:space="preserve">" </w:instrText>
      </w:r>
      <w:r w:rsidR="00B61C17">
        <w:fldChar w:fldCharType="end"/>
      </w:r>
      <w:r w:rsidR="00B476B8">
        <w:t xml:space="preserve"> </w:t>
      </w:r>
      <w:r>
        <w:t>time</w:t>
      </w:r>
      <w:r w:rsidR="00B476B8">
        <w:t xml:space="preserve"> </w:t>
      </w:r>
      <w:r>
        <w:t>to</w:t>
      </w:r>
      <w:r w:rsidR="00B476B8">
        <w:t xml:space="preserve"> </w:t>
      </w:r>
      <w:r>
        <w:t>failure.</w:t>
      </w:r>
    </w:p>
    <w:p w:rsidR="005C69BB" w:rsidRDefault="005C69BB" w:rsidP="005C69BB">
      <w:pPr>
        <w:pStyle w:val="BookbulletsCharChar"/>
      </w:pPr>
      <w:r>
        <w:t>Understand how to determine the reliability of a component.</w:t>
      </w:r>
    </w:p>
    <w:p w:rsidR="005C69BB" w:rsidRPr="009707FC" w:rsidRDefault="005C69BB" w:rsidP="005C69BB">
      <w:pPr>
        <w:pStyle w:val="BookbulletsCharChar"/>
      </w:pPr>
      <w:r>
        <w:t>Understand how to derate the power of electronic components for use under diffe</w:t>
      </w:r>
      <w:r>
        <w:t>r</w:t>
      </w:r>
      <w:r>
        <w:t>ent operating temperatures.</w:t>
      </w:r>
    </w:p>
    <w:p w:rsidR="005C69BB" w:rsidRDefault="005C69BB" w:rsidP="005C69BB">
      <w:pPr>
        <w:pStyle w:val="BookbulletsCharChar"/>
      </w:pPr>
      <w:r w:rsidRPr="007A654E">
        <w:t xml:space="preserve">Understand how to determine the reliability of </w:t>
      </w:r>
      <w:r>
        <w:t>different system config</w:t>
      </w:r>
      <w:r>
        <w:t>u</w:t>
      </w:r>
      <w:r>
        <w:t>rations.</w:t>
      </w:r>
      <w:r w:rsidRPr="007A654E">
        <w:t xml:space="preserve"> </w:t>
      </w:r>
    </w:p>
    <w:p w:rsidR="00CF0870" w:rsidRDefault="00CF0870" w:rsidP="00CF0870">
      <w:pPr>
        <w:pStyle w:val="BodyText"/>
        <w:rPr>
          <w:bCs/>
        </w:rPr>
      </w:pPr>
      <w:r>
        <w:rPr>
          <w:rFonts w:ascii="Arial" w:hAnsi="Arial" w:cs="Arial"/>
          <w:b/>
        </w:rPr>
        <w:br w:type="page"/>
      </w:r>
      <w:r w:rsidRPr="00C364A0">
        <w:rPr>
          <w:rFonts w:ascii="Arial" w:hAnsi="Arial" w:cs="Arial"/>
          <w:b/>
        </w:rPr>
        <w:lastRenderedPageBreak/>
        <w:t>DILBERT</w:t>
      </w:r>
      <w:r w:rsidR="00CE242E">
        <w:rPr>
          <w:rFonts w:ascii="Arial" w:hAnsi="Arial" w:cs="Arial"/>
          <w:b/>
        </w:rPr>
        <w:fldChar w:fldCharType="begin"/>
      </w:r>
      <w:r w:rsidR="00CE242E">
        <w:instrText xml:space="preserve"> XE "</w:instrText>
      </w:r>
      <w:r w:rsidR="00CE242E" w:rsidRPr="00231D0F">
        <w:rPr>
          <w:rFonts w:ascii="Arial" w:hAnsi="Arial" w:cs="Arial"/>
          <w:b/>
        </w:rPr>
        <w:instrText>DILBERT</w:instrText>
      </w:r>
      <w:r w:rsidR="00CE242E">
        <w:instrText xml:space="preserve">" </w:instrText>
      </w:r>
      <w:r w:rsidR="00CE242E">
        <w:rPr>
          <w:rFonts w:ascii="Arial" w:hAnsi="Arial" w:cs="Arial"/>
          <w:b/>
        </w:rPr>
        <w:fldChar w:fldCharType="end"/>
      </w:r>
      <w:r w:rsidRPr="00C364A0">
        <w:rPr>
          <w:rFonts w:ascii="Arial" w:hAnsi="Arial" w:cs="Arial"/>
          <w:b/>
          <w:vertAlign w:val="superscript"/>
        </w:rPr>
        <w:t>®</w:t>
      </w:r>
      <w:r w:rsidRPr="00C364A0">
        <w:rPr>
          <w:rFonts w:ascii="Arial" w:hAnsi="Arial" w:cs="Arial"/>
          <w:b/>
        </w:rPr>
        <w:t xml:space="preserve"> by Scott Adams</w:t>
      </w:r>
    </w:p>
    <w:p w:rsidR="005C69BB" w:rsidRDefault="00AC72D8" w:rsidP="005C69BB">
      <w:pPr>
        <w:pStyle w:val="BodyText"/>
      </w:pPr>
      <w:r>
        <w:rPr>
          <w:noProof/>
        </w:rPr>
        <w:drawing>
          <wp:inline distT="0" distB="0" distL="0" distR="0">
            <wp:extent cx="5029200" cy="1619250"/>
            <wp:effectExtent l="0" t="0" r="0" b="0"/>
            <wp:docPr id="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9200" cy="1619250"/>
                    </a:xfrm>
                    <a:prstGeom prst="rect">
                      <a:avLst/>
                    </a:prstGeom>
                    <a:noFill/>
                    <a:ln>
                      <a:noFill/>
                    </a:ln>
                  </pic:spPr>
                </pic:pic>
              </a:graphicData>
            </a:graphic>
          </wp:inline>
        </w:drawing>
      </w:r>
    </w:p>
    <w:p w:rsidR="00CF0870" w:rsidRPr="00C364A0" w:rsidRDefault="00CF0870" w:rsidP="00CF0870">
      <w:pPr>
        <w:pStyle w:val="Heading3"/>
        <w:numPr>
          <w:ilvl w:val="0"/>
          <w:numId w:val="0"/>
        </w:numPr>
        <w:spacing w:before="120" w:after="120"/>
        <w:jc w:val="both"/>
        <w:rPr>
          <w:sz w:val="18"/>
          <w:szCs w:val="18"/>
        </w:rPr>
      </w:pPr>
      <w:r w:rsidRPr="00C364A0">
        <w:rPr>
          <w:sz w:val="18"/>
          <w:szCs w:val="18"/>
        </w:rPr>
        <w:t xml:space="preserve">Figure </w:t>
      </w:r>
      <w:r>
        <w:rPr>
          <w:sz w:val="18"/>
          <w:szCs w:val="18"/>
        </w:rPr>
        <w:t>8</w:t>
      </w:r>
      <w:r w:rsidRPr="00C364A0">
        <w:rPr>
          <w:sz w:val="18"/>
          <w:szCs w:val="18"/>
        </w:rPr>
        <w:t>.</w:t>
      </w:r>
      <w:r>
        <w:rPr>
          <w:sz w:val="18"/>
          <w:szCs w:val="18"/>
        </w:rPr>
        <w:t>1</w:t>
      </w:r>
      <w:r w:rsidRPr="00C364A0">
        <w:rPr>
          <w:sz w:val="18"/>
          <w:szCs w:val="18"/>
        </w:rPr>
        <w:t xml:space="preserve"> </w:t>
      </w:r>
      <w:r>
        <w:rPr>
          <w:b w:val="0"/>
          <w:sz w:val="18"/>
          <w:szCs w:val="18"/>
        </w:rPr>
        <w:t xml:space="preserve">Dogbert’s </w:t>
      </w:r>
      <w:r w:rsidR="005449B2">
        <w:rPr>
          <w:b w:val="0"/>
          <w:sz w:val="18"/>
          <w:szCs w:val="18"/>
        </w:rPr>
        <w:t>Six Sigma Program</w:t>
      </w:r>
      <w:r w:rsidRPr="00C364A0">
        <w:rPr>
          <w:b w:val="0"/>
          <w:sz w:val="18"/>
          <w:szCs w:val="18"/>
        </w:rPr>
        <w:t xml:space="preserve">. </w:t>
      </w:r>
      <w:r w:rsidRPr="00C364A0">
        <w:rPr>
          <w:b w:val="0"/>
          <w:noProof/>
          <w:sz w:val="18"/>
          <w:szCs w:val="18"/>
        </w:rPr>
        <w:t>(Dilbert © United Feature Syndicate. Reprinted by permission.)</w:t>
      </w:r>
    </w:p>
    <w:p w:rsidR="002046AB" w:rsidRPr="00AC4DAA" w:rsidRDefault="005C69BB" w:rsidP="00D51BCC">
      <w:pPr>
        <w:pStyle w:val="BookHeading2"/>
        <w:numPr>
          <w:ilvl w:val="1"/>
          <w:numId w:val="2"/>
        </w:numPr>
      </w:pPr>
      <w:r>
        <w:t>Probability Theory Review</w:t>
      </w:r>
    </w:p>
    <w:p w:rsidR="005449B2" w:rsidRPr="005449B2" w:rsidRDefault="005449B2" w:rsidP="005449B2">
      <w:pPr>
        <w:pStyle w:val="BodyText"/>
      </w:pPr>
      <w:r w:rsidRPr="003B43FE">
        <w:t>Probability theory</w:t>
      </w:r>
      <w:r w:rsidR="000635EF">
        <w:fldChar w:fldCharType="begin"/>
      </w:r>
      <w:r w:rsidR="000635EF">
        <w:instrText xml:space="preserve"> XE "</w:instrText>
      </w:r>
      <w:r w:rsidR="000635EF" w:rsidRPr="00120FF3">
        <w:instrText>probability theory</w:instrText>
      </w:r>
      <w:r w:rsidR="000635EF">
        <w:instrText xml:space="preserve">" </w:instrText>
      </w:r>
      <w:r w:rsidR="000635EF">
        <w:fldChar w:fldCharType="end"/>
      </w:r>
      <w:r w:rsidRPr="005449B2">
        <w:t xml:space="preserve"> provides a formal framework to study chance events. It is a powerful tool for modeling engineering systems and is a requisite for reliability estimation.</w:t>
      </w:r>
      <w:r>
        <w:t xml:space="preserve"> </w:t>
      </w:r>
      <w:r w:rsidRPr="005449B2">
        <w:t>Although this section provides a review of some important concepts from pro</w:t>
      </w:r>
      <w:r w:rsidRPr="005449B2">
        <w:t>b</w:t>
      </w:r>
      <w:r w:rsidRPr="005449B2">
        <w:t xml:space="preserve">ability, it is assumed that the reader is versed in the basics of probability theory. </w:t>
      </w:r>
    </w:p>
    <w:p w:rsidR="005449B2" w:rsidRDefault="005449B2" w:rsidP="00646963">
      <w:pPr>
        <w:pStyle w:val="BodyText"/>
        <w:spacing w:line="275" w:lineRule="exact"/>
        <w:ind w:firstLine="360"/>
      </w:pPr>
      <w:r w:rsidRPr="005449B2">
        <w:t>In order to apply probability</w:t>
      </w:r>
      <w:r>
        <w:t>,</w:t>
      </w:r>
      <w:r w:rsidRPr="005449B2">
        <w:t xml:space="preserve"> some general definitions are examined first.</w:t>
      </w:r>
      <w:r>
        <w:t xml:space="preserve"> </w:t>
      </w:r>
      <w:r w:rsidRPr="005449B2">
        <w:t xml:space="preserve">An </w:t>
      </w:r>
      <w:r w:rsidRPr="008A2ACD">
        <w:rPr>
          <w:i/>
        </w:rPr>
        <w:t>experiment</w:t>
      </w:r>
      <w:r w:rsidRPr="005449B2">
        <w:t xml:space="preserve"> is the process of measuring or quantifying the state of the world.</w:t>
      </w:r>
      <w:r>
        <w:t xml:space="preserve"> </w:t>
      </w:r>
      <w:r w:rsidRPr="005449B2">
        <w:t xml:space="preserve">The particular outcome of an experiment is an </w:t>
      </w:r>
      <w:r w:rsidRPr="000635EF">
        <w:rPr>
          <w:i/>
        </w:rPr>
        <w:t>event</w:t>
      </w:r>
      <w:r w:rsidR="000635EF">
        <w:rPr>
          <w:i/>
        </w:rPr>
        <w:fldChar w:fldCharType="begin"/>
      </w:r>
      <w:r w:rsidR="000635EF">
        <w:instrText xml:space="preserve"> XE "</w:instrText>
      </w:r>
      <w:r w:rsidR="000635EF" w:rsidRPr="00863A46">
        <w:instrText>event</w:instrText>
      </w:r>
      <w:r w:rsidR="000635EF">
        <w:instrText xml:space="preserve">" </w:instrText>
      </w:r>
      <w:r w:rsidR="000635EF">
        <w:rPr>
          <w:i/>
        </w:rPr>
        <w:fldChar w:fldCharType="end"/>
      </w:r>
      <w:r w:rsidRPr="005449B2">
        <w:t xml:space="preserve"> (</w:t>
      </w:r>
      <w:r w:rsidR="00E73213" w:rsidRPr="00E73213">
        <w:rPr>
          <w:position w:val="-10"/>
        </w:rPr>
        <w:object w:dxaOrig="20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75pt;height:15pt" o:ole="">
            <v:imagedata r:id="rId8" o:title=""/>
          </v:shape>
          <o:OLEObject Type="Embed" ProgID="Equation.3" ShapeID="_x0000_i1026" DrawAspect="Content" ObjectID="_1778055111" r:id="rId9"/>
        </w:object>
      </w:r>
      <w:r w:rsidRPr="005449B2">
        <w:t xml:space="preserve">),while the </w:t>
      </w:r>
      <w:r w:rsidRPr="000635EF">
        <w:rPr>
          <w:i/>
        </w:rPr>
        <w:t>event space</w:t>
      </w:r>
      <w:r w:rsidR="000635EF">
        <w:rPr>
          <w:i/>
        </w:rPr>
        <w:fldChar w:fldCharType="begin"/>
      </w:r>
      <w:r w:rsidR="000635EF">
        <w:instrText xml:space="preserve"> XE "</w:instrText>
      </w:r>
      <w:r w:rsidR="000635EF" w:rsidRPr="00863A46">
        <w:instrText>event space</w:instrText>
      </w:r>
      <w:r w:rsidR="000635EF">
        <w:instrText xml:space="preserve">" </w:instrText>
      </w:r>
      <w:r w:rsidR="000635EF">
        <w:rPr>
          <w:i/>
        </w:rPr>
        <w:fldChar w:fldCharType="end"/>
      </w:r>
      <w:r w:rsidRPr="005449B2">
        <w:t xml:space="preserve"> (</w:t>
      </w:r>
      <w:r w:rsidR="00E73213">
        <w:rPr>
          <w:i/>
        </w:rPr>
        <w:t>E</w:t>
      </w:r>
      <w:r w:rsidRPr="005449B2">
        <w:t>) is the set of all possible ou</w:t>
      </w:r>
      <w:r w:rsidRPr="005449B2">
        <w:t>t</w:t>
      </w:r>
      <w:r w:rsidRPr="005449B2">
        <w:t>comes of the experiment. For example, consider an experiment where a six-sided die is rolled.</w:t>
      </w:r>
      <w:r>
        <w:t xml:space="preserve"> </w:t>
      </w:r>
      <w:r w:rsidRPr="005449B2">
        <w:t>The exper</w:t>
      </w:r>
      <w:r w:rsidRPr="005449B2">
        <w:t>i</w:t>
      </w:r>
      <w:r w:rsidRPr="005449B2">
        <w:t>ment is rolling the die and observing the outcome, the event is the particular outcome o</w:t>
      </w:r>
      <w:r w:rsidRPr="005449B2">
        <w:t>b</w:t>
      </w:r>
      <w:r w:rsidRPr="005449B2">
        <w:t xml:space="preserve">served, and the event space for the experiment is the set </w:t>
      </w:r>
      <w:r w:rsidRPr="005449B2">
        <w:rPr>
          <w:i/>
        </w:rPr>
        <w:t>E</w:t>
      </w:r>
      <w:r w:rsidRPr="005449B2">
        <w:t xml:space="preserve"> = {1,2,3,4,5,6}.</w:t>
      </w:r>
      <w:r>
        <w:t xml:space="preserve"> </w:t>
      </w:r>
      <w:r w:rsidRPr="005449B2">
        <w:t>The ou</w:t>
      </w:r>
      <w:r w:rsidRPr="005449B2">
        <w:t>t</w:t>
      </w:r>
      <w:r w:rsidRPr="005449B2">
        <w:t xml:space="preserve">comes do not have to be numerical values. Another example experiment is tossing a coin, in which case the event space is </w:t>
      </w:r>
      <w:r w:rsidRPr="005449B2">
        <w:rPr>
          <w:i/>
        </w:rPr>
        <w:t>E</w:t>
      </w:r>
      <w:r w:rsidR="00E73213">
        <w:rPr>
          <w:i/>
        </w:rPr>
        <w:t xml:space="preserve"> </w:t>
      </w:r>
      <w:r w:rsidRPr="005449B2">
        <w:t>=</w:t>
      </w:r>
      <w:r w:rsidR="00E73213">
        <w:t xml:space="preserve"> </w:t>
      </w:r>
      <w:r w:rsidRPr="005449B2">
        <w:t>{Heads, Tails}.</w:t>
      </w:r>
      <w:r w:rsidR="00FB65B4">
        <w:t xml:space="preserve"> </w:t>
      </w:r>
      <w:r w:rsidRPr="005449B2">
        <w:t>Both are examples of a di</w:t>
      </w:r>
      <w:r w:rsidRPr="005449B2">
        <w:t>s</w:t>
      </w:r>
      <w:r w:rsidRPr="005449B2">
        <w:t>crete event space because there are a finite number of experimental outcomes.</w:t>
      </w:r>
      <w:r w:rsidR="00FB65B4">
        <w:t xml:space="preserve"> </w:t>
      </w:r>
      <w:r w:rsidRPr="005449B2">
        <w:t>In a discrete event space</w:t>
      </w:r>
      <w:r w:rsidR="0001344A">
        <w:t>,</w:t>
      </w:r>
      <w:r w:rsidRPr="005449B2">
        <w:t xml:space="preserve"> the union of all the poss</w:t>
      </w:r>
      <w:r w:rsidRPr="005449B2">
        <w:t>i</w:t>
      </w:r>
      <w:r w:rsidRPr="005449B2">
        <w:t>ble experimental outcomes defines the event space.</w:t>
      </w:r>
      <w:r w:rsidR="00FB65B4">
        <w:t xml:space="preserve"> </w:t>
      </w:r>
      <w:r w:rsidRPr="005449B2">
        <w:t xml:space="preserve">If </w:t>
      </w:r>
      <w:r w:rsidR="00E73213" w:rsidRPr="00E73213">
        <w:rPr>
          <w:position w:val="-10"/>
        </w:rPr>
        <w:object w:dxaOrig="220" w:dyaOrig="300">
          <v:shape id="_x0000_i1027" type="#_x0000_t75" style="width:11.25pt;height:15pt" o:ole="">
            <v:imagedata r:id="rId10" o:title=""/>
          </v:shape>
          <o:OLEObject Type="Embed" ProgID="Equation.3" ShapeID="_x0000_i1027" DrawAspect="Content" ObjectID="_1778055112" r:id="rId11"/>
        </w:object>
      </w:r>
      <w:r w:rsidRPr="005449B2">
        <w:t xml:space="preserve"> is the i</w:t>
      </w:r>
      <w:r w:rsidR="00E73213">
        <w:rPr>
          <w:vertAlign w:val="superscript"/>
        </w:rPr>
        <w:t>th</w:t>
      </w:r>
      <w:r w:rsidRPr="005449B2">
        <w:t xml:space="preserve"> event in a discrete event space</w:t>
      </w:r>
      <w:r w:rsidR="0001344A">
        <w:t>,</w:t>
      </w:r>
      <w:r w:rsidRPr="005449B2">
        <w:t xml:space="preserve"> then the event space is given by the union</w:t>
      </w:r>
    </w:p>
    <w:p w:rsidR="005449B2" w:rsidRPr="005449B2" w:rsidRDefault="00E73213" w:rsidP="00861026">
      <w:pPr>
        <w:pStyle w:val="BodyText"/>
        <w:spacing w:before="60" w:after="60"/>
        <w:jc w:val="right"/>
      </w:pPr>
      <w:r w:rsidRPr="00E73213">
        <w:rPr>
          <w:position w:val="-10"/>
        </w:rPr>
        <w:object w:dxaOrig="660" w:dyaOrig="300">
          <v:shape id="_x0000_i1028" type="#_x0000_t75" style="width:33pt;height:15pt" o:ole="">
            <v:imagedata r:id="rId12" o:title=""/>
          </v:shape>
          <o:OLEObject Type="Embed" ProgID="Equation.3" ShapeID="_x0000_i1028" DrawAspect="Content" ObjectID="_1778055113" r:id="rId13"/>
        </w:object>
      </w:r>
      <w:r w:rsidR="005449B2" w:rsidRPr="005449B2">
        <w:t>.</w:t>
      </w:r>
      <w:r w:rsidR="005449B2">
        <w:t xml:space="preserve">                                       </w:t>
      </w:r>
      <w:r w:rsidR="001B408E">
        <w:t xml:space="preserve">  </w:t>
      </w:r>
      <w:r w:rsidR="005449B2">
        <w:t xml:space="preserve">    </w:t>
      </w:r>
      <w:r>
        <w:t xml:space="preserve">                              </w:t>
      </w:r>
      <w:r w:rsidR="005449B2" w:rsidRPr="005449B2">
        <w:t>(1)</w:t>
      </w:r>
    </w:p>
    <w:p w:rsidR="005449B2" w:rsidRDefault="005449B2" w:rsidP="005449B2">
      <w:pPr>
        <w:pStyle w:val="BodyText"/>
        <w:ind w:firstLine="360"/>
      </w:pPr>
      <w:r w:rsidRPr="005449B2">
        <w:t>The probability of an event indicates how likely it is for an event to occur.</w:t>
      </w:r>
      <w:r w:rsidR="00FB65B4">
        <w:t xml:space="preserve"> </w:t>
      </w:r>
      <w:r w:rsidRPr="005449B2">
        <w:t>This is quant</w:t>
      </w:r>
      <w:r w:rsidRPr="005449B2">
        <w:t>i</w:t>
      </w:r>
      <w:r w:rsidRPr="005449B2">
        <w:t>fied by the probability operator</w:t>
      </w:r>
      <w:r w:rsidR="000635EF">
        <w:fldChar w:fldCharType="begin"/>
      </w:r>
      <w:r w:rsidR="000635EF">
        <w:instrText xml:space="preserve"> XE "</w:instrText>
      </w:r>
      <w:r w:rsidR="000635EF" w:rsidRPr="00E268AE">
        <w:instrText>probability operator</w:instrText>
      </w:r>
      <w:r w:rsidR="000635EF">
        <w:instrText xml:space="preserve">" </w:instrText>
      </w:r>
      <w:r w:rsidR="000635EF">
        <w:fldChar w:fldCharType="end"/>
      </w:r>
      <w:r w:rsidRPr="005449B2">
        <w:t xml:space="preserve">, </w:t>
      </w:r>
      <w:r w:rsidRPr="005449B2">
        <w:rPr>
          <w:i/>
        </w:rPr>
        <w:t>P()</w:t>
      </w:r>
      <w:r w:rsidRPr="005449B2">
        <w:t>, that assigns to each event a real number between 0 and 1.</w:t>
      </w:r>
      <w:r w:rsidR="00FB65B4">
        <w:t xml:space="preserve"> </w:t>
      </w:r>
      <w:r w:rsidRPr="005449B2">
        <w:t xml:space="preserve">The probability is the percentage of times that an event </w:t>
      </w:r>
      <w:r w:rsidR="00DC18D7">
        <w:t xml:space="preserve">would </w:t>
      </w:r>
      <w:r w:rsidRPr="005449B2">
        <w:t>occur</w:t>
      </w:r>
      <w:r w:rsidR="00DC18D7">
        <w:t xml:space="preserve"> if</w:t>
      </w:r>
      <w:r w:rsidRPr="005449B2">
        <w:t xml:space="preserve"> the experiment </w:t>
      </w:r>
      <w:r w:rsidR="00DC18D7">
        <w:t>were</w:t>
      </w:r>
      <w:r w:rsidR="00DC18D7" w:rsidRPr="005449B2">
        <w:t xml:space="preserve"> </w:t>
      </w:r>
      <w:r w:rsidRPr="005449B2">
        <w:t xml:space="preserve">repeated </w:t>
      </w:r>
      <w:r w:rsidR="00DC18D7">
        <w:t>an</w:t>
      </w:r>
      <w:r w:rsidRPr="005449B2">
        <w:t xml:space="preserve"> </w:t>
      </w:r>
      <w:r w:rsidR="00DC18D7" w:rsidRPr="005449B2">
        <w:t>infinit</w:t>
      </w:r>
      <w:r w:rsidR="00DC18D7">
        <w:t>e</w:t>
      </w:r>
      <w:r w:rsidR="00DC18D7" w:rsidRPr="005449B2">
        <w:t xml:space="preserve"> </w:t>
      </w:r>
      <w:r w:rsidR="00DC18D7">
        <w:t xml:space="preserve">number of times </w:t>
      </w:r>
      <w:r w:rsidRPr="005449B2">
        <w:t xml:space="preserve">(the </w:t>
      </w:r>
      <w:r w:rsidR="000635EF">
        <w:t>L</w:t>
      </w:r>
      <w:r w:rsidRPr="005449B2">
        <w:t xml:space="preserve">aw of </w:t>
      </w:r>
      <w:r w:rsidR="000635EF">
        <w:t>L</w:t>
      </w:r>
      <w:r w:rsidRPr="005449B2">
        <w:t xml:space="preserve">arge </w:t>
      </w:r>
      <w:r w:rsidR="000635EF">
        <w:t>N</w:t>
      </w:r>
      <w:r w:rsidRPr="005449B2">
        <w:t>umbers</w:t>
      </w:r>
      <w:r w:rsidR="000635EF">
        <w:fldChar w:fldCharType="begin"/>
      </w:r>
      <w:r w:rsidR="000635EF">
        <w:instrText xml:space="preserve"> XE "</w:instrText>
      </w:r>
      <w:r w:rsidR="000635EF" w:rsidRPr="003A2212">
        <w:instrText>Law of Large Numbers</w:instrText>
      </w:r>
      <w:r w:rsidR="000635EF">
        <w:instrText xml:space="preserve">" </w:instrText>
      </w:r>
      <w:r w:rsidR="000635EF">
        <w:fldChar w:fldCharType="end"/>
      </w:r>
      <w:r w:rsidRPr="005449B2">
        <w:t>).</w:t>
      </w:r>
      <w:r>
        <w:t xml:space="preserve"> </w:t>
      </w:r>
      <w:r w:rsidRPr="005449B2">
        <w:t>Two of the three fund</w:t>
      </w:r>
      <w:r w:rsidRPr="005449B2">
        <w:t>a</w:t>
      </w:r>
      <w:r w:rsidRPr="005449B2">
        <w:t>mental axioms on which probabi</w:t>
      </w:r>
      <w:r w:rsidRPr="005449B2">
        <w:t>l</w:t>
      </w:r>
      <w:r w:rsidRPr="005449B2">
        <w:t xml:space="preserve">ity theory is built are </w:t>
      </w:r>
    </w:p>
    <w:p w:rsidR="005449B2" w:rsidRPr="005449B2" w:rsidRDefault="00E73213" w:rsidP="00DB069E">
      <w:pPr>
        <w:pStyle w:val="BodyText"/>
        <w:spacing w:before="60" w:after="60"/>
        <w:jc w:val="right"/>
      </w:pPr>
      <w:r w:rsidRPr="00DF44C2">
        <w:rPr>
          <w:position w:val="-10"/>
        </w:rPr>
        <w:object w:dxaOrig="800" w:dyaOrig="300">
          <v:shape id="_x0000_i1029" type="#_x0000_t75" style="width:33.75pt;height:15pt" o:ole="">
            <v:imagedata r:id="rId14" o:title=""/>
          </v:shape>
          <o:OLEObject Type="Embed" ProgID="Equation.3" ShapeID="_x0000_i1029" DrawAspect="Content" ObjectID="_1778055114" r:id="rId15"/>
        </w:object>
      </w:r>
      <w:r w:rsidR="005449B2" w:rsidRPr="005449B2">
        <w:tab/>
      </w:r>
      <w:r w:rsidR="005449B2" w:rsidRPr="005449B2">
        <w:tab/>
      </w:r>
      <w:r w:rsidR="005449B2" w:rsidRPr="005449B2">
        <w:tab/>
      </w:r>
      <w:r w:rsidR="001B408E">
        <w:t xml:space="preserve">  </w:t>
      </w:r>
      <w:r w:rsidR="005449B2" w:rsidRPr="005449B2">
        <w:tab/>
        <w:t xml:space="preserve"> </w:t>
      </w:r>
      <w:r w:rsidR="005449B2">
        <w:t xml:space="preserve"> </w:t>
      </w:r>
      <w:r w:rsidR="005449B2" w:rsidRPr="005449B2">
        <w:t xml:space="preserve">                                   </w:t>
      </w:r>
      <w:r w:rsidR="005449B2">
        <w:t xml:space="preserve">    </w:t>
      </w:r>
      <w:r w:rsidR="005449B2" w:rsidRPr="005449B2">
        <w:t xml:space="preserve"> </w:t>
      </w:r>
      <w:r w:rsidR="001B408E">
        <w:t xml:space="preserve">        </w:t>
      </w:r>
      <w:r w:rsidR="005449B2" w:rsidRPr="005449B2">
        <w:t xml:space="preserve"> (2)</w:t>
      </w:r>
    </w:p>
    <w:p w:rsidR="005449B2" w:rsidRPr="005449B2" w:rsidRDefault="00646963" w:rsidP="00DB069E">
      <w:pPr>
        <w:pStyle w:val="BodyText"/>
        <w:spacing w:before="60" w:after="60"/>
        <w:jc w:val="right"/>
      </w:pPr>
      <w:r w:rsidRPr="00E73213">
        <w:rPr>
          <w:position w:val="-10"/>
        </w:rPr>
        <w:object w:dxaOrig="760" w:dyaOrig="300">
          <v:shape id="_x0000_i1030" type="#_x0000_t75" style="width:38.25pt;height:15pt" o:ole="">
            <v:imagedata r:id="rId16" o:title=""/>
          </v:shape>
          <o:OLEObject Type="Embed" ProgID="Equation.3" ShapeID="_x0000_i1030" DrawAspect="Content" ObjectID="_1778055115" r:id="rId17"/>
        </w:object>
      </w:r>
      <w:r w:rsidR="00E73213">
        <w:t>.</w:t>
      </w:r>
      <w:r w:rsidR="005449B2" w:rsidRPr="005449B2">
        <w:tab/>
      </w:r>
      <w:r w:rsidR="005449B2" w:rsidRPr="005449B2">
        <w:tab/>
      </w:r>
      <w:r w:rsidR="005449B2">
        <w:t xml:space="preserve">    </w:t>
      </w:r>
      <w:r w:rsidR="005449B2" w:rsidRPr="005449B2">
        <w:tab/>
      </w:r>
      <w:r w:rsidR="00DB069E">
        <w:t xml:space="preserve"> </w:t>
      </w:r>
      <w:r w:rsidR="005449B2" w:rsidRPr="005449B2">
        <w:t xml:space="preserve">                               </w:t>
      </w:r>
      <w:r w:rsidR="001B408E">
        <w:t xml:space="preserve">       </w:t>
      </w:r>
      <w:r w:rsidR="005449B2" w:rsidRPr="005449B2">
        <w:t xml:space="preserve">       </w:t>
      </w:r>
      <w:r w:rsidR="005449B2">
        <w:t xml:space="preserve">    </w:t>
      </w:r>
      <w:r w:rsidR="00E73213">
        <w:t xml:space="preserve">  </w:t>
      </w:r>
      <w:r w:rsidR="005449B2" w:rsidRPr="005449B2">
        <w:t>(3)</w:t>
      </w:r>
    </w:p>
    <w:p w:rsidR="005449B2" w:rsidRDefault="005449B2" w:rsidP="005449B2">
      <w:pPr>
        <w:pStyle w:val="BodyText"/>
      </w:pPr>
      <w:r w:rsidRPr="005449B2">
        <w:lastRenderedPageBreak/>
        <w:t>The first axiom indicates that all probabilities are non-negative, while the second is a restat</w:t>
      </w:r>
      <w:r w:rsidRPr="005449B2">
        <w:t>e</w:t>
      </w:r>
      <w:r w:rsidRPr="005449B2">
        <w:t>ment of the event space definition</w:t>
      </w:r>
      <w:r w:rsidR="00624050">
        <w:t>—</w:t>
      </w:r>
      <w:r w:rsidRPr="005449B2">
        <w:t>the</w:t>
      </w:r>
      <w:r>
        <w:t xml:space="preserve"> </w:t>
      </w:r>
      <w:r w:rsidRPr="005449B2">
        <w:t>outcome of an experiment must be an element of the event space.</w:t>
      </w:r>
      <w:r w:rsidR="00FB65B4">
        <w:t xml:space="preserve"> </w:t>
      </w:r>
      <w:r w:rsidRPr="005449B2">
        <w:t>Armed with these definitions and axioms, some important concepts from pro</w:t>
      </w:r>
      <w:r w:rsidRPr="005449B2">
        <w:t>b</w:t>
      </w:r>
      <w:r w:rsidRPr="005449B2">
        <w:t>ability are now examined.</w:t>
      </w:r>
    </w:p>
    <w:p w:rsidR="00635D90" w:rsidRPr="00635D90" w:rsidRDefault="00635D90" w:rsidP="00FB1BE0">
      <w:pPr>
        <w:pStyle w:val="Heading3"/>
        <w:numPr>
          <w:ilvl w:val="2"/>
          <w:numId w:val="6"/>
        </w:numPr>
      </w:pPr>
      <w:r>
        <w:t>Probability Density Functions</w:t>
      </w:r>
    </w:p>
    <w:p w:rsidR="00635D90" w:rsidRDefault="00635D90" w:rsidP="00AE53AD">
      <w:pPr>
        <w:pStyle w:val="BodyText"/>
        <w:spacing w:line="275" w:lineRule="exact"/>
      </w:pPr>
      <w:r w:rsidRPr="00635D90">
        <w:t>Not all event spaces are discrete as in the case of rolling a die or flipping a coin.</w:t>
      </w:r>
      <w:r>
        <w:t xml:space="preserve"> </w:t>
      </w:r>
      <w:r w:rsidRPr="00635D90">
        <w:t>Consider an experiment where the objective is to measure temperature.</w:t>
      </w:r>
      <w:r>
        <w:t xml:space="preserve"> </w:t>
      </w:r>
      <w:r w:rsidRPr="00635D90">
        <w:t>Clearly, such a measurement r</w:t>
      </w:r>
      <w:r w:rsidRPr="00635D90">
        <w:t>e</w:t>
      </w:r>
      <w:r w:rsidRPr="00635D90">
        <w:t>quires a variable having a continuous range of possible values.</w:t>
      </w:r>
      <w:r>
        <w:t xml:space="preserve"> </w:t>
      </w:r>
      <w:r w:rsidRPr="00635D90">
        <w:t>A random variable is d</w:t>
      </w:r>
      <w:r w:rsidRPr="00635D90">
        <w:t>e</w:t>
      </w:r>
      <w:r w:rsidRPr="00635D90">
        <w:t>fined as the outcome of an experiment that has a continuum of possible values.</w:t>
      </w:r>
      <w:r>
        <w:t xml:space="preserve"> </w:t>
      </w:r>
      <w:r w:rsidRPr="00635D90">
        <w:t xml:space="preserve">Random variables have a mathematical function known as the </w:t>
      </w:r>
      <w:r w:rsidRPr="00165417">
        <w:rPr>
          <w:i/>
        </w:rPr>
        <w:t>probability density function</w:t>
      </w:r>
      <w:r w:rsidR="00B61C17">
        <w:rPr>
          <w:i/>
        </w:rPr>
        <w:fldChar w:fldCharType="begin"/>
      </w:r>
      <w:r w:rsidR="00B61C17">
        <w:instrText xml:space="preserve"> XE "</w:instrText>
      </w:r>
      <w:r w:rsidR="00B61C17" w:rsidRPr="008519A5">
        <w:instrText>probability density function</w:instrText>
      </w:r>
      <w:r w:rsidR="00B61C17">
        <w:instrText xml:space="preserve">" </w:instrText>
      </w:r>
      <w:r w:rsidR="00B61C17">
        <w:rPr>
          <w:i/>
        </w:rPr>
        <w:fldChar w:fldCharType="end"/>
      </w:r>
      <w:r w:rsidRPr="00635D90">
        <w:t xml:space="preserve"> (PDF) ass</w:t>
      </w:r>
      <w:r w:rsidRPr="00635D90">
        <w:t>o</w:t>
      </w:r>
      <w:r w:rsidRPr="00635D90">
        <w:t>ciated with them, which when integrated, yields the probability of a range of events.</w:t>
      </w:r>
      <w:r>
        <w:t xml:space="preserve"> </w:t>
      </w:r>
      <w:r w:rsidRPr="00635D90">
        <w:t>A PDF is typ</w:t>
      </w:r>
      <w:r w:rsidRPr="00635D90">
        <w:t>i</w:t>
      </w:r>
      <w:r w:rsidRPr="00635D90">
        <w:t xml:space="preserve">cally denoted as </w:t>
      </w:r>
      <w:r w:rsidR="00646963" w:rsidRPr="00646963">
        <w:rPr>
          <w:position w:val="-10"/>
        </w:rPr>
        <w:object w:dxaOrig="560" w:dyaOrig="300">
          <v:shape id="_x0000_i1031" type="#_x0000_t75" style="width:27.75pt;height:15pt" o:ole="">
            <v:imagedata r:id="rId18" o:title=""/>
          </v:shape>
          <o:OLEObject Type="Embed" ProgID="Equation.3" ShapeID="_x0000_i1031" DrawAspect="Content" ObjectID="_1778055116" r:id="rId19"/>
        </w:object>
      </w:r>
      <w:r w:rsidRPr="00BE3ADD">
        <w:t>,</w:t>
      </w:r>
      <w:r w:rsidRPr="00635D90">
        <w:t xml:space="preserve"> where </w:t>
      </w:r>
      <w:r w:rsidRPr="00635D90">
        <w:rPr>
          <w:i/>
        </w:rPr>
        <w:t>X</w:t>
      </w:r>
      <w:r w:rsidRPr="00635D90">
        <w:t xml:space="preserve"> take</w:t>
      </w:r>
      <w:r>
        <w:t xml:space="preserve">s </w:t>
      </w:r>
      <w:r w:rsidRPr="00635D90">
        <w:t>values over the event space. Standard notation identifies random variables using upper case variables as the subscript for the PDF.</w:t>
      </w:r>
      <w:r>
        <w:t xml:space="preserve"> </w:t>
      </w:r>
      <w:r w:rsidRPr="00635D90">
        <w:t>The var</w:t>
      </w:r>
      <w:r w:rsidRPr="00635D90">
        <w:t>i</w:t>
      </w:r>
      <w:r w:rsidRPr="00635D90">
        <w:t>able inside the parentheses is a lowercase dummy variable that does not have to match the random var</w:t>
      </w:r>
      <w:r w:rsidRPr="00635D90">
        <w:t>i</w:t>
      </w:r>
      <w:r w:rsidRPr="00635D90">
        <w:t>able, but typically does. A question that the PDF a</w:t>
      </w:r>
      <w:r w:rsidRPr="00635D90">
        <w:t>l</w:t>
      </w:r>
      <w:r w:rsidRPr="00635D90">
        <w:t>lows us to ask is “</w:t>
      </w:r>
      <w:r w:rsidRPr="00635D90">
        <w:rPr>
          <w:i/>
        </w:rPr>
        <w:t xml:space="preserve">What is the probability </w:t>
      </w:r>
      <w:r w:rsidR="00DD3592">
        <w:rPr>
          <w:i/>
        </w:rPr>
        <w:t xml:space="preserve">that </w:t>
      </w:r>
      <w:r w:rsidRPr="00635D90">
        <w:rPr>
          <w:i/>
        </w:rPr>
        <w:t>a random variable is in some range?</w:t>
      </w:r>
      <w:r w:rsidRPr="00635D90">
        <w:t>” Consider the case where the objective is to d</w:t>
      </w:r>
      <w:r w:rsidRPr="00635D90">
        <w:t>e</w:t>
      </w:r>
      <w:r w:rsidRPr="00635D90">
        <w:t xml:space="preserve">termine the probability that the random variable </w:t>
      </w:r>
      <w:r>
        <w:rPr>
          <w:i/>
        </w:rPr>
        <w:t>X</w:t>
      </w:r>
      <w:r w:rsidRPr="00635D90">
        <w:t xml:space="preserve"> lies between two values </w:t>
      </w:r>
      <w:r w:rsidRPr="00635D90">
        <w:rPr>
          <w:i/>
        </w:rPr>
        <w:t>a</w:t>
      </w:r>
      <w:r w:rsidRPr="00635D90">
        <w:t xml:space="preserve"> and </w:t>
      </w:r>
      <w:r w:rsidRPr="00635D90">
        <w:rPr>
          <w:i/>
        </w:rPr>
        <w:t>b</w:t>
      </w:r>
      <w:r w:rsidRPr="00635D90">
        <w:t>.</w:t>
      </w:r>
      <w:r w:rsidR="00FB65B4">
        <w:t xml:space="preserve"> </w:t>
      </w:r>
      <w:r w:rsidRPr="00635D90">
        <w:t>Written u</w:t>
      </w:r>
      <w:r w:rsidRPr="00635D90">
        <w:t>s</w:t>
      </w:r>
      <w:r w:rsidRPr="00635D90">
        <w:t>ing the probability operator</w:t>
      </w:r>
      <w:r w:rsidR="0001344A">
        <w:t>,</w:t>
      </w:r>
      <w:r w:rsidRPr="00635D90">
        <w:t xml:space="preserve"> this is indicated as</w:t>
      </w:r>
      <w:r w:rsidR="00AE53AD">
        <w:t xml:space="preserve"> </w:t>
      </w:r>
      <w:r w:rsidR="00AE53AD" w:rsidRPr="00AE53AD">
        <w:rPr>
          <w:position w:val="-10"/>
        </w:rPr>
        <w:object w:dxaOrig="1060" w:dyaOrig="300">
          <v:shape id="_x0000_i1032" type="#_x0000_t75" style="width:53.25pt;height:15pt" o:ole="">
            <v:imagedata r:id="rId20" o:title=""/>
          </v:shape>
          <o:OLEObject Type="Embed" ProgID="Equation.3" ShapeID="_x0000_i1032" DrawAspect="Content" ObjectID="_1778055117" r:id="rId21"/>
        </w:object>
      </w:r>
      <w:r w:rsidR="00BE3ADD">
        <w:t>.</w:t>
      </w:r>
      <w:r w:rsidRPr="00635D90">
        <w:t xml:space="preserve"> It is determined from the PDF as fo</w:t>
      </w:r>
      <w:r w:rsidRPr="00635D90">
        <w:t>l</w:t>
      </w:r>
      <w:r w:rsidRPr="00635D90">
        <w:t>lows</w:t>
      </w:r>
    </w:p>
    <w:p w:rsidR="00635D90" w:rsidRPr="00E857DE" w:rsidRDefault="00184D37" w:rsidP="00AE53AD">
      <w:pPr>
        <w:pStyle w:val="BodyText"/>
        <w:spacing w:before="60" w:after="60"/>
        <w:jc w:val="right"/>
        <w:rPr>
          <w:rFonts w:ascii="Times New Roman" w:hAnsi="Times New Roman"/>
        </w:rPr>
      </w:pPr>
      <w:r w:rsidRPr="00AE53AD">
        <w:rPr>
          <w:position w:val="-28"/>
        </w:rPr>
        <w:object w:dxaOrig="2060" w:dyaOrig="639">
          <v:shape id="_x0000_i1033" type="#_x0000_t75" style="width:102.75pt;height:32.25pt" o:ole="">
            <v:imagedata r:id="rId22" o:title=""/>
          </v:shape>
          <o:OLEObject Type="Embed" ProgID="Equation.3" ShapeID="_x0000_i1033" DrawAspect="Content" ObjectID="_1778055118" r:id="rId23"/>
        </w:object>
      </w:r>
      <w:r w:rsidR="00635D90">
        <w:rPr>
          <w:rFonts w:ascii="Times New Roman" w:hAnsi="Times New Roman"/>
        </w:rPr>
        <w:t xml:space="preserve">.                                       </w:t>
      </w:r>
      <w:r w:rsidR="00AE53AD">
        <w:rPr>
          <w:rFonts w:ascii="Times New Roman" w:hAnsi="Times New Roman"/>
        </w:rPr>
        <w:t xml:space="preserve"> </w:t>
      </w:r>
      <w:r w:rsidR="00BE3ADD">
        <w:rPr>
          <w:rFonts w:ascii="Times New Roman" w:hAnsi="Times New Roman"/>
        </w:rPr>
        <w:t xml:space="preserve">  </w:t>
      </w:r>
      <w:r w:rsidR="00635D90">
        <w:rPr>
          <w:rFonts w:ascii="Times New Roman" w:hAnsi="Times New Roman"/>
        </w:rPr>
        <w:t xml:space="preserve">                 (4)</w:t>
      </w:r>
    </w:p>
    <w:p w:rsidR="00635D90" w:rsidRDefault="00635D90" w:rsidP="00635D90">
      <w:pPr>
        <w:pStyle w:val="BodyText"/>
      </w:pPr>
      <w:r w:rsidRPr="00635D90">
        <w:t>Conceptually, this probability represents the area under the PDF between the two limits of integration as shown in Figure 8</w:t>
      </w:r>
      <w:r>
        <w:t>.2</w:t>
      </w:r>
      <w:r w:rsidRPr="00635D90">
        <w:t xml:space="preserve">. </w:t>
      </w:r>
    </w:p>
    <w:p w:rsidR="0094733E" w:rsidRPr="00635D90" w:rsidRDefault="0094733E" w:rsidP="00635D90">
      <w:pPr>
        <w:pStyle w:val="BodyText"/>
      </w:pPr>
    </w:p>
    <w:p w:rsidR="00635D90" w:rsidRDefault="00AC72D8" w:rsidP="0094733E">
      <w:pPr>
        <w:pStyle w:val="BodyText"/>
        <w:jc w:val="center"/>
      </w:pPr>
      <w:r>
        <w:rPr>
          <w:noProof/>
        </w:rPr>
        <w:drawing>
          <wp:inline distT="0" distB="0" distL="0" distR="0">
            <wp:extent cx="3200400" cy="140017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1400175"/>
                    </a:xfrm>
                    <a:prstGeom prst="rect">
                      <a:avLst/>
                    </a:prstGeom>
                    <a:noFill/>
                    <a:ln>
                      <a:noFill/>
                    </a:ln>
                  </pic:spPr>
                </pic:pic>
              </a:graphicData>
            </a:graphic>
          </wp:inline>
        </w:drawing>
      </w:r>
    </w:p>
    <w:p w:rsidR="0094733E" w:rsidRPr="0045161C" w:rsidRDefault="0094733E" w:rsidP="0094733E">
      <w:pPr>
        <w:pStyle w:val="FigureCaption"/>
        <w:jc w:val="both"/>
        <w:rPr>
          <w:rFonts w:ascii="Times New Roman" w:hAnsi="Times New Roman"/>
        </w:rPr>
      </w:pPr>
      <w:r w:rsidRPr="0094733E">
        <w:rPr>
          <w:b/>
        </w:rPr>
        <w:t>Figure 8.</w:t>
      </w:r>
      <w:r w:rsidR="007C15C6">
        <w:rPr>
          <w:b/>
        </w:rPr>
        <w:t>2</w:t>
      </w:r>
      <w:r w:rsidRPr="0045161C">
        <w:t xml:space="preserve"> A probability density function</w:t>
      </w:r>
      <w:r w:rsidR="00B61C17">
        <w:fldChar w:fldCharType="begin"/>
      </w:r>
      <w:r w:rsidR="00B61C17">
        <w:instrText xml:space="preserve"> XE "</w:instrText>
      </w:r>
      <w:r w:rsidR="00B61C17" w:rsidRPr="008519A5">
        <w:instrText>probability density function</w:instrText>
      </w:r>
      <w:r w:rsidR="00B61C17">
        <w:instrText xml:space="preserve">" </w:instrText>
      </w:r>
      <w:r w:rsidR="00B61C17">
        <w:fldChar w:fldCharType="end"/>
      </w:r>
      <w:r w:rsidRPr="0045161C">
        <w:t>.</w:t>
      </w:r>
      <w:r w:rsidR="00FB65B4">
        <w:t xml:space="preserve"> </w:t>
      </w:r>
      <w:r w:rsidRPr="0045161C">
        <w:t>The area unde</w:t>
      </w:r>
      <w:r w:rsidRPr="0045161C">
        <w:rPr>
          <w:noProof/>
        </w:rPr>
        <w:t xml:space="preserve">r the curve represents the probability that the random variable </w:t>
      </w:r>
      <w:r w:rsidRPr="0045161C">
        <w:rPr>
          <w:i/>
          <w:noProof/>
        </w:rPr>
        <w:t xml:space="preserve">X </w:t>
      </w:r>
      <w:r w:rsidRPr="0045161C">
        <w:rPr>
          <w:noProof/>
        </w:rPr>
        <w:t>lies in the interval [</w:t>
      </w:r>
      <w:r w:rsidRPr="0094733E">
        <w:rPr>
          <w:i/>
          <w:noProof/>
        </w:rPr>
        <w:t>a,b</w:t>
      </w:r>
      <w:r w:rsidRPr="0045161C">
        <w:rPr>
          <w:noProof/>
        </w:rPr>
        <w:t>].</w:t>
      </w:r>
    </w:p>
    <w:p w:rsidR="0094733E" w:rsidRPr="0094733E" w:rsidRDefault="0094733E" w:rsidP="0094733E">
      <w:pPr>
        <w:pStyle w:val="BodyText"/>
        <w:ind w:firstLine="360"/>
      </w:pPr>
      <w:r w:rsidRPr="0094733E">
        <w:t>Let’s examine a few more important properties of probability density functions</w:t>
      </w:r>
      <w:r w:rsidR="000635EF">
        <w:fldChar w:fldCharType="begin"/>
      </w:r>
      <w:r w:rsidR="000635EF">
        <w:instrText xml:space="preserve"> XE "</w:instrText>
      </w:r>
      <w:r w:rsidR="000635EF" w:rsidRPr="00E97FAD">
        <w:instrText>probability density function</w:instrText>
      </w:r>
      <w:r w:rsidR="000635EF">
        <w:instrText xml:space="preserve">" </w:instrText>
      </w:r>
      <w:r w:rsidR="000635EF">
        <w:fldChar w:fldCharType="end"/>
      </w:r>
      <w:r w:rsidRPr="0094733E">
        <w:t>. The first, which is analogous to (3), indicates that the probabi</w:t>
      </w:r>
      <w:r w:rsidRPr="0094733E">
        <w:t>l</w:t>
      </w:r>
      <w:r w:rsidRPr="0094733E">
        <w:t>ity of the event space occurring is equal to one</w:t>
      </w:r>
      <w:r>
        <w:t>. This</w:t>
      </w:r>
      <w:r w:rsidRPr="0094733E">
        <w:t xml:space="preserve"> is known as the</w:t>
      </w:r>
      <w:r>
        <w:t xml:space="preserve"> normalization property and it is expressed as</w:t>
      </w:r>
    </w:p>
    <w:p w:rsidR="0094733E" w:rsidRDefault="00184D37" w:rsidP="00E3073F">
      <w:pPr>
        <w:pStyle w:val="BodyText"/>
        <w:spacing w:before="60" w:after="60"/>
        <w:jc w:val="right"/>
      </w:pPr>
      <w:r w:rsidRPr="00184D37">
        <w:rPr>
          <w:position w:val="-26"/>
        </w:rPr>
        <w:object w:dxaOrig="1200" w:dyaOrig="620">
          <v:shape id="_x0000_i1035" type="#_x0000_t75" style="width:60pt;height:30.75pt" o:ole="">
            <v:imagedata r:id="rId25" o:title=""/>
          </v:shape>
          <o:OLEObject Type="Embed" ProgID="Equation.3" ShapeID="_x0000_i1035" DrawAspect="Content" ObjectID="_1778055119" r:id="rId26"/>
        </w:object>
      </w:r>
      <w:r w:rsidR="0094733E">
        <w:t xml:space="preserve">.                                                                     </w:t>
      </w:r>
      <w:r w:rsidR="0094733E" w:rsidRPr="0094733E">
        <w:t>(5)</w:t>
      </w:r>
    </w:p>
    <w:p w:rsidR="0094733E" w:rsidRPr="0094733E" w:rsidRDefault="0094733E" w:rsidP="0094733E">
      <w:pPr>
        <w:pStyle w:val="BodyText"/>
      </w:pPr>
      <w:r w:rsidRPr="0094733E">
        <w:t>Another interesting result is obtained by trying to determine the probability that a random variable takes on an exact value, for example</w:t>
      </w:r>
      <w:r w:rsidR="009369C8">
        <w:t xml:space="preserve"> </w:t>
      </w:r>
      <w:r w:rsidR="009369C8" w:rsidRPr="009369C8">
        <w:rPr>
          <w:position w:val="-10"/>
        </w:rPr>
        <w:object w:dxaOrig="780" w:dyaOrig="279">
          <v:shape id="_x0000_i1036" type="#_x0000_t75" style="width:39pt;height:14.25pt" o:ole="">
            <v:imagedata r:id="rId27" o:title=""/>
          </v:shape>
          <o:OLEObject Type="Embed" ProgID="Equation.3" ShapeID="_x0000_i1036" DrawAspect="Content" ObjectID="_1778055120" r:id="rId28"/>
        </w:object>
      </w:r>
      <w:r w:rsidRPr="0094733E">
        <w:t>.</w:t>
      </w:r>
      <w:r>
        <w:t xml:space="preserve"> </w:t>
      </w:r>
      <w:r w:rsidRPr="0094733E">
        <w:t>That is determined from the int</w:t>
      </w:r>
      <w:r w:rsidRPr="0094733E">
        <w:t>e</w:t>
      </w:r>
      <w:r w:rsidRPr="0094733E">
        <w:t>gral</w:t>
      </w:r>
    </w:p>
    <w:p w:rsidR="0094733E" w:rsidRDefault="0094733E" w:rsidP="00E3073F">
      <w:pPr>
        <w:pStyle w:val="BodyText"/>
        <w:spacing w:before="60" w:after="60"/>
        <w:jc w:val="right"/>
      </w:pPr>
      <w:r w:rsidRPr="0094733E">
        <w:t xml:space="preserve"> </w:t>
      </w:r>
      <w:r w:rsidR="009369C8" w:rsidRPr="00184D37">
        <w:rPr>
          <w:position w:val="-28"/>
        </w:rPr>
        <w:object w:dxaOrig="2079" w:dyaOrig="639">
          <v:shape id="_x0000_i1037" type="#_x0000_t75" style="width:104.25pt;height:32.25pt" o:ole="">
            <v:imagedata r:id="rId29" o:title=""/>
          </v:shape>
          <o:OLEObject Type="Embed" ProgID="Equation.3" ShapeID="_x0000_i1037" DrawAspect="Content" ObjectID="_1778055121" r:id="rId30"/>
        </w:object>
      </w:r>
      <w:r w:rsidR="00184D37">
        <w:t>.</w:t>
      </w:r>
      <w:r w:rsidRPr="0094733E">
        <w:t xml:space="preserve">                                     </w:t>
      </w:r>
      <w:r w:rsidR="00184D37">
        <w:t xml:space="preserve">      </w:t>
      </w:r>
      <w:r w:rsidRPr="0094733E">
        <w:t xml:space="preserve">       </w:t>
      </w:r>
      <w:r>
        <w:t xml:space="preserve">       </w:t>
      </w:r>
      <w:r w:rsidRPr="0094733E">
        <w:t xml:space="preserve">  (6)</w:t>
      </w:r>
    </w:p>
    <w:p w:rsidR="0094733E" w:rsidRDefault="0094733E" w:rsidP="009369C8">
      <w:pPr>
        <w:pStyle w:val="BodyText"/>
      </w:pPr>
      <w:r w:rsidRPr="0094733E">
        <w:t>This is a somewhat counterintuitive result</w:t>
      </w:r>
      <w:r w:rsidR="003B43FE">
        <w:t>—</w:t>
      </w:r>
      <w:r w:rsidRPr="0094733E">
        <w:t>it</w:t>
      </w:r>
      <w:r>
        <w:t xml:space="preserve"> </w:t>
      </w:r>
      <w:r w:rsidRPr="0094733E">
        <w:t>indicates that the probability a random variable can take on a particular value is zero. Does this make any sense? Consider an exper</w:t>
      </w:r>
      <w:r w:rsidRPr="0094733E">
        <w:t>i</w:t>
      </w:r>
      <w:r w:rsidRPr="0094733E">
        <w:t xml:space="preserve">ment where the objective is to measure a voltage value for a random variable </w:t>
      </w:r>
      <w:r w:rsidRPr="009369C8">
        <w:rPr>
          <w:i/>
        </w:rPr>
        <w:t>V</w:t>
      </w:r>
      <w:r w:rsidRPr="0094733E">
        <w:t>.</w:t>
      </w:r>
      <w:r w:rsidR="00FB65B4">
        <w:t xml:space="preserve"> </w:t>
      </w:r>
      <w:r w:rsidRPr="0094733E">
        <w:t>Now co</w:t>
      </w:r>
      <w:r w:rsidRPr="0094733E">
        <w:t>n</w:t>
      </w:r>
      <w:r w:rsidRPr="0094733E">
        <w:t>sider the question, “</w:t>
      </w:r>
      <w:r w:rsidRPr="0094733E">
        <w:rPr>
          <w:i/>
        </w:rPr>
        <w:t xml:space="preserve">What is the probability that the result of a voltage measurement equals </w:t>
      </w:r>
      <w:r w:rsidRPr="0094733E">
        <w:rPr>
          <w:i/>
        </w:rPr>
        <w:sym w:font="Symbol" w:char="F070"/>
      </w:r>
      <w:r w:rsidRPr="0094733E">
        <w:rPr>
          <w:i/>
        </w:rPr>
        <w:t xml:space="preserve"> (the irrational number) volts?</w:t>
      </w:r>
      <w:r w:rsidRPr="0094733E">
        <w:t>” In practice, this question is impossible to answer because the precision r</w:t>
      </w:r>
      <w:r w:rsidRPr="0094733E">
        <w:t>e</w:t>
      </w:r>
      <w:r w:rsidRPr="0094733E">
        <w:t>quired of the meter is infinite and contrary to its construction.</w:t>
      </w:r>
      <w:r w:rsidR="00FB65B4">
        <w:t xml:space="preserve"> </w:t>
      </w:r>
      <w:r w:rsidRPr="0094733E">
        <w:t>So the mathematical and pract</w:t>
      </w:r>
      <w:r w:rsidRPr="0094733E">
        <w:t>i</w:t>
      </w:r>
      <w:r w:rsidRPr="0094733E">
        <w:t>cal result</w:t>
      </w:r>
      <w:r w:rsidR="00825D01">
        <w:t>s</w:t>
      </w:r>
      <w:r w:rsidRPr="0094733E">
        <w:t xml:space="preserve"> are in harmony. There is a way around this dilemma, which is to determine the probability that the random variable is within a small range about the target value as follows</w:t>
      </w:r>
    </w:p>
    <w:p w:rsidR="009369C8" w:rsidRDefault="00C150FE" w:rsidP="009369C8">
      <w:pPr>
        <w:pStyle w:val="BodyText"/>
        <w:spacing w:before="60" w:after="60"/>
        <w:jc w:val="right"/>
      </w:pPr>
      <w:r w:rsidRPr="00F81E03">
        <w:rPr>
          <w:position w:val="-28"/>
        </w:rPr>
        <w:object w:dxaOrig="3600" w:dyaOrig="639">
          <v:shape id="_x0000_i1038" type="#_x0000_t75" style="width:180pt;height:32.25pt" o:ole="">
            <v:imagedata r:id="rId31" o:title=""/>
          </v:shape>
          <o:OLEObject Type="Embed" ProgID="Equation.3" ShapeID="_x0000_i1038" DrawAspect="Content" ObjectID="_1778055122" r:id="rId32"/>
        </w:object>
      </w:r>
      <w:r w:rsidR="009369C8">
        <w:t>.                                           (7)</w:t>
      </w:r>
    </w:p>
    <w:p w:rsidR="0094733E" w:rsidRPr="0094733E" w:rsidRDefault="0094733E" w:rsidP="0094733E">
      <w:pPr>
        <w:pStyle w:val="BodyText"/>
      </w:pPr>
      <w:r w:rsidRPr="0094733E">
        <w:t>This means that the probability a random variable is within a small range about a given value is approximated by the product of the PDF evaluated at the value and the size of the range.</w:t>
      </w:r>
    </w:p>
    <w:p w:rsidR="0094733E" w:rsidRPr="00635D90" w:rsidRDefault="0094733E" w:rsidP="0094733E">
      <w:pPr>
        <w:pStyle w:val="Heading3"/>
        <w:rPr>
          <w:sz w:val="28"/>
          <w:szCs w:val="28"/>
        </w:rPr>
      </w:pPr>
      <w:r>
        <w:rPr>
          <w:sz w:val="28"/>
          <w:szCs w:val="28"/>
        </w:rPr>
        <w:t>Mean and Variance</w:t>
      </w:r>
    </w:p>
    <w:p w:rsidR="0094733E" w:rsidRDefault="0094733E" w:rsidP="00567410">
      <w:pPr>
        <w:pStyle w:val="BodyText"/>
        <w:spacing w:line="275" w:lineRule="exact"/>
      </w:pPr>
      <w:r w:rsidRPr="0094733E">
        <w:t>Two useful and well-known statistics that are determined from the PDF are the mean</w:t>
      </w:r>
      <w:r w:rsidR="00B61C17">
        <w:fldChar w:fldCharType="begin"/>
      </w:r>
      <w:r w:rsidR="00B61C17">
        <w:instrText xml:space="preserve"> XE "</w:instrText>
      </w:r>
      <w:r w:rsidR="00B61C17" w:rsidRPr="00BB7EB4">
        <w:instrText>mean</w:instrText>
      </w:r>
      <w:r w:rsidR="00B61C17">
        <w:instrText xml:space="preserve">" </w:instrText>
      </w:r>
      <w:r w:rsidR="00B61C17">
        <w:fldChar w:fldCharType="end"/>
      </w:r>
      <w:r w:rsidRPr="0094733E">
        <w:t xml:space="preserve"> (</w:t>
      </w:r>
      <w:r w:rsidR="00567410" w:rsidRPr="00567410">
        <w:rPr>
          <w:position w:val="-10"/>
        </w:rPr>
        <w:object w:dxaOrig="220" w:dyaOrig="240">
          <v:shape id="_x0000_i1039" type="#_x0000_t75" style="width:11.25pt;height:12pt" o:ole="">
            <v:imagedata r:id="rId33" o:title=""/>
          </v:shape>
          <o:OLEObject Type="Embed" ProgID="Equation.3" ShapeID="_x0000_i1039" DrawAspect="Content" ObjectID="_1778055123" r:id="rId34"/>
        </w:object>
      </w:r>
      <w:r w:rsidRPr="0094733E">
        <w:t>) and variance</w:t>
      </w:r>
      <w:r w:rsidR="00B61C17">
        <w:fldChar w:fldCharType="begin"/>
      </w:r>
      <w:r w:rsidR="00B61C17">
        <w:instrText xml:space="preserve"> XE "</w:instrText>
      </w:r>
      <w:r w:rsidR="00B61C17" w:rsidRPr="00A44D9E">
        <w:instrText>variance</w:instrText>
      </w:r>
      <w:r w:rsidR="00B61C17">
        <w:instrText xml:space="preserve">" </w:instrText>
      </w:r>
      <w:r w:rsidR="00B61C17">
        <w:fldChar w:fldCharType="end"/>
      </w:r>
      <w:r w:rsidRPr="0094733E">
        <w:t xml:space="preserve"> (</w:t>
      </w:r>
      <w:r w:rsidR="00567410" w:rsidRPr="00567410">
        <w:rPr>
          <w:position w:val="-6"/>
        </w:rPr>
        <w:object w:dxaOrig="300" w:dyaOrig="279">
          <v:shape id="_x0000_i1040" type="#_x0000_t75" style="width:15pt;height:14.25pt" o:ole="">
            <v:imagedata r:id="rId35" o:title=""/>
          </v:shape>
          <o:OLEObject Type="Embed" ProgID="Equation.3" ShapeID="_x0000_i1040" DrawAspect="Content" ObjectID="_1778055124" r:id="rId36"/>
        </w:object>
      </w:r>
      <w:r w:rsidRPr="0094733E">
        <w:t>). They are found from the PDF as follows</w:t>
      </w:r>
    </w:p>
    <w:p w:rsidR="0094733E" w:rsidRDefault="00107303" w:rsidP="00F72861">
      <w:pPr>
        <w:pStyle w:val="BodyText"/>
        <w:spacing w:before="60" w:after="60"/>
        <w:jc w:val="right"/>
      </w:pPr>
      <w:r w:rsidRPr="00107303">
        <w:rPr>
          <w:position w:val="-26"/>
        </w:rPr>
        <w:object w:dxaOrig="1420" w:dyaOrig="620">
          <v:shape id="_x0000_i1041" type="#_x0000_t75" style="width:71.25pt;height:30.75pt" o:ole="">
            <v:imagedata r:id="rId37" o:title=""/>
          </v:shape>
          <o:OLEObject Type="Embed" ProgID="Equation.3" ShapeID="_x0000_i1041" DrawAspect="Content" ObjectID="_1778055125" r:id="rId38"/>
        </w:object>
      </w:r>
      <w:r w:rsidR="0094733E" w:rsidRPr="0094733E">
        <w:tab/>
      </w:r>
      <w:r w:rsidR="0094733E" w:rsidRPr="0094733E">
        <w:tab/>
      </w:r>
      <w:r w:rsidR="0094733E" w:rsidRPr="0094733E">
        <w:tab/>
      </w:r>
      <w:r w:rsidR="0094733E" w:rsidRPr="0094733E">
        <w:tab/>
      </w:r>
      <w:r w:rsidR="0094733E" w:rsidRPr="0094733E">
        <w:tab/>
        <w:t xml:space="preserve">                        </w:t>
      </w:r>
      <w:r>
        <w:t xml:space="preserve">         </w:t>
      </w:r>
      <w:r w:rsidR="0094733E" w:rsidRPr="0094733E">
        <w:t xml:space="preserve">  (8)</w:t>
      </w:r>
    </w:p>
    <w:p w:rsidR="0094733E" w:rsidRDefault="009935DF" w:rsidP="00F72861">
      <w:pPr>
        <w:pStyle w:val="BodyText"/>
        <w:spacing w:before="60" w:after="60"/>
        <w:jc w:val="right"/>
      </w:pPr>
      <w:r w:rsidRPr="00107303">
        <w:rPr>
          <w:position w:val="-26"/>
        </w:rPr>
        <w:object w:dxaOrig="2060" w:dyaOrig="620">
          <v:shape id="_x0000_i1042" type="#_x0000_t75" style="width:102.75pt;height:30.75pt" o:ole="">
            <v:imagedata r:id="rId39" o:title=""/>
          </v:shape>
          <o:OLEObject Type="Embed" ProgID="Equation.3" ShapeID="_x0000_i1042" DrawAspect="Content" ObjectID="_1778055126" r:id="rId40"/>
        </w:object>
      </w:r>
      <w:r w:rsidR="00107303">
        <w:t>.</w:t>
      </w:r>
      <w:r w:rsidR="00F72861">
        <w:t xml:space="preserve">                                                         </w:t>
      </w:r>
      <w:r w:rsidR="00107303">
        <w:t xml:space="preserve">  </w:t>
      </w:r>
      <w:r w:rsidR="0094733E" w:rsidRPr="0094733E">
        <w:t>(9)</w:t>
      </w:r>
    </w:p>
    <w:p w:rsidR="0094733E" w:rsidRPr="0094733E" w:rsidRDefault="0094733E" w:rsidP="0094733E">
      <w:pPr>
        <w:pStyle w:val="BodyText"/>
      </w:pPr>
      <w:r w:rsidRPr="0094733E">
        <w:t xml:space="preserve">The </w:t>
      </w:r>
      <w:r w:rsidRPr="00FC7AE5">
        <w:rPr>
          <w:i/>
        </w:rPr>
        <w:t>mea</w:t>
      </w:r>
      <w:r w:rsidR="000635EF">
        <w:rPr>
          <w:i/>
        </w:rPr>
        <w:fldChar w:fldCharType="begin"/>
      </w:r>
      <w:r w:rsidR="000635EF">
        <w:instrText xml:space="preserve"> XE "</w:instrText>
      </w:r>
      <w:r w:rsidR="000635EF" w:rsidRPr="007F1429">
        <w:instrText>mean</w:instrText>
      </w:r>
      <w:r w:rsidR="000635EF">
        <w:instrText xml:space="preserve">" </w:instrText>
      </w:r>
      <w:r w:rsidR="000635EF">
        <w:rPr>
          <w:i/>
        </w:rPr>
        <w:fldChar w:fldCharType="end"/>
      </w:r>
      <w:r w:rsidRPr="00FC7AE5">
        <w:rPr>
          <w:i/>
        </w:rPr>
        <w:t>n</w:t>
      </w:r>
      <w:r w:rsidRPr="0094733E">
        <w:t xml:space="preserve"> is analogous to the center of mass of the PDF</w:t>
      </w:r>
      <w:r w:rsidR="0001344A">
        <w:t>;</w:t>
      </w:r>
      <w:r w:rsidRPr="0094733E">
        <w:t xml:space="preserve"> it is also known as the average value. The </w:t>
      </w:r>
      <w:r w:rsidRPr="00FC7AE5">
        <w:rPr>
          <w:i/>
        </w:rPr>
        <w:t>variance</w:t>
      </w:r>
      <w:r w:rsidR="00B61C17">
        <w:rPr>
          <w:i/>
        </w:rPr>
        <w:fldChar w:fldCharType="begin"/>
      </w:r>
      <w:r w:rsidR="00B61C17">
        <w:instrText xml:space="preserve"> XE "</w:instrText>
      </w:r>
      <w:r w:rsidR="00B61C17" w:rsidRPr="00A44D9E">
        <w:instrText>variance</w:instrText>
      </w:r>
      <w:r w:rsidR="00B61C17">
        <w:instrText xml:space="preserve">" </w:instrText>
      </w:r>
      <w:r w:rsidR="00B61C17">
        <w:rPr>
          <w:i/>
        </w:rPr>
        <w:fldChar w:fldCharType="end"/>
      </w:r>
      <w:r w:rsidRPr="0094733E">
        <w:t xml:space="preserve"> is the average of the squared difference between the mean and the values of the PDF, where the squared term ensures that a positive difference is taken.</w:t>
      </w:r>
      <w:r w:rsidR="00FB65B4">
        <w:t xml:space="preserve"> </w:t>
      </w:r>
      <w:r w:rsidRPr="0094733E">
        <w:t>The square root of the variance is known as the standard deviation (</w:t>
      </w:r>
      <w:r w:rsidR="00107303" w:rsidRPr="00567410">
        <w:rPr>
          <w:position w:val="-6"/>
        </w:rPr>
        <w:object w:dxaOrig="220" w:dyaOrig="200">
          <v:shape id="_x0000_i1043" type="#_x0000_t75" style="width:11.25pt;height:9.75pt" o:ole="">
            <v:imagedata r:id="rId41" o:title=""/>
          </v:shape>
          <o:OLEObject Type="Embed" ProgID="Equation.3" ShapeID="_x0000_i1043" DrawAspect="Content" ObjectID="_1778055127" r:id="rId42"/>
        </w:object>
      </w:r>
      <w:r w:rsidRPr="0094733E">
        <w:t>).</w:t>
      </w:r>
    </w:p>
    <w:p w:rsidR="006D4C10" w:rsidRPr="00635D90" w:rsidRDefault="006D4C10" w:rsidP="006D4C10">
      <w:pPr>
        <w:pStyle w:val="Heading3"/>
        <w:rPr>
          <w:sz w:val="28"/>
          <w:szCs w:val="28"/>
        </w:rPr>
      </w:pPr>
      <w:r>
        <w:rPr>
          <w:sz w:val="28"/>
          <w:szCs w:val="28"/>
        </w:rPr>
        <w:t>Common Probability Density Functions</w:t>
      </w:r>
    </w:p>
    <w:p w:rsidR="006D4C10" w:rsidRDefault="006D4C10" w:rsidP="006D4C10">
      <w:pPr>
        <w:pStyle w:val="BodyText"/>
      </w:pPr>
      <w:r w:rsidRPr="006D4C10">
        <w:t xml:space="preserve">There are many PDFs available for describing the </w:t>
      </w:r>
      <w:r w:rsidR="00DC18D7">
        <w:t xml:space="preserve">seemingly </w:t>
      </w:r>
      <w:r w:rsidRPr="006D4C10">
        <w:t xml:space="preserve">random </w:t>
      </w:r>
      <w:r w:rsidR="00DC18D7">
        <w:t xml:space="preserve">variations in the </w:t>
      </w:r>
      <w:r w:rsidRPr="006D4C10">
        <w:t>beha</w:t>
      </w:r>
      <w:r w:rsidRPr="006D4C10">
        <w:t>v</w:t>
      </w:r>
      <w:r w:rsidRPr="006D4C10">
        <w:t>ior of observed systems and phenomena.</w:t>
      </w:r>
      <w:r w:rsidR="00FB65B4">
        <w:t xml:space="preserve"> </w:t>
      </w:r>
      <w:r w:rsidRPr="006D4C10">
        <w:t>In this section</w:t>
      </w:r>
      <w:r w:rsidR="0001344A">
        <w:t>,</w:t>
      </w:r>
      <w:r w:rsidRPr="006D4C10">
        <w:t xml:space="preserve"> three common PDFs (normal, exp</w:t>
      </w:r>
      <w:r w:rsidRPr="006D4C10">
        <w:t>o</w:t>
      </w:r>
      <w:r w:rsidRPr="006D4C10">
        <w:t>nential, and uniform) are pr</w:t>
      </w:r>
      <w:r w:rsidRPr="006D4C10">
        <w:t>e</w:t>
      </w:r>
      <w:r w:rsidRPr="006D4C10">
        <w:t>sent</w:t>
      </w:r>
      <w:r w:rsidR="00CF3C61">
        <w:t>ed</w:t>
      </w:r>
      <w:r w:rsidRPr="006D4C10">
        <w:t>.</w:t>
      </w:r>
      <w:r w:rsidR="00FB65B4">
        <w:t xml:space="preserve"> </w:t>
      </w:r>
    </w:p>
    <w:p w:rsidR="00BF38FF" w:rsidRPr="000B6645" w:rsidRDefault="00BF38FF" w:rsidP="00BF38FF">
      <w:pPr>
        <w:pStyle w:val="Heading3"/>
        <w:numPr>
          <w:ilvl w:val="0"/>
          <w:numId w:val="0"/>
        </w:numPr>
        <w:spacing w:after="120"/>
        <w:rPr>
          <w:sz w:val="24"/>
          <w:szCs w:val="24"/>
        </w:rPr>
      </w:pPr>
      <w:r>
        <w:rPr>
          <w:sz w:val="24"/>
          <w:szCs w:val="24"/>
        </w:rPr>
        <w:lastRenderedPageBreak/>
        <w:t>The Normal Density</w:t>
      </w:r>
    </w:p>
    <w:p w:rsidR="00BF38FF" w:rsidRDefault="00DC18D7" w:rsidP="00BF38FF">
      <w:pPr>
        <w:pStyle w:val="BodyText"/>
      </w:pPr>
      <w:r>
        <w:t>T</w:t>
      </w:r>
      <w:r w:rsidR="00BF38FF" w:rsidRPr="00BF38FF">
        <w:t>he most common density function e</w:t>
      </w:r>
      <w:r w:rsidR="00BF38FF" w:rsidRPr="00BF38FF">
        <w:t>n</w:t>
      </w:r>
      <w:r w:rsidR="00BF38FF" w:rsidRPr="00BF38FF">
        <w:t xml:space="preserve">countered in the physical sciences and engineering is the </w:t>
      </w:r>
      <w:r w:rsidR="00BF38FF" w:rsidRPr="00FC7AE5">
        <w:t>normal density</w:t>
      </w:r>
      <w:r w:rsidR="000635EF">
        <w:fldChar w:fldCharType="begin"/>
      </w:r>
      <w:r w:rsidR="000635EF">
        <w:instrText xml:space="preserve"> XE "</w:instrText>
      </w:r>
      <w:r w:rsidR="000635EF" w:rsidRPr="00AC2E76">
        <w:instrText>normal density</w:instrText>
      </w:r>
      <w:r w:rsidR="000635EF">
        <w:instrText xml:space="preserve">" </w:instrText>
      </w:r>
      <w:r w:rsidR="000635EF">
        <w:fldChar w:fldCharType="end"/>
      </w:r>
      <w:r w:rsidR="00EB38AE">
        <w:rPr>
          <w:b/>
          <w:i/>
        </w:rPr>
        <w:t>.</w:t>
      </w:r>
      <w:r w:rsidR="008D0A34">
        <w:t xml:space="preserve"> </w:t>
      </w:r>
      <w:r w:rsidR="00EB38AE">
        <w:t>M</w:t>
      </w:r>
      <w:r w:rsidR="008D0A34">
        <w:t xml:space="preserve">any </w:t>
      </w:r>
      <w:r w:rsidR="000D74DD">
        <w:t xml:space="preserve">population </w:t>
      </w:r>
      <w:r w:rsidR="008D0A34">
        <w:t xml:space="preserve">variations can </w:t>
      </w:r>
      <w:r w:rsidR="000D74DD">
        <w:t>be described by a normal d</w:t>
      </w:r>
      <w:r w:rsidR="008D0A34">
        <w:t>ensity</w:t>
      </w:r>
      <w:r w:rsidR="000D74DD">
        <w:t>.</w:t>
      </w:r>
      <w:r w:rsidR="00624050">
        <w:t xml:space="preserve"> </w:t>
      </w:r>
      <w:r w:rsidR="000D74DD">
        <w:t xml:space="preserve">For example, the resistance values of a large batch of 2.2k ohm resistors would </w:t>
      </w:r>
      <w:r w:rsidR="008D0A34">
        <w:t xml:space="preserve">likely </w:t>
      </w:r>
      <w:r w:rsidR="00B53D16">
        <w:t>f</w:t>
      </w:r>
      <w:r w:rsidR="008D0A34">
        <w:t>ollow</w:t>
      </w:r>
      <w:r w:rsidR="000D74DD">
        <w:t xml:space="preserve"> a normal d</w:t>
      </w:r>
      <w:r w:rsidR="00210004">
        <w:t>ensity</w:t>
      </w:r>
      <w:r w:rsidR="000D74DD">
        <w:t xml:space="preserve">. </w:t>
      </w:r>
      <w:r w:rsidR="00BF38FF" w:rsidRPr="00BF38FF">
        <w:t>The normal density is d</w:t>
      </w:r>
      <w:r w:rsidR="00BF38FF" w:rsidRPr="00BF38FF">
        <w:t>e</w:t>
      </w:r>
      <w:r w:rsidR="00BF38FF" w:rsidRPr="00BF38FF">
        <w:t>fined as</w:t>
      </w:r>
    </w:p>
    <w:p w:rsidR="00BF38FF" w:rsidRDefault="008D2197" w:rsidP="00733D03">
      <w:pPr>
        <w:pStyle w:val="BodyText"/>
        <w:spacing w:before="60" w:after="60"/>
        <w:jc w:val="right"/>
      </w:pPr>
      <w:r w:rsidRPr="009935DF">
        <w:rPr>
          <w:position w:val="-24"/>
        </w:rPr>
        <w:object w:dxaOrig="2040" w:dyaOrig="660">
          <v:shape id="_x0000_i1044" type="#_x0000_t75" style="width:102pt;height:33pt" o:ole="">
            <v:imagedata r:id="rId43" o:title=""/>
          </v:shape>
          <o:OLEObject Type="Embed" ProgID="Equation.3" ShapeID="_x0000_i1044" DrawAspect="Content" ObjectID="_1778055128" r:id="rId44"/>
        </w:object>
      </w:r>
      <w:r w:rsidR="009935DF">
        <w:t>.</w:t>
      </w:r>
      <w:r w:rsidR="00BF38FF" w:rsidRPr="00BF38FF">
        <w:tab/>
        <w:t xml:space="preserve">              </w:t>
      </w:r>
      <w:r w:rsidR="00BF38FF">
        <w:t xml:space="preserve"> </w:t>
      </w:r>
      <w:r w:rsidR="00BF38FF" w:rsidRPr="00BF38FF">
        <w:t xml:space="preserve">                              </w:t>
      </w:r>
      <w:r w:rsidR="009935DF">
        <w:t xml:space="preserve">         </w:t>
      </w:r>
      <w:r w:rsidR="00733D03">
        <w:t xml:space="preserve">  </w:t>
      </w:r>
      <w:r w:rsidR="00BF38FF" w:rsidRPr="00BF38FF">
        <w:t>(10)</w:t>
      </w:r>
    </w:p>
    <w:p w:rsidR="00BF38FF" w:rsidRPr="00BF38FF" w:rsidRDefault="00BF38FF" w:rsidP="00210004">
      <w:pPr>
        <w:pStyle w:val="BodyText"/>
        <w:numPr>
          <w:ins w:id="1" w:author="Theresa Vitolo" w:date="2005-01-03T21:26:00Z"/>
        </w:numPr>
        <w:rPr>
          <w:szCs w:val="24"/>
        </w:rPr>
      </w:pPr>
      <w:r w:rsidRPr="00BF38FF">
        <w:t>The mean</w:t>
      </w:r>
      <w:r w:rsidR="00B61C17">
        <w:fldChar w:fldCharType="begin"/>
      </w:r>
      <w:r w:rsidR="00B61C17">
        <w:instrText xml:space="preserve"> XE "</w:instrText>
      </w:r>
      <w:r w:rsidR="00B61C17" w:rsidRPr="00BB7EB4">
        <w:instrText>mean</w:instrText>
      </w:r>
      <w:r w:rsidR="00B61C17">
        <w:instrText xml:space="preserve">" </w:instrText>
      </w:r>
      <w:r w:rsidR="00B61C17">
        <w:fldChar w:fldCharType="end"/>
      </w:r>
      <w:r w:rsidR="000D74DD">
        <w:t>,</w:t>
      </w:r>
      <w:r w:rsidR="00210004">
        <w:t xml:space="preserve"> </w:t>
      </w:r>
      <w:r w:rsidR="00210004" w:rsidRPr="00210004">
        <w:rPr>
          <w:i/>
        </w:rPr>
        <w:t>µ</w:t>
      </w:r>
      <w:r w:rsidR="000D74DD">
        <w:t>,</w:t>
      </w:r>
      <w:r w:rsidRPr="00BF38FF">
        <w:t xml:space="preserve"> and standard deviation</w:t>
      </w:r>
      <w:r w:rsidR="000D74DD">
        <w:t>,</w:t>
      </w:r>
      <w:r w:rsidR="00210004">
        <w:t xml:space="preserve"> </w:t>
      </w:r>
      <w:r w:rsidR="00210004" w:rsidRPr="00210004">
        <w:rPr>
          <w:i/>
        </w:rPr>
        <w:sym w:font="Symbol" w:char="F073"/>
      </w:r>
      <w:r w:rsidR="000D74DD">
        <w:t>,</w:t>
      </w:r>
      <w:r w:rsidRPr="00BF38FF">
        <w:t xml:space="preserve"> are part of the definition of the PDF and used to alter the shape of the density to suit the particular need. The normal PDF is </w:t>
      </w:r>
      <w:r w:rsidRPr="00BF38FF">
        <w:rPr>
          <w:szCs w:val="24"/>
        </w:rPr>
        <w:t>plo</w:t>
      </w:r>
      <w:r w:rsidRPr="00BF38FF">
        <w:rPr>
          <w:szCs w:val="24"/>
        </w:rPr>
        <w:t>t</w:t>
      </w:r>
      <w:r w:rsidRPr="00BF38FF">
        <w:rPr>
          <w:szCs w:val="24"/>
        </w:rPr>
        <w:t>ted in Figure 8.</w:t>
      </w:r>
      <w:r w:rsidR="00020FEF">
        <w:rPr>
          <w:szCs w:val="24"/>
        </w:rPr>
        <w:t>3</w:t>
      </w:r>
      <w:r w:rsidRPr="00BF38FF">
        <w:rPr>
          <w:szCs w:val="24"/>
        </w:rPr>
        <w:t>.</w:t>
      </w:r>
      <w:r w:rsidR="0026211D">
        <w:rPr>
          <w:szCs w:val="24"/>
        </w:rPr>
        <w:t xml:space="preserve"> </w:t>
      </w:r>
      <w:r w:rsidRPr="00BF38FF">
        <w:rPr>
          <w:szCs w:val="24"/>
        </w:rPr>
        <w:t xml:space="preserve">Varying </w:t>
      </w:r>
      <w:r w:rsidR="00210004" w:rsidRPr="00210004">
        <w:rPr>
          <w:i/>
        </w:rPr>
        <w:t>µ</w:t>
      </w:r>
      <w:r w:rsidRPr="00BF38FF">
        <w:rPr>
          <w:szCs w:val="24"/>
        </w:rPr>
        <w:t xml:space="preserve"> allows the overall function to be shifted along the x-axis, while increa</w:t>
      </w:r>
      <w:r w:rsidRPr="00BF38FF">
        <w:rPr>
          <w:szCs w:val="24"/>
        </w:rPr>
        <w:t>s</w:t>
      </w:r>
      <w:r w:rsidRPr="00BF38FF">
        <w:rPr>
          <w:szCs w:val="24"/>
        </w:rPr>
        <w:t xml:space="preserve">ing </w:t>
      </w:r>
      <w:r w:rsidR="00210004" w:rsidRPr="00210004">
        <w:rPr>
          <w:i/>
        </w:rPr>
        <w:sym w:font="Symbol" w:char="F073"/>
      </w:r>
      <w:r w:rsidR="00C52E34">
        <w:rPr>
          <w:szCs w:val="24"/>
        </w:rPr>
        <w:t xml:space="preserve"> </w:t>
      </w:r>
      <w:r w:rsidRPr="00BF38FF">
        <w:rPr>
          <w:szCs w:val="24"/>
        </w:rPr>
        <w:t>spreads (or flattens) the function out.</w:t>
      </w:r>
      <w:r w:rsidR="00020FEF">
        <w:rPr>
          <w:szCs w:val="24"/>
        </w:rPr>
        <w:t xml:space="preserve"> </w:t>
      </w:r>
      <w:r w:rsidRPr="00BF38FF">
        <w:rPr>
          <w:szCs w:val="24"/>
        </w:rPr>
        <w:t xml:space="preserve">Calculating probabilities from the normal density can be done </w:t>
      </w:r>
      <w:r w:rsidR="00EB38AE">
        <w:rPr>
          <w:szCs w:val="24"/>
        </w:rPr>
        <w:t>(</w:t>
      </w:r>
      <w:r w:rsidRPr="00BF38FF">
        <w:rPr>
          <w:szCs w:val="24"/>
        </w:rPr>
        <w:t>although it takes a bit of work mathematically</w:t>
      </w:r>
      <w:r w:rsidR="00EB38AE">
        <w:rPr>
          <w:szCs w:val="24"/>
        </w:rPr>
        <w:t>)</w:t>
      </w:r>
      <w:r w:rsidRPr="00BF38FF">
        <w:rPr>
          <w:szCs w:val="24"/>
        </w:rPr>
        <w:t xml:space="preserve"> so they are </w:t>
      </w:r>
      <w:r>
        <w:rPr>
          <w:szCs w:val="24"/>
        </w:rPr>
        <w:t>us</w:t>
      </w:r>
      <w:r>
        <w:rPr>
          <w:szCs w:val="24"/>
        </w:rPr>
        <w:t>u</w:t>
      </w:r>
      <w:r w:rsidRPr="00BF38FF">
        <w:rPr>
          <w:szCs w:val="24"/>
        </w:rPr>
        <w:t>ally computed from something known as the Cumulative Distribution Function</w:t>
      </w:r>
      <w:r w:rsidR="00B61C17">
        <w:rPr>
          <w:szCs w:val="24"/>
        </w:rPr>
        <w:fldChar w:fldCharType="begin"/>
      </w:r>
      <w:r w:rsidR="00B61C17">
        <w:instrText xml:space="preserve"> XE "</w:instrText>
      </w:r>
      <w:r w:rsidR="00B61C17" w:rsidRPr="006B41AD">
        <w:rPr>
          <w:szCs w:val="24"/>
        </w:rPr>
        <w:instrText>Cumulative Di</w:instrText>
      </w:r>
      <w:r w:rsidR="00B61C17" w:rsidRPr="006B41AD">
        <w:rPr>
          <w:szCs w:val="24"/>
        </w:rPr>
        <w:instrText>s</w:instrText>
      </w:r>
      <w:r w:rsidR="00B61C17" w:rsidRPr="006B41AD">
        <w:rPr>
          <w:szCs w:val="24"/>
        </w:rPr>
        <w:instrText>tribution Function</w:instrText>
      </w:r>
      <w:r w:rsidR="00B61C17">
        <w:instrText xml:space="preserve">" </w:instrText>
      </w:r>
      <w:r w:rsidR="00B61C17">
        <w:rPr>
          <w:szCs w:val="24"/>
        </w:rPr>
        <w:fldChar w:fldCharType="end"/>
      </w:r>
      <w:r w:rsidRPr="00BF38FF">
        <w:rPr>
          <w:szCs w:val="24"/>
        </w:rPr>
        <w:t xml:space="preserve"> that is pr</w:t>
      </w:r>
      <w:r w:rsidRPr="00BF38FF">
        <w:rPr>
          <w:szCs w:val="24"/>
        </w:rPr>
        <w:t>e</w:t>
      </w:r>
      <w:r w:rsidRPr="00BF38FF">
        <w:rPr>
          <w:szCs w:val="24"/>
        </w:rPr>
        <w:t>sented shortly.</w:t>
      </w:r>
    </w:p>
    <w:p w:rsidR="0094733E" w:rsidRDefault="0094733E" w:rsidP="00915CE2">
      <w:pPr>
        <w:pStyle w:val="BodyText"/>
      </w:pPr>
    </w:p>
    <w:p w:rsidR="00020FEF" w:rsidRDefault="00AC72D8" w:rsidP="00020FEF">
      <w:pPr>
        <w:pStyle w:val="BodyText"/>
        <w:jc w:val="center"/>
      </w:pPr>
      <w:r>
        <w:rPr>
          <w:noProof/>
        </w:rPr>
        <w:drawing>
          <wp:inline distT="0" distB="0" distL="0" distR="0">
            <wp:extent cx="2676525" cy="1247775"/>
            <wp:effectExtent l="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76525" cy="1247775"/>
                    </a:xfrm>
                    <a:prstGeom prst="rect">
                      <a:avLst/>
                    </a:prstGeom>
                    <a:noFill/>
                    <a:ln>
                      <a:noFill/>
                    </a:ln>
                  </pic:spPr>
                </pic:pic>
              </a:graphicData>
            </a:graphic>
          </wp:inline>
        </w:drawing>
      </w:r>
    </w:p>
    <w:p w:rsidR="00020FEF" w:rsidRPr="00D17E03" w:rsidRDefault="00020FEF" w:rsidP="00020FEF">
      <w:pPr>
        <w:pStyle w:val="FigureCaption"/>
      </w:pPr>
      <w:bookmarkStart w:id="2" w:name="_Ref56686764"/>
      <w:r w:rsidRPr="00020FEF">
        <w:rPr>
          <w:b/>
        </w:rPr>
        <w:t>Figure 8.</w:t>
      </w:r>
      <w:bookmarkEnd w:id="2"/>
      <w:r>
        <w:rPr>
          <w:b/>
        </w:rPr>
        <w:t>3</w:t>
      </w:r>
      <w:r w:rsidRPr="00D17E03">
        <w:t xml:space="preserve"> A normal density function with the mean</w:t>
      </w:r>
      <w:r w:rsidR="00B61C17">
        <w:fldChar w:fldCharType="begin"/>
      </w:r>
      <w:r w:rsidR="00B61C17">
        <w:instrText xml:space="preserve"> XE "</w:instrText>
      </w:r>
      <w:r w:rsidR="00B61C17" w:rsidRPr="00BB7EB4">
        <w:instrText>mean</w:instrText>
      </w:r>
      <w:r w:rsidR="00B61C17">
        <w:instrText xml:space="preserve">" </w:instrText>
      </w:r>
      <w:r w:rsidR="00B61C17">
        <w:fldChar w:fldCharType="end"/>
      </w:r>
      <w:r w:rsidRPr="00D17E03">
        <w:t xml:space="preserve"> (</w:t>
      </w:r>
      <w:r w:rsidRPr="004A16B2">
        <w:rPr>
          <w:i/>
        </w:rPr>
        <w:t>µ</w:t>
      </w:r>
      <w:r w:rsidRPr="00D17E03">
        <w:t>) and standard deviation (</w:t>
      </w:r>
      <w:r w:rsidRPr="004A16B2">
        <w:rPr>
          <w:i/>
        </w:rPr>
        <w:sym w:font="Symbol" w:char="F073"/>
      </w:r>
      <w:r w:rsidRPr="00D17E03">
        <w:t>) shown.</w:t>
      </w:r>
    </w:p>
    <w:p w:rsidR="00020FEF" w:rsidRPr="000B6645" w:rsidRDefault="00020FEF" w:rsidP="00020FEF">
      <w:pPr>
        <w:pStyle w:val="Heading3"/>
        <w:numPr>
          <w:ilvl w:val="0"/>
          <w:numId w:val="0"/>
        </w:numPr>
        <w:spacing w:after="120"/>
        <w:rPr>
          <w:sz w:val="24"/>
          <w:szCs w:val="24"/>
        </w:rPr>
      </w:pPr>
      <w:r>
        <w:rPr>
          <w:sz w:val="24"/>
          <w:szCs w:val="24"/>
        </w:rPr>
        <w:t>The Uniform Density</w:t>
      </w:r>
    </w:p>
    <w:p w:rsidR="00020FEF" w:rsidRDefault="00020FEF" w:rsidP="00020FEF">
      <w:pPr>
        <w:pStyle w:val="BodyText"/>
      </w:pPr>
      <w:r w:rsidRPr="00020FEF">
        <w:t xml:space="preserve">The </w:t>
      </w:r>
      <w:r w:rsidRPr="00FC7AE5">
        <w:t>uniform density</w:t>
      </w:r>
      <w:r w:rsidR="000635EF">
        <w:fldChar w:fldCharType="begin"/>
      </w:r>
      <w:r w:rsidR="000635EF">
        <w:instrText xml:space="preserve"> XE "</w:instrText>
      </w:r>
      <w:r w:rsidR="000635EF" w:rsidRPr="001B31C0">
        <w:instrText>uniform density</w:instrText>
      </w:r>
      <w:r w:rsidR="000635EF">
        <w:instrText xml:space="preserve">" </w:instrText>
      </w:r>
      <w:r w:rsidR="000635EF">
        <w:fldChar w:fldCharType="end"/>
      </w:r>
      <w:r w:rsidRPr="00020FEF">
        <w:t xml:space="preserve">, plotted </w:t>
      </w:r>
      <w:r w:rsidRPr="00020FEF">
        <w:rPr>
          <w:szCs w:val="24"/>
        </w:rPr>
        <w:t>in Figure 8.</w:t>
      </w:r>
      <w:r>
        <w:rPr>
          <w:szCs w:val="24"/>
        </w:rPr>
        <w:t>4</w:t>
      </w:r>
      <w:r w:rsidRPr="00020FEF">
        <w:rPr>
          <w:szCs w:val="24"/>
        </w:rPr>
        <w:t>,</w:t>
      </w:r>
      <w:r w:rsidRPr="00020FEF">
        <w:t xml:space="preserve"> models the outcome of an experiment where all outcomes are equally likely.</w:t>
      </w:r>
      <w:r w:rsidR="00FB65B4">
        <w:t xml:space="preserve"> </w:t>
      </w:r>
      <w:r w:rsidRPr="00020FEF">
        <w:t>Mathematically, the PDF for a uniform de</w:t>
      </w:r>
      <w:r w:rsidRPr="00020FEF">
        <w:t>n</w:t>
      </w:r>
      <w:r w:rsidRPr="00020FEF">
        <w:t xml:space="preserve">sity is given by </w:t>
      </w:r>
    </w:p>
    <w:p w:rsidR="00020FEF" w:rsidRDefault="008D0A34" w:rsidP="00FB1BE0">
      <w:pPr>
        <w:pStyle w:val="BodyText"/>
        <w:spacing w:before="60" w:after="60"/>
        <w:jc w:val="right"/>
      </w:pPr>
      <w:r w:rsidRPr="008D0A34">
        <w:rPr>
          <w:position w:val="-20"/>
        </w:rPr>
        <w:object w:dxaOrig="2079" w:dyaOrig="520">
          <v:shape id="_x0000_i1046" type="#_x0000_t75" style="width:108pt;height:26.25pt" o:ole="">
            <v:imagedata r:id="rId46" o:title=""/>
          </v:shape>
          <o:OLEObject Type="Embed" ProgID="Equation.3" ShapeID="_x0000_i1046" DrawAspect="Content" ObjectID="_1778055129" r:id="rId47"/>
        </w:object>
      </w:r>
      <w:r w:rsidR="00020FEF" w:rsidRPr="00020FEF">
        <w:t>,</w:t>
      </w:r>
      <w:r w:rsidR="00020FEF" w:rsidRPr="00020FEF">
        <w:tab/>
      </w:r>
      <w:r w:rsidR="00020FEF" w:rsidRPr="00020FEF">
        <w:tab/>
      </w:r>
      <w:r w:rsidR="00020FEF">
        <w:t xml:space="preserve"> </w:t>
      </w:r>
      <w:r w:rsidR="00020FEF" w:rsidRPr="00020FEF">
        <w:tab/>
        <w:t xml:space="preserve">                         </w:t>
      </w:r>
      <w:r w:rsidR="00020FEF">
        <w:t xml:space="preserve"> </w:t>
      </w:r>
      <w:r w:rsidR="00FB1BE0">
        <w:t xml:space="preserve">   </w:t>
      </w:r>
      <w:r w:rsidR="00020FEF" w:rsidRPr="00020FEF">
        <w:t xml:space="preserve">     (11)</w:t>
      </w:r>
    </w:p>
    <w:p w:rsidR="00020FEF" w:rsidRPr="00020FEF" w:rsidRDefault="00020FEF" w:rsidP="00020FEF">
      <w:pPr>
        <w:pStyle w:val="BodyText"/>
      </w:pPr>
      <w:r w:rsidRPr="00020FEF">
        <w:t>where</w:t>
      </w:r>
      <w:r w:rsidR="00FB1BE0">
        <w:t xml:space="preserve"> </w:t>
      </w:r>
      <w:r w:rsidR="00FB1BE0">
        <w:rPr>
          <w:i/>
        </w:rPr>
        <w:t>a</w:t>
      </w:r>
      <w:r>
        <w:t xml:space="preserve"> </w:t>
      </w:r>
      <w:r w:rsidRPr="00020FEF">
        <w:t xml:space="preserve">and </w:t>
      </w:r>
      <w:r w:rsidR="00FB1BE0">
        <w:rPr>
          <w:i/>
        </w:rPr>
        <w:t>b</w:t>
      </w:r>
      <w:r w:rsidR="00FB1BE0">
        <w:t xml:space="preserve"> </w:t>
      </w:r>
      <w:r w:rsidRPr="00020FEF">
        <w:t>are selected to meet the demands of a particular problem.</w:t>
      </w:r>
    </w:p>
    <w:p w:rsidR="00020FEF" w:rsidRDefault="00AC72D8" w:rsidP="00020FEF">
      <w:pPr>
        <w:pStyle w:val="BodyText"/>
        <w:spacing w:before="120" w:after="120"/>
        <w:jc w:val="center"/>
        <w:rPr>
          <w:rFonts w:ascii="Times New Roman" w:hAnsi="Times New Roman"/>
        </w:rPr>
      </w:pPr>
      <w:r w:rsidRPr="009508BF">
        <w:rPr>
          <w:rFonts w:ascii="Times New Roman" w:hAnsi="Times New Roman"/>
          <w:noProof/>
        </w:rPr>
        <w:drawing>
          <wp:inline distT="0" distB="0" distL="0" distR="0">
            <wp:extent cx="2743200" cy="1123950"/>
            <wp:effectExtent l="0" t="0" r="0"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3200" cy="1123950"/>
                    </a:xfrm>
                    <a:prstGeom prst="rect">
                      <a:avLst/>
                    </a:prstGeom>
                    <a:noFill/>
                    <a:ln>
                      <a:noFill/>
                    </a:ln>
                  </pic:spPr>
                </pic:pic>
              </a:graphicData>
            </a:graphic>
          </wp:inline>
        </w:drawing>
      </w:r>
    </w:p>
    <w:p w:rsidR="00020FEF" w:rsidRPr="00020FEF" w:rsidRDefault="00020FEF" w:rsidP="00020FEF">
      <w:pPr>
        <w:pStyle w:val="FigureCaption"/>
      </w:pPr>
      <w:bookmarkStart w:id="3" w:name="_Ref56692849"/>
      <w:r w:rsidRPr="00020FEF">
        <w:rPr>
          <w:b/>
        </w:rPr>
        <w:t>Figure 8.</w:t>
      </w:r>
      <w:r>
        <w:rPr>
          <w:b/>
        </w:rPr>
        <w:t>4</w:t>
      </w:r>
      <w:r w:rsidRPr="00020FEF">
        <w:t xml:space="preserve"> </w:t>
      </w:r>
      <w:bookmarkEnd w:id="3"/>
      <w:r w:rsidRPr="00020FEF">
        <w:t>The uniform density on the interval [</w:t>
      </w:r>
      <w:r w:rsidRPr="00020FEF">
        <w:rPr>
          <w:i/>
        </w:rPr>
        <w:t>a,b</w:t>
      </w:r>
      <w:r w:rsidRPr="00020FEF">
        <w:t>].</w:t>
      </w:r>
    </w:p>
    <w:p w:rsidR="007D488E" w:rsidRPr="000B6645" w:rsidRDefault="007D488E" w:rsidP="007D488E">
      <w:pPr>
        <w:pStyle w:val="Heading3"/>
        <w:numPr>
          <w:ilvl w:val="0"/>
          <w:numId w:val="0"/>
        </w:numPr>
        <w:spacing w:after="120"/>
        <w:rPr>
          <w:sz w:val="24"/>
          <w:szCs w:val="24"/>
        </w:rPr>
      </w:pPr>
      <w:r>
        <w:rPr>
          <w:sz w:val="24"/>
          <w:szCs w:val="24"/>
        </w:rPr>
        <w:lastRenderedPageBreak/>
        <w:t>The Exponential Density</w:t>
      </w:r>
    </w:p>
    <w:p w:rsidR="007D488E" w:rsidRDefault="007D488E" w:rsidP="007D488E">
      <w:pPr>
        <w:pStyle w:val="BodyText"/>
      </w:pPr>
      <w:r w:rsidRPr="00FC7AE5">
        <w:t>Exponential densities</w:t>
      </w:r>
      <w:r w:rsidR="00B61C17">
        <w:fldChar w:fldCharType="begin"/>
      </w:r>
      <w:r w:rsidR="00B61C17">
        <w:instrText xml:space="preserve"> XE "</w:instrText>
      </w:r>
      <w:r w:rsidR="00B61C17" w:rsidRPr="00420EC6">
        <w:instrText>exponential density</w:instrText>
      </w:r>
      <w:r w:rsidR="00B61C17">
        <w:instrText xml:space="preserve">" </w:instrText>
      </w:r>
      <w:r w:rsidR="00B61C17">
        <w:fldChar w:fldCharType="end"/>
      </w:r>
      <w:r w:rsidRPr="007D488E">
        <w:t xml:space="preserve"> are often utilized to model time dependent functions, such as inter-arrival times between data packets in communication systems.</w:t>
      </w:r>
      <w:r w:rsidR="00FB65B4">
        <w:t xml:space="preserve"> </w:t>
      </w:r>
      <w:r w:rsidRPr="007D488E">
        <w:t>As shown later, the expone</w:t>
      </w:r>
      <w:r w:rsidRPr="007D488E">
        <w:t>n</w:t>
      </w:r>
      <w:r w:rsidRPr="007D488E">
        <w:t>tial density also describes the behavior of component failures as a function of time. The mathematical description of an exponential density is</w:t>
      </w:r>
    </w:p>
    <w:p w:rsidR="007D488E" w:rsidRPr="007D488E" w:rsidRDefault="00675A69" w:rsidP="00294F18">
      <w:pPr>
        <w:pStyle w:val="BodyText"/>
        <w:spacing w:before="60" w:after="60"/>
        <w:jc w:val="right"/>
      </w:pPr>
      <w:r w:rsidRPr="00675A69">
        <w:rPr>
          <w:position w:val="-10"/>
        </w:rPr>
        <w:object w:dxaOrig="2340" w:dyaOrig="320">
          <v:shape id="_x0000_i1048" type="#_x0000_t75" style="width:117pt;height:15.75pt" o:ole="">
            <v:imagedata r:id="rId49" o:title=""/>
          </v:shape>
          <o:OLEObject Type="Embed" ProgID="Equation.3" ShapeID="_x0000_i1048" DrawAspect="Content" ObjectID="_1778055130" r:id="rId50"/>
        </w:object>
      </w:r>
      <w:r w:rsidR="007D488E" w:rsidRPr="007D488E">
        <w:t>.</w:t>
      </w:r>
      <w:r w:rsidR="007D488E" w:rsidRPr="007D488E">
        <w:tab/>
      </w:r>
      <w:r w:rsidR="007D488E" w:rsidRPr="007D488E">
        <w:tab/>
      </w:r>
      <w:r w:rsidR="007D488E" w:rsidRPr="007D488E">
        <w:tab/>
      </w:r>
      <w:r w:rsidR="007D488E" w:rsidRPr="007D488E">
        <w:tab/>
        <w:t xml:space="preserve">                   </w:t>
      </w:r>
      <w:r w:rsidR="00294F18">
        <w:t xml:space="preserve">       </w:t>
      </w:r>
      <w:r w:rsidR="007D488E" w:rsidRPr="007D488E">
        <w:t>(12)</w:t>
      </w:r>
    </w:p>
    <w:p w:rsidR="007D488E" w:rsidRDefault="007D488E" w:rsidP="007D488E">
      <w:pPr>
        <w:pStyle w:val="BodyText"/>
        <w:rPr>
          <w:szCs w:val="24"/>
        </w:rPr>
      </w:pPr>
      <w:r w:rsidRPr="007D488E">
        <w:t xml:space="preserve">The PDF is characterized by the parameter </w:t>
      </w:r>
      <w:r w:rsidR="00755ACB" w:rsidRPr="00755ACB">
        <w:rPr>
          <w:rFonts w:ascii="Symbol" w:hAnsi="Symbol"/>
          <w:i/>
        </w:rPr>
        <w:t></w:t>
      </w:r>
      <w:r w:rsidR="00EB38AE">
        <w:rPr>
          <w:rFonts w:ascii="Symbol" w:hAnsi="Symbol"/>
          <w:i/>
        </w:rPr>
        <w:t></w:t>
      </w:r>
      <w:r w:rsidRPr="007D488E">
        <w:t xml:space="preserve"> which affects the shape of </w:t>
      </w:r>
      <w:r w:rsidRPr="007D488E">
        <w:rPr>
          <w:szCs w:val="24"/>
        </w:rPr>
        <w:t>the curve as demo</w:t>
      </w:r>
      <w:r w:rsidRPr="007D488E">
        <w:rPr>
          <w:szCs w:val="24"/>
        </w:rPr>
        <w:t>n</w:t>
      </w:r>
      <w:r w:rsidRPr="007D488E">
        <w:rPr>
          <w:szCs w:val="24"/>
        </w:rPr>
        <w:t>strated in Figure 8.</w:t>
      </w:r>
      <w:r>
        <w:rPr>
          <w:szCs w:val="24"/>
        </w:rPr>
        <w:t>5</w:t>
      </w:r>
      <w:r w:rsidRPr="007D488E">
        <w:rPr>
          <w:szCs w:val="24"/>
        </w:rPr>
        <w:t>.</w:t>
      </w:r>
    </w:p>
    <w:p w:rsidR="007D488E" w:rsidRPr="007D488E" w:rsidRDefault="007D488E" w:rsidP="007D488E">
      <w:pPr>
        <w:pStyle w:val="BodyText"/>
        <w:rPr>
          <w:szCs w:val="24"/>
        </w:rPr>
      </w:pPr>
    </w:p>
    <w:p w:rsidR="00020FEF" w:rsidRDefault="00AC72D8" w:rsidP="007D488E">
      <w:pPr>
        <w:pStyle w:val="BodyText"/>
        <w:jc w:val="center"/>
      </w:pPr>
      <w:r>
        <w:rPr>
          <w:noProof/>
        </w:rPr>
        <w:drawing>
          <wp:inline distT="0" distB="0" distL="0" distR="0">
            <wp:extent cx="2743200" cy="1914525"/>
            <wp:effectExtent l="0" t="0" r="0" b="0"/>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743200" cy="1914525"/>
                    </a:xfrm>
                    <a:prstGeom prst="rect">
                      <a:avLst/>
                    </a:prstGeom>
                    <a:noFill/>
                    <a:ln>
                      <a:noFill/>
                    </a:ln>
                  </pic:spPr>
                </pic:pic>
              </a:graphicData>
            </a:graphic>
          </wp:inline>
        </w:drawing>
      </w:r>
    </w:p>
    <w:p w:rsidR="007D488E" w:rsidRPr="002801C9" w:rsidRDefault="007D488E" w:rsidP="007D488E">
      <w:pPr>
        <w:pStyle w:val="FigureCaption"/>
        <w:rPr>
          <w:rFonts w:ascii="Times New Roman" w:hAnsi="Times New Roman"/>
        </w:rPr>
      </w:pPr>
      <w:bookmarkStart w:id="4" w:name="_Ref57516226"/>
      <w:r w:rsidRPr="007D488E">
        <w:rPr>
          <w:b/>
        </w:rPr>
        <w:t>Figure 8.5</w:t>
      </w:r>
      <w:r w:rsidRPr="002801C9">
        <w:t xml:space="preserve"> </w:t>
      </w:r>
      <w:bookmarkEnd w:id="4"/>
      <w:r w:rsidRPr="002801C9">
        <w:t xml:space="preserve">The exponential density for two different </w:t>
      </w:r>
      <w:r w:rsidRPr="007D488E">
        <w:rPr>
          <w:i/>
        </w:rPr>
        <w:sym w:font="Symbol" w:char="F06C"/>
      </w:r>
      <w:r w:rsidRPr="002801C9">
        <w:t xml:space="preserve"> values.</w:t>
      </w:r>
    </w:p>
    <w:p w:rsidR="00E37E61" w:rsidRPr="00635D90" w:rsidRDefault="00E37E61" w:rsidP="00E37E61">
      <w:pPr>
        <w:pStyle w:val="Heading3"/>
        <w:rPr>
          <w:sz w:val="28"/>
          <w:szCs w:val="28"/>
        </w:rPr>
      </w:pPr>
      <w:r>
        <w:rPr>
          <w:sz w:val="28"/>
          <w:szCs w:val="28"/>
        </w:rPr>
        <w:t>Cumulative Distribution Functions</w:t>
      </w:r>
    </w:p>
    <w:p w:rsidR="00E37E61" w:rsidRDefault="00E37E61" w:rsidP="00675A69">
      <w:pPr>
        <w:pStyle w:val="BodyText"/>
        <w:spacing w:line="275" w:lineRule="exact"/>
      </w:pPr>
      <w:r w:rsidRPr="00E37E61">
        <w:t xml:space="preserve">An important class of questions can be phrased as, </w:t>
      </w:r>
      <w:r w:rsidR="00675A69">
        <w:t>“</w:t>
      </w:r>
      <w:r w:rsidRPr="00B50593">
        <w:rPr>
          <w:i/>
        </w:rPr>
        <w:t>What is the probability that a random var</w:t>
      </w:r>
      <w:r w:rsidRPr="00B50593">
        <w:rPr>
          <w:i/>
        </w:rPr>
        <w:t>i</w:t>
      </w:r>
      <w:r w:rsidRPr="00B50593">
        <w:rPr>
          <w:i/>
        </w:rPr>
        <w:t>able X is less than value a?"</w:t>
      </w:r>
      <w:r w:rsidR="00FB65B4">
        <w:t xml:space="preserve"> </w:t>
      </w:r>
      <w:r w:rsidRPr="00E37E61">
        <w:t>For example, the objective might be to determine the probabi</w:t>
      </w:r>
      <w:r w:rsidRPr="00E37E61">
        <w:t>l</w:t>
      </w:r>
      <w:r w:rsidRPr="00E37E61">
        <w:t>ity that an electronic component will malfunction within two years.</w:t>
      </w:r>
      <w:r w:rsidR="00FB65B4">
        <w:t xml:space="preserve"> </w:t>
      </w:r>
      <w:r w:rsidRPr="00E37E61">
        <w:t>Returning to the first question, it is clear that the goal is to determine the probability</w:t>
      </w:r>
      <w:r w:rsidR="00755ACB">
        <w:t xml:space="preserve"> </w:t>
      </w:r>
      <w:r w:rsidR="00040C57" w:rsidRPr="00675A69">
        <w:rPr>
          <w:position w:val="-10"/>
        </w:rPr>
        <w:object w:dxaOrig="780" w:dyaOrig="300">
          <v:shape id="_x0000_i1050" type="#_x0000_t75" style="width:39pt;height:15pt" o:ole="">
            <v:imagedata r:id="rId52" o:title=""/>
          </v:shape>
          <o:OLEObject Type="Embed" ProgID="Equation.3" ShapeID="_x0000_i1050" DrawAspect="Content" ObjectID="_1778055131" r:id="rId53"/>
        </w:object>
      </w:r>
      <w:r w:rsidRPr="00E37E61">
        <w:t xml:space="preserve">, which is found </w:t>
      </w:r>
      <w:r w:rsidR="00736653">
        <w:t>by integrating the PDF</w:t>
      </w:r>
      <w:r w:rsidRPr="00E37E61">
        <w:t>.</w:t>
      </w:r>
      <w:r w:rsidR="00736653">
        <w:t xml:space="preserve"> </w:t>
      </w:r>
      <w:r w:rsidRPr="00E37E61">
        <w:t>This result is generalized by allowing the upper limit of integration to take on an arb</w:t>
      </w:r>
      <w:r w:rsidRPr="00E37E61">
        <w:t>i</w:t>
      </w:r>
      <w:r w:rsidRPr="00E37E61">
        <w:t xml:space="preserve">trary value that spans the range of the random variable. This produces a new function, known as the </w:t>
      </w:r>
      <w:r w:rsidRPr="00165417">
        <w:rPr>
          <w:i/>
        </w:rPr>
        <w:t>Cumulative Distribution Function</w:t>
      </w:r>
      <w:r w:rsidR="000635EF">
        <w:rPr>
          <w:i/>
        </w:rPr>
        <w:fldChar w:fldCharType="begin"/>
      </w:r>
      <w:r w:rsidR="000635EF">
        <w:instrText xml:space="preserve"> XE "</w:instrText>
      </w:r>
      <w:r w:rsidR="000635EF" w:rsidRPr="00697B24">
        <w:instrText>Cumulative Distribution Function</w:instrText>
      </w:r>
      <w:r w:rsidR="000635EF">
        <w:instrText xml:space="preserve">" </w:instrText>
      </w:r>
      <w:r w:rsidR="000635EF">
        <w:rPr>
          <w:i/>
        </w:rPr>
        <w:fldChar w:fldCharType="end"/>
      </w:r>
      <w:r w:rsidRPr="00E37E61">
        <w:t xml:space="preserve"> (CDF), which is the integral fun</w:t>
      </w:r>
      <w:r w:rsidRPr="00E37E61">
        <w:t>c</w:t>
      </w:r>
      <w:r w:rsidRPr="00E37E61">
        <w:t>ti</w:t>
      </w:r>
      <w:r w:rsidR="00736653">
        <w:t>on of the PDF and is defined as</w:t>
      </w:r>
    </w:p>
    <w:p w:rsidR="00E37E61" w:rsidRPr="00E37E61" w:rsidRDefault="00675A69" w:rsidP="00736653">
      <w:pPr>
        <w:pStyle w:val="BodyText"/>
        <w:spacing w:before="60" w:after="60"/>
        <w:jc w:val="right"/>
      </w:pPr>
      <w:r w:rsidRPr="00675A69">
        <w:rPr>
          <w:position w:val="-26"/>
        </w:rPr>
        <w:object w:dxaOrig="1760" w:dyaOrig="620">
          <v:shape id="_x0000_i1051" type="#_x0000_t75" style="width:85.5pt;height:30.75pt" o:ole="">
            <v:imagedata r:id="rId54" o:title=""/>
          </v:shape>
          <o:OLEObject Type="Embed" ProgID="Equation.3" ShapeID="_x0000_i1051" DrawAspect="Content" ObjectID="_1778055132" r:id="rId55"/>
        </w:object>
      </w:r>
      <w:r w:rsidR="00E37E61" w:rsidRPr="00E37E61">
        <w:t>.</w:t>
      </w:r>
      <w:r w:rsidR="00E37E61" w:rsidRPr="00E37E61">
        <w:tab/>
      </w:r>
      <w:r w:rsidR="00E37E61" w:rsidRPr="00E37E61">
        <w:tab/>
      </w:r>
      <w:r w:rsidR="00E37E61" w:rsidRPr="00E37E61">
        <w:tab/>
      </w:r>
      <w:r w:rsidR="00E37E61" w:rsidRPr="00E37E61">
        <w:tab/>
        <w:t xml:space="preserve">                                 </w:t>
      </w:r>
      <w:r w:rsidR="00BC5EE0">
        <w:t xml:space="preserve"> </w:t>
      </w:r>
      <w:r w:rsidR="00E37E61" w:rsidRPr="00E37E61">
        <w:t xml:space="preserve">  (13)</w:t>
      </w:r>
    </w:p>
    <w:p w:rsidR="00D27E14" w:rsidRPr="00AC4DAA" w:rsidRDefault="00D27E14" w:rsidP="00D27E14">
      <w:pPr>
        <w:pStyle w:val="BookHeading2"/>
        <w:numPr>
          <w:ilvl w:val="1"/>
          <w:numId w:val="2"/>
        </w:numPr>
      </w:pPr>
      <w:r>
        <w:lastRenderedPageBreak/>
        <w:t>Reliability</w:t>
      </w:r>
      <w:r w:rsidR="00B61C17">
        <w:fldChar w:fldCharType="begin"/>
      </w:r>
      <w:r w:rsidR="00B61C17">
        <w:instrText xml:space="preserve"> XE "</w:instrText>
      </w:r>
      <w:r w:rsidR="00B61C17" w:rsidRPr="00587672">
        <w:instrText>reliability</w:instrText>
      </w:r>
      <w:r w:rsidR="00B61C17">
        <w:instrText xml:space="preserve">" </w:instrText>
      </w:r>
      <w:r w:rsidR="00B61C17">
        <w:fldChar w:fldCharType="end"/>
      </w:r>
      <w:r>
        <w:t xml:space="preserve"> Prediction</w:t>
      </w:r>
    </w:p>
    <w:p w:rsidR="00D27E14" w:rsidRDefault="00D27E14" w:rsidP="00D27E14">
      <w:pPr>
        <w:pStyle w:val="BodyText"/>
      </w:pPr>
      <w:r w:rsidRPr="003C5C86">
        <w:t>Our main interest in the study of probability stems from the desire to quantify the reliability</w:t>
      </w:r>
      <w:r w:rsidR="000635EF">
        <w:fldChar w:fldCharType="begin"/>
      </w:r>
      <w:r w:rsidR="000635EF">
        <w:instrText xml:space="preserve"> XE "</w:instrText>
      </w:r>
      <w:r w:rsidR="000635EF" w:rsidRPr="0056724C">
        <w:instrText>reliability, mathemtical definition</w:instrText>
      </w:r>
      <w:r w:rsidR="000635EF">
        <w:instrText xml:space="preserve">" </w:instrText>
      </w:r>
      <w:r w:rsidR="000635EF">
        <w:fldChar w:fldCharType="end"/>
      </w:r>
      <w:r w:rsidRPr="003C5C86">
        <w:t xml:space="preserve"> of a system. </w:t>
      </w:r>
      <w:r>
        <w:t xml:space="preserve">The following is a formal mathematical definition of </w:t>
      </w:r>
      <w:r w:rsidRPr="00BF5550">
        <w:rPr>
          <w:b/>
          <w:i/>
        </w:rPr>
        <w:t>reliability</w:t>
      </w:r>
      <w:r>
        <w:t>.</w:t>
      </w:r>
      <w:r w:rsidRPr="00BF5550">
        <w:rPr>
          <w:b/>
          <w:i/>
        </w:rPr>
        <w:t xml:space="preserve"> </w:t>
      </w:r>
    </w:p>
    <w:p w:rsidR="00D27E14" w:rsidRDefault="00D27E14" w:rsidP="00D27E14">
      <w:pPr>
        <w:pStyle w:val="BodyText"/>
        <w:spacing w:before="60" w:after="60"/>
        <w:ind w:left="360" w:right="360"/>
      </w:pPr>
      <w:r w:rsidRPr="005B3491">
        <w:rPr>
          <w:b/>
        </w:rPr>
        <w:t>Definition</w:t>
      </w:r>
      <w:r>
        <w:t>: Reliability</w:t>
      </w:r>
      <w:r w:rsidR="00B61C17">
        <w:fldChar w:fldCharType="begin"/>
      </w:r>
      <w:r w:rsidR="00B61C17">
        <w:instrText xml:space="preserve"> XE "</w:instrText>
      </w:r>
      <w:r w:rsidR="00B61C17" w:rsidRPr="00587672">
        <w:instrText>reliability</w:instrText>
      </w:r>
      <w:r w:rsidR="00B61C17">
        <w:instrText xml:space="preserve">" </w:instrText>
      </w:r>
      <w:r w:rsidR="00B61C17">
        <w:fldChar w:fldCharType="end"/>
      </w:r>
      <w:r>
        <w:t>,</w:t>
      </w:r>
      <w:r w:rsidR="00755ACB">
        <w:t xml:space="preserve"> </w:t>
      </w:r>
      <w:r w:rsidR="00755ACB">
        <w:rPr>
          <w:i/>
        </w:rPr>
        <w:t>R(t)</w:t>
      </w:r>
      <w:r>
        <w:t>, is the probability that a device is fun</w:t>
      </w:r>
      <w:r>
        <w:t>c</w:t>
      </w:r>
      <w:r>
        <w:t>tioning properly (has not failed) at time</w:t>
      </w:r>
      <w:r>
        <w:rPr>
          <w:i/>
        </w:rPr>
        <w:t xml:space="preserve"> t</w:t>
      </w:r>
      <w:r>
        <w:t>.</w:t>
      </w:r>
    </w:p>
    <w:p w:rsidR="00D27E14" w:rsidRDefault="00D27E14" w:rsidP="00040C57">
      <w:pPr>
        <w:pStyle w:val="BodyText"/>
        <w:spacing w:line="275" w:lineRule="exact"/>
      </w:pPr>
      <w:r>
        <w:t>In order to determine</w:t>
      </w:r>
      <w:r w:rsidR="00B319AB">
        <w:t xml:space="preserve"> </w:t>
      </w:r>
      <w:r w:rsidR="00755ACB">
        <w:rPr>
          <w:i/>
        </w:rPr>
        <w:t>R(t)</w:t>
      </w:r>
      <w:r w:rsidR="00EB38AE">
        <w:rPr>
          <w:i/>
        </w:rPr>
        <w:t>,</w:t>
      </w:r>
      <w:r w:rsidR="00755ACB">
        <w:rPr>
          <w:i/>
        </w:rPr>
        <w:t xml:space="preserve"> </w:t>
      </w:r>
      <w:r>
        <w:t>it is necessary to first introduce some related mathematical entities and their meanings. T</w:t>
      </w:r>
      <w:r w:rsidRPr="003C5C86">
        <w:t xml:space="preserve">he </w:t>
      </w:r>
      <w:r w:rsidRPr="00E02364">
        <w:rPr>
          <w:b/>
          <w:i/>
        </w:rPr>
        <w:t>failure rate</w:t>
      </w:r>
      <w:r w:rsidR="000635EF">
        <w:rPr>
          <w:b/>
          <w:i/>
        </w:rPr>
        <w:fldChar w:fldCharType="begin"/>
      </w:r>
      <w:r w:rsidR="000635EF">
        <w:instrText xml:space="preserve"> XE "</w:instrText>
      </w:r>
      <w:r w:rsidR="000635EF" w:rsidRPr="001F7838">
        <w:instrText>failure rate</w:instrText>
      </w:r>
      <w:r w:rsidR="000635EF">
        <w:instrText xml:space="preserve">" </w:instrText>
      </w:r>
      <w:r w:rsidR="000635EF">
        <w:rPr>
          <w:b/>
          <w:i/>
        </w:rPr>
        <w:fldChar w:fldCharType="end"/>
      </w:r>
      <w:r>
        <w:t xml:space="preserve">, </w:t>
      </w:r>
      <w:r w:rsidR="00755ACB" w:rsidRPr="00755ACB">
        <w:rPr>
          <w:rFonts w:ascii="Symbol" w:hAnsi="Symbol"/>
          <w:i/>
        </w:rPr>
        <w:t></w:t>
      </w:r>
      <w:r w:rsidR="00755ACB">
        <w:rPr>
          <w:i/>
        </w:rPr>
        <w:t>(t)</w:t>
      </w:r>
      <w:r w:rsidRPr="00E02364">
        <w:rPr>
          <w:i/>
        </w:rPr>
        <w:t>,</w:t>
      </w:r>
      <w:r>
        <w:t xml:space="preserve"> </w:t>
      </w:r>
      <w:r w:rsidRPr="003C5C86">
        <w:t xml:space="preserve">of a device </w:t>
      </w:r>
      <w:r>
        <w:t xml:space="preserve">is </w:t>
      </w:r>
      <w:r w:rsidRPr="003C5C86">
        <w:t>the expected nu</w:t>
      </w:r>
      <w:r w:rsidRPr="003C5C86">
        <w:t>m</w:t>
      </w:r>
      <w:r w:rsidRPr="003C5C86">
        <w:t xml:space="preserve">ber of failures per unit time. </w:t>
      </w:r>
      <w:r>
        <w:t>The failure rate</w:t>
      </w:r>
      <w:r w:rsidR="00B61C17">
        <w:fldChar w:fldCharType="begin"/>
      </w:r>
      <w:r w:rsidR="00B61C17">
        <w:instrText xml:space="preserve"> XE "</w:instrText>
      </w:r>
      <w:r w:rsidR="00B61C17" w:rsidRPr="007B1810">
        <w:instrText>failure rate</w:instrText>
      </w:r>
      <w:r w:rsidR="00B61C17">
        <w:instrText xml:space="preserve">" </w:instrText>
      </w:r>
      <w:r w:rsidR="00B61C17">
        <w:fldChar w:fldCharType="end"/>
      </w:r>
      <w:r>
        <w:t xml:space="preserve"> is measured by operating</w:t>
      </w:r>
      <w:r w:rsidRPr="003C5C86">
        <w:t xml:space="preserve"> a batch of devices for </w:t>
      </w:r>
      <w:r>
        <w:t>a given</w:t>
      </w:r>
      <w:r w:rsidRPr="003C5C86">
        <w:t xml:space="preserve"> time inte</w:t>
      </w:r>
      <w:r w:rsidRPr="003C5C86">
        <w:t>r</w:t>
      </w:r>
      <w:r w:rsidRPr="003C5C86">
        <w:t>val and not</w:t>
      </w:r>
      <w:r>
        <w:t>ing</w:t>
      </w:r>
      <w:r w:rsidRPr="003C5C86">
        <w:t xml:space="preserve"> how many fail</w:t>
      </w:r>
      <w:r>
        <w:t xml:space="preserve"> during that interval</w:t>
      </w:r>
      <w:r w:rsidRPr="003C5C86">
        <w:t>.</w:t>
      </w:r>
      <w:r w:rsidR="00B319AB">
        <w:t xml:space="preserve"> </w:t>
      </w:r>
      <w:r>
        <w:t>A typical graph of failure rate versus time has the bathtub</w:t>
      </w:r>
      <w:r w:rsidR="000635EF">
        <w:fldChar w:fldCharType="begin"/>
      </w:r>
      <w:r w:rsidR="000635EF">
        <w:instrText xml:space="preserve"> XE "</w:instrText>
      </w:r>
      <w:r w:rsidR="000635EF" w:rsidRPr="004C7D3B">
        <w:instrText>bathtub curve</w:instrText>
      </w:r>
      <w:r w:rsidR="000635EF">
        <w:instrText xml:space="preserve">" </w:instrText>
      </w:r>
      <w:r w:rsidR="000635EF">
        <w:fldChar w:fldCharType="end"/>
      </w:r>
      <w:r>
        <w:t xml:space="preserve"> shape </w:t>
      </w:r>
      <w:r w:rsidRPr="00C23489">
        <w:rPr>
          <w:szCs w:val="24"/>
        </w:rPr>
        <w:t xml:space="preserve">shown in </w:t>
      </w:r>
      <w:r>
        <w:rPr>
          <w:szCs w:val="24"/>
        </w:rPr>
        <w:t>Figure 8.6</w:t>
      </w:r>
      <w:r w:rsidRPr="00C23489">
        <w:rPr>
          <w:szCs w:val="24"/>
        </w:rPr>
        <w:t>. The high</w:t>
      </w:r>
      <w:r>
        <w:t xml:space="preserve"> initial failure rate is a result of manufactu</w:t>
      </w:r>
      <w:r>
        <w:t>r</w:t>
      </w:r>
      <w:r>
        <w:t>ing defects often referred to as infant mortality.</w:t>
      </w:r>
      <w:r w:rsidR="00B319AB">
        <w:t xml:space="preserve"> </w:t>
      </w:r>
      <w:r>
        <w:t>Consequently, many manufa</w:t>
      </w:r>
      <w:r>
        <w:t>c</w:t>
      </w:r>
      <w:r>
        <w:t>tures will “burn-in” devices at the factory</w:t>
      </w:r>
      <w:r w:rsidR="00EB38AE">
        <w:t>,</w:t>
      </w:r>
      <w:r>
        <w:t xml:space="preserve"> so that if they fail, they do so before being sold.</w:t>
      </w:r>
      <w:r w:rsidR="00B319AB">
        <w:t xml:space="preserve"> </w:t>
      </w:r>
      <w:r>
        <w:t>After the infant morta</w:t>
      </w:r>
      <w:r>
        <w:t>l</w:t>
      </w:r>
      <w:r>
        <w:t xml:space="preserve">ity phase, devices enter a phase of </w:t>
      </w:r>
      <w:r w:rsidRPr="003C5C86">
        <w:t>constant failure rate</w:t>
      </w:r>
      <w:r>
        <w:t>, where</w:t>
      </w:r>
      <w:r w:rsidR="00755ACB" w:rsidRPr="00755ACB">
        <w:rPr>
          <w:rFonts w:ascii="Symbol" w:hAnsi="Symbol"/>
          <w:i/>
        </w:rPr>
        <w:t></w:t>
      </w:r>
      <w:r w:rsidR="00755ACB" w:rsidRPr="00755ACB">
        <w:rPr>
          <w:rFonts w:ascii="Symbol" w:hAnsi="Symbol"/>
          <w:i/>
        </w:rPr>
        <w:t></w:t>
      </w:r>
      <w:r w:rsidR="00755ACB">
        <w:rPr>
          <w:i/>
        </w:rPr>
        <w:t>(t)=</w:t>
      </w:r>
      <w:r w:rsidR="00755ACB" w:rsidRPr="00755ACB">
        <w:rPr>
          <w:rFonts w:ascii="Symbol" w:hAnsi="Symbol"/>
          <w:i/>
        </w:rPr>
        <w:t></w:t>
      </w:r>
      <w:r w:rsidR="00755ACB" w:rsidRPr="00755ACB">
        <w:rPr>
          <w:rFonts w:ascii="Symbol" w:hAnsi="Symbol"/>
          <w:i/>
        </w:rPr>
        <w:t></w:t>
      </w:r>
      <w:r>
        <w:t>, known</w:t>
      </w:r>
      <w:r w:rsidRPr="003C5C86">
        <w:t xml:space="preserve"> as the service life.</w:t>
      </w:r>
      <w:r w:rsidR="00B319AB">
        <w:t xml:space="preserve"> </w:t>
      </w:r>
      <w:r w:rsidR="00CC52E5">
        <w:t xml:space="preserve">Estimates for </w:t>
      </w:r>
      <w:r w:rsidR="00CC52E5" w:rsidRPr="00755ACB">
        <w:rPr>
          <w:rFonts w:ascii="Symbol" w:hAnsi="Symbol"/>
          <w:i/>
        </w:rPr>
        <w:t></w:t>
      </w:r>
      <w:r w:rsidR="00CC52E5">
        <w:t xml:space="preserve"> are d</w:t>
      </w:r>
      <w:r w:rsidR="00CC52E5">
        <w:t>e</w:t>
      </w:r>
      <w:r w:rsidR="00CC52E5">
        <w:t>termined empirically by testing a large number of components</w:t>
      </w:r>
      <w:r w:rsidR="00DF2A84">
        <w:t>. They</w:t>
      </w:r>
      <w:r w:rsidR="00CC52E5">
        <w:t xml:space="preserve"> </w:t>
      </w:r>
      <w:r w:rsidR="00EB38AE">
        <w:t>are</w:t>
      </w:r>
      <w:r w:rsidR="00B319AB">
        <w:t xml:space="preserve"> usually expressed as a unit failure per a given number of hours, for example</w:t>
      </w:r>
      <w:r w:rsidR="00040C57">
        <w:t xml:space="preserve"> </w:t>
      </w:r>
      <w:r w:rsidR="00040C57" w:rsidRPr="00040C57">
        <w:rPr>
          <w:position w:val="-10"/>
        </w:rPr>
        <w:object w:dxaOrig="2020" w:dyaOrig="320">
          <v:shape id="_x0000_i1052" type="#_x0000_t75" style="width:99.75pt;height:15.75pt" o:ole="">
            <v:imagedata r:id="rId56" o:title=""/>
          </v:shape>
          <o:OLEObject Type="Embed" ProgID="Equation.3" ShapeID="_x0000_i1052" DrawAspect="Content" ObjectID="_1778055133" r:id="rId57"/>
        </w:object>
      </w:r>
      <w:r w:rsidR="00B319AB">
        <w:t xml:space="preserve">. </w:t>
      </w:r>
      <w:r w:rsidR="00CC52E5">
        <w:t>A</w:t>
      </w:r>
      <w:r w:rsidRPr="003C5C86">
        <w:t>fter some period of time</w:t>
      </w:r>
      <w:r w:rsidR="00EB38AE">
        <w:t>,</w:t>
      </w:r>
      <w:r w:rsidRPr="003C5C86">
        <w:t xml:space="preserve"> </w:t>
      </w:r>
      <w:r>
        <w:t>d</w:t>
      </w:r>
      <w:r w:rsidRPr="003C5C86">
        <w:t>e</w:t>
      </w:r>
      <w:r w:rsidRPr="003C5C86">
        <w:t>vice</w:t>
      </w:r>
      <w:r>
        <w:t>s</w:t>
      </w:r>
      <w:r w:rsidRPr="003C5C86">
        <w:t xml:space="preserve"> start to wear</w:t>
      </w:r>
      <w:r>
        <w:t>-</w:t>
      </w:r>
      <w:r w:rsidRPr="003C5C86">
        <w:t>out</w:t>
      </w:r>
      <w:r>
        <w:t xml:space="preserve"> and the failure rate increases.</w:t>
      </w:r>
      <w:r w:rsidR="00B319AB">
        <w:t xml:space="preserve"> </w:t>
      </w:r>
      <w:r w:rsidRPr="003C5C86">
        <w:t xml:space="preserve">This </w:t>
      </w:r>
      <w:r>
        <w:t>usually</w:t>
      </w:r>
      <w:r w:rsidRPr="003C5C86">
        <w:t xml:space="preserve"> happen</w:t>
      </w:r>
      <w:r>
        <w:t>s</w:t>
      </w:r>
      <w:r w:rsidRPr="003C5C86">
        <w:t xml:space="preserve"> as a result </w:t>
      </w:r>
      <w:r>
        <w:t xml:space="preserve">of </w:t>
      </w:r>
      <w:r w:rsidRPr="003C5C86">
        <w:t xml:space="preserve">mechanical </w:t>
      </w:r>
      <w:r>
        <w:t>wearing with age and use. Pro</w:t>
      </w:r>
      <w:r>
        <w:t>p</w:t>
      </w:r>
      <w:r>
        <w:t>erly designed electronic devices will not have a wear-out region, i</w:t>
      </w:r>
      <w:r>
        <w:t>n</w:t>
      </w:r>
      <w:r>
        <w:t>stead continuing on at a constant failure rate.</w:t>
      </w:r>
      <w:r w:rsidR="00B319AB">
        <w:t xml:space="preserve"> </w:t>
      </w:r>
      <w:r>
        <w:t xml:space="preserve">This applies only to the electronic devices themselves, not necessarily to complete systems that will likely </w:t>
      </w:r>
      <w:r w:rsidR="00320552">
        <w:t>contain</w:t>
      </w:r>
      <w:r>
        <w:t xml:space="preserve"> mechanical d</w:t>
      </w:r>
      <w:r>
        <w:t>e</w:t>
      </w:r>
      <w:r>
        <w:t>vices.</w:t>
      </w:r>
    </w:p>
    <w:p w:rsidR="00040C57" w:rsidRDefault="00040C57" w:rsidP="00D27E14">
      <w:pPr>
        <w:pStyle w:val="BodyText"/>
      </w:pPr>
    </w:p>
    <w:p w:rsidR="00D27E14" w:rsidRDefault="00AC72D8" w:rsidP="00D27E14">
      <w:pPr>
        <w:pStyle w:val="BodyText"/>
      </w:pPr>
      <w:r>
        <w:rPr>
          <w:noProof/>
        </w:rPr>
        <w:drawing>
          <wp:inline distT="0" distB="0" distL="0" distR="0">
            <wp:extent cx="5019675" cy="1552575"/>
            <wp:effectExtent l="0" t="0" r="0" b="0"/>
            <wp:docPr id="2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019675" cy="1552575"/>
                    </a:xfrm>
                    <a:prstGeom prst="rect">
                      <a:avLst/>
                    </a:prstGeom>
                    <a:noFill/>
                    <a:ln>
                      <a:noFill/>
                    </a:ln>
                  </pic:spPr>
                </pic:pic>
              </a:graphicData>
            </a:graphic>
          </wp:inline>
        </w:drawing>
      </w:r>
    </w:p>
    <w:p w:rsidR="00D27E14" w:rsidRPr="00D17E03" w:rsidRDefault="00D27E14" w:rsidP="00E634AE">
      <w:pPr>
        <w:pStyle w:val="FigureCaption"/>
      </w:pPr>
      <w:bookmarkStart w:id="5" w:name="_Ref56730174"/>
      <w:r w:rsidRPr="00E634AE">
        <w:rPr>
          <w:b/>
        </w:rPr>
        <w:t>Figure 8.</w:t>
      </w:r>
      <w:r w:rsidR="0013719B">
        <w:rPr>
          <w:b/>
        </w:rPr>
        <w:t>6</w:t>
      </w:r>
      <w:r w:rsidRPr="00D17E03">
        <w:t xml:space="preserve"> </w:t>
      </w:r>
      <w:bookmarkEnd w:id="5"/>
      <w:r w:rsidRPr="00D17E03">
        <w:t>Failure rate as a function of time, also known as the bathtub curve.</w:t>
      </w:r>
    </w:p>
    <w:p w:rsidR="00D27E14" w:rsidRDefault="00D27E14" w:rsidP="0059037C">
      <w:pPr>
        <w:pStyle w:val="BodyText"/>
        <w:spacing w:line="275" w:lineRule="exact"/>
        <w:ind w:firstLine="360"/>
      </w:pPr>
      <w:r w:rsidRPr="00D36EE3">
        <w:t>In addition to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D36EE3">
        <w:t xml:space="preserve">, a PDF for the </w:t>
      </w:r>
      <w:r w:rsidRPr="00FC7AE5">
        <w:rPr>
          <w:i/>
        </w:rPr>
        <w:t>failure time</w:t>
      </w:r>
      <w:r>
        <w:t xml:space="preserve"> </w:t>
      </w:r>
      <w:r w:rsidRPr="00D36EE3">
        <w:t>of the device</w:t>
      </w:r>
      <w:r>
        <w:t xml:space="preserve">, </w:t>
      </w:r>
      <w:r w:rsidR="00040C57" w:rsidRPr="00040C57">
        <w:rPr>
          <w:i/>
          <w:position w:val="-10"/>
        </w:rPr>
        <w:object w:dxaOrig="480" w:dyaOrig="300">
          <v:shape id="_x0000_i1054" type="#_x0000_t75" style="width:24pt;height:15pt" o:ole="">
            <v:imagedata r:id="rId59" o:title=""/>
          </v:shape>
          <o:OLEObject Type="Embed" ProgID="Equation.3" ShapeID="_x0000_i1054" DrawAspect="Content" ObjectID="_1778055134" r:id="rId60"/>
        </w:object>
      </w:r>
      <w:r>
        <w:t>,</w:t>
      </w:r>
      <w:r w:rsidRPr="00D36EE3">
        <w:t xml:space="preserve"> is </w:t>
      </w:r>
      <w:r>
        <w:t>define</w:t>
      </w:r>
      <w:r w:rsidRPr="00D36EE3">
        <w:t>d, where</w:t>
      </w:r>
      <w:r>
        <w:t xml:space="preserve"> the random variable is time</w:t>
      </w:r>
      <w:r w:rsidRPr="00D36EE3">
        <w:t xml:space="preserve"> </w:t>
      </w:r>
      <w:r w:rsidR="00C1554A">
        <w:rPr>
          <w:i/>
        </w:rPr>
        <w:t>T</w:t>
      </w:r>
      <w:r>
        <w:t>.</w:t>
      </w:r>
      <w:r w:rsidRPr="00D36EE3">
        <w:t xml:space="preserve"> </w:t>
      </w:r>
      <w:r>
        <w:t xml:space="preserve">This function allows the question to be asked </w:t>
      </w:r>
      <w:r w:rsidRPr="00E634AE">
        <w:t>“</w:t>
      </w:r>
      <w:r w:rsidRPr="000A3472">
        <w:rPr>
          <w:i/>
        </w:rPr>
        <w:t>What is the pro</w:t>
      </w:r>
      <w:r w:rsidRPr="000A3472">
        <w:rPr>
          <w:i/>
        </w:rPr>
        <w:t>b</w:t>
      </w:r>
      <w:r w:rsidRPr="000A3472">
        <w:rPr>
          <w:i/>
        </w:rPr>
        <w:t>ability that a device will fail between time t</w:t>
      </w:r>
      <w:r w:rsidRPr="000A3472">
        <w:rPr>
          <w:i/>
          <w:vertAlign w:val="subscript"/>
        </w:rPr>
        <w:t>1</w:t>
      </w:r>
      <w:r w:rsidRPr="000A3472">
        <w:rPr>
          <w:i/>
        </w:rPr>
        <w:t xml:space="preserve"> and t</w:t>
      </w:r>
      <w:r w:rsidRPr="000A3472">
        <w:rPr>
          <w:i/>
          <w:vertAlign w:val="subscript"/>
        </w:rPr>
        <w:t>2</w:t>
      </w:r>
      <w:r w:rsidRPr="000A3472">
        <w:rPr>
          <w:i/>
        </w:rPr>
        <w:t>?</w:t>
      </w:r>
      <w:r w:rsidRPr="00E634AE">
        <w:t xml:space="preserve">” </w:t>
      </w:r>
      <w:r>
        <w:t>It i</w:t>
      </w:r>
      <w:r w:rsidRPr="003C5C86">
        <w:t xml:space="preserve">s important to </w:t>
      </w:r>
      <w:r>
        <w:t xml:space="preserve">note </w:t>
      </w:r>
      <w:r w:rsidRPr="003C5C86">
        <w:t>the difference b</w:t>
      </w:r>
      <w:r w:rsidRPr="003C5C86">
        <w:t>e</w:t>
      </w:r>
      <w:r w:rsidRPr="003C5C86">
        <w:t xml:space="preserve">tween </w:t>
      </w:r>
      <w:r w:rsidR="00C1554A" w:rsidRPr="00755ACB">
        <w:rPr>
          <w:rFonts w:ascii="Symbol" w:hAnsi="Symbol"/>
          <w:i/>
        </w:rPr>
        <w:t></w:t>
      </w:r>
      <w:r w:rsidR="00C1554A">
        <w:rPr>
          <w:i/>
        </w:rPr>
        <w:t>(t)</w:t>
      </w:r>
      <w:r w:rsidR="00C1554A">
        <w:t xml:space="preserve"> </w:t>
      </w:r>
      <w:r w:rsidRPr="003C5C86">
        <w:t>and</w:t>
      </w:r>
      <w:r>
        <w:t xml:space="preserve"> </w:t>
      </w:r>
      <w:r w:rsidR="00040C57" w:rsidRPr="00040C57">
        <w:rPr>
          <w:i/>
          <w:position w:val="-10"/>
        </w:rPr>
        <w:object w:dxaOrig="480" w:dyaOrig="300">
          <v:shape id="_x0000_i1055" type="#_x0000_t75" style="width:24pt;height:15pt" o:ole="">
            <v:imagedata r:id="rId59" o:title=""/>
          </v:shape>
          <o:OLEObject Type="Embed" ProgID="Equation.3" ShapeID="_x0000_i1055" DrawAspect="Content" ObjectID="_1778055135" r:id="rId61"/>
        </w:object>
      </w:r>
      <w:r w:rsidRPr="003C5C86">
        <w:t>.</w:t>
      </w:r>
      <w:r w:rsidR="00E634AE">
        <w:t xml:space="preserve"> </w:t>
      </w:r>
      <w:r w:rsidRPr="003C5C86">
        <w:t xml:space="preserve">The failure rate tells us the average rate </w:t>
      </w:r>
      <w:r w:rsidR="00EB38AE">
        <w:t>that</w:t>
      </w:r>
      <w:r w:rsidR="00EB38AE" w:rsidRPr="003C5C86">
        <w:t xml:space="preserve"> </w:t>
      </w:r>
      <w:r w:rsidRPr="003C5C86">
        <w:t>a collection</w:t>
      </w:r>
      <w:r>
        <w:t xml:space="preserve"> of identical devices will fail at a given time</w:t>
      </w:r>
      <w:r w:rsidR="00E634AE">
        <w:t xml:space="preserve"> </w:t>
      </w:r>
      <w:r w:rsidR="00E634AE">
        <w:rPr>
          <w:i/>
        </w:rPr>
        <w:t>t</w:t>
      </w:r>
      <w:r>
        <w:t xml:space="preserve">, while </w:t>
      </w:r>
      <w:r w:rsidR="00040C57" w:rsidRPr="00040C57">
        <w:rPr>
          <w:i/>
          <w:position w:val="-10"/>
        </w:rPr>
        <w:object w:dxaOrig="480" w:dyaOrig="300">
          <v:shape id="_x0000_i1056" type="#_x0000_t75" style="width:24pt;height:15pt" o:ole="">
            <v:imagedata r:id="rId59" o:title=""/>
          </v:shape>
          <o:OLEObject Type="Embed" ProgID="Equation.3" ShapeID="_x0000_i1056" DrawAspect="Content" ObjectID="_1778055136" r:id="rId62"/>
        </w:object>
      </w:r>
      <w:r w:rsidR="00F42C1E">
        <w:rPr>
          <w:i/>
        </w:rPr>
        <w:t xml:space="preserve"> </w:t>
      </w:r>
      <w:r>
        <w:t xml:space="preserve">is a </w:t>
      </w:r>
      <w:r w:rsidRPr="003C5C86">
        <w:t xml:space="preserve">PDF </w:t>
      </w:r>
      <w:r>
        <w:t xml:space="preserve">used to determine the </w:t>
      </w:r>
      <w:r w:rsidRPr="003C5C86">
        <w:t>pro</w:t>
      </w:r>
      <w:r w:rsidRPr="003C5C86">
        <w:t>b</w:t>
      </w:r>
      <w:r w:rsidRPr="003C5C86">
        <w:t xml:space="preserve">ability that a </w:t>
      </w:r>
      <w:r>
        <w:t xml:space="preserve">given </w:t>
      </w:r>
      <w:r w:rsidRPr="003C5C86">
        <w:t>device will fail</w:t>
      </w:r>
      <w:r>
        <w:t xml:space="preserve"> within a specified time period</w:t>
      </w:r>
      <w:r w:rsidRPr="003C5C86">
        <w:t>.</w:t>
      </w:r>
      <w:r w:rsidR="00FB65B4">
        <w:t xml:space="preserve"> </w:t>
      </w:r>
      <w:r>
        <w:t>A CDF for</w:t>
      </w:r>
      <w:r w:rsidR="00E73213">
        <w:t xml:space="preserve"> </w:t>
      </w:r>
      <w:r w:rsidR="00040C57" w:rsidRPr="00040C57">
        <w:rPr>
          <w:i/>
          <w:position w:val="-10"/>
        </w:rPr>
        <w:object w:dxaOrig="480" w:dyaOrig="300">
          <v:shape id="_x0000_i1057" type="#_x0000_t75" style="width:24pt;height:15pt" o:ole="">
            <v:imagedata r:id="rId59" o:title=""/>
          </v:shape>
          <o:OLEObject Type="Embed" ProgID="Equation.3" ShapeID="_x0000_i1057" DrawAspect="Content" ObjectID="_1778055137" r:id="rId63"/>
        </w:object>
      </w:r>
      <w:r w:rsidR="00E73213">
        <w:t xml:space="preserve"> </w:t>
      </w:r>
      <w:r>
        <w:t>is dete</w:t>
      </w:r>
      <w:r>
        <w:t>r</w:t>
      </w:r>
      <w:r>
        <w:t xml:space="preserve">mined as </w:t>
      </w:r>
    </w:p>
    <w:p w:rsidR="0059037C" w:rsidRPr="003C5C86" w:rsidRDefault="00040C57" w:rsidP="0059037C">
      <w:pPr>
        <w:pStyle w:val="BodyText"/>
        <w:spacing w:before="60" w:after="60"/>
        <w:jc w:val="right"/>
      </w:pPr>
      <w:r w:rsidRPr="00040C57">
        <w:rPr>
          <w:position w:val="-28"/>
        </w:rPr>
        <w:object w:dxaOrig="1359" w:dyaOrig="639">
          <v:shape id="_x0000_i1058" type="#_x0000_t75" style="width:68.25pt;height:32.25pt" o:ole="">
            <v:imagedata r:id="rId64" o:title=""/>
          </v:shape>
          <o:OLEObject Type="Embed" ProgID="Equation.3" ShapeID="_x0000_i1058" DrawAspect="Content" ObjectID="_1778055138" r:id="rId65"/>
        </w:object>
      </w:r>
      <w:r w:rsidR="00D27E14">
        <w:t xml:space="preserve">.                                                              </w:t>
      </w:r>
      <w:r w:rsidR="00015B90">
        <w:t xml:space="preserve">   </w:t>
      </w:r>
      <w:r w:rsidR="00D27E14">
        <w:t>(14</w:t>
      </w:r>
      <w:r w:rsidR="00D27E14" w:rsidRPr="003C5C86">
        <w:t>)</w:t>
      </w:r>
    </w:p>
    <w:p w:rsidR="00D27E14" w:rsidRDefault="00C1554A" w:rsidP="00D27E14">
      <w:pPr>
        <w:pStyle w:val="BodyText"/>
      </w:pPr>
      <w:r>
        <w:rPr>
          <w:i/>
        </w:rPr>
        <w:t xml:space="preserve">F(t) </w:t>
      </w:r>
      <w:r w:rsidR="00D27E14">
        <w:t xml:space="preserve">answers the question </w:t>
      </w:r>
      <w:r w:rsidR="00D27E14" w:rsidRPr="0013719B">
        <w:t>“</w:t>
      </w:r>
      <w:r w:rsidR="00D27E14" w:rsidRPr="000A3472">
        <w:rPr>
          <w:i/>
        </w:rPr>
        <w:t xml:space="preserve">What is the probability that the device has failed </w:t>
      </w:r>
      <w:r w:rsidR="00D27E14">
        <w:rPr>
          <w:i/>
        </w:rPr>
        <w:t>by</w:t>
      </w:r>
      <w:r w:rsidR="00D27E14" w:rsidRPr="000A3472">
        <w:rPr>
          <w:i/>
        </w:rPr>
        <w:t xml:space="preserve"> time t?</w:t>
      </w:r>
      <w:r w:rsidR="00D27E14" w:rsidRPr="0013719B">
        <w:t>”</w:t>
      </w:r>
      <w:r w:rsidR="00D27E14">
        <w:t xml:space="preserve"> and it is also known as the </w:t>
      </w:r>
      <w:r w:rsidR="00D27E14" w:rsidRPr="006F7761">
        <w:rPr>
          <w:b/>
          <w:i/>
        </w:rPr>
        <w:t>failure function</w:t>
      </w:r>
      <w:r w:rsidR="000635EF">
        <w:rPr>
          <w:b/>
          <w:i/>
        </w:rPr>
        <w:fldChar w:fldCharType="begin"/>
      </w:r>
      <w:r w:rsidR="000635EF">
        <w:instrText xml:space="preserve"> XE "</w:instrText>
      </w:r>
      <w:r w:rsidR="000635EF" w:rsidRPr="00944ACE">
        <w:instrText>failure function</w:instrText>
      </w:r>
      <w:r w:rsidR="000635EF">
        <w:instrText xml:space="preserve">" </w:instrText>
      </w:r>
      <w:r w:rsidR="000635EF">
        <w:rPr>
          <w:b/>
          <w:i/>
        </w:rPr>
        <w:fldChar w:fldCharType="end"/>
      </w:r>
      <w:r w:rsidR="0013719B">
        <w:t xml:space="preserve">. </w:t>
      </w:r>
      <w:r w:rsidR="00D27E14">
        <w:t>Take a few seconds to go back and r</w:t>
      </w:r>
      <w:r w:rsidR="00D27E14">
        <w:t>e</w:t>
      </w:r>
      <w:r w:rsidR="00D27E14">
        <w:t>view the definition of</w:t>
      </w:r>
      <w:r>
        <w:rPr>
          <w:i/>
        </w:rPr>
        <w:t xml:space="preserve"> R(t)</w:t>
      </w:r>
      <w:r w:rsidR="00D27E14">
        <w:t>.</w:t>
      </w:r>
      <w:r w:rsidR="0013719B">
        <w:t xml:space="preserve"> </w:t>
      </w:r>
      <w:r w:rsidR="00D27E14">
        <w:t xml:space="preserve">It is clear that </w:t>
      </w:r>
      <w:r>
        <w:rPr>
          <w:i/>
        </w:rPr>
        <w:t>R(t)</w:t>
      </w:r>
      <w:r w:rsidR="00D27E14">
        <w:rPr>
          <w:i/>
        </w:rPr>
        <w:t xml:space="preserve"> </w:t>
      </w:r>
      <w:r w:rsidR="00D27E14">
        <w:t xml:space="preserve">is directly related </w:t>
      </w:r>
      <w:r w:rsidR="0026211D">
        <w:t xml:space="preserve">to </w:t>
      </w:r>
      <w:r>
        <w:rPr>
          <w:i/>
        </w:rPr>
        <w:t>F(t)</w:t>
      </w:r>
      <w:r w:rsidR="00F42C1E">
        <w:rPr>
          <w:i/>
        </w:rPr>
        <w:t xml:space="preserve"> </w:t>
      </w:r>
      <w:r w:rsidR="0013719B">
        <w:t xml:space="preserve">and is its complement. </w:t>
      </w:r>
      <w:r w:rsidR="00D27E14">
        <w:t>The relationship b</w:t>
      </w:r>
      <w:r w:rsidR="00D27E14">
        <w:t>e</w:t>
      </w:r>
      <w:r w:rsidR="0013719B">
        <w:t>tween the two is</w:t>
      </w:r>
    </w:p>
    <w:p w:rsidR="00D27E14" w:rsidRDefault="0059037C" w:rsidP="00015B90">
      <w:pPr>
        <w:pStyle w:val="BodyText"/>
        <w:spacing w:before="60" w:after="60"/>
        <w:jc w:val="right"/>
      </w:pPr>
      <w:r w:rsidRPr="00635EC6">
        <w:rPr>
          <w:position w:val="-10"/>
        </w:rPr>
        <w:object w:dxaOrig="1240" w:dyaOrig="300">
          <v:shape id="_x0000_i1059" type="#_x0000_t75" style="width:64.5pt;height:15pt" o:ole="">
            <v:imagedata r:id="rId66" o:title=""/>
          </v:shape>
          <o:OLEObject Type="Embed" ProgID="Equation.3" ShapeID="_x0000_i1059" DrawAspect="Content" ObjectID="_1778055139" r:id="rId67"/>
        </w:object>
      </w:r>
      <w:r w:rsidR="00D27E14">
        <w:t xml:space="preserve">.                                                         </w:t>
      </w:r>
      <w:r w:rsidR="00015B90">
        <w:t xml:space="preserve">       </w:t>
      </w:r>
      <w:r w:rsidR="00D27E14">
        <w:t xml:space="preserve">  (15</w:t>
      </w:r>
      <w:r w:rsidR="00D27E14" w:rsidRPr="003C5C86">
        <w:t>)</w:t>
      </w:r>
    </w:p>
    <w:p w:rsidR="00D27E14" w:rsidRDefault="00D27E14" w:rsidP="00D27E14">
      <w:pPr>
        <w:pStyle w:val="BodyText"/>
      </w:pPr>
      <w:r>
        <w:t xml:space="preserve">Since </w:t>
      </w:r>
      <w:r w:rsidR="00C1554A">
        <w:rPr>
          <w:i/>
        </w:rPr>
        <w:t>F(t)</w:t>
      </w:r>
      <w:r w:rsidR="00FB65B4">
        <w:rPr>
          <w:i/>
        </w:rPr>
        <w:t xml:space="preserve"> </w:t>
      </w:r>
      <w:r>
        <w:t xml:space="preserve">is a CDF, it increases monotonically from an initial value of 0 to a maximum value of 1 as time goes to </w:t>
      </w:r>
      <w:r w:rsidR="00C1554A">
        <w:rPr>
          <w:szCs w:val="24"/>
        </w:rPr>
        <w:sym w:font="Symbol" w:char="F0A5"/>
      </w:r>
      <w:r w:rsidR="00C1554A">
        <w:rPr>
          <w:szCs w:val="24"/>
        </w:rPr>
        <w:t xml:space="preserve"> </w:t>
      </w:r>
      <w:r w:rsidR="0013719B">
        <w:rPr>
          <w:szCs w:val="24"/>
        </w:rPr>
        <w:t>as shown in Figure 8.7.</w:t>
      </w:r>
      <w:r>
        <w:rPr>
          <w:szCs w:val="24"/>
        </w:rPr>
        <w:t xml:space="preserve"> Conversely,</w:t>
      </w:r>
      <w:r w:rsidRPr="00096297">
        <w:rPr>
          <w:szCs w:val="24"/>
        </w:rPr>
        <w:t xml:space="preserve"> </w:t>
      </w:r>
      <w:r w:rsidR="00C1554A">
        <w:rPr>
          <w:i/>
        </w:rPr>
        <w:t xml:space="preserve">R(t) </w:t>
      </w:r>
      <w:r w:rsidRPr="00096297">
        <w:rPr>
          <w:szCs w:val="24"/>
        </w:rPr>
        <w:t xml:space="preserve">starts at a value of 1 </w:t>
      </w:r>
      <w:r>
        <w:rPr>
          <w:szCs w:val="24"/>
        </w:rPr>
        <w:t xml:space="preserve">at time zero </w:t>
      </w:r>
      <w:r w:rsidRPr="00096297">
        <w:rPr>
          <w:szCs w:val="24"/>
        </w:rPr>
        <w:t>and d</w:t>
      </w:r>
      <w:r w:rsidRPr="00096297">
        <w:rPr>
          <w:szCs w:val="24"/>
        </w:rPr>
        <w:t>e</w:t>
      </w:r>
      <w:r w:rsidRPr="00096297">
        <w:rPr>
          <w:szCs w:val="24"/>
        </w:rPr>
        <w:t>crease</w:t>
      </w:r>
      <w:r>
        <w:rPr>
          <w:szCs w:val="24"/>
        </w:rPr>
        <w:t>s</w:t>
      </w:r>
      <w:r w:rsidRPr="00096297">
        <w:rPr>
          <w:szCs w:val="24"/>
        </w:rPr>
        <w:t xml:space="preserve"> monotonically to </w:t>
      </w:r>
      <w:r>
        <w:rPr>
          <w:szCs w:val="24"/>
        </w:rPr>
        <w:t xml:space="preserve">a value of </w:t>
      </w:r>
      <w:r w:rsidRPr="00096297">
        <w:rPr>
          <w:szCs w:val="24"/>
        </w:rPr>
        <w:t>0.</w:t>
      </w:r>
      <w:r w:rsidR="00FB65B4">
        <w:rPr>
          <w:szCs w:val="24"/>
        </w:rPr>
        <w:t xml:space="preserve"> </w:t>
      </w:r>
    </w:p>
    <w:p w:rsidR="00D27E14" w:rsidRDefault="00D27E14" w:rsidP="00D27E14">
      <w:pPr>
        <w:pStyle w:val="BodyText"/>
      </w:pPr>
    </w:p>
    <w:p w:rsidR="0013719B" w:rsidRDefault="00AC72D8" w:rsidP="004C7EED">
      <w:pPr>
        <w:pStyle w:val="BodyText"/>
        <w:jc w:val="center"/>
      </w:pPr>
      <w:r>
        <w:rPr>
          <w:noProof/>
        </w:rPr>
        <w:drawing>
          <wp:inline distT="0" distB="0" distL="0" distR="0">
            <wp:extent cx="2524125" cy="1428750"/>
            <wp:effectExtent l="0" t="0" r="0"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524125" cy="1428750"/>
                    </a:xfrm>
                    <a:prstGeom prst="rect">
                      <a:avLst/>
                    </a:prstGeom>
                    <a:noFill/>
                    <a:ln>
                      <a:noFill/>
                    </a:ln>
                  </pic:spPr>
                </pic:pic>
              </a:graphicData>
            </a:graphic>
          </wp:inline>
        </w:drawing>
      </w:r>
    </w:p>
    <w:p w:rsidR="00D27E14" w:rsidRPr="00D17E03" w:rsidRDefault="00D27E14" w:rsidP="0013719B">
      <w:pPr>
        <w:pStyle w:val="FigureCaption"/>
      </w:pPr>
      <w:bookmarkStart w:id="6" w:name="_Ref56905382"/>
      <w:r w:rsidRPr="0013719B">
        <w:rPr>
          <w:b/>
        </w:rPr>
        <w:t>Figure 8.</w:t>
      </w:r>
      <w:r w:rsidR="0027067D">
        <w:rPr>
          <w:b/>
        </w:rPr>
        <w:t>7</w:t>
      </w:r>
      <w:r w:rsidRPr="00D17E03">
        <w:t xml:space="preserve"> </w:t>
      </w:r>
      <w:bookmarkEnd w:id="6"/>
      <w:r w:rsidRPr="00D17E03">
        <w:t>Example reliability and failure functions.</w:t>
      </w:r>
    </w:p>
    <w:p w:rsidR="00D27E14" w:rsidRDefault="00D27E14" w:rsidP="00E30061">
      <w:pPr>
        <w:pStyle w:val="BodyText"/>
        <w:spacing w:line="275" w:lineRule="exact"/>
      </w:pPr>
      <w:r>
        <w:tab/>
        <w:t xml:space="preserve">Since </w:t>
      </w:r>
      <w:r w:rsidR="00107746" w:rsidRPr="00755ACB">
        <w:rPr>
          <w:rFonts w:ascii="Symbol" w:hAnsi="Symbol"/>
          <w:i/>
        </w:rPr>
        <w:t></w:t>
      </w:r>
      <w:r w:rsidR="00107746">
        <w:rPr>
          <w:i/>
        </w:rPr>
        <w:t>(t)</w:t>
      </w:r>
      <w:r w:rsidR="00107746">
        <w:t xml:space="preserve"> </w:t>
      </w:r>
      <w:r>
        <w:t>represents data that is measured empirically, it is useful to establish a relatio</w:t>
      </w:r>
      <w:r>
        <w:t>n</w:t>
      </w:r>
      <w:r>
        <w:t xml:space="preserve">ship </w:t>
      </w:r>
      <w:r w:rsidRPr="00BF63FA">
        <w:t xml:space="preserve">between </w:t>
      </w:r>
      <w:r w:rsidR="00107746" w:rsidRPr="00755ACB">
        <w:rPr>
          <w:rFonts w:ascii="Symbol" w:hAnsi="Symbol"/>
          <w:i/>
        </w:rPr>
        <w:t></w:t>
      </w:r>
      <w:r w:rsidR="00107746">
        <w:rPr>
          <w:i/>
        </w:rPr>
        <w:t>(t)</w:t>
      </w:r>
      <w:r w:rsidR="00E30061">
        <w:t xml:space="preserve"> </w:t>
      </w:r>
      <w:r w:rsidRPr="00BF63FA">
        <w:t>and the ultimate goal of reliability</w:t>
      </w:r>
      <w:r>
        <w:t xml:space="preserve">, </w:t>
      </w:r>
      <w:r w:rsidR="00107746">
        <w:rPr>
          <w:i/>
        </w:rPr>
        <w:t>R(t)</w:t>
      </w:r>
      <w:r w:rsidRPr="00BF63FA">
        <w:t>.</w:t>
      </w:r>
      <w:r w:rsidR="00FB65B4">
        <w:t xml:space="preserve"> </w:t>
      </w:r>
      <w:r w:rsidRPr="00BF63FA">
        <w:t>To do so, a relationship b</w:t>
      </w:r>
      <w:r w:rsidRPr="00BF63FA">
        <w:t>e</w:t>
      </w:r>
      <w:r w:rsidRPr="00BF63FA">
        <w:t xml:space="preserve">tween </w:t>
      </w:r>
      <w:r w:rsidR="00107746" w:rsidRPr="00755ACB">
        <w:rPr>
          <w:rFonts w:ascii="Symbol" w:hAnsi="Symbol"/>
          <w:i/>
        </w:rPr>
        <w:t></w:t>
      </w:r>
      <w:r w:rsidR="00107746">
        <w:rPr>
          <w:i/>
        </w:rPr>
        <w:t>(t)</w:t>
      </w:r>
      <w:r w:rsidRPr="00BF63FA">
        <w:t xml:space="preserve">, </w:t>
      </w:r>
      <w:r w:rsidR="00107746">
        <w:rPr>
          <w:i/>
        </w:rPr>
        <w:t>R(t)</w:t>
      </w:r>
      <w:r w:rsidRPr="00BF63FA">
        <w:t xml:space="preserve">, and </w:t>
      </w:r>
      <w:r w:rsidR="00E30061" w:rsidRPr="00040C57">
        <w:rPr>
          <w:i/>
          <w:position w:val="-10"/>
        </w:rPr>
        <w:object w:dxaOrig="480" w:dyaOrig="300">
          <v:shape id="_x0000_i1061" type="#_x0000_t75" style="width:24pt;height:15pt" o:ole="">
            <v:imagedata r:id="rId59" o:title=""/>
          </v:shape>
          <o:OLEObject Type="Embed" ProgID="Equation.3" ShapeID="_x0000_i1061" DrawAspect="Content" ObjectID="_1778055140" r:id="rId69"/>
        </w:object>
      </w:r>
      <w:r w:rsidR="000D582F">
        <w:rPr>
          <w:i/>
        </w:rPr>
        <w:t xml:space="preserve"> </w:t>
      </w:r>
      <w:r w:rsidRPr="00BF63FA">
        <w:t>is established as follows.</w:t>
      </w:r>
      <w:r w:rsidR="00FB65B4">
        <w:t xml:space="preserve"> </w:t>
      </w:r>
      <w:r>
        <w:t>Consider a small period of time between</w:t>
      </w:r>
      <w:r w:rsidR="00F42C1E">
        <w:t xml:space="preserve"> </w:t>
      </w:r>
      <w:r w:rsidR="00F42C1E">
        <w:rPr>
          <w:i/>
        </w:rPr>
        <w:t>t</w:t>
      </w:r>
      <w:r>
        <w:t xml:space="preserve"> and </w:t>
      </w:r>
      <w:r w:rsidR="00E30061" w:rsidRPr="003C1261">
        <w:rPr>
          <w:i/>
          <w:position w:val="-6"/>
        </w:rPr>
        <w:object w:dxaOrig="540" w:dyaOrig="240">
          <v:shape id="_x0000_i1062" type="#_x0000_t75" style="width:27pt;height:12pt" o:ole="">
            <v:imagedata r:id="rId70" o:title=""/>
          </v:shape>
          <o:OLEObject Type="Embed" ProgID="Equation.3" ShapeID="_x0000_i1062" DrawAspect="Content" ObjectID="_1778055141" r:id="rId71"/>
        </w:object>
      </w:r>
      <w:r>
        <w:t>, and determine the probability of device failure during this period.</w:t>
      </w:r>
      <w:r w:rsidR="00FB65B4">
        <w:t xml:space="preserve"> </w:t>
      </w:r>
      <w:r>
        <w:t>From the approx</w:t>
      </w:r>
      <w:r>
        <w:t>i</w:t>
      </w:r>
      <w:r>
        <w:t>mation developed in (7), this probability is given by</w:t>
      </w:r>
    </w:p>
    <w:p w:rsidR="00D27E14" w:rsidRDefault="00E30061" w:rsidP="004C7EED">
      <w:pPr>
        <w:pStyle w:val="BodyText"/>
        <w:spacing w:before="60" w:after="60"/>
        <w:jc w:val="right"/>
      </w:pPr>
      <w:r w:rsidRPr="00E30061">
        <w:rPr>
          <w:position w:val="-10"/>
        </w:rPr>
        <w:object w:dxaOrig="3220" w:dyaOrig="300">
          <v:shape id="_x0000_i1063" type="#_x0000_t75" style="width:161.25pt;height:15pt" o:ole="">
            <v:imagedata r:id="rId72" o:title=""/>
          </v:shape>
          <o:OLEObject Type="Embed" ProgID="Equation.3" ShapeID="_x0000_i1063" DrawAspect="Content" ObjectID="_1778055142" r:id="rId73"/>
        </w:object>
      </w:r>
      <w:r w:rsidR="00D27E14">
        <w:t xml:space="preserve">.                                          </w:t>
      </w:r>
      <w:r w:rsidR="004C7EED">
        <w:t xml:space="preserve"> </w:t>
      </w:r>
      <w:r w:rsidR="00D27E14">
        <w:t xml:space="preserve"> (16)</w:t>
      </w:r>
    </w:p>
    <w:p w:rsidR="00D27E14" w:rsidRDefault="00D27E14" w:rsidP="00D27E14">
      <w:pPr>
        <w:pStyle w:val="BodyText"/>
      </w:pPr>
      <w:r>
        <w:t xml:space="preserve">How is </w:t>
      </w:r>
      <w:r w:rsidR="009A5029">
        <w:t>this probability</w:t>
      </w:r>
      <w:r>
        <w:t xml:space="preserve"> related to </w:t>
      </w:r>
      <w:r w:rsidR="006F0215">
        <w:rPr>
          <w:i/>
        </w:rPr>
        <w:t>R(t)</w:t>
      </w:r>
      <w:r w:rsidR="00755ACB">
        <w:rPr>
          <w:i/>
        </w:rPr>
        <w:t xml:space="preserve"> </w:t>
      </w:r>
      <w:r>
        <w:t>and</w:t>
      </w:r>
      <w:r w:rsidR="004E4CD8">
        <w:t xml:space="preserve"> </w:t>
      </w:r>
      <w:r w:rsidR="006F0215" w:rsidRPr="00755ACB">
        <w:rPr>
          <w:rFonts w:ascii="Symbol" w:hAnsi="Symbol"/>
          <w:i/>
        </w:rPr>
        <w:t></w:t>
      </w:r>
      <w:r w:rsidR="006F0215">
        <w:rPr>
          <w:i/>
        </w:rPr>
        <w:t>(t)</w:t>
      </w:r>
      <w:r>
        <w:t>?</w:t>
      </w:r>
      <w:r w:rsidR="006F0215">
        <w:t xml:space="preserve"> </w:t>
      </w:r>
      <w:r w:rsidR="006F0215">
        <w:rPr>
          <w:i/>
        </w:rPr>
        <w:t>R(t)</w:t>
      </w:r>
      <w:r w:rsidR="00D65A16">
        <w:rPr>
          <w:i/>
        </w:rPr>
        <w:t xml:space="preserve"> </w:t>
      </w:r>
      <w:r>
        <w:t>provides the pro</w:t>
      </w:r>
      <w:r>
        <w:t>b</w:t>
      </w:r>
      <w:r>
        <w:t xml:space="preserve">ability that the device is working at </w:t>
      </w:r>
      <w:r w:rsidRPr="003C5C86">
        <w:t xml:space="preserve">time </w:t>
      </w:r>
      <w:r w:rsidRPr="00DE758A">
        <w:rPr>
          <w:i/>
        </w:rPr>
        <w:t>t</w:t>
      </w:r>
      <w:r w:rsidRPr="003C5C86">
        <w:t xml:space="preserve"> and </w:t>
      </w:r>
      <w:r w:rsidR="006F0215" w:rsidRPr="00755ACB">
        <w:rPr>
          <w:rFonts w:ascii="Symbol" w:hAnsi="Symbol"/>
          <w:i/>
        </w:rPr>
        <w:t></w:t>
      </w:r>
      <w:r w:rsidR="006F0215">
        <w:rPr>
          <w:i/>
        </w:rPr>
        <w:t>(t)</w:t>
      </w:r>
      <w:r w:rsidR="004E4CD8">
        <w:rPr>
          <w:rFonts w:ascii="Symbol" w:hAnsi="Symbol"/>
          <w:i/>
        </w:rPr>
        <w:t></w:t>
      </w:r>
      <w:r>
        <w:t>gives the</w:t>
      </w:r>
      <w:r w:rsidR="00FB65B4">
        <w:t xml:space="preserve"> </w:t>
      </w:r>
      <w:r>
        <w:t>pro</w:t>
      </w:r>
      <w:r>
        <w:t>b</w:t>
      </w:r>
      <w:r>
        <w:t>ability that the device will fail at time</w:t>
      </w:r>
      <w:r w:rsidR="004E4CD8">
        <w:t xml:space="preserve"> </w:t>
      </w:r>
      <w:r w:rsidR="004E4CD8">
        <w:rPr>
          <w:i/>
        </w:rPr>
        <w:t>t</w:t>
      </w:r>
      <w:r>
        <w:t xml:space="preserve">. The product of </w:t>
      </w:r>
      <w:r w:rsidR="006F0215">
        <w:rPr>
          <w:i/>
        </w:rPr>
        <w:t>R(t)</w:t>
      </w:r>
      <w:r>
        <w:rPr>
          <w:i/>
        </w:rPr>
        <w:t>,</w:t>
      </w:r>
      <w:r w:rsidR="004E4CD8">
        <w:rPr>
          <w:i/>
        </w:rPr>
        <w:t xml:space="preserve"> </w:t>
      </w:r>
      <w:r w:rsidR="006F0215" w:rsidRPr="00755ACB">
        <w:rPr>
          <w:rFonts w:ascii="Symbol" w:hAnsi="Symbol"/>
          <w:i/>
        </w:rPr>
        <w:t></w:t>
      </w:r>
      <w:r w:rsidR="006F0215">
        <w:rPr>
          <w:i/>
        </w:rPr>
        <w:t>(t)</w:t>
      </w:r>
      <w:r>
        <w:t>, and</w:t>
      </w:r>
      <w:r w:rsidR="004C7EED">
        <w:t xml:space="preserve"> </w:t>
      </w:r>
      <w:r w:rsidR="004C7EED">
        <w:sym w:font="Symbol" w:char="F044"/>
      </w:r>
      <w:r w:rsidR="004C7EED">
        <w:rPr>
          <w:i/>
        </w:rPr>
        <w:t>t</w:t>
      </w:r>
      <w:r w:rsidRPr="003C5C86">
        <w:t xml:space="preserve"> </w:t>
      </w:r>
      <w:r>
        <w:t>gives the same probability of fai</w:t>
      </w:r>
      <w:r>
        <w:t>l</w:t>
      </w:r>
      <w:r>
        <w:t>ure in (16)</w:t>
      </w:r>
    </w:p>
    <w:p w:rsidR="00D27E14" w:rsidRDefault="004E4CD8" w:rsidP="004C7EED">
      <w:pPr>
        <w:pStyle w:val="BodyText"/>
        <w:spacing w:before="60" w:after="60"/>
        <w:jc w:val="right"/>
      </w:pPr>
      <w:r w:rsidRPr="00CA204F">
        <w:rPr>
          <w:position w:val="-10"/>
        </w:rPr>
        <w:object w:dxaOrig="4180" w:dyaOrig="320">
          <v:shape id="_x0000_i1064" type="#_x0000_t75" style="width:180pt;height:13.5pt" o:ole="">
            <v:imagedata r:id="rId74" o:title=""/>
          </v:shape>
          <o:OLEObject Type="Embed" ProgID="Equation.3" ShapeID="_x0000_i1064" DrawAspect="Content" ObjectID="_1778055143" r:id="rId75"/>
        </w:object>
      </w:r>
      <w:r w:rsidR="00D27E14">
        <w:t xml:space="preserve">.    </w:t>
      </w:r>
      <w:r w:rsidR="004C7EED">
        <w:t xml:space="preserve">   </w:t>
      </w:r>
      <w:r w:rsidR="00D27E14">
        <w:t xml:space="preserve">                                 (17)</w:t>
      </w:r>
    </w:p>
    <w:p w:rsidR="00D27E14" w:rsidRDefault="00D27E14" w:rsidP="00D27E14">
      <w:pPr>
        <w:pStyle w:val="BodyText"/>
      </w:pPr>
      <w:r>
        <w:t>Equating (16) and (17) provides the desired relationship between the three quantities</w:t>
      </w:r>
    </w:p>
    <w:p w:rsidR="00D27E14" w:rsidRDefault="00283CA7" w:rsidP="004C7EED">
      <w:pPr>
        <w:pStyle w:val="BodyText"/>
        <w:spacing w:before="60" w:after="60"/>
        <w:jc w:val="right"/>
      </w:pPr>
      <w:r w:rsidRPr="00283CA7">
        <w:rPr>
          <w:position w:val="-10"/>
        </w:rPr>
        <w:object w:dxaOrig="1359" w:dyaOrig="300">
          <v:shape id="_x0000_i1065" type="#_x0000_t75" style="width:67.5pt;height:15pt" o:ole="">
            <v:imagedata r:id="rId76" o:title=""/>
          </v:shape>
          <o:OLEObject Type="Embed" ProgID="Equation.3" ShapeID="_x0000_i1065" DrawAspect="Content" ObjectID="_1778055144" r:id="rId77"/>
        </w:object>
      </w:r>
      <w:r w:rsidR="00D27E14">
        <w:t xml:space="preserve">,                                                          </w:t>
      </w:r>
      <w:r w:rsidR="004C7EED">
        <w:t xml:space="preserve"> </w:t>
      </w:r>
      <w:r w:rsidR="00D27E14">
        <w:t xml:space="preserve">      (18)</w:t>
      </w:r>
    </w:p>
    <w:p w:rsidR="00D27E14" w:rsidRDefault="00D27E14" w:rsidP="00283CA7">
      <w:pPr>
        <w:pStyle w:val="BodyText"/>
        <w:spacing w:line="275" w:lineRule="exact"/>
      </w:pPr>
      <w:r>
        <w:t xml:space="preserve">that is </w:t>
      </w:r>
      <w:r w:rsidRPr="003C5C86">
        <w:t xml:space="preserve">fundamental in </w:t>
      </w:r>
      <w:r>
        <w:t>establishing</w:t>
      </w:r>
      <w:r w:rsidRPr="003C5C86">
        <w:t xml:space="preserve"> the </w:t>
      </w:r>
      <w:r>
        <w:t>connection</w:t>
      </w:r>
      <w:r w:rsidRPr="003C5C86">
        <w:t xml:space="preserve"> between</w:t>
      </w:r>
      <w:r w:rsidR="007B0B3C">
        <w:t xml:space="preserve"> </w:t>
      </w:r>
      <w:r w:rsidR="007B0B3C">
        <w:rPr>
          <w:i/>
        </w:rPr>
        <w:t>R(t)</w:t>
      </w:r>
      <w:r w:rsidR="00D65A16">
        <w:rPr>
          <w:i/>
        </w:rPr>
        <w:t xml:space="preserve"> </w:t>
      </w:r>
      <w:r>
        <w:t>and</w:t>
      </w:r>
      <w:r w:rsidR="00D65A16">
        <w:t xml:space="preserve"> </w:t>
      </w:r>
      <w:r w:rsidR="006F0215" w:rsidRPr="00755ACB">
        <w:rPr>
          <w:rFonts w:ascii="Symbol" w:hAnsi="Symbol"/>
          <w:i/>
        </w:rPr>
        <w:t></w:t>
      </w:r>
      <w:r w:rsidR="006F0215">
        <w:rPr>
          <w:i/>
        </w:rPr>
        <w:t>(t)</w:t>
      </w:r>
      <w:r>
        <w:t>.</w:t>
      </w:r>
      <w:r w:rsidR="006F0215">
        <w:t xml:space="preserve"> </w:t>
      </w:r>
      <w:r>
        <w:t xml:space="preserve">However, the PDF </w:t>
      </w:r>
      <w:r w:rsidR="00283CA7" w:rsidRPr="00040C57">
        <w:rPr>
          <w:i/>
          <w:position w:val="-10"/>
        </w:rPr>
        <w:object w:dxaOrig="480" w:dyaOrig="300">
          <v:shape id="_x0000_i1066" type="#_x0000_t75" style="width:24pt;height:15pt" o:ole="">
            <v:imagedata r:id="rId59" o:title=""/>
          </v:shape>
          <o:OLEObject Type="Embed" ProgID="Equation.3" ShapeID="_x0000_i1066" DrawAspect="Content" ObjectID="_1778055145" r:id="rId78"/>
        </w:object>
      </w:r>
      <w:r w:rsidR="00D65A16">
        <w:rPr>
          <w:i/>
        </w:rPr>
        <w:t xml:space="preserve"> </w:t>
      </w:r>
      <w:r>
        <w:t>needs to be eliminated from (18).</w:t>
      </w:r>
      <w:r w:rsidR="006F0215">
        <w:t xml:space="preserve"> </w:t>
      </w:r>
      <w:r>
        <w:t>This is accomplished through its relationship to the CDF</w:t>
      </w:r>
      <w:r w:rsidR="00FB65B4">
        <w:t xml:space="preserve"> </w:t>
      </w:r>
      <w:r w:rsidR="007B0B3C">
        <w:rPr>
          <w:i/>
        </w:rPr>
        <w:t>F(t)</w:t>
      </w:r>
      <w:r>
        <w:t>, and thus</w:t>
      </w:r>
      <w:r w:rsidR="007B0B3C">
        <w:rPr>
          <w:i/>
        </w:rPr>
        <w:t xml:space="preserve"> R(t)</w:t>
      </w:r>
      <w:r>
        <w:t>, as follows</w:t>
      </w:r>
    </w:p>
    <w:p w:rsidR="00D27E14" w:rsidRPr="003C5C86" w:rsidRDefault="00283CA7" w:rsidP="004C7EED">
      <w:pPr>
        <w:pStyle w:val="BodyText"/>
        <w:spacing w:before="60" w:after="60"/>
        <w:jc w:val="right"/>
      </w:pPr>
      <w:r w:rsidRPr="00283CA7">
        <w:rPr>
          <w:position w:val="-20"/>
        </w:rPr>
        <w:object w:dxaOrig="3340" w:dyaOrig="520">
          <v:shape id="_x0000_i1067" type="#_x0000_t75" style="width:165.75pt;height:26.25pt" o:ole="">
            <v:imagedata r:id="rId79" o:title=""/>
          </v:shape>
          <o:OLEObject Type="Embed" ProgID="Equation.3" ShapeID="_x0000_i1067" DrawAspect="Content" ObjectID="_1778055146" r:id="rId80"/>
        </w:object>
      </w:r>
      <w:r w:rsidR="00D27E14">
        <w:t>.</w:t>
      </w:r>
      <w:r w:rsidR="00D27E14">
        <w:tab/>
        <w:t xml:space="preserve">               </w:t>
      </w:r>
      <w:r w:rsidR="00D27E14">
        <w:tab/>
        <w:t xml:space="preserve"> </w:t>
      </w:r>
      <w:r w:rsidR="00FF596D">
        <w:t xml:space="preserve"> </w:t>
      </w:r>
      <w:r w:rsidR="00D27E14">
        <w:t xml:space="preserve">              </w:t>
      </w:r>
      <w:r w:rsidR="004C7EED">
        <w:t xml:space="preserve"> </w:t>
      </w:r>
      <w:r w:rsidR="00D27E14">
        <w:t xml:space="preserve">  </w:t>
      </w:r>
      <w:r w:rsidR="007B0B3C">
        <w:t xml:space="preserve">  </w:t>
      </w:r>
      <w:r w:rsidR="00D27E14">
        <w:t>(19)</w:t>
      </w:r>
    </w:p>
    <w:p w:rsidR="00D27E14" w:rsidRDefault="00D27E14" w:rsidP="00D27E14">
      <w:pPr>
        <w:pStyle w:val="BodyText"/>
      </w:pPr>
      <w:r>
        <w:t>Equating this result with (18) produces</w:t>
      </w:r>
    </w:p>
    <w:p w:rsidR="00D27E14" w:rsidRDefault="00283CA7" w:rsidP="00F73CEA">
      <w:pPr>
        <w:pStyle w:val="BodyText"/>
        <w:spacing w:before="60" w:after="60"/>
        <w:jc w:val="right"/>
      </w:pPr>
      <w:r w:rsidRPr="00283CA7">
        <w:rPr>
          <w:position w:val="-26"/>
        </w:rPr>
        <w:object w:dxaOrig="3340" w:dyaOrig="820">
          <v:shape id="_x0000_i1068" type="#_x0000_t75" style="width:167.25pt;height:41.25pt" o:ole="">
            <v:imagedata r:id="rId81" o:title=""/>
          </v:shape>
          <o:OLEObject Type="Embed" ProgID="Equation.3" ShapeID="_x0000_i1068" DrawAspect="Content" ObjectID="_1778055147" r:id="rId82"/>
        </w:object>
      </w:r>
      <w:r w:rsidR="00D27E14">
        <w:t xml:space="preserve">.                       </w:t>
      </w:r>
      <w:r w:rsidR="007B0B3C">
        <w:t xml:space="preserve">          </w:t>
      </w:r>
      <w:r w:rsidR="00F73CEA">
        <w:t xml:space="preserve"> </w:t>
      </w:r>
      <w:r w:rsidR="007B0B3C">
        <w:t xml:space="preserve">     </w:t>
      </w:r>
      <w:r w:rsidR="00FF596D">
        <w:t xml:space="preserve"> </w:t>
      </w:r>
      <w:r w:rsidR="007B0B3C">
        <w:t xml:space="preserve"> </w:t>
      </w:r>
      <w:r w:rsidR="00D27E14">
        <w:t xml:space="preserve">  (20)</w:t>
      </w:r>
    </w:p>
    <w:p w:rsidR="00D27E14" w:rsidRDefault="00D27E14" w:rsidP="00D27E14">
      <w:pPr>
        <w:pStyle w:val="BodyText"/>
      </w:pPr>
      <w:r>
        <w:t xml:space="preserve">Integrating both sides gives </w:t>
      </w:r>
    </w:p>
    <w:p w:rsidR="00D27E14" w:rsidRDefault="00DF2A84" w:rsidP="00FB65B4">
      <w:pPr>
        <w:pStyle w:val="BodyText"/>
        <w:spacing w:before="60" w:after="60"/>
        <w:jc w:val="right"/>
      </w:pPr>
      <w:r w:rsidRPr="00DF2A84">
        <w:rPr>
          <w:position w:val="-48"/>
        </w:rPr>
        <w:object w:dxaOrig="4200" w:dyaOrig="1060">
          <v:shape id="_x0000_i1069" type="#_x0000_t75" style="width:210pt;height:52.5pt" o:ole="">
            <v:imagedata r:id="rId83" o:title=""/>
          </v:shape>
          <o:OLEObject Type="Embed" ProgID="Equation.3" ShapeID="_x0000_i1069" DrawAspect="Content" ObjectID="_1778055148" r:id="rId84"/>
        </w:object>
      </w:r>
      <w:r w:rsidR="00283CA7">
        <w:t xml:space="preserve"> </w:t>
      </w:r>
      <w:r w:rsidR="00D27E14">
        <w:t xml:space="preserve">                            </w:t>
      </w:r>
      <w:r w:rsidR="00FF596D">
        <w:t xml:space="preserve"> </w:t>
      </w:r>
      <w:r w:rsidR="00D27E14">
        <w:t xml:space="preserve">  </w:t>
      </w:r>
      <w:r w:rsidR="007B0B3C">
        <w:t xml:space="preserve">  </w:t>
      </w:r>
      <w:r w:rsidR="00D27E14">
        <w:t>(21)</w:t>
      </w:r>
    </w:p>
    <w:p w:rsidR="00D27E14" w:rsidRDefault="00D27E14" w:rsidP="00D27E14">
      <w:pPr>
        <w:pStyle w:val="BodyText"/>
        <w:rPr>
          <w:i/>
        </w:rPr>
      </w:pPr>
      <w:r>
        <w:t xml:space="preserve">and solving for </w:t>
      </w:r>
      <w:r>
        <w:rPr>
          <w:i/>
        </w:rPr>
        <w:t>R(t)</w:t>
      </w:r>
      <w:r>
        <w:t xml:space="preserve"> produces the final result for reliability as a function of</w:t>
      </w:r>
      <w:r w:rsidR="006F0215" w:rsidRPr="00755ACB">
        <w:rPr>
          <w:rFonts w:ascii="Symbol" w:hAnsi="Symbol"/>
          <w:i/>
        </w:rPr>
        <w:t></w:t>
      </w:r>
      <w:r w:rsidR="006F0215">
        <w:rPr>
          <w:i/>
        </w:rPr>
        <w:t>(t)</w:t>
      </w:r>
    </w:p>
    <w:p w:rsidR="00D27E14" w:rsidRDefault="00DF2A84" w:rsidP="00F73CEA">
      <w:pPr>
        <w:pStyle w:val="BodyText"/>
        <w:spacing w:before="60" w:after="60"/>
        <w:jc w:val="right"/>
      </w:pPr>
      <w:r w:rsidRPr="00DF2A84">
        <w:rPr>
          <w:position w:val="-24"/>
        </w:rPr>
        <w:object w:dxaOrig="1939" w:dyaOrig="580">
          <v:shape id="_x0000_i1070" type="#_x0000_t75" style="width:96.75pt;height:29.25pt" o:ole="">
            <v:imagedata r:id="rId85" o:title=""/>
            <w10:bordertop type="single" width="4"/>
            <w10:borderleft type="single" width="4"/>
            <w10:borderbottom type="single" width="4"/>
            <w10:borderright type="single" width="4"/>
          </v:shape>
          <o:OLEObject Type="Embed" ProgID="Equation.3" ShapeID="_x0000_i1070" DrawAspect="Content" ObjectID="_1778055149" r:id="rId86"/>
        </w:object>
      </w:r>
      <w:r w:rsidR="00C219A3">
        <w:t>.</w:t>
      </w:r>
      <w:r w:rsidR="00C219A3">
        <w:tab/>
      </w:r>
      <w:r w:rsidR="00132596">
        <w:t xml:space="preserve">  </w:t>
      </w:r>
      <w:r w:rsidR="00C219A3">
        <w:tab/>
      </w:r>
      <w:r w:rsidR="00C219A3">
        <w:tab/>
        <w:t xml:space="preserve">               </w:t>
      </w:r>
      <w:r w:rsidR="00D27E14">
        <w:t xml:space="preserve">            </w:t>
      </w:r>
      <w:r w:rsidR="00F73CEA">
        <w:t xml:space="preserve"> </w:t>
      </w:r>
      <w:r w:rsidR="00D27E14">
        <w:t xml:space="preserve">     </w:t>
      </w:r>
      <w:r w:rsidR="00283CA7">
        <w:t xml:space="preserve">  </w:t>
      </w:r>
      <w:r w:rsidR="00132596">
        <w:t xml:space="preserve">    </w:t>
      </w:r>
      <w:r w:rsidR="00283CA7">
        <w:t>(22</w:t>
      </w:r>
      <w:r w:rsidR="00D27E14">
        <w:t>)</w:t>
      </w:r>
    </w:p>
    <w:p w:rsidR="00D27E14" w:rsidRDefault="00D27E14" w:rsidP="00FB65B4">
      <w:pPr>
        <w:pStyle w:val="BodyText"/>
      </w:pPr>
      <w:r>
        <w:t>During the service lifetime phase, the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t xml:space="preserve"> is constant, which simpl</w:t>
      </w:r>
      <w:r>
        <w:t>i</w:t>
      </w:r>
      <w:r>
        <w:t xml:space="preserve">fies to </w:t>
      </w:r>
    </w:p>
    <w:p w:rsidR="00D27E14" w:rsidRDefault="00132596" w:rsidP="00F73CEA">
      <w:pPr>
        <w:pStyle w:val="BodyText"/>
        <w:spacing w:before="60" w:after="60"/>
        <w:jc w:val="right"/>
      </w:pPr>
      <w:r w:rsidRPr="00C150FE">
        <w:rPr>
          <w:position w:val="-10"/>
        </w:rPr>
        <w:object w:dxaOrig="1359" w:dyaOrig="300">
          <v:shape id="_x0000_i1071" type="#_x0000_t75" style="width:68.25pt;height:15pt" o:ole="" o:bordertopcolor="this" o:borderleftcolor="this" o:borderbottomcolor="this" o:borderrightcolor="this">
            <v:imagedata r:id="rId87" o:title=""/>
            <w10:bordertop type="single" width="4"/>
            <w10:borderleft type="single" width="4"/>
            <w10:borderbottom type="single" width="4"/>
            <w10:borderright type="single" width="4"/>
          </v:shape>
          <o:OLEObject Type="Embed" ProgID="Equation.3" ShapeID="_x0000_i1071" DrawAspect="Content" ObjectID="_1778055150" r:id="rId88"/>
        </w:object>
      </w:r>
      <w:r w:rsidR="00D27E14">
        <w:t>.</w:t>
      </w:r>
      <w:r w:rsidR="00D27E14">
        <w:tab/>
      </w:r>
      <w:r w:rsidR="00D27E14">
        <w:tab/>
        <w:t xml:space="preserve">               </w:t>
      </w:r>
      <w:r w:rsidR="00C150FE">
        <w:t xml:space="preserve"> </w:t>
      </w:r>
      <w:r w:rsidR="00D27E14">
        <w:t xml:space="preserve">                    </w:t>
      </w:r>
      <w:r w:rsidR="00C219A3">
        <w:t xml:space="preserve">     </w:t>
      </w:r>
      <w:r w:rsidR="00D27E14">
        <w:t xml:space="preserve">   </w:t>
      </w:r>
      <w:r w:rsidR="00FF596D">
        <w:t xml:space="preserve">  </w:t>
      </w:r>
      <w:r w:rsidR="00C150FE">
        <w:t xml:space="preserve">           </w:t>
      </w:r>
      <w:r w:rsidR="00D27E14" w:rsidRPr="003C5C86">
        <w:t>(</w:t>
      </w:r>
      <w:r w:rsidR="00D27E14">
        <w:t>23</w:t>
      </w:r>
      <w:r w:rsidR="00D27E14" w:rsidRPr="003C5C86">
        <w:t>)</w:t>
      </w:r>
    </w:p>
    <w:p w:rsidR="00D27E14" w:rsidRPr="00A37099" w:rsidRDefault="00D27E14" w:rsidP="00A37099">
      <w:pPr>
        <w:pStyle w:val="BodyText"/>
      </w:pPr>
      <w:r w:rsidRPr="00A37099">
        <w:t>This important result is now applied in Example 8.1.</w:t>
      </w:r>
    </w:p>
    <w:p w:rsidR="007D488E" w:rsidRDefault="007D488E" w:rsidP="00D27E14">
      <w:pPr>
        <w:pStyle w:val="BodyText"/>
      </w:pPr>
    </w:p>
    <w:p w:rsidR="00C87B19" w:rsidRPr="00C87B19" w:rsidRDefault="00C87B19" w:rsidP="00BA1D79">
      <w:pPr>
        <w:pStyle w:val="Caption"/>
        <w:pBdr>
          <w:right w:val="single" w:sz="24" w:space="4" w:color="auto"/>
        </w:pBdr>
        <w:rPr>
          <w:rFonts w:ascii="Arial" w:hAnsi="Arial" w:cs="Arial"/>
          <w:b w:val="0"/>
        </w:rPr>
      </w:pPr>
      <w:r w:rsidRPr="00C87B19">
        <w:rPr>
          <w:rFonts w:ascii="Arial" w:hAnsi="Arial" w:cs="Arial"/>
        </w:rPr>
        <w:t xml:space="preserve">Example 8.1 </w:t>
      </w:r>
      <w:r w:rsidRPr="00C87B19">
        <w:rPr>
          <w:rFonts w:ascii="Arial" w:hAnsi="Arial" w:cs="Arial"/>
          <w:b w:val="0"/>
        </w:rPr>
        <w:t>Transistor reliability.</w:t>
      </w:r>
    </w:p>
    <w:p w:rsidR="00C87B19" w:rsidRPr="00C87B19" w:rsidRDefault="00C87B19" w:rsidP="001D1BB1">
      <w:pPr>
        <w:pStyle w:val="BodyText"/>
        <w:pBdr>
          <w:right w:val="single" w:sz="24" w:space="4" w:color="auto"/>
        </w:pBdr>
        <w:spacing w:line="275" w:lineRule="exact"/>
      </w:pPr>
      <w:r w:rsidRPr="00FF596D">
        <w:rPr>
          <w:b/>
          <w:i/>
          <w:u w:val="single"/>
        </w:rPr>
        <w:t>Problem:</w:t>
      </w:r>
      <w:r w:rsidRPr="00C87B19">
        <w:t xml:space="preserve"> Consider a transistor</w:t>
      </w:r>
      <w:r w:rsidR="00CE242E">
        <w:fldChar w:fldCharType="begin"/>
      </w:r>
      <w:r w:rsidR="00CE242E">
        <w:instrText xml:space="preserve"> XE "</w:instrText>
      </w:r>
      <w:r w:rsidR="00CE242E" w:rsidRPr="008D066E">
        <w:instrText>transistor, reliability</w:instrText>
      </w:r>
      <w:r w:rsidR="00CE242E">
        <w:instrText xml:space="preserve">" </w:instrText>
      </w:r>
      <w:r w:rsidR="00CE242E">
        <w:fldChar w:fldCharType="end"/>
      </w:r>
      <w:r w:rsidRPr="00C87B19">
        <w:t xml:space="preserve"> with a constant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C87B19">
        <w:t xml:space="preserve"> of</w:t>
      </w:r>
      <w:r>
        <w:t xml:space="preserve"> </w:t>
      </w:r>
      <w:r w:rsidR="00DF2A84" w:rsidRPr="001D1BB1">
        <w:rPr>
          <w:position w:val="-10"/>
        </w:rPr>
        <w:object w:dxaOrig="1420" w:dyaOrig="320">
          <v:shape id="_x0000_i1072" type="#_x0000_t75" style="width:72.75pt;height:15.75pt" o:ole="">
            <v:imagedata r:id="rId89" o:title=""/>
          </v:shape>
          <o:OLEObject Type="Embed" ProgID="Equation.3" ShapeID="_x0000_i1072" DrawAspect="Content" ObjectID="_1778055151" r:id="rId90"/>
        </w:object>
      </w:r>
      <w:r w:rsidRPr="00C87B19">
        <w:t>.</w:t>
      </w:r>
      <w:r>
        <w:t xml:space="preserve"> </w:t>
      </w:r>
      <w:r w:rsidRPr="00C87B19">
        <w:t xml:space="preserve">What is the probability that the transistor </w:t>
      </w:r>
      <w:r w:rsidR="00FF596D">
        <w:t>will be</w:t>
      </w:r>
      <w:r w:rsidRPr="00C87B19">
        <w:t xml:space="preserve"> operable in 5 years?</w:t>
      </w:r>
    </w:p>
    <w:p w:rsidR="00C87B19" w:rsidRDefault="00C87B19" w:rsidP="00BA1D79">
      <w:pPr>
        <w:pStyle w:val="BodyText"/>
        <w:pBdr>
          <w:right w:val="single" w:sz="24" w:space="4" w:color="auto"/>
        </w:pBdr>
        <w:rPr>
          <w:b/>
          <w:i/>
          <w:u w:val="single"/>
        </w:rPr>
      </w:pPr>
    </w:p>
    <w:p w:rsidR="00C87B19" w:rsidRPr="00C87B19" w:rsidRDefault="00C87B19" w:rsidP="00BA1D79">
      <w:pPr>
        <w:pStyle w:val="BodyText"/>
        <w:pBdr>
          <w:right w:val="single" w:sz="24" w:space="4" w:color="auto"/>
        </w:pBdr>
      </w:pPr>
      <w:r w:rsidRPr="00C87B19">
        <w:rPr>
          <w:b/>
          <w:i/>
          <w:u w:val="single"/>
        </w:rPr>
        <w:t>Solution:</w:t>
      </w:r>
      <w:r w:rsidRPr="00C87B19">
        <w:t xml:space="preserve"> This solution is found using the reliability function for a constant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C87B19">
        <w:t xml:space="preserve"> in (23) as follows.</w:t>
      </w:r>
    </w:p>
    <w:p w:rsidR="00C87B19" w:rsidRPr="00C87B19" w:rsidRDefault="003F61ED" w:rsidP="00BA1D79">
      <w:pPr>
        <w:pStyle w:val="BodyText"/>
        <w:pBdr>
          <w:right w:val="single" w:sz="24" w:space="4" w:color="auto"/>
        </w:pBdr>
        <w:spacing w:before="60" w:after="60"/>
        <w:jc w:val="center"/>
      </w:pPr>
      <w:r w:rsidRPr="00F81E03">
        <w:rPr>
          <w:position w:val="-70"/>
        </w:rPr>
        <w:object w:dxaOrig="5380" w:dyaOrig="1500">
          <v:shape id="_x0000_i1073" type="#_x0000_t75" style="width:270pt;height:75pt" o:ole="">
            <v:imagedata r:id="rId91" o:title=""/>
          </v:shape>
          <o:OLEObject Type="Embed" ProgID="Equation.3" ShapeID="_x0000_i1073" DrawAspect="Content" ObjectID="_1778055152" r:id="rId92"/>
        </w:object>
      </w:r>
    </w:p>
    <w:p w:rsidR="004E5CF8" w:rsidRPr="00FF4114" w:rsidRDefault="00FF596D" w:rsidP="00BA1D79">
      <w:pPr>
        <w:pStyle w:val="BodyText"/>
        <w:pBdr>
          <w:right w:val="single" w:sz="24" w:space="4" w:color="auto"/>
        </w:pBdr>
        <w:rPr>
          <w:shd w:val="pct10" w:color="auto" w:fill="auto"/>
        </w:rPr>
      </w:pPr>
      <w:r>
        <w:t xml:space="preserve"> </w:t>
      </w:r>
      <w:r>
        <w:tab/>
      </w:r>
      <w:r>
        <w:tab/>
        <w:t xml:space="preserve">    </w:t>
      </w:r>
      <w:r w:rsidR="00C87B19" w:rsidRPr="00C87B19">
        <w:t xml:space="preserve"> </w:t>
      </w:r>
      <w:r w:rsidR="00B50593">
        <w:t xml:space="preserve">                            </w:t>
      </w:r>
      <w:r w:rsidR="00C87B19" w:rsidRPr="00C87B19">
        <w:t xml:space="preserve">=  </w:t>
      </w:r>
      <w:r w:rsidR="00C87B19" w:rsidRPr="004147B9">
        <w:rPr>
          <w:u w:val="single"/>
        </w:rPr>
        <w:t>95.7%</w:t>
      </w:r>
      <w:r w:rsidR="00FF4114">
        <w:t>.</w:t>
      </w:r>
    </w:p>
    <w:p w:rsidR="00B50593" w:rsidRPr="00635D90" w:rsidRDefault="00D46B28" w:rsidP="00A7333C">
      <w:pPr>
        <w:pStyle w:val="Heading3"/>
        <w:numPr>
          <w:ilvl w:val="2"/>
          <w:numId w:val="2"/>
        </w:numPr>
      </w:pPr>
      <w:r>
        <w:br w:type="page"/>
      </w:r>
      <w:r w:rsidR="00B50593">
        <w:lastRenderedPageBreak/>
        <w:t>Mean Time to Failure</w:t>
      </w:r>
    </w:p>
    <w:p w:rsidR="00B50593" w:rsidRDefault="00B50593" w:rsidP="00B50593">
      <w:pPr>
        <w:pStyle w:val="BodyText"/>
      </w:pPr>
      <w:r w:rsidRPr="00B50593">
        <w:t xml:space="preserve">The </w:t>
      </w:r>
      <w:r w:rsidRPr="00EB38AE">
        <w:rPr>
          <w:b/>
          <w:i/>
        </w:rPr>
        <w:t>mean</w:t>
      </w:r>
      <w:r w:rsidR="00B61C17">
        <w:rPr>
          <w:b/>
          <w:i/>
        </w:rPr>
        <w:fldChar w:fldCharType="begin"/>
      </w:r>
      <w:r w:rsidR="00B61C17">
        <w:instrText xml:space="preserve"> XE "</w:instrText>
      </w:r>
      <w:r w:rsidR="00B61C17" w:rsidRPr="00BB7EB4">
        <w:instrText>mean</w:instrText>
      </w:r>
      <w:r w:rsidR="00B61C17">
        <w:instrText xml:space="preserve">" </w:instrText>
      </w:r>
      <w:r w:rsidR="00B61C17">
        <w:rPr>
          <w:b/>
          <w:i/>
        </w:rPr>
        <w:fldChar w:fldCharType="end"/>
      </w:r>
      <w:r w:rsidRPr="00EB38AE">
        <w:rPr>
          <w:b/>
          <w:i/>
        </w:rPr>
        <w:t xml:space="preserve"> time to failure</w:t>
      </w:r>
      <w:r w:rsidR="000635EF">
        <w:rPr>
          <w:b/>
          <w:i/>
        </w:rPr>
        <w:fldChar w:fldCharType="begin"/>
      </w:r>
      <w:r w:rsidR="000635EF">
        <w:instrText xml:space="preserve"> XE "</w:instrText>
      </w:r>
      <w:r w:rsidR="000635EF" w:rsidRPr="006B4691">
        <w:instrText>mean time to failure (MTTF)</w:instrText>
      </w:r>
      <w:r w:rsidR="000635EF">
        <w:instrText xml:space="preserve">" </w:instrText>
      </w:r>
      <w:r w:rsidR="000635EF">
        <w:rPr>
          <w:b/>
          <w:i/>
        </w:rPr>
        <w:fldChar w:fldCharType="end"/>
      </w:r>
      <w:r w:rsidRPr="00B50593">
        <w:t xml:space="preserve">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B50593">
        <w:t>) is a quantity which a</w:t>
      </w:r>
      <w:r w:rsidRPr="00B50593">
        <w:t>n</w:t>
      </w:r>
      <w:r w:rsidRPr="00B50593">
        <w:t>swers the question, “</w:t>
      </w:r>
      <w:r w:rsidRPr="00B50593">
        <w:rPr>
          <w:i/>
        </w:rPr>
        <w:t>On average how long does it take for a device to fail?</w:t>
      </w:r>
      <w:r w:rsidRPr="00B50593">
        <w:t>”</w:t>
      </w:r>
      <w:r>
        <w:t xml:space="preserve"> </w:t>
      </w:r>
      <w:r w:rsidRPr="00B50593">
        <w:t>From its definition</w:t>
      </w:r>
      <w:r w:rsidR="00EB38AE">
        <w:t>,</w:t>
      </w:r>
      <w:r w:rsidRPr="00B50593">
        <w:t xml:space="preserve"> it is apparent that the MTTF</w:t>
      </w:r>
      <w:r w:rsidR="00B61C17">
        <w:fldChar w:fldCharType="begin"/>
      </w:r>
      <w:r w:rsidR="00B61C17">
        <w:instrText xml:space="preserve"> XE "</w:instrText>
      </w:r>
      <w:r w:rsidR="00B61C17" w:rsidRPr="00CE3507">
        <w:instrText>mean time to fai</w:instrText>
      </w:r>
      <w:r w:rsidR="00B61C17" w:rsidRPr="00CE3507">
        <w:instrText>l</w:instrText>
      </w:r>
      <w:r w:rsidR="00B61C17" w:rsidRPr="00CE3507">
        <w:instrText>ure (MTTF)</w:instrText>
      </w:r>
      <w:r w:rsidR="00B61C17">
        <w:instrText xml:space="preserve">" </w:instrText>
      </w:r>
      <w:r w:rsidR="00B61C17">
        <w:fldChar w:fldCharType="end"/>
      </w:r>
      <w:r w:rsidRPr="00B50593">
        <w:t xml:space="preserve"> is the mean value of the random variable </w:t>
      </w:r>
      <w:r>
        <w:rPr>
          <w:i/>
        </w:rPr>
        <w:t xml:space="preserve">T </w:t>
      </w:r>
      <w:r w:rsidRPr="00B50593">
        <w:t>(failure time). It is determined from the PDF and the defin</w:t>
      </w:r>
      <w:r w:rsidRPr="00B50593">
        <w:t>i</w:t>
      </w:r>
      <w:r w:rsidRPr="00B50593">
        <w:t>tion of the mean in (8) as follows</w:t>
      </w:r>
    </w:p>
    <w:p w:rsidR="00B50593" w:rsidRPr="003C5C86" w:rsidRDefault="005F2281" w:rsidP="00B00BC6">
      <w:pPr>
        <w:pStyle w:val="BodyText"/>
        <w:spacing w:before="60" w:after="60"/>
        <w:jc w:val="right"/>
        <w:rPr>
          <w:rFonts w:ascii="Times New Roman" w:hAnsi="Times New Roman"/>
        </w:rPr>
      </w:pPr>
      <w:r w:rsidRPr="005F2281">
        <w:rPr>
          <w:rFonts w:ascii="Times New Roman" w:hAnsi="Times New Roman"/>
          <w:position w:val="-28"/>
        </w:rPr>
        <w:object w:dxaOrig="1560" w:dyaOrig="639">
          <v:shape id="_x0000_i1074" type="#_x0000_t75" style="width:76.5pt;height:31.5pt" o:ole="">
            <v:imagedata r:id="rId93" o:title=""/>
          </v:shape>
          <o:OLEObject Type="Embed" ProgID="Equation.3" ShapeID="_x0000_i1074" DrawAspect="Content" ObjectID="_1778055153" r:id="rId94"/>
        </w:object>
      </w:r>
      <w:r w:rsidR="00B50593">
        <w:rPr>
          <w:rFonts w:ascii="Times New Roman" w:hAnsi="Times New Roman"/>
        </w:rPr>
        <w:t xml:space="preserve">.                            </w:t>
      </w:r>
      <w:r w:rsidR="006F0215">
        <w:rPr>
          <w:rFonts w:ascii="Times New Roman" w:hAnsi="Times New Roman"/>
        </w:rPr>
        <w:t xml:space="preserve"> </w:t>
      </w:r>
      <w:r w:rsidR="00B50593">
        <w:rPr>
          <w:rFonts w:ascii="Times New Roman" w:hAnsi="Times New Roman"/>
        </w:rPr>
        <w:t xml:space="preserve">                              </w:t>
      </w:r>
      <w:r w:rsidR="006F0215">
        <w:rPr>
          <w:rFonts w:ascii="Times New Roman" w:hAnsi="Times New Roman"/>
        </w:rPr>
        <w:t xml:space="preserve"> </w:t>
      </w:r>
      <w:r w:rsidR="00B50593">
        <w:rPr>
          <w:rFonts w:ascii="Times New Roman" w:hAnsi="Times New Roman"/>
        </w:rPr>
        <w:t xml:space="preserve">  (24)</w:t>
      </w:r>
    </w:p>
    <w:p w:rsidR="00B50593" w:rsidRPr="00BA1D79" w:rsidRDefault="00B50593" w:rsidP="005F2281">
      <w:pPr>
        <w:pStyle w:val="BodyText"/>
        <w:spacing w:line="275" w:lineRule="exact"/>
      </w:pPr>
      <w:r w:rsidRPr="00BA1D79">
        <w:t xml:space="preserve">At this point the form of the PDF for </w:t>
      </w:r>
      <w:r w:rsidR="005F2281" w:rsidRPr="00040C57">
        <w:rPr>
          <w:i/>
          <w:position w:val="-10"/>
        </w:rPr>
        <w:object w:dxaOrig="480" w:dyaOrig="300">
          <v:shape id="_x0000_i1075" type="#_x0000_t75" style="width:24pt;height:15pt" o:ole="">
            <v:imagedata r:id="rId59" o:title=""/>
          </v:shape>
          <o:OLEObject Type="Embed" ProgID="Equation.3" ShapeID="_x0000_i1075" DrawAspect="Content" ObjectID="_1778055154" r:id="rId95"/>
        </w:object>
      </w:r>
      <w:r w:rsidR="005F2281">
        <w:rPr>
          <w:i/>
        </w:rPr>
        <w:t xml:space="preserve"> </w:t>
      </w:r>
      <w:r w:rsidRPr="00BA1D79">
        <w:t>is not known, but it can be found from (19) since it is the negative derivative of</w:t>
      </w:r>
      <w:r w:rsidR="006F0215" w:rsidRPr="00BA1D79">
        <w:t xml:space="preserve"> </w:t>
      </w:r>
      <w:r w:rsidR="006F0215" w:rsidRPr="00BA1D79">
        <w:rPr>
          <w:i/>
        </w:rPr>
        <w:t>R(t)</w:t>
      </w:r>
      <w:r w:rsidRPr="00BA1D79">
        <w:rPr>
          <w:i/>
        </w:rPr>
        <w:t>.</w:t>
      </w:r>
      <w:r w:rsidRPr="00BA1D79">
        <w:t xml:space="preserve"> Assuming the form of </w:t>
      </w:r>
      <w:r w:rsidR="006F0215" w:rsidRPr="00BA1D79">
        <w:rPr>
          <w:i/>
        </w:rPr>
        <w:t>R(t)</w:t>
      </w:r>
      <w:r w:rsidR="006F0215" w:rsidRPr="00BA1D79">
        <w:t xml:space="preserve"> </w:t>
      </w:r>
      <w:r w:rsidRPr="00BA1D79">
        <w:t>found in (23) for a constant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BA1D79">
        <w:t xml:space="preserve"> gives </w:t>
      </w:r>
    </w:p>
    <w:p w:rsidR="00B50593" w:rsidRDefault="005F2281" w:rsidP="00B00BC6">
      <w:pPr>
        <w:pStyle w:val="BodyText"/>
        <w:spacing w:before="60" w:after="60"/>
        <w:jc w:val="right"/>
        <w:rPr>
          <w:rFonts w:ascii="Times New Roman" w:hAnsi="Times New Roman"/>
        </w:rPr>
      </w:pPr>
      <w:r w:rsidRPr="005F2281">
        <w:rPr>
          <w:rFonts w:ascii="Times New Roman" w:hAnsi="Times New Roman"/>
          <w:position w:val="-22"/>
        </w:rPr>
        <w:object w:dxaOrig="2020" w:dyaOrig="540">
          <v:shape id="_x0000_i1076" type="#_x0000_t75" style="width:99.75pt;height:27pt" o:ole="">
            <v:imagedata r:id="rId96" o:title=""/>
          </v:shape>
          <o:OLEObject Type="Embed" ProgID="Equation.3" ShapeID="_x0000_i1076" DrawAspect="Content" ObjectID="_1778055155" r:id="rId97"/>
        </w:object>
      </w:r>
      <w:r w:rsidR="00B50593">
        <w:rPr>
          <w:rFonts w:ascii="Times New Roman" w:hAnsi="Times New Roman"/>
        </w:rPr>
        <w:t xml:space="preserve">.          </w:t>
      </w:r>
      <w:r w:rsidR="00B00BC6">
        <w:rPr>
          <w:rFonts w:ascii="Times New Roman" w:hAnsi="Times New Roman"/>
        </w:rPr>
        <w:t xml:space="preserve">  </w:t>
      </w:r>
      <w:r w:rsidR="00B50593">
        <w:rPr>
          <w:rFonts w:ascii="Times New Roman" w:hAnsi="Times New Roman"/>
        </w:rPr>
        <w:t xml:space="preserve">       </w:t>
      </w:r>
      <w:r w:rsidR="006F0215">
        <w:rPr>
          <w:rFonts w:ascii="Times New Roman" w:hAnsi="Times New Roman"/>
        </w:rPr>
        <w:t xml:space="preserve">      </w:t>
      </w:r>
      <w:r w:rsidR="00B50593">
        <w:rPr>
          <w:rFonts w:ascii="Times New Roman" w:hAnsi="Times New Roman"/>
        </w:rPr>
        <w:t xml:space="preserve">                                  (25)</w:t>
      </w:r>
    </w:p>
    <w:p w:rsidR="00B50593" w:rsidRPr="00BA1D79" w:rsidRDefault="00B50593" w:rsidP="00BA1D79">
      <w:pPr>
        <w:pStyle w:val="BodyText"/>
      </w:pPr>
      <w:r w:rsidRPr="00BA1D79">
        <w:t>This means that under the condition of a constant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BA1D79">
        <w:t>, the failure PDF follows an e</w:t>
      </w:r>
      <w:r w:rsidRPr="00BA1D79">
        <w:t>x</w:t>
      </w:r>
      <w:r w:rsidRPr="00BA1D79">
        <w:t>ponential density.</w:t>
      </w:r>
      <w:r w:rsidR="00FB65B4">
        <w:t xml:space="preserve"> </w:t>
      </w:r>
      <w:r w:rsidR="002D2B7D">
        <w:t>T</w:t>
      </w:r>
      <w:r w:rsidRPr="00BA1D79">
        <w:t>he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BA1D79">
        <w:t xml:space="preserve"> is found from </w:t>
      </w:r>
      <w:r w:rsidR="005F2281" w:rsidRPr="00040C57">
        <w:rPr>
          <w:i/>
          <w:position w:val="-10"/>
        </w:rPr>
        <w:object w:dxaOrig="480" w:dyaOrig="300">
          <v:shape id="_x0000_i1077" type="#_x0000_t75" style="width:24pt;height:15pt" o:ole="">
            <v:imagedata r:id="rId59" o:title=""/>
          </v:shape>
          <o:OLEObject Type="Embed" ProgID="Equation.3" ShapeID="_x0000_i1077" DrawAspect="Content" ObjectID="_1778055156" r:id="rId98"/>
        </w:object>
      </w:r>
      <w:r w:rsidRPr="00BA1D79">
        <w:t xml:space="preserve"> via integration by parts to be</w:t>
      </w:r>
    </w:p>
    <w:p w:rsidR="00B50593" w:rsidRDefault="005F2281" w:rsidP="00B00BC6">
      <w:pPr>
        <w:pStyle w:val="BodyText"/>
        <w:spacing w:before="60" w:after="60"/>
        <w:jc w:val="right"/>
        <w:rPr>
          <w:rFonts w:ascii="Times New Roman" w:hAnsi="Times New Roman"/>
        </w:rPr>
      </w:pPr>
      <w:r w:rsidRPr="005F2281">
        <w:rPr>
          <w:rFonts w:ascii="Times New Roman" w:hAnsi="Times New Roman"/>
          <w:position w:val="-28"/>
        </w:rPr>
        <w:object w:dxaOrig="1840" w:dyaOrig="639">
          <v:shape id="_x0000_i1078" type="#_x0000_t75" style="width:90.75pt;height:31.5pt" o:ole="">
            <v:imagedata r:id="rId99" o:title=""/>
            <w10:bordertop type="single" width="4"/>
            <w10:borderleft type="single" width="4"/>
            <w10:borderbottom type="single" width="4"/>
            <w10:borderright type="single" width="4"/>
          </v:shape>
          <o:OLEObject Type="Embed" ProgID="Equation.3" ShapeID="_x0000_i1078" DrawAspect="Content" ObjectID="_1778055157" r:id="rId100"/>
        </w:object>
      </w:r>
      <w:r w:rsidR="00B50593">
        <w:rPr>
          <w:rFonts w:ascii="Times New Roman" w:hAnsi="Times New Roman"/>
        </w:rPr>
        <w:t>.</w:t>
      </w:r>
      <w:r w:rsidR="00B50593">
        <w:rPr>
          <w:rFonts w:ascii="Times New Roman" w:hAnsi="Times New Roman"/>
        </w:rPr>
        <w:tab/>
      </w:r>
      <w:r w:rsidR="00B50593">
        <w:rPr>
          <w:rFonts w:ascii="Times New Roman" w:hAnsi="Times New Roman"/>
        </w:rPr>
        <w:tab/>
      </w:r>
      <w:r w:rsidR="00B50593">
        <w:rPr>
          <w:rFonts w:ascii="Times New Roman" w:hAnsi="Times New Roman"/>
        </w:rPr>
        <w:tab/>
      </w:r>
      <w:r w:rsidR="00B50593">
        <w:rPr>
          <w:rFonts w:ascii="Times New Roman" w:hAnsi="Times New Roman"/>
        </w:rPr>
        <w:tab/>
        <w:t xml:space="preserve">                       </w:t>
      </w:r>
      <w:r w:rsidR="00B00BC6">
        <w:rPr>
          <w:rFonts w:ascii="Times New Roman" w:hAnsi="Times New Roman"/>
        </w:rPr>
        <w:t xml:space="preserve">  </w:t>
      </w:r>
      <w:r w:rsidR="00B50593">
        <w:rPr>
          <w:rFonts w:ascii="Times New Roman" w:hAnsi="Times New Roman"/>
        </w:rPr>
        <w:t xml:space="preserve">    </w:t>
      </w:r>
      <w:r w:rsidR="00B50593" w:rsidRPr="003C5C86">
        <w:rPr>
          <w:rFonts w:ascii="Times New Roman" w:hAnsi="Times New Roman"/>
        </w:rPr>
        <w:t>(2</w:t>
      </w:r>
      <w:r w:rsidR="00B50593">
        <w:rPr>
          <w:rFonts w:ascii="Times New Roman" w:hAnsi="Times New Roman"/>
        </w:rPr>
        <w:t>6</w:t>
      </w:r>
      <w:r w:rsidR="00B50593" w:rsidRPr="003C5C86">
        <w:rPr>
          <w:rFonts w:ascii="Times New Roman" w:hAnsi="Times New Roman"/>
        </w:rPr>
        <w:t>)</w:t>
      </w:r>
    </w:p>
    <w:p w:rsidR="00B50593" w:rsidRDefault="00B50593" w:rsidP="00BA1D79">
      <w:pPr>
        <w:pStyle w:val="BodyText"/>
      </w:pPr>
      <w:r w:rsidRPr="00BA1D79">
        <w:t xml:space="preserve">This makes intuitive sense because </w:t>
      </w:r>
      <w:r w:rsidR="00563CC0" w:rsidRPr="00563CC0">
        <w:rPr>
          <w:i/>
        </w:rPr>
        <w:sym w:font="Symbol" w:char="F06C"/>
      </w:r>
      <w:r w:rsidR="006F0215" w:rsidRPr="00BA1D79">
        <w:t xml:space="preserve"> </w:t>
      </w:r>
      <w:r w:rsidRPr="00BA1D79">
        <w:t>is the expected number of failures per unit time for a d</w:t>
      </w:r>
      <w:r w:rsidRPr="00BA1D79">
        <w:t>e</w:t>
      </w:r>
      <w:r w:rsidRPr="00BA1D79">
        <w:t>vice</w:t>
      </w:r>
      <w:r w:rsidR="007B0096" w:rsidRPr="00BA1D79">
        <w:t xml:space="preserve">. </w:t>
      </w:r>
      <w:r w:rsidRPr="00BA1D79">
        <w:t>Consequently, the reciprocal of</w:t>
      </w:r>
      <w:r w:rsidR="00563CC0">
        <w:t xml:space="preserve"> </w:t>
      </w:r>
      <w:r w:rsidR="00563CC0" w:rsidRPr="00563CC0">
        <w:rPr>
          <w:i/>
        </w:rPr>
        <w:sym w:font="Symbol" w:char="F06C"/>
      </w:r>
      <w:r w:rsidR="00563CC0" w:rsidRPr="00BA1D79">
        <w:t xml:space="preserve"> </w:t>
      </w:r>
      <w:r w:rsidRPr="00BA1D79">
        <w:t>is the expected time between failures or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BA1D79">
        <w:t>.</w:t>
      </w:r>
      <w:r w:rsidR="007B0096" w:rsidRPr="00BA1D79">
        <w:t xml:space="preserve"> </w:t>
      </w:r>
      <w:r w:rsidRPr="00BA1D79">
        <w:t>Let’s consider a few examples.</w:t>
      </w:r>
    </w:p>
    <w:p w:rsidR="00D46B28" w:rsidRPr="00BA1D79" w:rsidRDefault="00D46B28" w:rsidP="00BA1D79">
      <w:pPr>
        <w:pStyle w:val="BodyText"/>
      </w:pPr>
    </w:p>
    <w:p w:rsidR="00B50593" w:rsidRPr="006F0215" w:rsidRDefault="00B50593" w:rsidP="00BA1D79">
      <w:pPr>
        <w:pStyle w:val="Caption"/>
        <w:pBdr>
          <w:left w:val="single" w:sz="24" w:space="4" w:color="auto"/>
        </w:pBdr>
        <w:rPr>
          <w:rFonts w:ascii="Arial" w:hAnsi="Arial" w:cs="Arial"/>
          <w:b w:val="0"/>
        </w:rPr>
      </w:pPr>
      <w:r w:rsidRPr="006F0215">
        <w:rPr>
          <w:rFonts w:ascii="Arial" w:hAnsi="Arial" w:cs="Arial"/>
        </w:rPr>
        <w:t>Example 8.2</w:t>
      </w:r>
      <w:r w:rsidRPr="006F0215">
        <w:rPr>
          <w:rFonts w:ascii="Arial" w:hAnsi="Arial" w:cs="Arial"/>
          <w:b w:val="0"/>
        </w:rPr>
        <w:t xml:space="preserve"> Transistor MTTF</w:t>
      </w:r>
      <w:r w:rsidR="00B61C17">
        <w:rPr>
          <w:rFonts w:ascii="Arial" w:hAnsi="Arial" w:cs="Arial"/>
          <w:b w:val="0"/>
        </w:rPr>
        <w:fldChar w:fldCharType="begin"/>
      </w:r>
      <w:r w:rsidR="00B61C17">
        <w:instrText xml:space="preserve"> XE "</w:instrText>
      </w:r>
      <w:r w:rsidR="00B61C17" w:rsidRPr="00CE3507">
        <w:instrText>mean time to failure (MTTF)</w:instrText>
      </w:r>
      <w:r w:rsidR="00B61C17">
        <w:instrText xml:space="preserve">" </w:instrText>
      </w:r>
      <w:r w:rsidR="00B61C17">
        <w:rPr>
          <w:rFonts w:ascii="Arial" w:hAnsi="Arial" w:cs="Arial"/>
          <w:b w:val="0"/>
        </w:rPr>
        <w:fldChar w:fldCharType="end"/>
      </w:r>
      <w:r w:rsidRPr="006F0215">
        <w:rPr>
          <w:rFonts w:ascii="Arial" w:hAnsi="Arial" w:cs="Arial"/>
          <w:b w:val="0"/>
        </w:rPr>
        <w:t>.</w:t>
      </w:r>
    </w:p>
    <w:p w:rsidR="00B50593" w:rsidRPr="006F0215" w:rsidRDefault="00B50593" w:rsidP="00BA1D79">
      <w:pPr>
        <w:pStyle w:val="BodyText"/>
        <w:pBdr>
          <w:left w:val="single" w:sz="24" w:space="4" w:color="auto"/>
        </w:pBdr>
      </w:pPr>
      <w:r w:rsidRPr="006F0215">
        <w:rPr>
          <w:b/>
          <w:i/>
          <w:u w:val="single"/>
        </w:rPr>
        <w:t>Problem:</w:t>
      </w:r>
      <w:r w:rsidRPr="006F0215">
        <w:t xml:space="preserve"> Con</w:t>
      </w:r>
      <w:r w:rsidR="00DF5B23">
        <w:t>sider t</w:t>
      </w:r>
      <w:r w:rsidRPr="006F0215">
        <w:t>he transistor</w:t>
      </w:r>
      <w:r w:rsidR="00CE242E">
        <w:fldChar w:fldCharType="begin"/>
      </w:r>
      <w:r w:rsidR="00CE242E">
        <w:instrText xml:space="preserve"> XE "</w:instrText>
      </w:r>
      <w:r w:rsidR="00CE242E" w:rsidRPr="00125A97">
        <w:instrText>transistor, mttf</w:instrText>
      </w:r>
      <w:r w:rsidR="00CE242E">
        <w:instrText xml:space="preserve">" </w:instrText>
      </w:r>
      <w:r w:rsidR="00CE242E">
        <w:fldChar w:fldCharType="end"/>
      </w:r>
      <w:r w:rsidRPr="006F0215">
        <w:t xml:space="preserve"> in Example 8.1</w:t>
      </w:r>
      <w:r w:rsidR="00DF5B23">
        <w:t>. (a) D</w:t>
      </w:r>
      <w:r w:rsidRPr="006F0215">
        <w:t>etermine the MTTF</w:t>
      </w:r>
      <w:r w:rsidR="002D2B7D">
        <w:t>,</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6F0215">
        <w:t xml:space="preserve"> and</w:t>
      </w:r>
      <w:r w:rsidR="00DF5B23">
        <w:t xml:space="preserve"> (b)</w:t>
      </w:r>
      <w:r w:rsidRPr="006F0215">
        <w:t xml:space="preserve"> the reliabi</w:t>
      </w:r>
      <w:r w:rsidRPr="006F0215">
        <w:t>l</w:t>
      </w:r>
      <w:r w:rsidRPr="006F0215">
        <w:t>ity at the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6F0215">
        <w:t>.</w:t>
      </w:r>
      <w:r w:rsidR="00FB65B4">
        <w:t xml:space="preserve"> </w:t>
      </w:r>
    </w:p>
    <w:p w:rsidR="00B50593" w:rsidRPr="006F0215" w:rsidRDefault="00B50593" w:rsidP="00BA1D79">
      <w:pPr>
        <w:pStyle w:val="BodyText"/>
        <w:pBdr>
          <w:left w:val="single" w:sz="24" w:space="4" w:color="auto"/>
        </w:pBdr>
        <w:rPr>
          <w:b/>
          <w:i/>
          <w:u w:val="single"/>
        </w:rPr>
      </w:pPr>
      <w:r w:rsidRPr="006F0215">
        <w:rPr>
          <w:b/>
          <w:i/>
          <w:u w:val="single"/>
        </w:rPr>
        <w:t xml:space="preserve">Solution: </w:t>
      </w:r>
    </w:p>
    <w:p w:rsidR="006F0215" w:rsidRDefault="00B50593" w:rsidP="00BA1D79">
      <w:pPr>
        <w:pStyle w:val="BodyText"/>
        <w:pBdr>
          <w:left w:val="single" w:sz="24" w:space="4" w:color="auto"/>
        </w:pBdr>
        <w:spacing w:before="60" w:after="60"/>
      </w:pPr>
      <w:r w:rsidRPr="005F10F2">
        <w:t>(</w:t>
      </w:r>
      <w:r w:rsidRPr="006F0215">
        <w:t>a) From (26) the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6F0215">
        <w:t xml:space="preserve"> = </w:t>
      </w:r>
      <w:r w:rsidR="001D26A7" w:rsidRPr="00DF5B23">
        <w:rPr>
          <w:position w:val="-26"/>
        </w:rPr>
        <w:object w:dxaOrig="2700" w:dyaOrig="580">
          <v:shape id="_x0000_i1079" type="#_x0000_t75" style="width:135pt;height:28.5pt" o:ole="">
            <v:imagedata r:id="rId101" o:title=""/>
          </v:shape>
          <o:OLEObject Type="Embed" ProgID="Equation.3" ShapeID="_x0000_i1079" DrawAspect="Content" ObjectID="_1778055158" r:id="rId102"/>
        </w:object>
      </w:r>
    </w:p>
    <w:p w:rsidR="00B50593" w:rsidRDefault="006F0215" w:rsidP="00BA1D79">
      <w:pPr>
        <w:pStyle w:val="BodyText"/>
        <w:pBdr>
          <w:left w:val="single" w:sz="24" w:space="4" w:color="auto"/>
        </w:pBdr>
      </w:pPr>
      <w:r>
        <w:t xml:space="preserve">                                             </w:t>
      </w:r>
      <w:r w:rsidR="00B50593" w:rsidRPr="00DF5B23">
        <w:t xml:space="preserve">= </w:t>
      </w:r>
      <w:r w:rsidR="00B50593" w:rsidRPr="00DF5B23">
        <w:rPr>
          <w:u w:val="single"/>
        </w:rPr>
        <w:t>114 years</w:t>
      </w:r>
      <w:r w:rsidRPr="00DF5B23">
        <w:t>.</w:t>
      </w:r>
    </w:p>
    <w:p w:rsidR="00EB38AE" w:rsidRPr="006F0215" w:rsidRDefault="00EB38AE" w:rsidP="00BA1D79">
      <w:pPr>
        <w:pStyle w:val="BodyText"/>
        <w:numPr>
          <w:ins w:id="7" w:author="Anne Maloney" w:date="2005-01-09T15:41:00Z"/>
        </w:numPr>
        <w:pBdr>
          <w:left w:val="single" w:sz="24" w:space="4" w:color="auto"/>
        </w:pBdr>
      </w:pPr>
    </w:p>
    <w:p w:rsidR="00B50593" w:rsidRPr="006F0215" w:rsidRDefault="00B50593" w:rsidP="00BA1D79">
      <w:pPr>
        <w:pStyle w:val="BodyText"/>
        <w:pBdr>
          <w:left w:val="single" w:sz="24" w:space="4" w:color="auto"/>
        </w:pBdr>
      </w:pPr>
      <w:r w:rsidRPr="006F0215">
        <w:t xml:space="preserve">(b) From (23) the reliability at 114 years is   </w:t>
      </w:r>
    </w:p>
    <w:p w:rsidR="006F0215" w:rsidRDefault="002D2B7D" w:rsidP="00BA1D79">
      <w:pPr>
        <w:pStyle w:val="BodyText"/>
        <w:pBdr>
          <w:left w:val="single" w:sz="24" w:space="4" w:color="auto"/>
        </w:pBdr>
        <w:spacing w:before="60" w:after="60"/>
        <w:jc w:val="center"/>
      </w:pPr>
      <w:r w:rsidRPr="002D2B7D">
        <w:rPr>
          <w:position w:val="-42"/>
        </w:rPr>
        <w:object w:dxaOrig="4400" w:dyaOrig="940">
          <v:shape id="_x0000_i1080" type="#_x0000_t75" style="width:219pt;height:47.25pt" o:ole="">
            <v:imagedata r:id="rId103" o:title=""/>
          </v:shape>
          <o:OLEObject Type="Embed" ProgID="Equation.3" ShapeID="_x0000_i1080" DrawAspect="Content" ObjectID="_1778055159" r:id="rId104"/>
        </w:object>
      </w:r>
    </w:p>
    <w:p w:rsidR="00D46B28" w:rsidRDefault="006F0215" w:rsidP="00D46B28">
      <w:pPr>
        <w:pStyle w:val="BodyText"/>
        <w:pBdr>
          <w:left w:val="single" w:sz="24" w:space="4" w:color="auto"/>
        </w:pBdr>
      </w:pPr>
      <w:r>
        <w:t xml:space="preserve">                                                                </w:t>
      </w:r>
      <w:r w:rsidR="00B50593" w:rsidRPr="006F0215">
        <w:t xml:space="preserve">= </w:t>
      </w:r>
      <w:r w:rsidRPr="00DF5B23">
        <w:rPr>
          <w:u w:val="single"/>
        </w:rPr>
        <w:t>36.8%</w:t>
      </w:r>
      <w:r w:rsidR="00DF5B23">
        <w:t>.</w:t>
      </w:r>
    </w:p>
    <w:p w:rsidR="00B50593" w:rsidRDefault="00D46B28" w:rsidP="00D46B28">
      <w:pPr>
        <w:pStyle w:val="BodyText"/>
        <w:keepNext/>
        <w:pBdr>
          <w:right w:val="single" w:sz="24" w:space="4" w:color="auto"/>
        </w:pBdr>
        <w:spacing w:before="120" w:line="275" w:lineRule="exact"/>
      </w:pPr>
      <w:r>
        <w:br w:type="page"/>
      </w:r>
      <w:r w:rsidR="00B50593" w:rsidRPr="006F0215">
        <w:lastRenderedPageBreak/>
        <w:t>This is a bit counterintuitive.</w:t>
      </w:r>
      <w:r w:rsidR="00CB72F0">
        <w:t xml:space="preserve"> </w:t>
      </w:r>
      <w:r w:rsidR="00B50593" w:rsidRPr="006F0215">
        <w:t xml:space="preserve">Although the average time between transistor failures is 114 years, an individual transistor has only a 36.8% chance of surviving to 114 years. It would </w:t>
      </w:r>
      <w:r>
        <w:t>see</w:t>
      </w:r>
      <w:r w:rsidR="00B50593" w:rsidRPr="006F0215">
        <w:t>m logical that the reliability at 114 years should be 50% and that the transistor would have a 50-50 chance of failing.</w:t>
      </w:r>
      <w:r w:rsidR="00CB72F0">
        <w:t xml:space="preserve"> </w:t>
      </w:r>
      <w:r w:rsidR="00B50593" w:rsidRPr="006F0215">
        <w:t xml:space="preserve">This would be </w:t>
      </w:r>
      <w:r w:rsidR="006F0215">
        <w:t>true</w:t>
      </w:r>
      <w:r w:rsidR="00B50593" w:rsidRPr="006F0215">
        <w:t xml:space="preserve"> if </w:t>
      </w:r>
      <w:r w:rsidR="00DF5B23" w:rsidRPr="00040C57">
        <w:rPr>
          <w:i/>
          <w:position w:val="-10"/>
        </w:rPr>
        <w:object w:dxaOrig="480" w:dyaOrig="300">
          <v:shape id="_x0000_i1081" type="#_x0000_t75" style="width:24pt;height:15pt" o:ole="">
            <v:imagedata r:id="rId59" o:title=""/>
          </v:shape>
          <o:OLEObject Type="Embed" ProgID="Equation.3" ShapeID="_x0000_i1081" DrawAspect="Content" ObjectID="_1778055160" r:id="rId105"/>
        </w:object>
      </w:r>
      <w:r w:rsidR="00B50593" w:rsidRPr="006F0215">
        <w:t>were symmetric about its mean</w:t>
      </w:r>
      <w:r w:rsidR="00B61C17">
        <w:fldChar w:fldCharType="begin"/>
      </w:r>
      <w:r w:rsidR="00B61C17">
        <w:instrText xml:space="preserve"> XE "</w:instrText>
      </w:r>
      <w:r w:rsidR="00B61C17" w:rsidRPr="00BB7EB4">
        <w:instrText>mean</w:instrText>
      </w:r>
      <w:r w:rsidR="00B61C17">
        <w:instrText xml:space="preserve">" </w:instrText>
      </w:r>
      <w:r w:rsidR="00B61C17">
        <w:fldChar w:fldCharType="end"/>
      </w:r>
      <w:r w:rsidR="00B50593" w:rsidRPr="006F0215">
        <w:t>, but that is not the case for the exponential density.</w:t>
      </w:r>
    </w:p>
    <w:p w:rsidR="00D46B28" w:rsidRDefault="00D46B28" w:rsidP="00D46B28">
      <w:pPr>
        <w:pStyle w:val="BodyText"/>
        <w:spacing w:after="120"/>
        <w:rPr>
          <w:rFonts w:ascii="Arial" w:hAnsi="Arial" w:cs="Arial"/>
          <w:b/>
        </w:rPr>
      </w:pPr>
    </w:p>
    <w:p w:rsidR="00B50593" w:rsidRPr="00DC6050" w:rsidRDefault="00B50593" w:rsidP="00D46B28">
      <w:pPr>
        <w:pStyle w:val="BodyText"/>
        <w:pBdr>
          <w:right w:val="single" w:sz="24" w:space="4" w:color="auto"/>
        </w:pBdr>
        <w:spacing w:after="120"/>
        <w:rPr>
          <w:rFonts w:ascii="Arial" w:hAnsi="Arial" w:cs="Arial"/>
        </w:rPr>
      </w:pPr>
      <w:r w:rsidRPr="00DC6050">
        <w:rPr>
          <w:rFonts w:ascii="Arial" w:hAnsi="Arial" w:cs="Arial"/>
          <w:b/>
        </w:rPr>
        <w:t>Example 8.3</w:t>
      </w:r>
      <w:r w:rsidRPr="00DC6050">
        <w:rPr>
          <w:rFonts w:ascii="Arial" w:hAnsi="Arial" w:cs="Arial"/>
        </w:rPr>
        <w:t xml:space="preserve"> Human lifespan estimation.</w:t>
      </w:r>
    </w:p>
    <w:p w:rsidR="00B50593" w:rsidRPr="00556746" w:rsidRDefault="00B50593" w:rsidP="00D46B28">
      <w:pPr>
        <w:pStyle w:val="BodyText"/>
        <w:pBdr>
          <w:right w:val="single" w:sz="24" w:space="4" w:color="auto"/>
        </w:pBdr>
      </w:pPr>
      <w:r w:rsidRPr="00DC6050">
        <w:rPr>
          <w:b/>
          <w:i/>
          <w:szCs w:val="24"/>
          <w:u w:val="single"/>
        </w:rPr>
        <w:t>Problem:</w:t>
      </w:r>
      <w:r w:rsidRPr="00556746">
        <w:rPr>
          <w:szCs w:val="24"/>
        </w:rPr>
        <w:t xml:space="preserve"> Data shows that</w:t>
      </w:r>
      <w:r w:rsidRPr="00556746">
        <w:t xml:space="preserve"> for a 30 year old population, the failure (death) rate is constant with approximately 1.1 deaths per 1000 people per year. Given this data, estimate the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556746">
        <w:t xml:space="preserve"> of h</w:t>
      </w:r>
      <w:r w:rsidRPr="00556746">
        <w:t>u</w:t>
      </w:r>
      <w:r w:rsidRPr="00556746">
        <w:t>mans.</w:t>
      </w:r>
    </w:p>
    <w:p w:rsidR="00B50593" w:rsidRDefault="00B50593" w:rsidP="00D46B28">
      <w:pPr>
        <w:pStyle w:val="BodyText"/>
        <w:pBdr>
          <w:right w:val="single" w:sz="24" w:space="4" w:color="auto"/>
        </w:pBdr>
        <w:spacing w:before="120"/>
      </w:pPr>
      <w:r w:rsidRPr="00E75137">
        <w:rPr>
          <w:b/>
          <w:i/>
          <w:u w:val="single"/>
        </w:rPr>
        <w:t>Solution:</w:t>
      </w:r>
      <w:r w:rsidRPr="00556746">
        <w:t xml:space="preserve"> In order to find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556746">
        <w:t xml:space="preserve">, </w:t>
      </w:r>
      <w:r w:rsidRPr="00556746">
        <w:sym w:font="Symbol" w:char="F06C"/>
      </w:r>
      <w:r w:rsidRPr="00556746">
        <w:t xml:space="preserve"> is needed.</w:t>
      </w:r>
      <w:r w:rsidR="00FB65B4">
        <w:t xml:space="preserve"> </w:t>
      </w:r>
      <w:r w:rsidRPr="00556746">
        <w:t xml:space="preserve">From the information given it is </w:t>
      </w:r>
    </w:p>
    <w:p w:rsidR="008D2028" w:rsidRPr="00556746" w:rsidRDefault="00885893" w:rsidP="00D46B28">
      <w:pPr>
        <w:pStyle w:val="BodyText"/>
        <w:pBdr>
          <w:right w:val="single" w:sz="24" w:space="4" w:color="auto"/>
        </w:pBdr>
        <w:spacing w:before="60" w:after="60"/>
        <w:jc w:val="center"/>
      </w:pPr>
      <w:r w:rsidRPr="00802363">
        <w:rPr>
          <w:position w:val="-26"/>
        </w:rPr>
        <w:object w:dxaOrig="4160" w:dyaOrig="600">
          <v:shape id="_x0000_i1082" type="#_x0000_t75" style="width:209.25pt;height:30pt" o:ole="">
            <v:imagedata r:id="rId106" o:title=""/>
          </v:shape>
          <o:OLEObject Type="Embed" ProgID="Equation.3" ShapeID="_x0000_i1082" DrawAspect="Content" ObjectID="_1778055161" r:id="rId107"/>
        </w:object>
      </w:r>
    </w:p>
    <w:p w:rsidR="00B50593" w:rsidRPr="00556746" w:rsidRDefault="00B50593" w:rsidP="00D46B28">
      <w:pPr>
        <w:pStyle w:val="BodyText"/>
        <w:pBdr>
          <w:right w:val="single" w:sz="24" w:space="4" w:color="auto"/>
        </w:pBdr>
      </w:pPr>
      <w:r w:rsidRPr="00556746">
        <w:t>From this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556746">
        <w:t xml:space="preserve"> is computed as </w:t>
      </w:r>
    </w:p>
    <w:p w:rsidR="008D2028" w:rsidRDefault="008D2028" w:rsidP="00D46B28">
      <w:pPr>
        <w:pStyle w:val="BodyText"/>
        <w:pBdr>
          <w:right w:val="single" w:sz="24" w:space="4" w:color="auto"/>
        </w:pBdr>
        <w:spacing w:before="60" w:after="60"/>
        <w:jc w:val="center"/>
        <w:rPr>
          <w:bdr w:val="single" w:sz="4" w:space="0" w:color="auto"/>
        </w:rPr>
      </w:pPr>
      <w:r w:rsidRPr="008D2028">
        <w:rPr>
          <w:rFonts w:ascii="Times New Roman" w:hAnsi="Times New Roman"/>
          <w:position w:val="-24"/>
        </w:rPr>
        <w:object w:dxaOrig="1160" w:dyaOrig="600">
          <v:shape id="_x0000_i1083" type="#_x0000_t75" style="width:49.5pt;height:25.5pt" o:ole="">
            <v:imagedata r:id="rId108" o:title=""/>
          </v:shape>
          <o:OLEObject Type="Embed" ProgID="Equation.3" ShapeID="_x0000_i1083" DrawAspect="Content" ObjectID="_1778055162" r:id="rId109"/>
        </w:object>
      </w:r>
      <w:r>
        <w:rPr>
          <w:rFonts w:ascii="Times New Roman" w:hAnsi="Times New Roman"/>
        </w:rPr>
        <w:t xml:space="preserve"> </w:t>
      </w:r>
      <w:r w:rsidRPr="00802363">
        <w:t xml:space="preserve">= </w:t>
      </w:r>
      <w:r w:rsidRPr="00802363">
        <w:rPr>
          <w:u w:val="single"/>
        </w:rPr>
        <w:t>909 years</w:t>
      </w:r>
      <w:r w:rsidRPr="00802363">
        <w:t>!</w:t>
      </w:r>
    </w:p>
    <w:p w:rsidR="00B50593" w:rsidRPr="00556746" w:rsidRDefault="00B50593" w:rsidP="00D46B28">
      <w:pPr>
        <w:pStyle w:val="BodyText"/>
        <w:pBdr>
          <w:right w:val="single" w:sz="24" w:space="4" w:color="auto"/>
        </w:pBdr>
      </w:pPr>
      <w:r w:rsidRPr="00556746">
        <w:t xml:space="preserve">While great news for those of us seeking longevity, this calculation is clearly wrong since the upper limit on human lifespan is empirically known to be about 120 years. Why is this so? Serious problems arise if </w:t>
      </w:r>
      <w:r w:rsidRPr="00D467B6">
        <w:rPr>
          <w:i/>
        </w:rPr>
        <w:t>R(t)</w:t>
      </w:r>
      <w:r w:rsidRPr="00556746">
        <w:t xml:space="preserve"> is used in situations where the underlying assumption is invalid.</w:t>
      </w:r>
      <w:r w:rsidR="00FB65B4">
        <w:t xml:space="preserve"> </w:t>
      </w:r>
      <w:r w:rsidRPr="00556746">
        <w:t>The results in (23) and (26) apply only if the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556746">
        <w:t xml:space="preserve"> is constant. A</w:t>
      </w:r>
      <w:r w:rsidRPr="00556746">
        <w:t>l</w:t>
      </w:r>
      <w:r w:rsidRPr="00556746">
        <w:t>though that is nearly true for people in their 20s and 30s, it is not true as people age.</w:t>
      </w:r>
      <w:r w:rsidR="00FB65B4">
        <w:t xml:space="preserve"> </w:t>
      </w:r>
      <w:r w:rsidRPr="00556746">
        <w:t>People do wear</w:t>
      </w:r>
      <w:r w:rsidR="00EB38AE">
        <w:t xml:space="preserve"> </w:t>
      </w:r>
      <w:r w:rsidRPr="00556746">
        <w:t xml:space="preserve">out and the failure rate increases with age. </w:t>
      </w:r>
    </w:p>
    <w:p w:rsidR="007B0096" w:rsidRPr="00635D90" w:rsidRDefault="007B0096" w:rsidP="007B0096">
      <w:pPr>
        <w:pStyle w:val="Heading3"/>
        <w:numPr>
          <w:ilvl w:val="2"/>
          <w:numId w:val="2"/>
        </w:numPr>
      </w:pPr>
      <w:r>
        <w:t>Failure Rate Estimates</w:t>
      </w:r>
    </w:p>
    <w:p w:rsidR="007B0096" w:rsidRPr="007B0096" w:rsidRDefault="007B0096" w:rsidP="007B0096">
      <w:pPr>
        <w:pStyle w:val="BodyText"/>
      </w:pPr>
      <w:r w:rsidRPr="007B0096">
        <w:t xml:space="preserve">The overriding objective of this chapter is to estimate the future behavior of devices that are used in </w:t>
      </w:r>
      <w:r w:rsidR="002D2B7D">
        <w:t>electrical and computer</w:t>
      </w:r>
      <w:r w:rsidRPr="007B0096">
        <w:t xml:space="preserve"> systems.</w:t>
      </w:r>
      <w:r w:rsidR="007B1A8C">
        <w:t xml:space="preserve"> </w:t>
      </w:r>
      <w:r w:rsidRPr="007B0096">
        <w:t>The particular behavior of interest is the state of a device’s functiona</w:t>
      </w:r>
      <w:r w:rsidRPr="007B0096">
        <w:t>l</w:t>
      </w:r>
      <w:r w:rsidRPr="007B0096">
        <w:t>ity</w:t>
      </w:r>
      <w:r w:rsidR="00624050">
        <w:t>—</w:t>
      </w:r>
      <w:r w:rsidRPr="007B0096">
        <w:t>the</w:t>
      </w:r>
      <w:r w:rsidR="007F36BB">
        <w:t xml:space="preserve"> </w:t>
      </w:r>
      <w:r w:rsidRPr="007B0096">
        <w:t>reliability, is it working or has it failed?</w:t>
      </w:r>
      <w:r w:rsidR="007B1A8C">
        <w:t xml:space="preserve"> </w:t>
      </w:r>
      <w:r w:rsidRPr="007B0096">
        <w:t xml:space="preserve">Equation (23) indicates that </w:t>
      </w:r>
      <w:r w:rsidR="007B1A8C">
        <w:t>it</w:t>
      </w:r>
      <w:r w:rsidRPr="007B0096">
        <w:t xml:space="preserve"> is fairly straightforward to determine reliability, if the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7B0096">
        <w:t xml:space="preserve"> (</w:t>
      </w:r>
      <w:r w:rsidR="007B1A8C" w:rsidRPr="00755ACB">
        <w:rPr>
          <w:rFonts w:ascii="Symbol" w:hAnsi="Symbol"/>
          <w:i/>
        </w:rPr>
        <w:t></w:t>
      </w:r>
      <w:r w:rsidRPr="007B0096">
        <w:t>) is known and is co</w:t>
      </w:r>
      <w:r w:rsidRPr="007B0096">
        <w:t>n</w:t>
      </w:r>
      <w:r w:rsidRPr="007B0096">
        <w:t>stant.</w:t>
      </w:r>
      <w:r w:rsidR="007B1A8C">
        <w:t xml:space="preserve"> </w:t>
      </w:r>
      <w:r w:rsidRPr="007B0096">
        <w:t>One question to consider is what factors influence the failure rate of a device.</w:t>
      </w:r>
      <w:r w:rsidR="007B1A8C">
        <w:t xml:space="preserve"> </w:t>
      </w:r>
      <w:r w:rsidRPr="007B0096">
        <w:t>Many of us probably have had experiences in the laboratory where we have caused devices to fail by su</w:t>
      </w:r>
      <w:r w:rsidRPr="007B0096">
        <w:t>b</w:t>
      </w:r>
      <w:r w:rsidRPr="007B0096">
        <w:t>jecting them to conditions outside of the normal operating bounds, notably excessive cu</w:t>
      </w:r>
      <w:r w:rsidRPr="007B0096">
        <w:t>r</w:t>
      </w:r>
      <w:r w:rsidRPr="007B0096">
        <w:t>rent, power, or heat.</w:t>
      </w:r>
      <w:r w:rsidR="007B1A8C">
        <w:t xml:space="preserve"> </w:t>
      </w:r>
      <w:r w:rsidRPr="007B0096">
        <w:t>In those cases the devices probably failed, or burned up, due to the operating conditions ou</w:t>
      </w:r>
      <w:r w:rsidRPr="007B0096">
        <w:t>t</w:t>
      </w:r>
      <w:r w:rsidRPr="007B0096">
        <w:t>side of the allowed bounds for the device.</w:t>
      </w:r>
      <w:r w:rsidR="007B1A8C">
        <w:t xml:space="preserve"> </w:t>
      </w:r>
      <w:r w:rsidRPr="007B0096">
        <w:t>However, even when operated within the allowable norms of a device’s operating conditions, variations in factors such as power, operating vol</w:t>
      </w:r>
      <w:r w:rsidRPr="007B0096">
        <w:t>t</w:t>
      </w:r>
      <w:r w:rsidRPr="007B0096">
        <w:t xml:space="preserve">ages, and temperatures impact </w:t>
      </w:r>
      <w:r w:rsidR="007B1A8C" w:rsidRPr="00755ACB">
        <w:rPr>
          <w:rFonts w:ascii="Symbol" w:hAnsi="Symbol"/>
          <w:i/>
        </w:rPr>
        <w:t></w:t>
      </w:r>
      <w:r w:rsidRPr="007B0096">
        <w:t>.</w:t>
      </w:r>
      <w:r w:rsidR="00FB65B4">
        <w:t xml:space="preserve"> </w:t>
      </w:r>
    </w:p>
    <w:p w:rsidR="007B0096" w:rsidRPr="007B1A8C" w:rsidRDefault="007B0096" w:rsidP="007B1A8C">
      <w:pPr>
        <w:pStyle w:val="BodyText"/>
      </w:pPr>
      <w:r>
        <w:tab/>
      </w:r>
      <w:r w:rsidRPr="007B1A8C">
        <w:t xml:space="preserve">The United States </w:t>
      </w:r>
      <w:r w:rsidR="00C02ED6">
        <w:t>Military</w:t>
      </w:r>
      <w:r w:rsidR="008B6A2D" w:rsidRPr="007B1A8C">
        <w:t xml:space="preserve"> </w:t>
      </w:r>
      <w:r w:rsidRPr="007B1A8C">
        <w:t>has kept copious records of device failures in the field and the conditions under which they operated.</w:t>
      </w:r>
      <w:r w:rsidR="007B1A8C">
        <w:t xml:space="preserve"> </w:t>
      </w:r>
      <w:r w:rsidRPr="007B1A8C">
        <w:t xml:space="preserve">These records are synthesized in a handbook </w:t>
      </w:r>
      <w:r w:rsidR="00885893">
        <w:t>en</w:t>
      </w:r>
      <w:r w:rsidRPr="007B1A8C">
        <w:t xml:space="preserve">titled </w:t>
      </w:r>
      <w:r w:rsidRPr="007B1A8C">
        <w:rPr>
          <w:u w:val="single"/>
        </w:rPr>
        <w:lastRenderedPageBreak/>
        <w:t>Reliability</w:t>
      </w:r>
      <w:r w:rsidR="00B61C17">
        <w:rPr>
          <w:u w:val="single"/>
        </w:rPr>
        <w:fldChar w:fldCharType="begin"/>
      </w:r>
      <w:r w:rsidR="00B61C17">
        <w:instrText xml:space="preserve"> XE "</w:instrText>
      </w:r>
      <w:r w:rsidR="00B61C17" w:rsidRPr="00587672">
        <w:instrText>reliability</w:instrText>
      </w:r>
      <w:r w:rsidR="00B61C17">
        <w:instrText xml:space="preserve">" </w:instrText>
      </w:r>
      <w:r w:rsidR="00B61C17">
        <w:rPr>
          <w:u w:val="single"/>
        </w:rPr>
        <w:fldChar w:fldCharType="end"/>
      </w:r>
      <w:r w:rsidRPr="007B1A8C">
        <w:rPr>
          <w:u w:val="single"/>
        </w:rPr>
        <w:t xml:space="preserve"> Prediction of Electronic Equipment</w:t>
      </w:r>
      <w:r w:rsidRPr="007B1A8C">
        <w:t xml:space="preserve"> </w:t>
      </w:r>
      <w:r w:rsidR="000332F5">
        <w:t>[MIL-HDBK-217F</w:t>
      </w:r>
      <w:r w:rsidR="00B61C17">
        <w:fldChar w:fldCharType="begin"/>
      </w:r>
      <w:r w:rsidR="00B61C17">
        <w:instrText xml:space="preserve"> XE "</w:instrText>
      </w:r>
      <w:r w:rsidR="00B61C17" w:rsidRPr="00E40291">
        <w:instrText>MIL-HDBK-217F</w:instrText>
      </w:r>
      <w:r w:rsidR="00B61C17">
        <w:instrText xml:space="preserve">" </w:instrText>
      </w:r>
      <w:r w:rsidR="00B61C17">
        <w:fldChar w:fldCharType="end"/>
      </w:r>
      <w:r w:rsidR="000332F5">
        <w:t>]</w:t>
      </w:r>
      <w:r w:rsidRPr="007B1A8C">
        <w:t xml:space="preserve"> that provides fai</w:t>
      </w:r>
      <w:r w:rsidRPr="007B1A8C">
        <w:t>l</w:t>
      </w:r>
      <w:r w:rsidRPr="007B1A8C">
        <w:t>ure rates for various analog and digital components, along with adjustment factors to account for ope</w:t>
      </w:r>
      <w:r w:rsidRPr="007B1A8C">
        <w:t>r</w:t>
      </w:r>
      <w:r w:rsidRPr="007B1A8C">
        <w:t>ating conditions, the environment, and device quality.</w:t>
      </w:r>
      <w:r w:rsidR="007B1A8C">
        <w:t xml:space="preserve"> </w:t>
      </w:r>
      <w:r w:rsidRPr="007B1A8C">
        <w:t xml:space="preserve">Categories of devices included in the handbook </w:t>
      </w:r>
      <w:r w:rsidR="0026211D">
        <w:t>are</w:t>
      </w:r>
      <w:r w:rsidRPr="007B1A8C">
        <w:t xml:space="preserve"> switches, fuses, diodes, optoele</w:t>
      </w:r>
      <w:r w:rsidRPr="007B1A8C">
        <w:t>c</w:t>
      </w:r>
      <w:r w:rsidRPr="007B1A8C">
        <w:t>tronic devices, and microelectronic devices (op amps, logic devices, microcontrollers, micr</w:t>
      </w:r>
      <w:r w:rsidRPr="007B1A8C">
        <w:t>o</w:t>
      </w:r>
      <w:r w:rsidRPr="007B1A8C">
        <w:t>processors).</w:t>
      </w:r>
      <w:r w:rsidR="007B1A8C">
        <w:t xml:space="preserve"> </w:t>
      </w:r>
      <w:r w:rsidRPr="007B1A8C">
        <w:t xml:space="preserve">The handbook was last published in 1991 and has been discontinued, but </w:t>
      </w:r>
      <w:r w:rsidR="007F36BB">
        <w:t xml:space="preserve">it </w:t>
      </w:r>
      <w:r w:rsidRPr="007B1A8C">
        <w:t>is still widely accepted and used. Bellcore (subs</w:t>
      </w:r>
      <w:r w:rsidRPr="007B1A8C">
        <w:t>e</w:t>
      </w:r>
      <w:r w:rsidRPr="007B1A8C">
        <w:t>quently Telcordia</w:t>
      </w:r>
      <w:r w:rsidR="00CE242E">
        <w:fldChar w:fldCharType="begin"/>
      </w:r>
      <w:r w:rsidR="00CE242E">
        <w:instrText xml:space="preserve"> XE "</w:instrText>
      </w:r>
      <w:r w:rsidR="00CE242E" w:rsidRPr="008F788F">
        <w:instrText>Telcordia</w:instrText>
      </w:r>
      <w:r w:rsidR="00CE242E">
        <w:instrText xml:space="preserve">" </w:instrText>
      </w:r>
      <w:r w:rsidR="00CE242E">
        <w:fldChar w:fldCharType="end"/>
      </w:r>
      <w:r w:rsidRPr="007B1A8C">
        <w:t>) has developed newer models [Tel96] based upon MIL-HDBK-217F that were updated to better predict the reliability of components. MIL-</w:t>
      </w:r>
      <w:r w:rsidR="008B6A2D" w:rsidRPr="007B1A8C">
        <w:t>HDBK</w:t>
      </w:r>
      <w:r w:rsidR="008B6A2D">
        <w:t>-</w:t>
      </w:r>
      <w:r w:rsidRPr="007B1A8C">
        <w:t>217F is used here since it is freely available in the public domain.</w:t>
      </w:r>
    </w:p>
    <w:p w:rsidR="00A2461E" w:rsidRDefault="007B1A8C" w:rsidP="00CC1C51">
      <w:pPr>
        <w:pStyle w:val="BodyText"/>
        <w:ind w:firstLine="360"/>
      </w:pPr>
      <w:r>
        <w:t>Failure rates</w:t>
      </w:r>
      <w:r w:rsidR="007B0096" w:rsidRPr="007B1A8C">
        <w:t xml:space="preserve"> for resistors, capacitors, transistors, and integrated circuits from MIL-HDBK-217F</w:t>
      </w:r>
      <w:r w:rsidR="00B61C17">
        <w:fldChar w:fldCharType="begin"/>
      </w:r>
      <w:r w:rsidR="00B61C17">
        <w:instrText xml:space="preserve"> XE "</w:instrText>
      </w:r>
      <w:r w:rsidR="00B61C17" w:rsidRPr="00E40291">
        <w:instrText>MIL-HDBK-217F</w:instrText>
      </w:r>
      <w:r w:rsidR="00B61C17">
        <w:instrText xml:space="preserve">" </w:instrText>
      </w:r>
      <w:r w:rsidR="00B61C17">
        <w:fldChar w:fldCharType="end"/>
      </w:r>
      <w:r w:rsidR="007B0096" w:rsidRPr="007B1A8C">
        <w:t xml:space="preserve"> are included in </w:t>
      </w:r>
      <w:r w:rsidR="00721039">
        <w:t>Appendix C</w:t>
      </w:r>
      <w:r w:rsidR="007B0096" w:rsidRPr="007B1A8C">
        <w:t>.</w:t>
      </w:r>
      <w:r>
        <w:t xml:space="preserve"> </w:t>
      </w:r>
      <w:r w:rsidR="007B0096" w:rsidRPr="007B1A8C">
        <w:t>For each device</w:t>
      </w:r>
      <w:r w:rsidR="008B6A2D">
        <w:t>,</w:t>
      </w:r>
      <w:r w:rsidR="007B0096" w:rsidRPr="007B1A8C">
        <w:t xml:space="preserve"> a base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007B0096" w:rsidRPr="007B1A8C">
        <w:t xml:space="preserve"> is given, </w:t>
      </w:r>
      <w:r w:rsidR="007B0096" w:rsidRPr="007B1A8C">
        <w:rPr>
          <w:i/>
        </w:rPr>
        <w:sym w:font="Symbol" w:char="F06C"/>
      </w:r>
      <w:r w:rsidR="00A2461E">
        <w:rPr>
          <w:rFonts w:ascii="Times New Roman" w:hAnsi="Times New Roman"/>
          <w:i/>
          <w:vertAlign w:val="subscript"/>
        </w:rPr>
        <w:t>b</w:t>
      </w:r>
      <w:r w:rsidR="007B0096" w:rsidRPr="007B1A8C">
        <w:t>, and mult</w:t>
      </w:r>
      <w:r w:rsidR="007B0096" w:rsidRPr="007B1A8C">
        <w:t>i</w:t>
      </w:r>
      <w:r w:rsidR="007B0096" w:rsidRPr="007B1A8C">
        <w:t>plied by a number of adjustment factors, denoted by the symbol</w:t>
      </w:r>
      <w:r>
        <w:t xml:space="preserve"> </w:t>
      </w:r>
      <w:r w:rsidR="00BF3C09" w:rsidRPr="00BF3C09">
        <w:rPr>
          <w:position w:val="-6"/>
        </w:rPr>
        <w:object w:dxaOrig="200" w:dyaOrig="200">
          <v:shape id="_x0000_i1084" type="#_x0000_t75" style="width:9.75pt;height:9.75pt" o:ole="">
            <v:imagedata r:id="rId110" o:title=""/>
          </v:shape>
          <o:OLEObject Type="Embed" ProgID="Equation.3" ShapeID="_x0000_i1084" DrawAspect="Content" ObjectID="_1778055163" r:id="rId111"/>
        </w:object>
      </w:r>
      <w:r w:rsidR="007B0096" w:rsidRPr="007B1A8C">
        <w:t xml:space="preserve">, to estimate the device failure rate </w:t>
      </w:r>
      <w:r w:rsidR="007B0096" w:rsidRPr="007B1A8C">
        <w:rPr>
          <w:i/>
        </w:rPr>
        <w:sym w:font="Symbol" w:char="F06C"/>
      </w:r>
      <w:r w:rsidR="007B0096" w:rsidRPr="007B1A8C">
        <w:t>.</w:t>
      </w:r>
      <w:r w:rsidR="00FB65B4">
        <w:t xml:space="preserve"> </w:t>
      </w:r>
      <w:r w:rsidR="00A2461E">
        <w:t>Each adjustment factor has a unique su</w:t>
      </w:r>
      <w:r w:rsidR="00A2461E">
        <w:t>b</w:t>
      </w:r>
      <w:r w:rsidR="00A2461E">
        <w:t xml:space="preserve">script and </w:t>
      </w:r>
      <w:r w:rsidR="00CC52E5">
        <w:t>their values are found from</w:t>
      </w:r>
      <w:r w:rsidR="007B0096" w:rsidRPr="007B1A8C">
        <w:t xml:space="preserve"> table</w:t>
      </w:r>
      <w:r w:rsidR="00CC52E5">
        <w:t>s</w:t>
      </w:r>
      <w:r w:rsidR="007B0096" w:rsidRPr="007B1A8C">
        <w:t xml:space="preserve"> </w:t>
      </w:r>
      <w:r w:rsidR="00A2461E">
        <w:t>or</w:t>
      </w:r>
      <w:r w:rsidR="007B0096" w:rsidRPr="007B1A8C">
        <w:t xml:space="preserve"> equ</w:t>
      </w:r>
      <w:r w:rsidR="007B0096" w:rsidRPr="007B1A8C">
        <w:t>a</w:t>
      </w:r>
      <w:r w:rsidR="007B0096" w:rsidRPr="007B1A8C">
        <w:t>tions</w:t>
      </w:r>
      <w:r w:rsidR="00CC52E5">
        <w:t xml:space="preserve"> in the handbook</w:t>
      </w:r>
      <w:r w:rsidR="007B0096" w:rsidRPr="007B1A8C">
        <w:t>.</w:t>
      </w:r>
      <w:r w:rsidR="00624050">
        <w:t xml:space="preserve"> </w:t>
      </w:r>
    </w:p>
    <w:p w:rsidR="007B0096" w:rsidRPr="007B1A8C" w:rsidRDefault="007B0096" w:rsidP="00CC1C51">
      <w:pPr>
        <w:pStyle w:val="BodyText"/>
        <w:numPr>
          <w:ins w:id="8" w:author="Theresa Vitolo" w:date="2005-01-03T22:20:00Z"/>
        </w:numPr>
        <w:ind w:firstLine="360"/>
      </w:pPr>
      <w:r w:rsidRPr="007B1A8C">
        <w:t xml:space="preserve">For example, consider the low frequency field effect transistor in </w:t>
      </w:r>
      <w:r w:rsidR="00721039">
        <w:t>Appendix C</w:t>
      </w:r>
      <w:r w:rsidRPr="007B1A8C">
        <w:t>.</w:t>
      </w:r>
      <w:r w:rsidR="00FB65B4">
        <w:t xml:space="preserve"> </w:t>
      </w:r>
      <w:r w:rsidRPr="007B1A8C">
        <w:t>The ove</w:t>
      </w:r>
      <w:r w:rsidRPr="007B1A8C">
        <w:t>r</w:t>
      </w:r>
      <w:r w:rsidRPr="007B1A8C">
        <w:t>all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7B1A8C">
        <w:t xml:space="preserve"> is given by the equation </w:t>
      </w:r>
      <w:r w:rsidR="00BF3C09" w:rsidRPr="00BF3C09">
        <w:rPr>
          <w:position w:val="-12"/>
        </w:rPr>
        <w:object w:dxaOrig="3080" w:dyaOrig="340">
          <v:shape id="_x0000_i1085" type="#_x0000_t75" style="width:153pt;height:17.25pt" o:ole="">
            <v:imagedata r:id="rId112" o:title=""/>
          </v:shape>
          <o:OLEObject Type="Embed" ProgID="Equation.3" ShapeID="_x0000_i1085" DrawAspect="Content" ObjectID="_1778055164" r:id="rId113"/>
        </w:object>
      </w:r>
      <w:r w:rsidRPr="007B1A8C">
        <w:t>.</w:t>
      </w:r>
      <w:r w:rsidR="007B1A8C">
        <w:t xml:space="preserve"> </w:t>
      </w:r>
      <w:r w:rsidR="00F94803" w:rsidRPr="00BF3C09">
        <w:rPr>
          <w:position w:val="-10"/>
        </w:rPr>
        <w:object w:dxaOrig="260" w:dyaOrig="300">
          <v:shape id="_x0000_i1086" type="#_x0000_t75" style="width:12.75pt;height:15pt" o:ole="">
            <v:imagedata r:id="rId114" o:title=""/>
          </v:shape>
          <o:OLEObject Type="Embed" ProgID="Equation.3" ShapeID="_x0000_i1086" DrawAspect="Content" ObjectID="_1778055165" r:id="rId115"/>
        </w:object>
      </w:r>
      <w:r w:rsidR="007B1A8C">
        <w:rPr>
          <w:i/>
        </w:rPr>
        <w:t xml:space="preserve"> </w:t>
      </w:r>
      <w:r w:rsidRPr="007B1A8C">
        <w:t xml:space="preserve">is the base failure rate </w:t>
      </w:r>
      <w:r w:rsidR="008B6A2D">
        <w:t>that</w:t>
      </w:r>
      <w:r w:rsidR="008B6A2D" w:rsidRPr="007B1A8C">
        <w:t xml:space="preserve"> </w:t>
      </w:r>
      <w:r w:rsidRPr="007B1A8C">
        <w:t xml:space="preserve">is directly read from a table, </w:t>
      </w:r>
      <w:r w:rsidR="00BF3C09" w:rsidRPr="007B1A8C">
        <w:rPr>
          <w:position w:val="-10"/>
        </w:rPr>
        <w:object w:dxaOrig="279" w:dyaOrig="300">
          <v:shape id="_x0000_i1087" type="#_x0000_t75" style="width:14.25pt;height:15pt" o:ole="">
            <v:imagedata r:id="rId116" o:title=""/>
          </v:shape>
          <o:OLEObject Type="Embed" ProgID="Equation.3" ShapeID="_x0000_i1087" DrawAspect="Content" ObjectID="_1778055166" r:id="rId117"/>
        </w:object>
      </w:r>
      <w:r w:rsidRPr="007B1A8C">
        <w:t>is a temperature factor which is co</w:t>
      </w:r>
      <w:r w:rsidRPr="007B1A8C">
        <w:t>m</w:t>
      </w:r>
      <w:r w:rsidRPr="007B1A8C">
        <w:t xml:space="preserve">puted from an exponential equation (be careful to use the junction temperature as indicated in </w:t>
      </w:r>
      <w:r w:rsidR="00721039">
        <w:t>A</w:t>
      </w:r>
      <w:r w:rsidRPr="007B1A8C">
        <w:t>ppe</w:t>
      </w:r>
      <w:r w:rsidRPr="007B1A8C">
        <w:t>n</w:t>
      </w:r>
      <w:r w:rsidRPr="007B1A8C">
        <w:t>dix</w:t>
      </w:r>
      <w:r w:rsidR="00721039">
        <w:t xml:space="preserve"> C</w:t>
      </w:r>
      <w:r w:rsidRPr="007B1A8C">
        <w:t xml:space="preserve">), </w:t>
      </w:r>
      <w:r w:rsidR="00BF3C09" w:rsidRPr="007B1A8C">
        <w:rPr>
          <w:position w:val="-10"/>
        </w:rPr>
        <w:object w:dxaOrig="300" w:dyaOrig="300">
          <v:shape id="_x0000_i1088" type="#_x0000_t75" style="width:15pt;height:15pt" o:ole="">
            <v:imagedata r:id="rId118" o:title=""/>
          </v:shape>
          <o:OLEObject Type="Embed" ProgID="Equation.3" ShapeID="_x0000_i1088" DrawAspect="Content" ObjectID="_1778055167" r:id="rId119"/>
        </w:object>
      </w:r>
      <w:r w:rsidRPr="007B1A8C">
        <w:t xml:space="preserve"> is an application factor that depends upon how the device will be used, </w:t>
      </w:r>
      <w:r w:rsidR="00F94803" w:rsidRPr="00BF3C09">
        <w:rPr>
          <w:position w:val="-12"/>
        </w:rPr>
        <w:object w:dxaOrig="300" w:dyaOrig="320">
          <v:shape id="_x0000_i1089" type="#_x0000_t75" style="width:15pt;height:15.75pt" o:ole="">
            <v:imagedata r:id="rId120" o:title=""/>
          </v:shape>
          <o:OLEObject Type="Embed" ProgID="Equation.3" ShapeID="_x0000_i1089" DrawAspect="Content" ObjectID="_1778055168" r:id="rId121"/>
        </w:object>
      </w:r>
      <w:r w:rsidR="00F94803">
        <w:t xml:space="preserve"> </w:t>
      </w:r>
      <w:r w:rsidRPr="007B1A8C">
        <w:t>is a qua</w:t>
      </w:r>
      <w:r w:rsidRPr="007B1A8C">
        <w:t>l</w:t>
      </w:r>
      <w:r w:rsidRPr="007B1A8C">
        <w:t xml:space="preserve">ity factor, and </w:t>
      </w:r>
      <w:r w:rsidR="00BF3C09" w:rsidRPr="007B1A8C">
        <w:rPr>
          <w:position w:val="-10"/>
        </w:rPr>
        <w:object w:dxaOrig="279" w:dyaOrig="300">
          <v:shape id="_x0000_i1090" type="#_x0000_t75" style="width:14.25pt;height:15pt" o:ole="">
            <v:imagedata r:id="rId122" o:title=""/>
          </v:shape>
          <o:OLEObject Type="Embed" ProgID="Equation.3" ShapeID="_x0000_i1090" DrawAspect="Content" ObjectID="_1778055169" r:id="rId123"/>
        </w:object>
      </w:r>
      <w:r w:rsidRPr="007B1A8C">
        <w:t xml:space="preserve"> is an environmental factor.</w:t>
      </w:r>
      <w:r w:rsidR="007B1A8C">
        <w:t xml:space="preserve"> </w:t>
      </w:r>
      <w:r w:rsidRPr="007B1A8C">
        <w:t>The quality factor table lists some strange names and values from 0.7 to 8.0.</w:t>
      </w:r>
      <w:r w:rsidR="007B1A8C">
        <w:t xml:space="preserve"> </w:t>
      </w:r>
      <w:r w:rsidRPr="007B1A8C">
        <w:t>The quality factor describes the level of burn-in and scree</w:t>
      </w:r>
      <w:r w:rsidRPr="007B1A8C">
        <w:t>n</w:t>
      </w:r>
      <w:r w:rsidRPr="007B1A8C">
        <w:t xml:space="preserve">ing each device receives before leaving the factory. </w:t>
      </w:r>
      <w:r w:rsidR="00EE7A43">
        <w:t xml:space="preserve">Joint Army/Navy (JAN, </w:t>
      </w:r>
      <w:r w:rsidRPr="007B1A8C">
        <w:t>JANTX</w:t>
      </w:r>
      <w:r w:rsidR="00EE7A43">
        <w:t>, and JANTXV)</w:t>
      </w:r>
      <w:r w:rsidR="00B61C17">
        <w:fldChar w:fldCharType="begin"/>
      </w:r>
      <w:r w:rsidR="00B61C17">
        <w:instrText xml:space="preserve"> XE "</w:instrText>
      </w:r>
      <w:r w:rsidR="00B61C17" w:rsidRPr="001A055C">
        <w:instrText>JANTX quality factor</w:instrText>
      </w:r>
      <w:r w:rsidR="00B61C17">
        <w:instrText xml:space="preserve">" </w:instrText>
      </w:r>
      <w:r w:rsidR="00B61C17">
        <w:fldChar w:fldCharType="end"/>
      </w:r>
      <w:r w:rsidRPr="007B1A8C">
        <w:t xml:space="preserve"> quality factor</w:t>
      </w:r>
      <w:r w:rsidR="00EE7A43">
        <w:t>s</w:t>
      </w:r>
      <w:r w:rsidRPr="007B1A8C">
        <w:t xml:space="preserve"> </w:t>
      </w:r>
      <w:r w:rsidR="00EE7A43">
        <w:t>are</w:t>
      </w:r>
      <w:r w:rsidRPr="007B1A8C">
        <w:t xml:space="preserve"> the highest standard</w:t>
      </w:r>
      <w:r w:rsidR="008B6A2D">
        <w:t>,</w:t>
      </w:r>
      <w:r w:rsidRPr="007B1A8C">
        <w:t xml:space="preserve"> and </w:t>
      </w:r>
      <w:r w:rsidR="00EE7A43">
        <w:t>are</w:t>
      </w:r>
      <w:r w:rsidRPr="007B1A8C">
        <w:t xml:space="preserve"> usually required only for space vehicles.</w:t>
      </w:r>
      <w:r w:rsidR="007B1A8C">
        <w:t xml:space="preserve"> </w:t>
      </w:r>
      <w:r w:rsidRPr="007B1A8C">
        <w:t>That ind</w:t>
      </w:r>
      <w:r w:rsidRPr="007B1A8C">
        <w:t>i</w:t>
      </w:r>
      <w:r w:rsidRPr="007B1A8C">
        <w:t xml:space="preserve">vidual attention to burn-in means that </w:t>
      </w:r>
      <w:r w:rsidR="00A2461E">
        <w:t>JAN</w:t>
      </w:r>
      <w:r w:rsidR="00B61C17">
        <w:fldChar w:fldCharType="begin"/>
      </w:r>
      <w:r w:rsidR="00B61C17">
        <w:instrText xml:space="preserve"> XE "</w:instrText>
      </w:r>
      <w:r w:rsidR="00B61C17" w:rsidRPr="001A055C">
        <w:instrText>JANTX quality factor</w:instrText>
      </w:r>
      <w:r w:rsidR="00B61C17">
        <w:instrText xml:space="preserve">" </w:instrText>
      </w:r>
      <w:r w:rsidR="00B61C17">
        <w:fldChar w:fldCharType="end"/>
      </w:r>
      <w:r w:rsidR="00A2461E">
        <w:t xml:space="preserve"> parts are expensive and </w:t>
      </w:r>
      <w:r w:rsidRPr="007B1A8C">
        <w:t>most JAN</w:t>
      </w:r>
      <w:r w:rsidR="00B61C17">
        <w:fldChar w:fldCharType="begin"/>
      </w:r>
      <w:r w:rsidR="00B61C17">
        <w:instrText xml:space="preserve"> XE "</w:instrText>
      </w:r>
      <w:r w:rsidR="00B61C17" w:rsidRPr="001A055C">
        <w:instrText>JANTX quality factor</w:instrText>
      </w:r>
      <w:r w:rsidR="00B61C17">
        <w:instrText xml:space="preserve">" </w:instrText>
      </w:r>
      <w:r w:rsidR="00B61C17">
        <w:fldChar w:fldCharType="end"/>
      </w:r>
      <w:r w:rsidRPr="007B1A8C">
        <w:t xml:space="preserve"> devices have passed their infant mortality phase before leaving the factory.</w:t>
      </w:r>
      <w:r w:rsidR="00FB65B4">
        <w:t xml:space="preserve"> </w:t>
      </w:r>
      <w:r w:rsidRPr="007B1A8C">
        <w:t>When d</w:t>
      </w:r>
      <w:r w:rsidRPr="007B1A8C">
        <w:t>e</w:t>
      </w:r>
      <w:r w:rsidRPr="007B1A8C">
        <w:t>termining</w:t>
      </w:r>
      <w:r w:rsidR="00FB65B4">
        <w:t xml:space="preserve"> </w:t>
      </w:r>
      <w:r w:rsidRPr="007B1A8C">
        <w:t>failure rate for a device from a table</w:t>
      </w:r>
      <w:r w:rsidR="008B6A2D">
        <w:t>,</w:t>
      </w:r>
      <w:r w:rsidRPr="007B1A8C">
        <w:t xml:space="preserve"> it is common practice to always round parameters or values pe</w:t>
      </w:r>
      <w:r w:rsidRPr="007B1A8C">
        <w:t>s</w:t>
      </w:r>
      <w:r w:rsidRPr="007B1A8C">
        <w:t>simistically so that the evaluation is a worst case analysis of its performance.</w:t>
      </w:r>
      <w:r w:rsidR="007B1A8C">
        <w:t xml:space="preserve"> </w:t>
      </w:r>
      <w:r w:rsidRPr="007B1A8C">
        <w:t>That way the d</w:t>
      </w:r>
      <w:r w:rsidRPr="007B1A8C">
        <w:t>e</w:t>
      </w:r>
      <w:r w:rsidRPr="007B1A8C">
        <w:t xml:space="preserve">vice should perform with a higher reliability when embedded into a system, hopefully causing only pleasant surprises in operation. Finally, the factor </w:t>
      </w:r>
      <w:r w:rsidR="00F94803" w:rsidRPr="007B1A8C">
        <w:rPr>
          <w:position w:val="-10"/>
        </w:rPr>
        <w:object w:dxaOrig="279" w:dyaOrig="300">
          <v:shape id="_x0000_i1091" type="#_x0000_t75" style="width:14.25pt;height:15pt" o:ole="">
            <v:imagedata r:id="rId124" o:title=""/>
          </v:shape>
          <o:OLEObject Type="Embed" ProgID="Equation.3" ShapeID="_x0000_i1091" DrawAspect="Content" ObjectID="_1778055170" r:id="rId125"/>
        </w:object>
      </w:r>
      <w:r w:rsidRPr="007B1A8C">
        <w:t xml:space="preserve"> is based upon the different operating environments that are identified in </w:t>
      </w:r>
      <w:r w:rsidR="00721039">
        <w:t>Appendix C</w:t>
      </w:r>
      <w:r w:rsidRPr="007B1A8C">
        <w:t>.</w:t>
      </w:r>
      <w:r w:rsidR="007B1A8C">
        <w:t xml:space="preserve"> </w:t>
      </w:r>
      <w:r w:rsidRPr="007B1A8C">
        <w:t>Example 8.4 demonstrates the a</w:t>
      </w:r>
      <w:r w:rsidRPr="007B1A8C">
        <w:t>p</w:t>
      </w:r>
      <w:r w:rsidRPr="007B1A8C">
        <w:t>plication of the</w:t>
      </w:r>
      <w:r w:rsidR="00FB65B4">
        <w:t xml:space="preserve"> </w:t>
      </w:r>
      <w:r w:rsidRPr="007B1A8C">
        <w:t>MIL-HDBK-217F</w:t>
      </w:r>
      <w:r w:rsidR="00B61C17">
        <w:fldChar w:fldCharType="begin"/>
      </w:r>
      <w:r w:rsidR="00B61C17">
        <w:instrText xml:space="preserve"> XE "</w:instrText>
      </w:r>
      <w:r w:rsidR="00B61C17" w:rsidRPr="00E40291">
        <w:instrText>MIL-HDBK-217F</w:instrText>
      </w:r>
      <w:r w:rsidR="00B61C17">
        <w:instrText xml:space="preserve">" </w:instrText>
      </w:r>
      <w:r w:rsidR="00B61C17">
        <w:fldChar w:fldCharType="end"/>
      </w:r>
      <w:r w:rsidRPr="007B1A8C">
        <w:t xml:space="preserve"> standard for reliability e</w:t>
      </w:r>
      <w:r w:rsidRPr="007B1A8C">
        <w:t>s</w:t>
      </w:r>
      <w:r w:rsidRPr="007B1A8C">
        <w:t>timation.</w:t>
      </w:r>
      <w:r w:rsidR="00FB65B4">
        <w:t xml:space="preserve"> </w:t>
      </w:r>
    </w:p>
    <w:p w:rsidR="007B0096" w:rsidRPr="007B1A8C" w:rsidRDefault="007B0096" w:rsidP="007B1A8C">
      <w:pPr>
        <w:pStyle w:val="BodyText"/>
        <w:ind w:firstLine="360"/>
      </w:pPr>
      <w:r w:rsidRPr="007B1A8C">
        <w:t>In summary, it is possible to estimate the reliability of devices if the failure rate</w:t>
      </w:r>
      <w:r w:rsidR="00B61C17">
        <w:fldChar w:fldCharType="begin"/>
      </w:r>
      <w:r w:rsidR="00B61C17">
        <w:instrText xml:space="preserve"> XE "</w:instrText>
      </w:r>
      <w:r w:rsidR="00B61C17" w:rsidRPr="00FF1BE1">
        <w:instrText>fai</w:instrText>
      </w:r>
      <w:r w:rsidR="00B61C17" w:rsidRPr="00FF1BE1">
        <w:instrText>l</w:instrText>
      </w:r>
      <w:r w:rsidR="00B61C17" w:rsidRPr="00FF1BE1">
        <w:instrText>ure rate</w:instrText>
      </w:r>
      <w:r w:rsidR="00B61C17">
        <w:instrText xml:space="preserve">" </w:instrText>
      </w:r>
      <w:r w:rsidR="00B61C17">
        <w:fldChar w:fldCharType="end"/>
      </w:r>
      <w:r w:rsidRPr="007B1A8C">
        <w:t xml:space="preserve"> is known and</w:t>
      </w:r>
      <w:r w:rsidR="007B1A8C">
        <w:t xml:space="preserve"> it is</w:t>
      </w:r>
      <w:r w:rsidRPr="007B1A8C">
        <w:t xml:space="preserve"> constant. The US </w:t>
      </w:r>
      <w:r w:rsidR="00C02ED6">
        <w:t>Military</w:t>
      </w:r>
      <w:r w:rsidR="008B6A2D" w:rsidRPr="007B1A8C">
        <w:t xml:space="preserve"> </w:t>
      </w:r>
      <w:r w:rsidRPr="007B1A8C">
        <w:t>and Telecordia handbooks provide guidance for estimating failure rates, and thus the component reliability. It must be kept in mind that they are est</w:t>
      </w:r>
      <w:r w:rsidRPr="007B1A8C">
        <w:t>i</w:t>
      </w:r>
      <w:r w:rsidRPr="007B1A8C">
        <w:t>mates and not guaranteed to predict the exact performance.</w:t>
      </w:r>
      <w:r w:rsidR="007B1A8C">
        <w:t xml:space="preserve"> </w:t>
      </w:r>
      <w:r w:rsidRPr="007B1A8C">
        <w:t>It is also apparent that this can become a rather time-consuming process if there are many components in a system, and thus the use of reliability software packages may be warranted.</w:t>
      </w:r>
    </w:p>
    <w:p w:rsidR="007B0096" w:rsidRDefault="007B0096" w:rsidP="00B74DA8">
      <w:pPr>
        <w:pStyle w:val="BodyText"/>
        <w:ind w:firstLine="360"/>
        <w:rPr>
          <w:rFonts w:ascii="Times New Roman" w:hAnsi="Times New Roman"/>
        </w:rPr>
      </w:pPr>
    </w:p>
    <w:p w:rsidR="007B0096" w:rsidRPr="00B74DA8" w:rsidRDefault="00CC52E5" w:rsidP="00386C14">
      <w:pPr>
        <w:pStyle w:val="BodyText"/>
        <w:pBdr>
          <w:right w:val="single" w:sz="24" w:space="4" w:color="auto"/>
        </w:pBdr>
        <w:spacing w:after="120"/>
        <w:rPr>
          <w:rFonts w:ascii="Arial" w:hAnsi="Arial" w:cs="Arial"/>
        </w:rPr>
      </w:pPr>
      <w:r>
        <w:rPr>
          <w:rFonts w:ascii="Arial" w:hAnsi="Arial" w:cs="Arial"/>
          <w:b/>
        </w:rPr>
        <w:br w:type="page"/>
      </w:r>
      <w:r w:rsidR="007B0096" w:rsidRPr="00B74DA8">
        <w:rPr>
          <w:rFonts w:ascii="Arial" w:hAnsi="Arial" w:cs="Arial"/>
          <w:b/>
        </w:rPr>
        <w:lastRenderedPageBreak/>
        <w:t>Example 8.4</w:t>
      </w:r>
      <w:r w:rsidR="007B0096" w:rsidRPr="00B74DA8">
        <w:rPr>
          <w:rFonts w:ascii="Arial" w:hAnsi="Arial" w:cs="Arial"/>
        </w:rPr>
        <w:t xml:space="preserve"> Reliability</w:t>
      </w:r>
      <w:r w:rsidR="00B61C17">
        <w:rPr>
          <w:rFonts w:ascii="Arial" w:hAnsi="Arial" w:cs="Arial"/>
        </w:rPr>
        <w:fldChar w:fldCharType="begin"/>
      </w:r>
      <w:r w:rsidR="00B61C17">
        <w:instrText xml:space="preserve"> XE "</w:instrText>
      </w:r>
      <w:r w:rsidR="00B61C17" w:rsidRPr="00587672">
        <w:instrText>reliability</w:instrText>
      </w:r>
      <w:r w:rsidR="00B61C17">
        <w:instrText xml:space="preserve">" </w:instrText>
      </w:r>
      <w:r w:rsidR="00B61C17">
        <w:rPr>
          <w:rFonts w:ascii="Arial" w:hAnsi="Arial" w:cs="Arial"/>
        </w:rPr>
        <w:fldChar w:fldCharType="end"/>
      </w:r>
      <w:r w:rsidR="007B0096" w:rsidRPr="00B74DA8">
        <w:rPr>
          <w:rFonts w:ascii="Arial" w:hAnsi="Arial" w:cs="Arial"/>
        </w:rPr>
        <w:t xml:space="preserve"> estimation using the MIL-HDBK 217F.</w:t>
      </w:r>
    </w:p>
    <w:p w:rsidR="007B0096" w:rsidRDefault="007B0096" w:rsidP="006A008E">
      <w:pPr>
        <w:pStyle w:val="BodyText"/>
        <w:pBdr>
          <w:right w:val="single" w:sz="24" w:space="4" w:color="auto"/>
        </w:pBdr>
      </w:pPr>
      <w:r w:rsidRPr="00B74DA8">
        <w:rPr>
          <w:b/>
          <w:i/>
          <w:u w:val="single"/>
        </w:rPr>
        <w:t>Problem:</w:t>
      </w:r>
      <w:r w:rsidRPr="00B74DA8">
        <w:t xml:space="preserve"> Consider the circuit </w:t>
      </w:r>
      <w:r w:rsidR="000666CB">
        <w:t xml:space="preserve">below </w:t>
      </w:r>
      <w:r w:rsidRPr="00B74DA8">
        <w:t>that contains a bipolar junction transistor (BJT).</w:t>
      </w:r>
      <w:r w:rsidR="000666CB">
        <w:t xml:space="preserve"> </w:t>
      </w:r>
      <w:r w:rsidRPr="00B74DA8">
        <w:t>This ele</w:t>
      </w:r>
      <w:r w:rsidRPr="00B74DA8">
        <w:t>c</w:t>
      </w:r>
      <w:r w:rsidRPr="00B74DA8">
        <w:t>tronic circuit is a simple digital logic inverter</w:t>
      </w:r>
      <w:r w:rsidR="00CE242E">
        <w:fldChar w:fldCharType="begin"/>
      </w:r>
      <w:r w:rsidR="00CE242E">
        <w:instrText xml:space="preserve"> XE "</w:instrText>
      </w:r>
      <w:r w:rsidR="00CE242E" w:rsidRPr="00C40B1B">
        <w:instrText>logic inverter</w:instrText>
      </w:r>
      <w:r w:rsidR="00CE242E">
        <w:instrText xml:space="preserve">" </w:instrText>
      </w:r>
      <w:r w:rsidR="00CE242E">
        <w:fldChar w:fldCharType="end"/>
      </w:r>
      <w:r w:rsidRPr="00B74DA8">
        <w:t>.</w:t>
      </w:r>
      <w:r w:rsidR="00FB65B4">
        <w:t xml:space="preserve"> </w:t>
      </w:r>
      <w:r w:rsidRPr="00B74DA8">
        <w:t>When the input voltage</w:t>
      </w:r>
      <w:r w:rsidR="00E75137">
        <w:t xml:space="preserve"> </w:t>
      </w:r>
      <w:r w:rsidR="00674878" w:rsidRPr="00674878">
        <w:rPr>
          <w:position w:val="-10"/>
        </w:rPr>
        <w:object w:dxaOrig="260" w:dyaOrig="300">
          <v:shape id="_x0000_i1092" type="#_x0000_t75" style="width:12.75pt;height:15pt" o:ole="">
            <v:imagedata r:id="rId126" o:title=""/>
          </v:shape>
          <o:OLEObject Type="Embed" ProgID="Equation.3" ShapeID="_x0000_i1092" DrawAspect="Content" ObjectID="_1778055171" r:id="rId127"/>
        </w:object>
      </w:r>
      <w:r w:rsidR="00674878">
        <w:t xml:space="preserve"> </w:t>
      </w:r>
      <w:r w:rsidRPr="00B74DA8">
        <w:t>is 0, the BJT is off, no current flows through any branches of the device, and the output voltage</w:t>
      </w:r>
      <w:r w:rsidR="00EE7A43">
        <w:t xml:space="preserve">, </w:t>
      </w:r>
      <w:r w:rsidR="00EE7A43" w:rsidRPr="00674878">
        <w:rPr>
          <w:position w:val="-10"/>
        </w:rPr>
        <w:object w:dxaOrig="320" w:dyaOrig="300">
          <v:shape id="_x0000_i1093" type="#_x0000_t75" style="width:15.75pt;height:15pt" o:ole="">
            <v:imagedata r:id="rId128" o:title=""/>
          </v:shape>
          <o:OLEObject Type="Embed" ProgID="Equation.3" ShapeID="_x0000_i1093" DrawAspect="Content" ObjectID="_1778055172" r:id="rId129"/>
        </w:object>
      </w:r>
      <w:r w:rsidR="00EE7A43">
        <w:t>,</w:t>
      </w:r>
      <w:r w:rsidRPr="00B74DA8">
        <w:t xml:space="preserve"> is 5V.</w:t>
      </w:r>
      <w:r w:rsidR="00FB65B4">
        <w:t xml:space="preserve"> </w:t>
      </w:r>
      <w:r w:rsidRPr="00B74DA8">
        <w:t xml:space="preserve">When the input is 5V (high) the BJT goes into saturation due to the high base current (low </w:t>
      </w:r>
      <w:r w:rsidR="00674878" w:rsidRPr="00674878">
        <w:rPr>
          <w:position w:val="-10"/>
        </w:rPr>
        <w:object w:dxaOrig="320" w:dyaOrig="300">
          <v:shape id="_x0000_i1094" type="#_x0000_t75" style="width:15.75pt;height:15pt" o:ole="">
            <v:imagedata r:id="rId130" o:title=""/>
          </v:shape>
          <o:OLEObject Type="Embed" ProgID="Equation.3" ShapeID="_x0000_i1094" DrawAspect="Content" ObjectID="_1778055173" r:id="rId131"/>
        </w:object>
      </w:r>
      <w:r w:rsidRPr="00B74DA8">
        <w:t>), pr</w:t>
      </w:r>
      <w:r w:rsidRPr="00B74DA8">
        <w:t>o</w:t>
      </w:r>
      <w:r w:rsidRPr="00B74DA8">
        <w:t>ducing a 5</w:t>
      </w:r>
      <w:r w:rsidR="00A2461E">
        <w:t>0</w:t>
      </w:r>
      <w:r w:rsidRPr="00B74DA8">
        <w:t>mA collector current, a large voltage drop across R</w:t>
      </w:r>
      <w:r w:rsidRPr="00F94803">
        <w:rPr>
          <w:vertAlign w:val="subscript"/>
        </w:rPr>
        <w:t>C</w:t>
      </w:r>
      <w:r w:rsidRPr="00B74DA8">
        <w:t>, and an output voltage close to 0V. The average collector current for the two states is 25mA, produ</w:t>
      </w:r>
      <w:r w:rsidRPr="00B74DA8">
        <w:t>c</w:t>
      </w:r>
      <w:r w:rsidRPr="00B74DA8">
        <w:t>ing an average power of 125mW (</w:t>
      </w:r>
      <w:r w:rsidR="00E75137">
        <w:t>2</w:t>
      </w:r>
      <w:r w:rsidRPr="00B74DA8">
        <w:t>5mA×5V).</w:t>
      </w:r>
      <w:r w:rsidR="00FB65B4">
        <w:t xml:space="preserve"> </w:t>
      </w:r>
      <w:r w:rsidRPr="00B74DA8">
        <w:t xml:space="preserve">Assume that the circuit is used </w:t>
      </w:r>
      <w:r w:rsidR="00E75137">
        <w:t>i</w:t>
      </w:r>
      <w:r w:rsidRPr="00B74DA8">
        <w:t xml:space="preserve">n a missile launcher, the </w:t>
      </w:r>
      <w:r w:rsidR="009204A0">
        <w:t>ambient</w:t>
      </w:r>
      <w:r w:rsidRPr="00B74DA8">
        <w:t xml:space="preserve"> te</w:t>
      </w:r>
      <w:r w:rsidRPr="00B74DA8">
        <w:t>m</w:t>
      </w:r>
      <w:r w:rsidRPr="00B74DA8">
        <w:t>perature is 25</w:t>
      </w:r>
      <w:r w:rsidRPr="00B74DA8">
        <w:sym w:font="Symbol" w:char="F0B0"/>
      </w:r>
      <w:r w:rsidRPr="00B74DA8">
        <w:t>C, and that JANTX</w:t>
      </w:r>
      <w:r w:rsidR="00B61C17">
        <w:fldChar w:fldCharType="begin"/>
      </w:r>
      <w:r w:rsidR="00B61C17">
        <w:instrText xml:space="preserve"> XE "</w:instrText>
      </w:r>
      <w:r w:rsidR="00B61C17" w:rsidRPr="001A055C">
        <w:instrText>JANTX quality factor</w:instrText>
      </w:r>
      <w:r w:rsidR="00B61C17">
        <w:instrText xml:space="preserve">" </w:instrText>
      </w:r>
      <w:r w:rsidR="00B61C17">
        <w:fldChar w:fldCharType="end"/>
      </w:r>
      <w:r w:rsidRPr="00B74DA8">
        <w:t xml:space="preserve"> quality parts are used.</w:t>
      </w:r>
      <w:r w:rsidR="00016666">
        <w:t xml:space="preserve"> </w:t>
      </w:r>
      <w:r w:rsidRPr="00B74DA8">
        <w:t>Determine the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B74DA8">
        <w:t xml:space="preserve"> and reliabi</w:t>
      </w:r>
      <w:r w:rsidRPr="00B74DA8">
        <w:t>l</w:t>
      </w:r>
      <w:r w:rsidRPr="00B74DA8">
        <w:t>ity for the 2N3904 BJT</w:t>
      </w:r>
      <w:r w:rsidR="00696357">
        <w:t xml:space="preserve"> (a low power, low frequency BJT)</w:t>
      </w:r>
      <w:r w:rsidRPr="00B74DA8">
        <w:t xml:space="preserve"> in 20 years.</w:t>
      </w:r>
    </w:p>
    <w:p w:rsidR="00E75137" w:rsidRPr="00B74DA8" w:rsidRDefault="00AC72D8" w:rsidP="000666CB">
      <w:pPr>
        <w:pStyle w:val="BodyText"/>
        <w:pBdr>
          <w:right w:val="single" w:sz="24" w:space="4" w:color="auto"/>
        </w:pBdr>
        <w:spacing w:before="120" w:after="120"/>
        <w:jc w:val="center"/>
      </w:pPr>
      <w:r>
        <w:rPr>
          <w:noProof/>
        </w:rPr>
        <w:drawing>
          <wp:inline distT="0" distB="0" distL="0" distR="0">
            <wp:extent cx="3886200" cy="1590675"/>
            <wp:effectExtent l="0" t="0" r="0" b="0"/>
            <wp:docPr id="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32">
                      <a:extLst>
                        <a:ext uri="{28A0092B-C50C-407E-A947-70E740481C1C}">
                          <a14:useLocalDpi xmlns:a14="http://schemas.microsoft.com/office/drawing/2010/main" val="0"/>
                        </a:ext>
                      </a:extLst>
                    </a:blip>
                    <a:srcRect/>
                    <a:stretch>
                      <a:fillRect/>
                    </a:stretch>
                  </pic:blipFill>
                  <pic:spPr bwMode="auto">
                    <a:xfrm>
                      <a:off x="0" y="0"/>
                      <a:ext cx="3886200" cy="1590675"/>
                    </a:xfrm>
                    <a:prstGeom prst="rect">
                      <a:avLst/>
                    </a:prstGeom>
                    <a:noFill/>
                    <a:ln>
                      <a:noFill/>
                    </a:ln>
                  </pic:spPr>
                </pic:pic>
              </a:graphicData>
            </a:graphic>
          </wp:inline>
        </w:drawing>
      </w:r>
    </w:p>
    <w:p w:rsidR="007B0096" w:rsidRPr="00B74DA8" w:rsidRDefault="007B0096" w:rsidP="00762DEC">
      <w:pPr>
        <w:pStyle w:val="BodyText"/>
        <w:pBdr>
          <w:right w:val="single" w:sz="24" w:space="4" w:color="auto"/>
        </w:pBdr>
      </w:pPr>
      <w:r w:rsidRPr="00E75137">
        <w:rPr>
          <w:b/>
          <w:i/>
          <w:u w:val="single"/>
        </w:rPr>
        <w:t>Solution:</w:t>
      </w:r>
      <w:r w:rsidR="00FB65B4">
        <w:t xml:space="preserve"> </w:t>
      </w:r>
      <w:r w:rsidRPr="00B74DA8">
        <w:t>The objective of this problem is to determine the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B74DA8">
        <w:t>, from which the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B74DA8">
        <w:t xml:space="preserve"> and reliability are estimated.</w:t>
      </w:r>
      <w:r w:rsidR="00FB65B4">
        <w:t xml:space="preserve"> </w:t>
      </w:r>
      <w:r w:rsidRPr="00B74DA8">
        <w:t xml:space="preserve">From </w:t>
      </w:r>
      <w:r w:rsidR="003E3654">
        <w:t xml:space="preserve">the </w:t>
      </w:r>
      <w:r w:rsidRPr="00B74DA8">
        <w:t>MIL-HDBK-217F</w:t>
      </w:r>
      <w:r w:rsidR="00B61C17">
        <w:fldChar w:fldCharType="begin"/>
      </w:r>
      <w:r w:rsidR="00B61C17">
        <w:instrText xml:space="preserve"> XE "</w:instrText>
      </w:r>
      <w:r w:rsidR="00B61C17" w:rsidRPr="00E40291">
        <w:instrText>MIL-HDBK-217F</w:instrText>
      </w:r>
      <w:r w:rsidR="00B61C17">
        <w:instrText xml:space="preserve">" </w:instrText>
      </w:r>
      <w:r w:rsidR="00B61C17">
        <w:fldChar w:fldCharType="end"/>
      </w:r>
      <w:r w:rsidR="003E3654">
        <w:t xml:space="preserve"> data in </w:t>
      </w:r>
      <w:r w:rsidR="00721039">
        <w:t>Appendix C</w:t>
      </w:r>
      <w:r w:rsidRPr="00B74DA8">
        <w:t xml:space="preserve">, the failure rate is </w:t>
      </w:r>
    </w:p>
    <w:p w:rsidR="007B0096" w:rsidRPr="00B74DA8" w:rsidRDefault="003F61ED" w:rsidP="00762DEC">
      <w:pPr>
        <w:pStyle w:val="BodyText"/>
        <w:pBdr>
          <w:right w:val="single" w:sz="24" w:space="4" w:color="auto"/>
        </w:pBdr>
        <w:spacing w:before="60" w:after="60"/>
        <w:jc w:val="center"/>
      </w:pPr>
      <w:r w:rsidRPr="00961E6F">
        <w:rPr>
          <w:position w:val="-22"/>
        </w:rPr>
        <w:object w:dxaOrig="2880" w:dyaOrig="540">
          <v:shape id="_x0000_i1096" type="#_x0000_t75" style="width:147pt;height:27pt" o:ole="">
            <v:imagedata r:id="rId133" o:title=""/>
          </v:shape>
          <o:OLEObject Type="Embed" ProgID="Equation.3" ShapeID="_x0000_i1096" DrawAspect="Content" ObjectID="_1778055174" r:id="rId134"/>
        </w:object>
      </w:r>
    </w:p>
    <w:p w:rsidR="007B0096" w:rsidRPr="00B74DA8" w:rsidRDefault="007B0096" w:rsidP="00961E6F">
      <w:pPr>
        <w:pStyle w:val="BodyText"/>
        <w:pBdr>
          <w:right w:val="single" w:sz="24" w:space="4" w:color="auto"/>
        </w:pBdr>
        <w:spacing w:line="275" w:lineRule="exact"/>
      </w:pPr>
      <w:r w:rsidRPr="00B74DA8">
        <w:t>The base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B74DA8">
        <w:t xml:space="preserve"> is given directly as</w:t>
      </w:r>
      <w:r w:rsidR="003A3F8B">
        <w:t xml:space="preserve"> </w:t>
      </w:r>
      <w:r w:rsidR="006A008E" w:rsidRPr="006A008E">
        <w:rPr>
          <w:position w:val="-10"/>
        </w:rPr>
        <w:object w:dxaOrig="1140" w:dyaOrig="300">
          <v:shape id="_x0000_i1097" type="#_x0000_t75" style="width:58.5pt;height:15pt" o:ole="">
            <v:imagedata r:id="rId135" o:title=""/>
          </v:shape>
          <o:OLEObject Type="Embed" ProgID="Equation.3" ShapeID="_x0000_i1097" DrawAspect="Content" ObjectID="_1778055175" r:id="rId136"/>
        </w:object>
      </w:r>
      <w:r w:rsidRPr="00B74DA8">
        <w:t xml:space="preserve">. </w:t>
      </w:r>
      <w:r w:rsidR="00961E6F" w:rsidRPr="007B1A8C">
        <w:rPr>
          <w:position w:val="-10"/>
        </w:rPr>
        <w:object w:dxaOrig="279" w:dyaOrig="300">
          <v:shape id="_x0000_i1098" type="#_x0000_t75" style="width:14.25pt;height:15pt" o:ole="">
            <v:imagedata r:id="rId116" o:title=""/>
          </v:shape>
          <o:OLEObject Type="Embed" ProgID="Equation.3" ShapeID="_x0000_i1098" DrawAspect="Content" ObjectID="_1778055176" r:id="rId137"/>
        </w:object>
      </w:r>
      <w:r w:rsidR="006A008E">
        <w:t xml:space="preserve"> </w:t>
      </w:r>
      <w:r w:rsidRPr="00B74DA8">
        <w:t>is</w:t>
      </w:r>
      <w:r w:rsidR="006A008E">
        <w:t xml:space="preserve"> </w:t>
      </w:r>
      <w:r w:rsidRPr="00B74DA8">
        <w:t>the temper</w:t>
      </w:r>
      <w:r w:rsidRPr="00B74DA8">
        <w:t>a</w:t>
      </w:r>
      <w:r w:rsidRPr="00B74DA8">
        <w:t>ture factor and its value is dete</w:t>
      </w:r>
      <w:r w:rsidRPr="00B74DA8">
        <w:t>r</w:t>
      </w:r>
      <w:r w:rsidRPr="00B74DA8">
        <w:t>mined from the relationship</w:t>
      </w:r>
    </w:p>
    <w:p w:rsidR="007B0096" w:rsidRPr="00B74DA8" w:rsidRDefault="00961E6F" w:rsidP="00BA1D79">
      <w:pPr>
        <w:pStyle w:val="BodyText"/>
        <w:pBdr>
          <w:right w:val="single" w:sz="24" w:space="4" w:color="auto"/>
        </w:pBdr>
        <w:spacing w:before="60" w:after="60"/>
        <w:jc w:val="center"/>
      </w:pPr>
      <w:r w:rsidRPr="00961E6F">
        <w:rPr>
          <w:rFonts w:ascii="Times New Roman" w:hAnsi="Times New Roman"/>
          <w:position w:val="-32"/>
        </w:rPr>
        <w:object w:dxaOrig="3040" w:dyaOrig="740">
          <v:shape id="_x0000_i1099" type="#_x0000_t75" style="width:151.5pt;height:36.75pt" o:ole="">
            <v:imagedata r:id="rId138" o:title=""/>
          </v:shape>
          <o:OLEObject Type="Embed" ProgID="Equation.3" ShapeID="_x0000_i1099" DrawAspect="Content" ObjectID="_1778055177" r:id="rId139"/>
        </w:object>
      </w:r>
      <w:r w:rsidR="003A3F8B">
        <w:rPr>
          <w:rFonts w:ascii="Times New Roman" w:hAnsi="Times New Roman"/>
        </w:rPr>
        <w:t>.</w:t>
      </w:r>
    </w:p>
    <w:p w:rsidR="007B0096" w:rsidRDefault="007B0096" w:rsidP="00BA1D79">
      <w:pPr>
        <w:pStyle w:val="BodyText"/>
        <w:pBdr>
          <w:right w:val="single" w:sz="24" w:space="4" w:color="auto"/>
        </w:pBdr>
      </w:pPr>
      <w:r w:rsidRPr="00B74DA8">
        <w:t xml:space="preserve">where </w:t>
      </w:r>
      <w:r w:rsidRPr="003A3F8B">
        <w:rPr>
          <w:i/>
        </w:rPr>
        <w:t>T</w:t>
      </w:r>
      <w:r w:rsidRPr="003A3F8B">
        <w:rPr>
          <w:i/>
          <w:vertAlign w:val="subscript"/>
        </w:rPr>
        <w:t>J</w:t>
      </w:r>
      <w:r w:rsidRPr="00B74DA8">
        <w:t xml:space="preserve"> is the junction temperature</w:t>
      </w:r>
      <w:r w:rsidR="000635EF">
        <w:fldChar w:fldCharType="begin"/>
      </w:r>
      <w:r w:rsidR="000635EF">
        <w:instrText xml:space="preserve"> XE "</w:instrText>
      </w:r>
      <w:r w:rsidR="000635EF" w:rsidRPr="008D0CBD">
        <w:instrText>junction temperature</w:instrText>
      </w:r>
      <w:r w:rsidR="000635EF">
        <w:instrText xml:space="preserve">" </w:instrText>
      </w:r>
      <w:r w:rsidR="000635EF">
        <w:fldChar w:fldCharType="end"/>
      </w:r>
      <w:r w:rsidRPr="00B74DA8">
        <w:t>.</w:t>
      </w:r>
      <w:r w:rsidR="00FB65B4">
        <w:t xml:space="preserve"> </w:t>
      </w:r>
      <w:r w:rsidRPr="00B74DA8">
        <w:t xml:space="preserve">As indicated in </w:t>
      </w:r>
      <w:r w:rsidR="00721039">
        <w:t>Appendix C</w:t>
      </w:r>
      <w:r w:rsidR="008B6A2D">
        <w:t>,</w:t>
      </w:r>
      <w:r w:rsidR="00FB65B4">
        <w:t xml:space="preserve"> </w:t>
      </w:r>
      <w:r w:rsidRPr="00B74DA8">
        <w:t xml:space="preserve">it is computed as </w:t>
      </w:r>
    </w:p>
    <w:p w:rsidR="009204A0" w:rsidRDefault="009204A0" w:rsidP="00901F85">
      <w:pPr>
        <w:pStyle w:val="BodyText"/>
        <w:pBdr>
          <w:right w:val="single" w:sz="24" w:space="4" w:color="auto"/>
        </w:pBdr>
        <w:jc w:val="center"/>
      </w:pPr>
      <w:r w:rsidRPr="009204A0">
        <w:rPr>
          <w:position w:val="-40"/>
        </w:rPr>
        <w:object w:dxaOrig="3580" w:dyaOrig="900">
          <v:shape id="_x0000_i1100" type="#_x0000_t75" style="width:179.25pt;height:45pt" o:ole="">
            <v:imagedata r:id="rId140" o:title=""/>
          </v:shape>
          <o:OLEObject Type="Embed" ProgID="Equation.3" ShapeID="_x0000_i1100" DrawAspect="Content" ObjectID="_1778055178" r:id="rId141"/>
        </w:object>
      </w:r>
    </w:p>
    <w:p w:rsidR="009204A0" w:rsidRDefault="009204A0" w:rsidP="009204A0">
      <w:pPr>
        <w:pStyle w:val="BodyText"/>
        <w:pBdr>
          <w:right w:val="single" w:sz="24" w:space="4" w:color="auto"/>
        </w:pBdr>
      </w:pPr>
      <w:r>
        <w:t xml:space="preserve">The thermal resistance, </w:t>
      </w:r>
      <w:r w:rsidRPr="009204A0">
        <w:rPr>
          <w:position w:val="-12"/>
        </w:rPr>
        <w:object w:dxaOrig="320" w:dyaOrig="320">
          <v:shape id="_x0000_i1101" type="#_x0000_t75" style="width:15.75pt;height:15.75pt" o:ole="">
            <v:imagedata r:id="rId142" o:title=""/>
          </v:shape>
          <o:OLEObject Type="Embed" ProgID="Equation.3" ShapeID="_x0000_i1101" DrawAspect="Content" ObjectID="_1778055179" r:id="rId143"/>
        </w:object>
      </w:r>
      <w:r>
        <w:t>, is read from the 2N3904 datasheet (</w:t>
      </w:r>
      <w:r w:rsidR="00721039">
        <w:t>Appendix D</w:t>
      </w:r>
      <w:r w:rsidR="001D26A7">
        <w:t>)</w:t>
      </w:r>
      <w:r>
        <w:t xml:space="preserve"> and will be e</w:t>
      </w:r>
      <w:r>
        <w:t>x</w:t>
      </w:r>
      <w:r>
        <w:t>amined in more detail shortly. The temperature factor is</w:t>
      </w:r>
    </w:p>
    <w:p w:rsidR="003A3F8B" w:rsidRPr="009204A0" w:rsidRDefault="009204A0" w:rsidP="009204A0">
      <w:pPr>
        <w:pStyle w:val="BodyText"/>
        <w:pBdr>
          <w:right w:val="single" w:sz="24" w:space="4" w:color="auto"/>
        </w:pBdr>
        <w:jc w:val="center"/>
      </w:pPr>
      <w:r w:rsidRPr="009204A0">
        <w:rPr>
          <w:position w:val="-26"/>
        </w:rPr>
        <w:object w:dxaOrig="3660" w:dyaOrig="620">
          <v:shape id="_x0000_i1102" type="#_x0000_t75" style="width:183pt;height:30.75pt" o:ole="">
            <v:imagedata r:id="rId144" o:title=""/>
          </v:shape>
          <o:OLEObject Type="Embed" ProgID="Equation.3" ShapeID="_x0000_i1102" DrawAspect="Content" ObjectID="_1778055180" r:id="rId145"/>
        </w:object>
      </w:r>
    </w:p>
    <w:p w:rsidR="007B0096" w:rsidRPr="00B74DA8" w:rsidRDefault="00386C14" w:rsidP="00386C14">
      <w:pPr>
        <w:pStyle w:val="BodyText"/>
        <w:pBdr>
          <w:left w:val="single" w:sz="24" w:space="4" w:color="auto"/>
        </w:pBdr>
        <w:spacing w:line="275" w:lineRule="exact"/>
      </w:pPr>
      <w:r>
        <w:br w:type="page"/>
      </w:r>
      <w:r w:rsidR="00E34850" w:rsidRPr="007B1A8C">
        <w:rPr>
          <w:position w:val="-10"/>
        </w:rPr>
        <w:object w:dxaOrig="300" w:dyaOrig="300">
          <v:shape id="_x0000_i1103" type="#_x0000_t75" style="width:15pt;height:15pt" o:ole="">
            <v:imagedata r:id="rId146" o:title=""/>
          </v:shape>
          <o:OLEObject Type="Embed" ProgID="Equation.3" ShapeID="_x0000_i1103" DrawAspect="Content" ObjectID="_1778055181" r:id="rId147"/>
        </w:object>
      </w:r>
      <w:r w:rsidR="00E34850">
        <w:t xml:space="preserve"> </w:t>
      </w:r>
      <w:r w:rsidR="007B0096" w:rsidRPr="00B74DA8">
        <w:t>is an application factor (switched or linear amplification), and the value for the switched logic inverter</w:t>
      </w:r>
      <w:r w:rsidR="003F61ED">
        <w:t xml:space="preserve"> is</w:t>
      </w:r>
      <w:r w:rsidR="007B0096" w:rsidRPr="00B74DA8">
        <w:t xml:space="preserve"> </w:t>
      </w:r>
      <w:r w:rsidR="00E34850" w:rsidRPr="007B1A8C">
        <w:rPr>
          <w:position w:val="-10"/>
        </w:rPr>
        <w:object w:dxaOrig="880" w:dyaOrig="300">
          <v:shape id="_x0000_i1104" type="#_x0000_t75" style="width:44.25pt;height:15pt" o:ole="">
            <v:imagedata r:id="rId148" o:title=""/>
          </v:shape>
          <o:OLEObject Type="Embed" ProgID="Equation.3" ShapeID="_x0000_i1104" DrawAspect="Content" ObjectID="_1778055182" r:id="rId149"/>
        </w:object>
      </w:r>
      <w:r w:rsidR="007B0096" w:rsidRPr="00B74DA8">
        <w:t>.</w:t>
      </w:r>
      <w:r w:rsidR="006E52FE">
        <w:t xml:space="preserve"> </w:t>
      </w:r>
      <w:r w:rsidR="00E34850" w:rsidRPr="007B1A8C">
        <w:rPr>
          <w:position w:val="-10"/>
        </w:rPr>
        <w:object w:dxaOrig="279" w:dyaOrig="300">
          <v:shape id="_x0000_i1105" type="#_x0000_t75" style="width:14.25pt;height:15pt" o:ole="">
            <v:imagedata r:id="rId150" o:title=""/>
          </v:shape>
          <o:OLEObject Type="Embed" ProgID="Equation.3" ShapeID="_x0000_i1105" DrawAspect="Content" ObjectID="_1778055183" r:id="rId151"/>
        </w:object>
      </w:r>
      <w:r w:rsidR="00E34850">
        <w:t xml:space="preserve"> </w:t>
      </w:r>
      <w:r w:rsidR="007B0096" w:rsidRPr="00B74DA8">
        <w:t>is a power rating factor that is computed based upon the</w:t>
      </w:r>
      <w:r w:rsidR="00FB65B4">
        <w:t xml:space="preserve"> </w:t>
      </w:r>
      <w:r w:rsidR="007B0096" w:rsidRPr="00B74DA8">
        <w:t>maximum rated power dissipation of the 2N3904</w:t>
      </w:r>
      <w:r w:rsidR="00FB65B4">
        <w:t xml:space="preserve"> </w:t>
      </w:r>
      <w:r w:rsidR="007B0096" w:rsidRPr="00B74DA8">
        <w:t>(625mW</w:t>
      </w:r>
      <w:r w:rsidR="006E52FE">
        <w:t xml:space="preserve"> from the component datasheet in </w:t>
      </w:r>
      <w:r w:rsidR="00721039">
        <w:t>Appendix D</w:t>
      </w:r>
      <w:r w:rsidR="007B0096" w:rsidRPr="00B74DA8">
        <w:t>) as fo</w:t>
      </w:r>
      <w:r w:rsidR="007B0096" w:rsidRPr="00B74DA8">
        <w:t>l</w:t>
      </w:r>
      <w:r w:rsidR="007B0096" w:rsidRPr="00B74DA8">
        <w:t>lows</w:t>
      </w:r>
    </w:p>
    <w:p w:rsidR="007B0096" w:rsidRPr="00B74DA8" w:rsidRDefault="00E34850" w:rsidP="00386C14">
      <w:pPr>
        <w:pStyle w:val="BodyText"/>
        <w:pBdr>
          <w:left w:val="single" w:sz="24" w:space="4" w:color="auto"/>
        </w:pBdr>
        <w:spacing w:before="60" w:after="60"/>
        <w:jc w:val="center"/>
      </w:pPr>
      <w:r w:rsidRPr="00FC4835">
        <w:rPr>
          <w:rFonts w:ascii="Times New Roman" w:hAnsi="Times New Roman"/>
          <w:position w:val="-10"/>
        </w:rPr>
        <w:object w:dxaOrig="2780" w:dyaOrig="320">
          <v:shape id="_x0000_i1106" type="#_x0000_t75" style="width:141pt;height:15.75pt" o:ole="">
            <v:imagedata r:id="rId152" o:title=""/>
          </v:shape>
          <o:OLEObject Type="Embed" ProgID="Equation.3" ShapeID="_x0000_i1106" DrawAspect="Content" ObjectID="_1778055184" r:id="rId153"/>
        </w:object>
      </w:r>
      <w:r w:rsidR="007B0096" w:rsidRPr="00B74DA8">
        <w:t>.</w:t>
      </w:r>
    </w:p>
    <w:p w:rsidR="007B0096" w:rsidRPr="00B74DA8" w:rsidRDefault="00E34850" w:rsidP="00386C14">
      <w:pPr>
        <w:pStyle w:val="BodyText"/>
        <w:pBdr>
          <w:left w:val="single" w:sz="24" w:space="4" w:color="auto"/>
        </w:pBdr>
        <w:spacing w:line="275" w:lineRule="exact"/>
      </w:pPr>
      <w:r w:rsidRPr="00E34850">
        <w:rPr>
          <w:position w:val="-10"/>
        </w:rPr>
        <w:object w:dxaOrig="279" w:dyaOrig="300">
          <v:shape id="_x0000_i1107" type="#_x0000_t75" style="width:14.25pt;height:15pt" o:ole="">
            <v:imagedata r:id="rId154" o:title=""/>
          </v:shape>
          <o:OLEObject Type="Embed" ProgID="Equation.3" ShapeID="_x0000_i1107" DrawAspect="Content" ObjectID="_1778055185" r:id="rId155"/>
        </w:object>
      </w:r>
      <w:r>
        <w:t xml:space="preserve"> </w:t>
      </w:r>
      <w:r w:rsidR="007B0096" w:rsidRPr="00B74DA8">
        <w:t xml:space="preserve">is a stress factor that is computed </w:t>
      </w:r>
      <w:r w:rsidR="008B6A2D">
        <w:t>from</w:t>
      </w:r>
      <w:r w:rsidR="008B6A2D" w:rsidRPr="00B74DA8">
        <w:t xml:space="preserve"> </w:t>
      </w:r>
      <w:r w:rsidR="007B0096" w:rsidRPr="00B74DA8">
        <w:t>the ratio of the maximum collector-emitter vol</w:t>
      </w:r>
      <w:r w:rsidR="007B0096" w:rsidRPr="00B74DA8">
        <w:t>t</w:t>
      </w:r>
      <w:r w:rsidR="007B0096" w:rsidRPr="00B74DA8">
        <w:t>age over the maximum rated value of the device. In this circuit</w:t>
      </w:r>
      <w:r w:rsidR="008B6A2D">
        <w:t>,</w:t>
      </w:r>
      <w:r w:rsidR="007B0096" w:rsidRPr="00B74DA8">
        <w:t xml:space="preserve"> the maximum value of</w:t>
      </w:r>
      <w:r w:rsidR="003F61ED">
        <w:t xml:space="preserve"> </w:t>
      </w:r>
      <w:r w:rsidR="003F61ED" w:rsidRPr="003F61ED">
        <w:rPr>
          <w:position w:val="-10"/>
        </w:rPr>
        <w:object w:dxaOrig="360" w:dyaOrig="300">
          <v:shape id="_x0000_i1108" type="#_x0000_t75" style="width:18pt;height:15pt" o:ole="">
            <v:imagedata r:id="rId156" o:title=""/>
          </v:shape>
          <o:OLEObject Type="Embed" ProgID="Equation.3" ShapeID="_x0000_i1108" DrawAspect="Content" ObjectID="_1778055186" r:id="rId157"/>
        </w:object>
      </w:r>
      <w:r w:rsidR="007B0096" w:rsidRPr="00B74DA8">
        <w:t xml:space="preserve"> is 5V (when the device is off and no current flows), wh</w:t>
      </w:r>
      <w:r w:rsidR="006E52FE">
        <w:t xml:space="preserve">ile the maximum rated value of </w:t>
      </w:r>
      <w:r w:rsidR="003F61ED" w:rsidRPr="003F61ED">
        <w:rPr>
          <w:position w:val="-10"/>
        </w:rPr>
        <w:object w:dxaOrig="360" w:dyaOrig="300">
          <v:shape id="_x0000_i1109" type="#_x0000_t75" style="width:18pt;height:15pt" o:ole="">
            <v:imagedata r:id="rId158" o:title=""/>
          </v:shape>
          <o:OLEObject Type="Embed" ProgID="Equation.3" ShapeID="_x0000_i1109" DrawAspect="Content" ObjectID="_1778055187" r:id="rId159"/>
        </w:object>
      </w:r>
      <w:r w:rsidR="007B0096" w:rsidRPr="00B74DA8">
        <w:t xml:space="preserve"> from the </w:t>
      </w:r>
      <w:r w:rsidR="006E52FE">
        <w:t xml:space="preserve">2N3904 </w:t>
      </w:r>
      <w:r w:rsidR="007B0096" w:rsidRPr="00B74DA8">
        <w:t>datasheet is 40V.</w:t>
      </w:r>
    </w:p>
    <w:p w:rsidR="007B0096" w:rsidRPr="00B74DA8" w:rsidRDefault="003F61ED" w:rsidP="00762DEC">
      <w:pPr>
        <w:pStyle w:val="BodyText"/>
        <w:pBdr>
          <w:left w:val="single" w:sz="24" w:space="4" w:color="auto"/>
        </w:pBdr>
        <w:spacing w:before="60" w:after="60"/>
        <w:jc w:val="center"/>
      </w:pPr>
      <w:r w:rsidRPr="00E34850">
        <w:rPr>
          <w:rFonts w:ascii="Times New Roman" w:hAnsi="Times New Roman"/>
          <w:position w:val="-40"/>
        </w:rPr>
        <w:object w:dxaOrig="4819" w:dyaOrig="900">
          <v:shape id="_x0000_i1110" type="#_x0000_t75" style="width:240pt;height:45pt" o:ole="">
            <v:imagedata r:id="rId160" o:title=""/>
          </v:shape>
          <o:OLEObject Type="Embed" ProgID="Equation.3" ShapeID="_x0000_i1110" DrawAspect="Content" ObjectID="_1778055188" r:id="rId161"/>
        </w:object>
      </w:r>
    </w:p>
    <w:p w:rsidR="007B0096" w:rsidRPr="00B74DA8" w:rsidRDefault="00E34850" w:rsidP="006A008E">
      <w:pPr>
        <w:pStyle w:val="BodyText"/>
        <w:pBdr>
          <w:left w:val="single" w:sz="24" w:space="4" w:color="auto"/>
        </w:pBdr>
      </w:pPr>
      <w:r w:rsidRPr="00E34850">
        <w:rPr>
          <w:position w:val="-12"/>
        </w:rPr>
        <w:object w:dxaOrig="300" w:dyaOrig="320">
          <v:shape id="_x0000_i1111" type="#_x0000_t75" style="width:14.25pt;height:15.75pt" o:ole="">
            <v:imagedata r:id="rId162" o:title=""/>
          </v:shape>
          <o:OLEObject Type="Embed" ProgID="Equation.3" ShapeID="_x0000_i1111" DrawAspect="Content" ObjectID="_1778055189" r:id="rId163"/>
        </w:object>
      </w:r>
      <w:r>
        <w:t xml:space="preserve"> </w:t>
      </w:r>
      <w:r w:rsidR="007B0096" w:rsidRPr="00B74DA8">
        <w:t>is the quality factor, and based upon the fact that a JANTX</w:t>
      </w:r>
      <w:r w:rsidR="00B61C17">
        <w:fldChar w:fldCharType="begin"/>
      </w:r>
      <w:r w:rsidR="00B61C17">
        <w:instrText xml:space="preserve"> XE "</w:instrText>
      </w:r>
      <w:r w:rsidR="00B61C17" w:rsidRPr="001A055C">
        <w:instrText>JANTX quality factor</w:instrText>
      </w:r>
      <w:r w:rsidR="00B61C17">
        <w:instrText xml:space="preserve">" </w:instrText>
      </w:r>
      <w:r w:rsidR="00B61C17">
        <w:fldChar w:fldCharType="end"/>
      </w:r>
      <w:r w:rsidR="007B0096" w:rsidRPr="00B74DA8">
        <w:t xml:space="preserve"> part is used</w:t>
      </w:r>
      <w:r w:rsidR="006A008E">
        <w:t xml:space="preserve"> </w:t>
      </w:r>
      <w:r w:rsidR="00675AE0" w:rsidRPr="006A008E">
        <w:rPr>
          <w:position w:val="-12"/>
        </w:rPr>
        <w:object w:dxaOrig="760" w:dyaOrig="320">
          <v:shape id="_x0000_i1112" type="#_x0000_t75" style="width:38.25pt;height:15.75pt" o:ole="">
            <v:imagedata r:id="rId164" o:title=""/>
          </v:shape>
          <o:OLEObject Type="Embed" ProgID="Equation.3" ShapeID="_x0000_i1112" DrawAspect="Content" ObjectID="_1778055190" r:id="rId165"/>
        </w:object>
      </w:r>
      <w:r w:rsidR="000F4334">
        <w:t xml:space="preserve">. </w:t>
      </w:r>
      <w:r w:rsidR="006A008E" w:rsidRPr="000F4334">
        <w:rPr>
          <w:position w:val="-10"/>
        </w:rPr>
        <w:object w:dxaOrig="279" w:dyaOrig="300">
          <v:shape id="_x0000_i1113" type="#_x0000_t75" style="width:14.25pt;height:15pt" o:ole="">
            <v:imagedata r:id="rId166" o:title=""/>
          </v:shape>
          <o:OLEObject Type="Embed" ProgID="Equation.3" ShapeID="_x0000_i1113" DrawAspect="Content" ObjectID="_1778055191" r:id="rId167"/>
        </w:object>
      </w:r>
      <w:r>
        <w:t xml:space="preserve"> </w:t>
      </w:r>
      <w:r w:rsidR="007B0096" w:rsidRPr="00B74DA8">
        <w:t>is the env</w:t>
      </w:r>
      <w:r w:rsidR="007B0096" w:rsidRPr="00B74DA8">
        <w:t>i</w:t>
      </w:r>
      <w:r w:rsidR="007B0096" w:rsidRPr="00B74DA8">
        <w:t>ronmental factor</w:t>
      </w:r>
      <w:r w:rsidR="008B6A2D">
        <w:t>,</w:t>
      </w:r>
      <w:r w:rsidR="007B0096" w:rsidRPr="00B74DA8">
        <w:t xml:space="preserve"> and for the missile launch application</w:t>
      </w:r>
      <w:r w:rsidR="008B6A2D">
        <w:t>,</w:t>
      </w:r>
      <w:r w:rsidR="007B0096" w:rsidRPr="00B74DA8">
        <w:t xml:space="preserve"> </w:t>
      </w:r>
      <w:r w:rsidRPr="000F4334">
        <w:rPr>
          <w:position w:val="-10"/>
        </w:rPr>
        <w:object w:dxaOrig="859" w:dyaOrig="300">
          <v:shape id="_x0000_i1114" type="#_x0000_t75" style="width:45pt;height:15pt" o:ole="">
            <v:imagedata r:id="rId168" o:title=""/>
          </v:shape>
          <o:OLEObject Type="Embed" ProgID="Equation.3" ShapeID="_x0000_i1114" DrawAspect="Content" ObjectID="_1778055192" r:id="rId169"/>
        </w:object>
      </w:r>
      <w:r w:rsidR="007B0096" w:rsidRPr="00B74DA8">
        <w:t>.</w:t>
      </w:r>
      <w:r w:rsidR="00624050">
        <w:t xml:space="preserve"> </w:t>
      </w:r>
    </w:p>
    <w:p w:rsidR="000F4334" w:rsidRDefault="000F4334" w:rsidP="00762DEC">
      <w:pPr>
        <w:pStyle w:val="BodyText"/>
        <w:pBdr>
          <w:left w:val="single" w:sz="24" w:space="4" w:color="auto"/>
        </w:pBdr>
      </w:pPr>
    </w:p>
    <w:p w:rsidR="007B0096" w:rsidRPr="00B74DA8" w:rsidRDefault="007B0096" w:rsidP="00762DEC">
      <w:pPr>
        <w:pStyle w:val="BodyText"/>
        <w:pBdr>
          <w:left w:val="single" w:sz="24" w:space="4" w:color="auto"/>
        </w:pBdr>
      </w:pPr>
      <w:r w:rsidRPr="00B74DA8">
        <w:t>All of this is brought together to compute the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B74DA8">
        <w:t>.</w:t>
      </w:r>
      <w:r w:rsidR="00FB65B4">
        <w:t xml:space="preserve"> </w:t>
      </w:r>
      <w:r w:rsidRPr="00B74DA8">
        <w:t>The product of the adjustment fa</w:t>
      </w:r>
      <w:r w:rsidRPr="00B74DA8">
        <w:t>c</w:t>
      </w:r>
      <w:r w:rsidRPr="00B74DA8">
        <w:t>tors is computed as</w:t>
      </w:r>
    </w:p>
    <w:p w:rsidR="007B0096" w:rsidRPr="00B74DA8" w:rsidRDefault="003D7822" w:rsidP="00762DEC">
      <w:pPr>
        <w:pStyle w:val="BodyText"/>
        <w:pBdr>
          <w:left w:val="single" w:sz="24" w:space="4" w:color="auto"/>
        </w:pBdr>
        <w:spacing w:before="60" w:after="60"/>
        <w:jc w:val="center"/>
      </w:pPr>
      <w:r w:rsidRPr="00E34850">
        <w:rPr>
          <w:rFonts w:ascii="Times New Roman" w:hAnsi="Times New Roman"/>
          <w:position w:val="-84"/>
        </w:rPr>
        <w:object w:dxaOrig="4900" w:dyaOrig="1740">
          <v:shape id="_x0000_i1115" type="#_x0000_t75" style="width:245.25pt;height:87pt" o:ole="">
            <v:imagedata r:id="rId170" o:title=""/>
          </v:shape>
          <o:OLEObject Type="Embed" ProgID="Equation.3" ShapeID="_x0000_i1115" DrawAspect="Content" ObjectID="_1778055193" r:id="rId171"/>
        </w:object>
      </w:r>
    </w:p>
    <w:p w:rsidR="007B0096" w:rsidRPr="00B74DA8" w:rsidRDefault="007B0096" w:rsidP="00BA1D79">
      <w:pPr>
        <w:pStyle w:val="BodyText"/>
        <w:pBdr>
          <w:left w:val="single" w:sz="24" w:space="4" w:color="auto"/>
        </w:pBdr>
      </w:pPr>
      <w:r w:rsidRPr="00B74DA8">
        <w:t>This allows estimation of the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B74DA8">
        <w:t xml:space="preserve"> and requested rel</w:t>
      </w:r>
      <w:r w:rsidRPr="00B74DA8">
        <w:t>i</w:t>
      </w:r>
      <w:r w:rsidRPr="00B74DA8">
        <w:t>ability</w:t>
      </w:r>
    </w:p>
    <w:p w:rsidR="0053215D" w:rsidRPr="0053215D" w:rsidRDefault="009C5B48" w:rsidP="00BA1D79">
      <w:pPr>
        <w:pStyle w:val="BodyText"/>
        <w:pBdr>
          <w:left w:val="single" w:sz="24" w:space="4" w:color="auto"/>
        </w:pBdr>
        <w:spacing w:before="60" w:after="60"/>
        <w:jc w:val="center"/>
      </w:pPr>
      <w:r w:rsidRPr="00391664">
        <w:rPr>
          <w:position w:val="-24"/>
        </w:rPr>
        <w:object w:dxaOrig="2700" w:dyaOrig="620">
          <v:shape id="_x0000_i1116" type="#_x0000_t75" style="width:135pt;height:30.75pt" o:ole="">
            <v:imagedata r:id="rId172" o:title=""/>
          </v:shape>
          <o:OLEObject Type="Embed" ProgID="Equation.3" ShapeID="_x0000_i1116" DrawAspect="Content" ObjectID="_1778055194" r:id="rId173"/>
        </w:object>
      </w:r>
      <w:r w:rsidR="0053215D" w:rsidRPr="0053215D">
        <w:t xml:space="preserve"> = </w:t>
      </w:r>
      <w:r w:rsidR="0053215D" w:rsidRPr="0053215D">
        <w:rPr>
          <w:u w:val="single"/>
        </w:rPr>
        <w:t>71,804 years.</w:t>
      </w:r>
    </w:p>
    <w:p w:rsidR="007B0096" w:rsidRDefault="00F02CC0" w:rsidP="00BA1D79">
      <w:pPr>
        <w:pStyle w:val="BodyText"/>
        <w:pBdr>
          <w:left w:val="single" w:sz="24" w:space="4" w:color="auto"/>
        </w:pBdr>
        <w:spacing w:before="60" w:after="60"/>
        <w:jc w:val="center"/>
        <w:rPr>
          <w:rFonts w:ascii="Times New Roman" w:hAnsi="Times New Roman"/>
        </w:rPr>
      </w:pPr>
      <w:r w:rsidRPr="0053215D">
        <w:rPr>
          <w:rFonts w:ascii="Times New Roman" w:hAnsi="Times New Roman"/>
          <w:position w:val="-28"/>
        </w:rPr>
        <w:object w:dxaOrig="3780" w:dyaOrig="660">
          <v:shape id="_x0000_i1117" type="#_x0000_t75" style="width:189pt;height:33pt" o:ole="">
            <v:imagedata r:id="rId174" o:title=""/>
          </v:shape>
          <o:OLEObject Type="Embed" ProgID="Equation.3" ShapeID="_x0000_i1117" DrawAspect="Content" ObjectID="_1778055195" r:id="rId175"/>
        </w:object>
      </w:r>
    </w:p>
    <w:p w:rsidR="00C41E67" w:rsidRPr="00B74DA8" w:rsidRDefault="00C41E67" w:rsidP="00BA1D79">
      <w:pPr>
        <w:pStyle w:val="BodyText"/>
        <w:pBdr>
          <w:left w:val="single" w:sz="24" w:space="4" w:color="auto"/>
        </w:pBdr>
      </w:pPr>
      <w:r w:rsidRPr="00CC1C51">
        <w:rPr>
          <w:rFonts w:ascii="Times New Roman" w:hAnsi="Times New Roman"/>
        </w:rPr>
        <w:t xml:space="preserve">                                                                  </w:t>
      </w:r>
      <w:r w:rsidR="00E34850" w:rsidRPr="00CC1C51">
        <w:rPr>
          <w:rFonts w:ascii="Times New Roman" w:hAnsi="Times New Roman"/>
        </w:rPr>
        <w:t xml:space="preserve"> </w:t>
      </w:r>
      <w:r w:rsidRPr="00E34850">
        <w:rPr>
          <w:rFonts w:ascii="Times New Roman" w:hAnsi="Times New Roman"/>
        </w:rPr>
        <w:t xml:space="preserve">= </w:t>
      </w:r>
      <w:r w:rsidRPr="00E34850">
        <w:rPr>
          <w:rFonts w:ascii="Times New Roman" w:hAnsi="Times New Roman"/>
          <w:u w:val="single"/>
        </w:rPr>
        <w:t>99.9</w:t>
      </w:r>
      <w:r w:rsidR="003D7822">
        <w:rPr>
          <w:rFonts w:ascii="Times New Roman" w:hAnsi="Times New Roman"/>
          <w:u w:val="single"/>
        </w:rPr>
        <w:t>7</w:t>
      </w:r>
      <w:r w:rsidRPr="00E34850">
        <w:rPr>
          <w:rFonts w:ascii="Times New Roman" w:hAnsi="Times New Roman"/>
          <w:u w:val="single"/>
        </w:rPr>
        <w:t>%</w:t>
      </w:r>
      <w:r w:rsidRPr="00E34850">
        <w:rPr>
          <w:rFonts w:ascii="Times New Roman" w:hAnsi="Times New Roman"/>
        </w:rPr>
        <w:t>.</w:t>
      </w:r>
      <w:r>
        <w:rPr>
          <w:rFonts w:ascii="Times New Roman" w:hAnsi="Times New Roman"/>
        </w:rPr>
        <w:t xml:space="preserve">   </w:t>
      </w:r>
    </w:p>
    <w:p w:rsidR="007B0096" w:rsidRPr="00B74DA8" w:rsidRDefault="007B0096" w:rsidP="00BA1D79">
      <w:pPr>
        <w:pStyle w:val="BodyText"/>
        <w:pBdr>
          <w:left w:val="single" w:sz="24" w:space="4" w:color="auto"/>
        </w:pBdr>
      </w:pPr>
      <w:r w:rsidRPr="00B74DA8">
        <w:t>In conclusion, the BJT is estimated to be highly reliable in 20 years.</w:t>
      </w:r>
    </w:p>
    <w:p w:rsidR="005F4331" w:rsidRPr="00635D90" w:rsidRDefault="005F4331" w:rsidP="005F4331">
      <w:pPr>
        <w:pStyle w:val="Heading3"/>
        <w:numPr>
          <w:ilvl w:val="2"/>
          <w:numId w:val="2"/>
        </w:numPr>
      </w:pPr>
      <w:r>
        <w:t>Thermal Management</w:t>
      </w:r>
      <w:r w:rsidR="0082080D">
        <w:t xml:space="preserve"> and Power Derating</w:t>
      </w:r>
    </w:p>
    <w:p w:rsidR="005F4331" w:rsidRDefault="005F4331" w:rsidP="005F4331">
      <w:pPr>
        <w:pStyle w:val="BodyText"/>
        <w:numPr>
          <w:ins w:id="9" w:author="Unknown"/>
        </w:numPr>
      </w:pPr>
      <w:r w:rsidRPr="005F4331">
        <w:t>One of the quantities computed in Example 8.4 was the junction temperature</w:t>
      </w:r>
      <w:r w:rsidR="000635EF">
        <w:fldChar w:fldCharType="begin"/>
      </w:r>
      <w:r w:rsidR="000635EF">
        <w:instrText xml:space="preserve"> XE "</w:instrText>
      </w:r>
      <w:r w:rsidR="000635EF" w:rsidRPr="00D43E12">
        <w:instrText>junction temperature</w:instrText>
      </w:r>
      <w:r w:rsidR="000635EF">
        <w:instrText xml:space="preserve">" </w:instrText>
      </w:r>
      <w:r w:rsidR="000635EF">
        <w:fldChar w:fldCharType="end"/>
      </w:r>
      <w:r w:rsidRPr="005F4331">
        <w:t>,</w:t>
      </w:r>
      <w:r w:rsidR="00440611">
        <w:t xml:space="preserve"> </w:t>
      </w:r>
      <w:r w:rsidR="00440611" w:rsidRPr="00440611">
        <w:rPr>
          <w:i/>
        </w:rPr>
        <w:t>T</w:t>
      </w:r>
      <w:r w:rsidR="00440611" w:rsidRPr="00440611">
        <w:rPr>
          <w:i/>
          <w:vertAlign w:val="subscript"/>
        </w:rPr>
        <w:t>J</w:t>
      </w:r>
      <w:r w:rsidRPr="005F4331">
        <w:t xml:space="preserve">, </w:t>
      </w:r>
      <w:r w:rsidR="00440611">
        <w:t xml:space="preserve">which was computed from </w:t>
      </w:r>
      <w:r w:rsidRPr="005F4331">
        <w:t>the power dissipated in the device and a quantity known as thermal resi</w:t>
      </w:r>
      <w:r w:rsidRPr="005F4331">
        <w:t>s</w:t>
      </w:r>
      <w:r w:rsidRPr="005F4331">
        <w:t>tance</w:t>
      </w:r>
      <w:r w:rsidR="000635EF">
        <w:fldChar w:fldCharType="begin"/>
      </w:r>
      <w:r w:rsidR="000635EF">
        <w:instrText xml:space="preserve"> XE "</w:instrText>
      </w:r>
      <w:r w:rsidR="000635EF" w:rsidRPr="000A7875">
        <w:instrText>thermal resi</w:instrText>
      </w:r>
      <w:r w:rsidR="000635EF" w:rsidRPr="000A7875">
        <w:instrText>s</w:instrText>
      </w:r>
      <w:r w:rsidR="000635EF" w:rsidRPr="000A7875">
        <w:instrText>tance</w:instrText>
      </w:r>
      <w:r w:rsidR="000635EF">
        <w:instrText xml:space="preserve">" </w:instrText>
      </w:r>
      <w:r w:rsidR="000635EF">
        <w:fldChar w:fldCharType="end"/>
      </w:r>
      <w:r w:rsidRPr="005F4331">
        <w:t>,</w:t>
      </w:r>
      <w:r w:rsidR="00440611">
        <w:t xml:space="preserve"> </w:t>
      </w:r>
      <w:r w:rsidR="00440611" w:rsidRPr="00440611">
        <w:rPr>
          <w:i/>
        </w:rPr>
        <w:sym w:font="Symbol" w:char="F071"/>
      </w:r>
      <w:r w:rsidRPr="005F4331">
        <w:t xml:space="preserve">. It is important to understand this in more detail, since it impacts the reliability of </w:t>
      </w:r>
      <w:r w:rsidRPr="005F4331">
        <w:lastRenderedPageBreak/>
        <w:t>m</w:t>
      </w:r>
      <w:r w:rsidRPr="005F4331">
        <w:t>i</w:t>
      </w:r>
      <w:r w:rsidRPr="005F4331">
        <w:t>croelectronic devices. Furthermore, if the junction temperature exceeds a certain value</w:t>
      </w:r>
      <w:r w:rsidR="008B6A2D">
        <w:t>,</w:t>
      </w:r>
      <w:r w:rsidRPr="005F4331">
        <w:t xml:space="preserve"> the device will fail. </w:t>
      </w:r>
      <w:r w:rsidR="004C4C34">
        <w:t>Thus</w:t>
      </w:r>
      <w:r w:rsidR="008B6A2D">
        <w:t>,</w:t>
      </w:r>
      <w:r w:rsidR="004C4C34">
        <w:t xml:space="preserve"> thermal manag</w:t>
      </w:r>
      <w:r w:rsidR="004C4C34">
        <w:t>e</w:t>
      </w:r>
      <w:r w:rsidR="004C4C34">
        <w:t xml:space="preserve">ment issues need to be taken into account. </w:t>
      </w:r>
      <w:r w:rsidRPr="005F4331">
        <w:t>We start with a physical model in Figure 8.</w:t>
      </w:r>
      <w:r w:rsidR="00440611">
        <w:t>8</w:t>
      </w:r>
      <w:r w:rsidRPr="005F4331">
        <w:t xml:space="preserve"> (a), which has a junction (the integrated circuit or device), e</w:t>
      </w:r>
      <w:r w:rsidRPr="005F4331">
        <w:t>n</w:t>
      </w:r>
      <w:r w:rsidRPr="005F4331">
        <w:t>closed by a case</w:t>
      </w:r>
      <w:r w:rsidR="00E3001B">
        <w:t xml:space="preserve"> (the packag</w:t>
      </w:r>
      <w:r w:rsidR="004C4C34">
        <w:t>ing</w:t>
      </w:r>
      <w:r w:rsidR="00E3001B">
        <w:t xml:space="preserve"> of the device)</w:t>
      </w:r>
      <w:r w:rsidRPr="005F4331">
        <w:t xml:space="preserve">, surrounded by ambient </w:t>
      </w:r>
      <w:r w:rsidR="00375F5C">
        <w:t xml:space="preserve">environmental </w:t>
      </w:r>
      <w:r w:rsidRPr="005F4331">
        <w:t>cond</w:t>
      </w:r>
      <w:r w:rsidRPr="005F4331">
        <w:t>i</w:t>
      </w:r>
      <w:r w:rsidRPr="005F4331">
        <w:t>tions.</w:t>
      </w:r>
      <w:r w:rsidR="00FB65B4">
        <w:t xml:space="preserve"> </w:t>
      </w:r>
      <w:r w:rsidRPr="005F4331">
        <w:t>In part (b) a heat sink</w:t>
      </w:r>
      <w:r w:rsidR="00CE242E">
        <w:fldChar w:fldCharType="begin"/>
      </w:r>
      <w:r w:rsidR="00CE242E">
        <w:instrText xml:space="preserve"> XE "</w:instrText>
      </w:r>
      <w:r w:rsidR="00CE242E" w:rsidRPr="00D202BC">
        <w:instrText>heat sink</w:instrText>
      </w:r>
      <w:r w:rsidR="00CE242E">
        <w:instrText xml:space="preserve">" </w:instrText>
      </w:r>
      <w:r w:rsidR="00CE242E">
        <w:fldChar w:fldCharType="end"/>
      </w:r>
      <w:r w:rsidRPr="005F4331">
        <w:t xml:space="preserve"> is included which aids in thermal transfer.</w:t>
      </w:r>
      <w:r w:rsidR="00FB65B4">
        <w:t xml:space="preserve"> </w:t>
      </w:r>
      <w:r w:rsidRPr="005F4331">
        <w:t xml:space="preserve">Each </w:t>
      </w:r>
      <w:r w:rsidR="00E3001B">
        <w:t>element</w:t>
      </w:r>
      <w:r w:rsidRPr="005F4331">
        <w:t xml:space="preserve"> has associated with it a quantity known as thermal resistance that measures the ability of that pa</w:t>
      </w:r>
      <w:r w:rsidRPr="005F4331">
        <w:t>r</w:t>
      </w:r>
      <w:r w:rsidRPr="005F4331">
        <w:t xml:space="preserve">ticular </w:t>
      </w:r>
      <w:r w:rsidR="00E3001B">
        <w:t>element</w:t>
      </w:r>
      <w:r w:rsidRPr="005F4331">
        <w:t xml:space="preserve"> to transfer heat </w:t>
      </w:r>
      <w:r w:rsidR="00E3001B">
        <w:t>to another element</w:t>
      </w:r>
      <w:r w:rsidRPr="005F4331">
        <w:t>.</w:t>
      </w:r>
      <w:r w:rsidR="00FB65B4">
        <w:t xml:space="preserve"> </w:t>
      </w:r>
      <w:r w:rsidRPr="005F4331">
        <w:t xml:space="preserve">A result from heat transfer </w:t>
      </w:r>
      <w:r w:rsidR="00E3001B">
        <w:t xml:space="preserve">for electronics </w:t>
      </w:r>
      <w:r w:rsidRPr="005F4331">
        <w:t>is that changes in temper</w:t>
      </w:r>
      <w:r w:rsidRPr="005F4331">
        <w:t>a</w:t>
      </w:r>
      <w:r w:rsidRPr="005F4331">
        <w:t>ture (</w:t>
      </w:r>
      <w:r w:rsidR="00440611">
        <w:sym w:font="Symbol" w:char="F044"/>
      </w:r>
      <w:r w:rsidR="00440611" w:rsidRPr="00440611">
        <w:rPr>
          <w:i/>
        </w:rPr>
        <w:t>T</w:t>
      </w:r>
      <w:r w:rsidRPr="005F4331">
        <w:t>) are proportional to the product of power dissipation</w:t>
      </w:r>
      <w:r w:rsidR="000635EF">
        <w:fldChar w:fldCharType="begin"/>
      </w:r>
      <w:r w:rsidR="000635EF">
        <w:instrText xml:space="preserve"> XE "</w:instrText>
      </w:r>
      <w:r w:rsidR="000635EF" w:rsidRPr="002C0F69">
        <w:instrText>power dissipation</w:instrText>
      </w:r>
      <w:r w:rsidR="000635EF">
        <w:instrText xml:space="preserve">" </w:instrText>
      </w:r>
      <w:r w:rsidR="000635EF">
        <w:fldChar w:fldCharType="end"/>
      </w:r>
      <w:r w:rsidRPr="005F4331">
        <w:t xml:space="preserve"> (</w:t>
      </w:r>
      <w:r w:rsidR="00C84E98" w:rsidRPr="00E3001B">
        <w:rPr>
          <w:position w:val="-10"/>
        </w:rPr>
        <w:object w:dxaOrig="300" w:dyaOrig="300">
          <v:shape id="_x0000_i1118" type="#_x0000_t75" style="width:15pt;height:15pt" o:ole="">
            <v:imagedata r:id="rId176" o:title=""/>
          </v:shape>
          <o:OLEObject Type="Embed" ProgID="Equation.3" ShapeID="_x0000_i1118" DrawAspect="Content" ObjectID="_1778055196" r:id="rId177"/>
        </w:object>
      </w:r>
      <w:r w:rsidRPr="005F4331">
        <w:t>) and the thermal resistance.</w:t>
      </w:r>
      <w:r w:rsidR="00FB65B4">
        <w:t xml:space="preserve"> </w:t>
      </w:r>
      <w:r w:rsidRPr="005F4331">
        <w:t>This relatio</w:t>
      </w:r>
      <w:r w:rsidRPr="005F4331">
        <w:t>n</w:t>
      </w:r>
      <w:r w:rsidRPr="005F4331">
        <w:t>ship</w:t>
      </w:r>
      <w:r w:rsidR="00F622DF">
        <w:t xml:space="preserve"> is</w:t>
      </w:r>
    </w:p>
    <w:p w:rsidR="005F4331" w:rsidRPr="005F4331" w:rsidRDefault="005F4331" w:rsidP="00B865D7">
      <w:pPr>
        <w:pStyle w:val="BodyText"/>
        <w:spacing w:before="60" w:after="60"/>
        <w:jc w:val="right"/>
      </w:pPr>
      <w:r w:rsidRPr="005F4331">
        <w:t xml:space="preserve"> </w:t>
      </w:r>
      <w:r w:rsidR="000022A1" w:rsidRPr="00440611">
        <w:rPr>
          <w:position w:val="-10"/>
        </w:rPr>
        <w:object w:dxaOrig="880" w:dyaOrig="300">
          <v:shape id="_x0000_i1119" type="#_x0000_t75" style="width:45pt;height:15pt" o:ole="">
            <v:imagedata r:id="rId178" o:title=""/>
          </v:shape>
          <o:OLEObject Type="Embed" ProgID="Equation.3" ShapeID="_x0000_i1119" DrawAspect="Content" ObjectID="_1778055197" r:id="rId179"/>
        </w:object>
      </w:r>
      <w:r w:rsidR="00F622DF">
        <w:t>.</w:t>
      </w:r>
      <w:r w:rsidRPr="005F4331">
        <w:t xml:space="preserve">                                                           </w:t>
      </w:r>
      <w:r w:rsidR="00440611">
        <w:t xml:space="preserve">         </w:t>
      </w:r>
      <w:r w:rsidRPr="005F4331">
        <w:t xml:space="preserve"> (27)</w:t>
      </w:r>
    </w:p>
    <w:p w:rsidR="005F4331" w:rsidRPr="005F4331" w:rsidRDefault="00F622DF" w:rsidP="000022A1">
      <w:pPr>
        <w:pStyle w:val="BodyText"/>
      </w:pPr>
      <w:r>
        <w:t xml:space="preserve">It </w:t>
      </w:r>
      <w:r w:rsidR="005F4331" w:rsidRPr="005F4331">
        <w:t>is similar to Ohm’s Law</w:t>
      </w:r>
      <w:r w:rsidR="000635EF">
        <w:fldChar w:fldCharType="begin"/>
      </w:r>
      <w:r w:rsidR="000635EF">
        <w:instrText xml:space="preserve"> XE "</w:instrText>
      </w:r>
      <w:r w:rsidR="000635EF" w:rsidRPr="00390726">
        <w:instrText>Ohm’s Law</w:instrText>
      </w:r>
      <w:r w:rsidR="000635EF">
        <w:instrText xml:space="preserve">" </w:instrText>
      </w:r>
      <w:r w:rsidR="000635EF">
        <w:fldChar w:fldCharType="end"/>
      </w:r>
      <w:r w:rsidR="005F4331" w:rsidRPr="005F4331">
        <w:t xml:space="preserve"> where the change in temperature, power, and thermal resistance (units = </w:t>
      </w:r>
      <w:r w:rsidR="005F4331" w:rsidRPr="005F4331">
        <w:sym w:font="Symbol" w:char="F0B0"/>
      </w:r>
      <w:r w:rsidR="005F4331" w:rsidRPr="005F4331">
        <w:t>C/W) are analogous to voltage, current, and electrical resistance respectively.</w:t>
      </w:r>
      <w:r w:rsidR="00E3001B">
        <w:t xml:space="preserve"> </w:t>
      </w:r>
      <w:r w:rsidR="005F4331" w:rsidRPr="005F4331">
        <w:t xml:space="preserve">The total thermal resistance between </w:t>
      </w:r>
      <w:r w:rsidR="00C84E98">
        <w:t>two elements</w:t>
      </w:r>
      <w:r w:rsidR="005F4331" w:rsidRPr="005F4331">
        <w:t>, such as between ambient and the jun</w:t>
      </w:r>
      <w:r w:rsidR="005F4331" w:rsidRPr="005F4331">
        <w:t>c</w:t>
      </w:r>
      <w:r w:rsidR="005F4331" w:rsidRPr="005F4331">
        <w:t>tion, is the sum of all thermal resistances between them. In the case with no heat sink</w:t>
      </w:r>
      <w:r w:rsidR="00CE242E">
        <w:fldChar w:fldCharType="begin"/>
      </w:r>
      <w:r w:rsidR="00CE242E">
        <w:instrText xml:space="preserve"> XE "</w:instrText>
      </w:r>
      <w:r w:rsidR="00CE242E" w:rsidRPr="00D202BC">
        <w:instrText>heat sink</w:instrText>
      </w:r>
      <w:r w:rsidR="00CE242E">
        <w:instrText xml:space="preserve">" </w:instrText>
      </w:r>
      <w:r w:rsidR="00CE242E">
        <w:fldChar w:fldCharType="end"/>
      </w:r>
      <w:r w:rsidR="005F4331" w:rsidRPr="005F4331">
        <w:t>, this pr</w:t>
      </w:r>
      <w:r w:rsidR="005F4331" w:rsidRPr="005F4331">
        <w:t>o</w:t>
      </w:r>
      <w:r w:rsidR="005F4331" w:rsidRPr="005F4331">
        <w:t>duces a junction to ambient resistance</w:t>
      </w:r>
      <w:r w:rsidR="00B56E2D">
        <w:t xml:space="preserve"> of</w:t>
      </w:r>
      <w:r w:rsidR="000022A1">
        <w:t xml:space="preserve"> </w:t>
      </w:r>
      <w:r w:rsidR="000022A1" w:rsidRPr="000022A1">
        <w:rPr>
          <w:position w:val="-12"/>
        </w:rPr>
        <w:object w:dxaOrig="1300" w:dyaOrig="320">
          <v:shape id="_x0000_i1120" type="#_x0000_t75" style="width:65.25pt;height:15.75pt" o:ole="">
            <v:imagedata r:id="rId180" o:title=""/>
          </v:shape>
          <o:OLEObject Type="Embed" ProgID="Equation.3" ShapeID="_x0000_i1120" DrawAspect="Content" ObjectID="_1778055198" r:id="rId181"/>
        </w:object>
      </w:r>
      <w:r w:rsidR="005F4331" w:rsidRPr="005F4331">
        <w:t xml:space="preserve">, while </w:t>
      </w:r>
      <w:r w:rsidR="00B56E2D">
        <w:t xml:space="preserve">in the case </w:t>
      </w:r>
      <w:r w:rsidR="005F4331" w:rsidRPr="005F4331">
        <w:t>with a heat sink</w:t>
      </w:r>
      <w:r w:rsidR="008B6A2D">
        <w:t>,</w:t>
      </w:r>
      <w:r w:rsidR="000022A1">
        <w:t xml:space="preserve"> </w:t>
      </w:r>
      <w:r w:rsidR="00AE2DF2" w:rsidRPr="000022A1">
        <w:rPr>
          <w:position w:val="-12"/>
        </w:rPr>
        <w:object w:dxaOrig="1760" w:dyaOrig="320">
          <v:shape id="_x0000_i1121" type="#_x0000_t75" style="width:87.75pt;height:15.75pt" o:ole="">
            <v:imagedata r:id="rId182" o:title=""/>
          </v:shape>
          <o:OLEObject Type="Embed" ProgID="Equation.3" ShapeID="_x0000_i1121" DrawAspect="Content" ObjectID="_1778055199" r:id="rId183"/>
        </w:object>
      </w:r>
      <w:r w:rsidR="005F4331" w:rsidRPr="005F4331">
        <w:t>.</w:t>
      </w:r>
      <w:r w:rsidR="00FB65B4">
        <w:t xml:space="preserve"> </w:t>
      </w:r>
      <w:r w:rsidR="005F4331" w:rsidRPr="005F4331">
        <w:t xml:space="preserve">In the case of the heat sink, </w:t>
      </w:r>
      <w:r w:rsidR="00AE2DF2" w:rsidRPr="000022A1">
        <w:rPr>
          <w:position w:val="-10"/>
        </w:rPr>
        <w:object w:dxaOrig="360" w:dyaOrig="300">
          <v:shape id="_x0000_i1122" type="#_x0000_t75" style="width:18pt;height:15pt" o:ole="">
            <v:imagedata r:id="rId184" o:title=""/>
          </v:shape>
          <o:OLEObject Type="Embed" ProgID="Equation.3" ShapeID="_x0000_i1122" DrawAspect="Content" ObjectID="_1778055200" r:id="rId185"/>
        </w:object>
      </w:r>
      <w:r w:rsidR="005F4331" w:rsidRPr="005F4331">
        <w:t xml:space="preserve"> is replaced by the sum</w:t>
      </w:r>
      <w:r w:rsidR="000022A1">
        <w:t xml:space="preserve"> </w:t>
      </w:r>
      <w:r w:rsidR="000666CB" w:rsidRPr="000022A1">
        <w:rPr>
          <w:position w:val="-10"/>
        </w:rPr>
        <w:object w:dxaOrig="820" w:dyaOrig="300">
          <v:shape id="_x0000_i1123" type="#_x0000_t75" style="width:41.25pt;height:15pt" o:ole="">
            <v:imagedata r:id="rId186" o:title=""/>
          </v:shape>
          <o:OLEObject Type="Embed" ProgID="Equation.3" ShapeID="_x0000_i1123" DrawAspect="Content" ObjectID="_1778055201" r:id="rId187"/>
        </w:object>
      </w:r>
      <w:r w:rsidR="005F4331" w:rsidRPr="005F4331">
        <w:t>, which has a lower combined thermal resistance and greater ability to di</w:t>
      </w:r>
      <w:r w:rsidR="005F4331" w:rsidRPr="005F4331">
        <w:t>s</w:t>
      </w:r>
      <w:r w:rsidR="005F4331" w:rsidRPr="005F4331">
        <w:t>sipate heat.</w:t>
      </w:r>
    </w:p>
    <w:p w:rsidR="005F4331" w:rsidRDefault="00624050" w:rsidP="005F4331">
      <w:pPr>
        <w:pStyle w:val="BodyText"/>
      </w:pPr>
      <w:r>
        <w:t xml:space="preserve"> </w:t>
      </w:r>
      <w:r w:rsidR="005F4331">
        <w:t xml:space="preserve">   </w:t>
      </w:r>
    </w:p>
    <w:p w:rsidR="00635C6A" w:rsidRDefault="00AC72D8" w:rsidP="00975AA2">
      <w:pPr>
        <w:pStyle w:val="BodyText"/>
        <w:jc w:val="center"/>
      </w:pPr>
      <w:r>
        <w:rPr>
          <w:noProof/>
        </w:rPr>
        <w:drawing>
          <wp:inline distT="0" distB="0" distL="0" distR="0">
            <wp:extent cx="1914525" cy="1181100"/>
            <wp:effectExtent l="0" t="0" r="0" b="0"/>
            <wp:docPr id="10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914525" cy="1181100"/>
                    </a:xfrm>
                    <a:prstGeom prst="rect">
                      <a:avLst/>
                    </a:prstGeom>
                    <a:noFill/>
                    <a:ln>
                      <a:noFill/>
                    </a:ln>
                  </pic:spPr>
                </pic:pic>
              </a:graphicData>
            </a:graphic>
          </wp:inline>
        </w:drawing>
      </w:r>
      <w:r w:rsidR="00975AA2">
        <w:t xml:space="preserve">      </w:t>
      </w:r>
      <w:r>
        <w:rPr>
          <w:noProof/>
        </w:rPr>
        <w:drawing>
          <wp:inline distT="0" distB="0" distL="0" distR="0">
            <wp:extent cx="2752725" cy="1428750"/>
            <wp:effectExtent l="0" t="0" r="0" b="0"/>
            <wp:docPr id="10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2752725" cy="1428750"/>
                    </a:xfrm>
                    <a:prstGeom prst="rect">
                      <a:avLst/>
                    </a:prstGeom>
                    <a:noFill/>
                    <a:ln>
                      <a:noFill/>
                    </a:ln>
                  </pic:spPr>
                </pic:pic>
              </a:graphicData>
            </a:graphic>
          </wp:inline>
        </w:drawing>
      </w:r>
    </w:p>
    <w:p w:rsidR="005F4331" w:rsidRPr="00635C6A" w:rsidRDefault="005F4331" w:rsidP="008C16AC">
      <w:pPr>
        <w:pStyle w:val="Caption"/>
        <w:spacing w:before="0" w:after="60"/>
        <w:jc w:val="both"/>
        <w:rPr>
          <w:rFonts w:ascii="Arial" w:hAnsi="Arial" w:cs="Arial"/>
          <w:b w:val="0"/>
          <w:sz w:val="18"/>
          <w:szCs w:val="18"/>
        </w:rPr>
      </w:pPr>
      <w:r>
        <w:rPr>
          <w:b w:val="0"/>
          <w:sz w:val="24"/>
          <w:szCs w:val="24"/>
        </w:rPr>
        <w:t xml:space="preserve">                             </w:t>
      </w:r>
      <w:r w:rsidRPr="00635C6A">
        <w:rPr>
          <w:rFonts w:ascii="Arial" w:hAnsi="Arial" w:cs="Arial"/>
          <w:b w:val="0"/>
          <w:sz w:val="18"/>
          <w:szCs w:val="18"/>
        </w:rPr>
        <w:t xml:space="preserve">(a)                            </w:t>
      </w:r>
      <w:r w:rsidR="00975AA2">
        <w:rPr>
          <w:rFonts w:ascii="Arial" w:hAnsi="Arial" w:cs="Arial"/>
          <w:b w:val="0"/>
          <w:sz w:val="18"/>
          <w:szCs w:val="18"/>
        </w:rPr>
        <w:t xml:space="preserve">       </w:t>
      </w:r>
      <w:r w:rsidRPr="00635C6A">
        <w:rPr>
          <w:rFonts w:ascii="Arial" w:hAnsi="Arial" w:cs="Arial"/>
          <w:b w:val="0"/>
          <w:sz w:val="18"/>
          <w:szCs w:val="18"/>
        </w:rPr>
        <w:t xml:space="preserve">                                (b)</w:t>
      </w:r>
    </w:p>
    <w:p w:rsidR="005F4331" w:rsidRDefault="005F4331" w:rsidP="00635C6A">
      <w:pPr>
        <w:pStyle w:val="FigureCaption"/>
        <w:jc w:val="both"/>
      </w:pPr>
      <w:r w:rsidRPr="00635C6A">
        <w:rPr>
          <w:b/>
        </w:rPr>
        <w:t>Figure 8.</w:t>
      </w:r>
      <w:r w:rsidR="00975AA2">
        <w:rPr>
          <w:b/>
        </w:rPr>
        <w:t>8</w:t>
      </w:r>
      <w:r w:rsidRPr="00D17E03">
        <w:t xml:space="preserve"> Physical model of microelectronic devices with thermal junctions and temperatures ind</w:t>
      </w:r>
      <w:r w:rsidRPr="00D17E03">
        <w:t>i</w:t>
      </w:r>
      <w:r w:rsidRPr="00D17E03">
        <w:t xml:space="preserve">cated. (a) Device inside casing. (b) </w:t>
      </w:r>
      <w:r w:rsidR="00B56E2D">
        <w:t>Device inside casing w</w:t>
      </w:r>
      <w:r w:rsidRPr="00D17E03">
        <w:t>ith a heat sink</w:t>
      </w:r>
      <w:r w:rsidR="00CE242E">
        <w:fldChar w:fldCharType="begin"/>
      </w:r>
      <w:r w:rsidR="00CE242E">
        <w:instrText xml:space="preserve"> XE "</w:instrText>
      </w:r>
      <w:r w:rsidR="00CE242E" w:rsidRPr="00D202BC">
        <w:instrText>heat sink</w:instrText>
      </w:r>
      <w:r w:rsidR="00CE242E">
        <w:instrText xml:space="preserve">" </w:instrText>
      </w:r>
      <w:r w:rsidR="00CE242E">
        <w:fldChar w:fldCharType="end"/>
      </w:r>
      <w:r w:rsidRPr="00D17E03">
        <w:t xml:space="preserve"> </w:t>
      </w:r>
      <w:r w:rsidR="008C16AC">
        <w:t>a</w:t>
      </w:r>
      <w:r w:rsidRPr="00D17E03">
        <w:t>dded.</w:t>
      </w:r>
    </w:p>
    <w:p w:rsidR="0052731F" w:rsidRDefault="0052731F" w:rsidP="0052731F">
      <w:pPr>
        <w:pStyle w:val="BodyText"/>
        <w:ind w:firstLine="360"/>
      </w:pPr>
      <w:r w:rsidRPr="0052731F">
        <w:t>This Ohm’s Law type of relationship means that thermal transfer can be modeled using familiar resistive circuits as shown in Figure 8.</w:t>
      </w:r>
      <w:r>
        <w:t>9</w:t>
      </w:r>
      <w:r w:rsidRPr="0052731F">
        <w:t>.</w:t>
      </w:r>
      <w:r w:rsidR="00FB65B4">
        <w:t xml:space="preserve"> </w:t>
      </w:r>
      <w:r w:rsidRPr="0052731F">
        <w:t>Based upon this circuit model, the temper</w:t>
      </w:r>
      <w:r w:rsidRPr="0052731F">
        <w:t>a</w:t>
      </w:r>
      <w:r w:rsidRPr="0052731F">
        <w:t>ture can be found at different points from the thermal resistance</w:t>
      </w:r>
      <w:r w:rsidR="000635EF">
        <w:fldChar w:fldCharType="begin"/>
      </w:r>
      <w:r w:rsidR="000635EF">
        <w:instrText xml:space="preserve"> XE "</w:instrText>
      </w:r>
      <w:r w:rsidR="000635EF" w:rsidRPr="004734CB">
        <w:instrText>thermal resistance</w:instrText>
      </w:r>
      <w:r w:rsidR="000635EF">
        <w:instrText xml:space="preserve">" </w:instrText>
      </w:r>
      <w:r w:rsidR="000635EF">
        <w:fldChar w:fldCharType="end"/>
      </w:r>
      <w:r w:rsidRPr="0052731F">
        <w:t xml:space="preserve"> and power dissipation.</w:t>
      </w:r>
      <w:r w:rsidR="00FB65B4">
        <w:t xml:space="preserve"> </w:t>
      </w:r>
      <w:r w:rsidRPr="0052731F">
        <w:t xml:space="preserve">Most importantly the junction temperature is found as </w:t>
      </w:r>
    </w:p>
    <w:p w:rsidR="0052731F" w:rsidRDefault="00AE2DF2" w:rsidP="00B865D7">
      <w:pPr>
        <w:pStyle w:val="FigureCaption"/>
        <w:spacing w:before="60" w:after="60"/>
        <w:jc w:val="right"/>
        <w:rPr>
          <w:rFonts w:ascii="Palatino Linotype" w:hAnsi="Palatino Linotype"/>
          <w:sz w:val="20"/>
        </w:rPr>
      </w:pPr>
      <w:r w:rsidRPr="00AE2DF2">
        <w:rPr>
          <w:rFonts w:ascii="Palatino Linotype" w:hAnsi="Palatino Linotype"/>
          <w:position w:val="-12"/>
          <w:sz w:val="20"/>
        </w:rPr>
        <w:object w:dxaOrig="1380" w:dyaOrig="320">
          <v:shape id="_x0000_i1126" type="#_x0000_t75" style="width:70.5pt;height:15.75pt" o:ole="">
            <v:imagedata r:id="rId190" o:title=""/>
          </v:shape>
          <o:OLEObject Type="Embed" ProgID="Equation.3" ShapeID="_x0000_i1126" DrawAspect="Content" ObjectID="_1778055202" r:id="rId191"/>
        </w:object>
      </w:r>
      <w:r w:rsidR="0052731F" w:rsidRPr="00AE2DF2">
        <w:rPr>
          <w:rFonts w:ascii="Palatino Linotype" w:hAnsi="Palatino Linotype"/>
          <w:sz w:val="20"/>
        </w:rPr>
        <w:t xml:space="preserve">.                                                        </w:t>
      </w:r>
      <w:r>
        <w:rPr>
          <w:rFonts w:ascii="Palatino Linotype" w:hAnsi="Palatino Linotype"/>
          <w:sz w:val="20"/>
        </w:rPr>
        <w:t xml:space="preserve"> </w:t>
      </w:r>
      <w:r w:rsidR="0052731F" w:rsidRPr="00AE2DF2">
        <w:rPr>
          <w:rFonts w:ascii="Palatino Linotype" w:hAnsi="Palatino Linotype"/>
          <w:sz w:val="20"/>
        </w:rPr>
        <w:t xml:space="preserve"> (28)</w:t>
      </w:r>
    </w:p>
    <w:p w:rsidR="00675AE0" w:rsidRDefault="00675AE0" w:rsidP="00B865D7">
      <w:pPr>
        <w:pStyle w:val="FigureCaption"/>
        <w:spacing w:before="60" w:after="60"/>
        <w:jc w:val="right"/>
        <w:rPr>
          <w:rFonts w:ascii="Palatino Linotype" w:hAnsi="Palatino Linotype"/>
          <w:sz w:val="20"/>
        </w:rPr>
      </w:pPr>
    </w:p>
    <w:p w:rsidR="005F4331" w:rsidRDefault="00AC72D8" w:rsidP="008C16AC">
      <w:pPr>
        <w:pStyle w:val="BodyText"/>
        <w:jc w:val="center"/>
      </w:pPr>
      <w:r>
        <w:rPr>
          <w:noProof/>
        </w:rPr>
        <w:lastRenderedPageBreak/>
        <w:drawing>
          <wp:inline distT="0" distB="0" distL="0" distR="0">
            <wp:extent cx="1685925" cy="1343025"/>
            <wp:effectExtent l="0" t="0" r="0" b="0"/>
            <wp:docPr id="10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685925" cy="1343025"/>
                    </a:xfrm>
                    <a:prstGeom prst="rect">
                      <a:avLst/>
                    </a:prstGeom>
                    <a:noFill/>
                    <a:ln>
                      <a:noFill/>
                    </a:ln>
                  </pic:spPr>
                </pic:pic>
              </a:graphicData>
            </a:graphic>
          </wp:inline>
        </w:drawing>
      </w:r>
      <w:r w:rsidR="008C16AC">
        <w:t xml:space="preserve">                 </w:t>
      </w:r>
      <w:r>
        <w:rPr>
          <w:noProof/>
        </w:rPr>
        <w:drawing>
          <wp:inline distT="0" distB="0" distL="0" distR="0">
            <wp:extent cx="1676400" cy="1352550"/>
            <wp:effectExtent l="0" t="0" r="0" b="0"/>
            <wp:docPr id="1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193">
                      <a:extLst>
                        <a:ext uri="{28A0092B-C50C-407E-A947-70E740481C1C}">
                          <a14:useLocalDpi xmlns:a14="http://schemas.microsoft.com/office/drawing/2010/main" val="0"/>
                        </a:ext>
                      </a:extLst>
                    </a:blip>
                    <a:srcRect/>
                    <a:stretch>
                      <a:fillRect/>
                    </a:stretch>
                  </pic:blipFill>
                  <pic:spPr bwMode="auto">
                    <a:xfrm>
                      <a:off x="0" y="0"/>
                      <a:ext cx="1676400" cy="1352550"/>
                    </a:xfrm>
                    <a:prstGeom prst="rect">
                      <a:avLst/>
                    </a:prstGeom>
                    <a:noFill/>
                    <a:ln>
                      <a:noFill/>
                    </a:ln>
                  </pic:spPr>
                </pic:pic>
              </a:graphicData>
            </a:graphic>
          </wp:inline>
        </w:drawing>
      </w:r>
    </w:p>
    <w:p w:rsidR="008C16AC" w:rsidRPr="008C16AC" w:rsidRDefault="008C16AC" w:rsidP="008C16AC">
      <w:pPr>
        <w:pStyle w:val="Caption"/>
        <w:spacing w:before="0" w:after="60"/>
        <w:jc w:val="both"/>
        <w:rPr>
          <w:rFonts w:ascii="Arial" w:hAnsi="Arial" w:cs="Arial"/>
          <w:b w:val="0"/>
          <w:sz w:val="18"/>
          <w:szCs w:val="18"/>
        </w:rPr>
      </w:pPr>
      <w:r>
        <w:rPr>
          <w:rFonts w:ascii="Arial" w:hAnsi="Arial" w:cs="Arial"/>
          <w:b w:val="0"/>
          <w:sz w:val="18"/>
          <w:szCs w:val="18"/>
        </w:rPr>
        <w:t xml:space="preserve">           </w:t>
      </w:r>
      <w:r w:rsidRPr="008C16AC">
        <w:rPr>
          <w:rFonts w:ascii="Arial" w:hAnsi="Arial" w:cs="Arial"/>
          <w:b w:val="0"/>
          <w:sz w:val="18"/>
          <w:szCs w:val="18"/>
        </w:rPr>
        <w:t xml:space="preserve">                             (a)                                                                   (b)</w:t>
      </w:r>
    </w:p>
    <w:p w:rsidR="005F4331" w:rsidRPr="0052731F" w:rsidRDefault="005F4331" w:rsidP="00BA2B39">
      <w:pPr>
        <w:pStyle w:val="FigureCaption"/>
        <w:jc w:val="both"/>
      </w:pPr>
      <w:r w:rsidRPr="00D17E03">
        <w:rPr>
          <w:b/>
        </w:rPr>
        <w:t xml:space="preserve">Figure </w:t>
      </w:r>
      <w:r>
        <w:rPr>
          <w:b/>
        </w:rPr>
        <w:t>8</w:t>
      </w:r>
      <w:r w:rsidRPr="00D17E03">
        <w:rPr>
          <w:b/>
        </w:rPr>
        <w:t>.</w:t>
      </w:r>
      <w:r w:rsidR="008C16AC">
        <w:rPr>
          <w:b/>
        </w:rPr>
        <w:t>9</w:t>
      </w:r>
      <w:r w:rsidRPr="00D17E03">
        <w:t xml:space="preserve"> Resistive models for thermal transfer in microelectronic devices. (a) </w:t>
      </w:r>
      <w:r w:rsidR="00BF0697">
        <w:t>Device w</w:t>
      </w:r>
      <w:r w:rsidRPr="00D17E03">
        <w:t>ith no heat sink</w:t>
      </w:r>
      <w:r w:rsidR="00CE242E">
        <w:fldChar w:fldCharType="begin"/>
      </w:r>
      <w:r w:rsidR="00CE242E">
        <w:instrText xml:space="preserve"> XE "</w:instrText>
      </w:r>
      <w:r w:rsidR="00CE242E" w:rsidRPr="00D202BC">
        <w:instrText>heat sink</w:instrText>
      </w:r>
      <w:r w:rsidR="00CE242E">
        <w:instrText xml:space="preserve">" </w:instrText>
      </w:r>
      <w:r w:rsidR="00CE242E">
        <w:fldChar w:fldCharType="end"/>
      </w:r>
      <w:r w:rsidRPr="00D17E03">
        <w:t xml:space="preserve">. (b) </w:t>
      </w:r>
      <w:r w:rsidR="00BF0697">
        <w:t>Device w</w:t>
      </w:r>
      <w:r w:rsidRPr="00D17E03">
        <w:t>ith a heat sink</w:t>
      </w:r>
      <w:r w:rsidR="003742CA">
        <w:t xml:space="preserve"> added</w:t>
      </w:r>
      <w:r w:rsidRPr="00D17E03">
        <w:t>.</w:t>
      </w:r>
      <w:r>
        <w:tab/>
      </w:r>
    </w:p>
    <w:p w:rsidR="005F4331" w:rsidRDefault="00C84E98" w:rsidP="00675AE0">
      <w:pPr>
        <w:pStyle w:val="BodyText"/>
        <w:spacing w:line="275" w:lineRule="exact"/>
        <w:ind w:firstLine="360"/>
      </w:pPr>
      <w:r>
        <w:t>Let’s now apply these results</w:t>
      </w:r>
      <w:r w:rsidR="005F4331" w:rsidRPr="00D1164B">
        <w:t>. Manufacturer datasheets typically identify the absolute maximum power dissipation and note that the device should be derated if operated at amb</w:t>
      </w:r>
      <w:r w:rsidR="005F4331" w:rsidRPr="00D1164B">
        <w:t>i</w:t>
      </w:r>
      <w:r w:rsidR="005F4331" w:rsidRPr="00D1164B">
        <w:t xml:space="preserve">ent conditions above room </w:t>
      </w:r>
      <w:r w:rsidR="008B6A2D" w:rsidRPr="00D1164B">
        <w:t>temperat</w:t>
      </w:r>
      <w:r w:rsidR="008B6A2D">
        <w:t>ure</w:t>
      </w:r>
      <w:r w:rsidR="008B6A2D" w:rsidRPr="00D1164B">
        <w:t xml:space="preserve"> </w:t>
      </w:r>
      <w:r w:rsidR="005F4331" w:rsidRPr="00D1164B">
        <w:t>(</w:t>
      </w:r>
      <w:r w:rsidR="00675AE0" w:rsidRPr="00675AE0">
        <w:rPr>
          <w:position w:val="-10"/>
        </w:rPr>
        <w:object w:dxaOrig="920" w:dyaOrig="300">
          <v:shape id="_x0000_i1129" type="#_x0000_t75" style="width:45.75pt;height:15pt" o:ole="">
            <v:imagedata r:id="rId194" o:title=""/>
          </v:shape>
          <o:OLEObject Type="Embed" ProgID="Equation.3" ShapeID="_x0000_i1129" DrawAspect="Content" ObjectID="_1778055203" r:id="rId195"/>
        </w:object>
      </w:r>
      <w:r w:rsidR="005F4331" w:rsidRPr="00D1164B">
        <w:t>).</w:t>
      </w:r>
      <w:r w:rsidR="003F61ED">
        <w:t xml:space="preserve"> The datasheets also supply a maximum junction temperature for the device.</w:t>
      </w:r>
      <w:r w:rsidR="005F4331" w:rsidRPr="00D1164B">
        <w:t xml:space="preserve"> It is clear from the resistive model that</w:t>
      </w:r>
      <w:r w:rsidR="008B6A2D">
        <w:t>,</w:t>
      </w:r>
      <w:r w:rsidR="005F4331" w:rsidRPr="00D1164B">
        <w:t xml:space="preserve"> for a fixed power dissipation</w:t>
      </w:r>
      <w:r w:rsidR="008B6A2D">
        <w:t>,</w:t>
      </w:r>
      <w:r w:rsidR="005F4331" w:rsidRPr="00D1164B">
        <w:t xml:space="preserve"> the junction temperature increases </w:t>
      </w:r>
      <w:r w:rsidR="00612998">
        <w:t xml:space="preserve">along </w:t>
      </w:r>
      <w:r w:rsidR="005F4331" w:rsidRPr="00D1164B">
        <w:t xml:space="preserve">with ambient temperature. If </w:t>
      </w:r>
      <w:r w:rsidR="00D1164B">
        <w:t>t</w:t>
      </w:r>
      <w:r w:rsidR="005F4331" w:rsidRPr="00D1164B">
        <w:t>he max</w:t>
      </w:r>
      <w:r w:rsidR="005F4331" w:rsidRPr="00D1164B">
        <w:t>i</w:t>
      </w:r>
      <w:r w:rsidR="005F4331" w:rsidRPr="00D1164B">
        <w:t>mum junction te</w:t>
      </w:r>
      <w:r w:rsidR="005F4331" w:rsidRPr="00D1164B">
        <w:t>m</w:t>
      </w:r>
      <w:r w:rsidR="005F4331" w:rsidRPr="00D1164B">
        <w:t xml:space="preserve">perature is exceeded, the device will be destroyed. </w:t>
      </w:r>
      <w:r>
        <w:t>Another way to look at this is that</w:t>
      </w:r>
      <w:r w:rsidR="005F4331" w:rsidRPr="00D1164B">
        <w:t xml:space="preserve"> as ambient temperature increases, the maximum amount of power a device can dissipate decreases.</w:t>
      </w:r>
      <w:r w:rsidR="00FB65B4">
        <w:t xml:space="preserve"> </w:t>
      </w:r>
      <w:r w:rsidR="005F4331" w:rsidRPr="00D1164B">
        <w:t>This decrease in maximum power dissip</w:t>
      </w:r>
      <w:r w:rsidR="005F4331" w:rsidRPr="00D1164B">
        <w:t>a</w:t>
      </w:r>
      <w:r w:rsidR="005F4331" w:rsidRPr="00D1164B">
        <w:t xml:space="preserve">tion is known as </w:t>
      </w:r>
      <w:r w:rsidR="005F4331" w:rsidRPr="00C84E98">
        <w:rPr>
          <w:b/>
          <w:i/>
        </w:rPr>
        <w:t>derating</w:t>
      </w:r>
      <w:r w:rsidR="000635EF">
        <w:rPr>
          <w:b/>
          <w:i/>
        </w:rPr>
        <w:fldChar w:fldCharType="begin"/>
      </w:r>
      <w:r w:rsidR="000635EF">
        <w:instrText xml:space="preserve"> XE "</w:instrText>
      </w:r>
      <w:r w:rsidR="000635EF" w:rsidRPr="00283BB9">
        <w:instrText>dera</w:instrText>
      </w:r>
      <w:r w:rsidR="000635EF" w:rsidRPr="00283BB9">
        <w:instrText>t</w:instrText>
      </w:r>
      <w:r w:rsidR="000635EF" w:rsidRPr="00283BB9">
        <w:instrText>ing</w:instrText>
      </w:r>
      <w:r w:rsidR="000635EF">
        <w:instrText xml:space="preserve">" </w:instrText>
      </w:r>
      <w:r w:rsidR="000635EF">
        <w:rPr>
          <w:b/>
          <w:i/>
        </w:rPr>
        <w:fldChar w:fldCharType="end"/>
      </w:r>
      <w:r w:rsidR="005F4331" w:rsidRPr="00D1164B">
        <w:t>.</w:t>
      </w:r>
      <w:r w:rsidR="00FB65B4">
        <w:t xml:space="preserve"> </w:t>
      </w:r>
      <w:r w:rsidR="005F4331" w:rsidRPr="00D1164B">
        <w:t>From (28) the maximum power that can be dissipated in a device at a given ambient temper</w:t>
      </w:r>
      <w:r w:rsidR="005F4331" w:rsidRPr="00D1164B">
        <w:t>a</w:t>
      </w:r>
      <w:r w:rsidR="005F4331" w:rsidRPr="00D1164B">
        <w:t xml:space="preserve">ture is </w:t>
      </w:r>
    </w:p>
    <w:p w:rsidR="005F4331" w:rsidRDefault="00675AE0" w:rsidP="00D1164B">
      <w:pPr>
        <w:pStyle w:val="BodyText"/>
        <w:spacing w:before="60" w:after="60"/>
        <w:ind w:firstLine="360"/>
        <w:jc w:val="right"/>
        <w:rPr>
          <w:rFonts w:ascii="Times New Roman" w:hAnsi="Times New Roman"/>
        </w:rPr>
      </w:pPr>
      <w:r w:rsidRPr="00675AE0">
        <w:rPr>
          <w:rFonts w:ascii="Times New Roman" w:hAnsi="Times New Roman"/>
          <w:position w:val="-28"/>
        </w:rPr>
        <w:object w:dxaOrig="1740" w:dyaOrig="639">
          <v:shape id="_x0000_i1130" type="#_x0000_t75" style="width:84pt;height:31.5pt" o:ole="">
            <v:imagedata r:id="rId196" o:title=""/>
          </v:shape>
          <o:OLEObject Type="Embed" ProgID="Equation.3" ShapeID="_x0000_i1130" DrawAspect="Content" ObjectID="_1778055204" r:id="rId197"/>
        </w:object>
      </w:r>
      <w:r w:rsidR="005F4331">
        <w:rPr>
          <w:rFonts w:ascii="Times New Roman" w:hAnsi="Times New Roman"/>
        </w:rPr>
        <w:t xml:space="preserve"> .                                                          (29)                                </w:t>
      </w:r>
    </w:p>
    <w:p w:rsidR="005F4331" w:rsidRPr="009865FF" w:rsidRDefault="005F4331" w:rsidP="009865FF">
      <w:pPr>
        <w:pStyle w:val="BodyText"/>
      </w:pPr>
      <w:r w:rsidRPr="009865FF">
        <w:t xml:space="preserve">From this relationship, a power derating curve is plotted </w:t>
      </w:r>
      <w:r w:rsidR="00612998" w:rsidRPr="009865FF">
        <w:rPr>
          <w:szCs w:val="24"/>
        </w:rPr>
        <w:t>in Figure 8.</w:t>
      </w:r>
      <w:r w:rsidR="00612998">
        <w:rPr>
          <w:szCs w:val="24"/>
        </w:rPr>
        <w:t xml:space="preserve">10 </w:t>
      </w:r>
      <w:r w:rsidR="00612998">
        <w:t>showing</w:t>
      </w:r>
      <w:r w:rsidRPr="009865FF">
        <w:t xml:space="preserve"> the maximum power ve</w:t>
      </w:r>
      <w:r w:rsidRPr="009865FF">
        <w:t>r</w:t>
      </w:r>
      <w:r w:rsidRPr="009865FF">
        <w:t>sus ambient temperature</w:t>
      </w:r>
      <w:r w:rsidR="003F61ED">
        <w:t xml:space="preserve">. </w:t>
      </w:r>
      <w:r w:rsidRPr="009865FF">
        <w:t xml:space="preserve">Example 8.5 demonstrates the application of </w:t>
      </w:r>
      <w:r w:rsidR="00C84E98">
        <w:t xml:space="preserve">this </w:t>
      </w:r>
      <w:r w:rsidRPr="009865FF">
        <w:t>to</w:t>
      </w:r>
      <w:r w:rsidR="00B663ED">
        <w:t xml:space="preserve"> the invert</w:t>
      </w:r>
      <w:r w:rsidR="00C84E98">
        <w:t>er</w:t>
      </w:r>
      <w:r w:rsidR="00B663ED">
        <w:t xml:space="preserve"> in</w:t>
      </w:r>
      <w:r w:rsidRPr="009865FF">
        <w:t xml:space="preserve"> </w:t>
      </w:r>
      <w:r w:rsidR="00821C03">
        <w:rPr>
          <w:szCs w:val="24"/>
        </w:rPr>
        <w:t>Example 8.4</w:t>
      </w:r>
      <w:r w:rsidRPr="009865FF">
        <w:t>.</w:t>
      </w:r>
      <w:r w:rsidR="00FB65B4">
        <w:t xml:space="preserve"> </w:t>
      </w:r>
    </w:p>
    <w:p w:rsidR="005F4331" w:rsidRDefault="005F4331" w:rsidP="005F4331">
      <w:pPr>
        <w:pStyle w:val="BodyText"/>
        <w:rPr>
          <w:rFonts w:ascii="Times New Roman" w:hAnsi="Times New Roman"/>
        </w:rPr>
      </w:pPr>
    </w:p>
    <w:p w:rsidR="005F4331" w:rsidRDefault="00AC72D8" w:rsidP="005F4331">
      <w:pPr>
        <w:pStyle w:val="BodyText"/>
        <w:jc w:val="center"/>
      </w:pPr>
      <w:r>
        <w:rPr>
          <w:noProof/>
        </w:rPr>
        <w:drawing>
          <wp:inline distT="0" distB="0" distL="0" distR="0">
            <wp:extent cx="3076575" cy="1914525"/>
            <wp:effectExtent l="0" t="0" r="0" b="0"/>
            <wp:docPr id="10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3076575" cy="1914525"/>
                    </a:xfrm>
                    <a:prstGeom prst="rect">
                      <a:avLst/>
                    </a:prstGeom>
                    <a:noFill/>
                    <a:ln>
                      <a:noFill/>
                    </a:ln>
                  </pic:spPr>
                </pic:pic>
              </a:graphicData>
            </a:graphic>
          </wp:inline>
        </w:drawing>
      </w:r>
    </w:p>
    <w:p w:rsidR="005F4331" w:rsidRPr="00D17E03" w:rsidRDefault="005F4331" w:rsidP="00FC0120">
      <w:pPr>
        <w:pStyle w:val="FigureCaption"/>
      </w:pPr>
      <w:bookmarkStart w:id="10" w:name="_Ref57780413"/>
      <w:r w:rsidRPr="00FC0120">
        <w:rPr>
          <w:b/>
        </w:rPr>
        <w:t xml:space="preserve">Figure </w:t>
      </w:r>
      <w:bookmarkEnd w:id="10"/>
      <w:r w:rsidRPr="00FC0120">
        <w:rPr>
          <w:b/>
        </w:rPr>
        <w:t>8.</w:t>
      </w:r>
      <w:r w:rsidR="00FC0120">
        <w:rPr>
          <w:b/>
        </w:rPr>
        <w:t>10</w:t>
      </w:r>
      <w:r w:rsidRPr="00D17E03">
        <w:t xml:space="preserve"> Typical power derating curves.</w:t>
      </w:r>
    </w:p>
    <w:p w:rsidR="005F4331" w:rsidRPr="00990A12" w:rsidRDefault="005F4331" w:rsidP="005F4331">
      <w:pPr>
        <w:pStyle w:val="BodyText"/>
        <w:rPr>
          <w:rFonts w:ascii="Times New Roman" w:hAnsi="Times New Roman"/>
        </w:rPr>
      </w:pPr>
    </w:p>
    <w:p w:rsidR="005F4331" w:rsidRPr="00BA2B39" w:rsidRDefault="005F4331" w:rsidP="00B663ED">
      <w:pPr>
        <w:pStyle w:val="BodyText"/>
        <w:pBdr>
          <w:right w:val="single" w:sz="24" w:space="4" w:color="auto"/>
        </w:pBdr>
        <w:spacing w:after="120"/>
        <w:rPr>
          <w:rFonts w:ascii="Arial" w:hAnsi="Arial" w:cs="Arial"/>
        </w:rPr>
      </w:pPr>
      <w:bookmarkStart w:id="11" w:name="_Ref57781296"/>
      <w:r w:rsidRPr="00BA2B39">
        <w:rPr>
          <w:rFonts w:ascii="Arial" w:hAnsi="Arial" w:cs="Arial"/>
          <w:b/>
        </w:rPr>
        <w:t>Example</w:t>
      </w:r>
      <w:bookmarkEnd w:id="11"/>
      <w:r w:rsidRPr="00BA2B39">
        <w:rPr>
          <w:rFonts w:ascii="Arial" w:hAnsi="Arial" w:cs="Arial"/>
          <w:b/>
        </w:rPr>
        <w:t xml:space="preserve"> 8.5</w:t>
      </w:r>
      <w:r w:rsidRPr="00BA2B39">
        <w:rPr>
          <w:rFonts w:ascii="Arial" w:hAnsi="Arial" w:cs="Arial"/>
        </w:rPr>
        <w:t xml:space="preserve"> Power Derating</w:t>
      </w:r>
      <w:r w:rsidR="00CE242E">
        <w:rPr>
          <w:rFonts w:ascii="Arial" w:hAnsi="Arial" w:cs="Arial"/>
        </w:rPr>
        <w:fldChar w:fldCharType="begin"/>
      </w:r>
      <w:r w:rsidR="00CE242E">
        <w:instrText xml:space="preserve"> XE "</w:instrText>
      </w:r>
      <w:r w:rsidR="00CE242E" w:rsidRPr="005C340F">
        <w:rPr>
          <w:rFonts w:ascii="Arial" w:hAnsi="Arial" w:cs="Arial"/>
        </w:rPr>
        <w:instrText>derating</w:instrText>
      </w:r>
      <w:r w:rsidR="00CE242E">
        <w:instrText xml:space="preserve">" </w:instrText>
      </w:r>
      <w:r w:rsidR="00CE242E">
        <w:rPr>
          <w:rFonts w:ascii="Arial" w:hAnsi="Arial" w:cs="Arial"/>
        </w:rPr>
        <w:fldChar w:fldCharType="end"/>
      </w:r>
      <w:r w:rsidRPr="00BA2B39">
        <w:rPr>
          <w:rFonts w:ascii="Arial" w:hAnsi="Arial" w:cs="Arial"/>
        </w:rPr>
        <w:t xml:space="preserve"> for the Inverter Circuit.</w:t>
      </w:r>
    </w:p>
    <w:p w:rsidR="005F4331" w:rsidRPr="00990A12" w:rsidRDefault="005F4331" w:rsidP="00B663ED">
      <w:pPr>
        <w:pStyle w:val="BodyText"/>
        <w:pBdr>
          <w:right w:val="single" w:sz="24" w:space="4" w:color="auto"/>
        </w:pBdr>
        <w:spacing w:line="275" w:lineRule="exact"/>
      </w:pPr>
      <w:r w:rsidRPr="00BA2B39">
        <w:rPr>
          <w:b/>
          <w:i/>
          <w:szCs w:val="24"/>
          <w:u w:val="single"/>
        </w:rPr>
        <w:t>Problem:</w:t>
      </w:r>
      <w:r>
        <w:rPr>
          <w:szCs w:val="24"/>
        </w:rPr>
        <w:t xml:space="preserve"> </w:t>
      </w:r>
      <w:r w:rsidR="00821C03">
        <w:rPr>
          <w:szCs w:val="24"/>
        </w:rPr>
        <w:t>Assume the circuit in</w:t>
      </w:r>
      <w:r w:rsidR="00821C03" w:rsidRPr="00990A12">
        <w:rPr>
          <w:szCs w:val="24"/>
        </w:rPr>
        <w:t xml:space="preserve"> </w:t>
      </w:r>
      <w:r w:rsidR="00821C03">
        <w:rPr>
          <w:szCs w:val="24"/>
        </w:rPr>
        <w:t>E</w:t>
      </w:r>
      <w:r>
        <w:rPr>
          <w:szCs w:val="24"/>
        </w:rPr>
        <w:t>xample 8.4</w:t>
      </w:r>
      <w:r w:rsidRPr="00990A12">
        <w:rPr>
          <w:szCs w:val="24"/>
        </w:rPr>
        <w:t xml:space="preserve"> </w:t>
      </w:r>
      <w:r w:rsidR="00821C03">
        <w:rPr>
          <w:szCs w:val="24"/>
        </w:rPr>
        <w:t>is operating at an ambient temperature</w:t>
      </w:r>
      <w:r w:rsidR="00624050">
        <w:rPr>
          <w:szCs w:val="24"/>
        </w:rPr>
        <w:t xml:space="preserve"> </w:t>
      </w:r>
      <w:r w:rsidR="00675AE0" w:rsidRPr="00675AE0">
        <w:rPr>
          <w:position w:val="-10"/>
        </w:rPr>
        <w:object w:dxaOrig="1040" w:dyaOrig="300">
          <v:shape id="_x0000_i1132" type="#_x0000_t75" style="width:51.75pt;height:15pt" o:ole="">
            <v:imagedata r:id="rId199" o:title=""/>
          </v:shape>
          <o:OLEObject Type="Embed" ProgID="Equation.3" ShapeID="_x0000_i1132" DrawAspect="Content" ObjectID="_1778055205" r:id="rId200"/>
        </w:object>
      </w:r>
      <w:r w:rsidR="003F20F7">
        <w:t xml:space="preserve"> and that no heat sink</w:t>
      </w:r>
      <w:r w:rsidR="00CE242E">
        <w:fldChar w:fldCharType="begin"/>
      </w:r>
      <w:r w:rsidR="00CE242E">
        <w:instrText xml:space="preserve"> XE "</w:instrText>
      </w:r>
      <w:r w:rsidR="00CE242E" w:rsidRPr="00D202BC">
        <w:instrText>heat sink</w:instrText>
      </w:r>
      <w:r w:rsidR="00CE242E">
        <w:instrText xml:space="preserve">" </w:instrText>
      </w:r>
      <w:r w:rsidR="00CE242E">
        <w:fldChar w:fldCharType="end"/>
      </w:r>
      <w:r w:rsidR="003F20F7">
        <w:t xml:space="preserve"> is used</w:t>
      </w:r>
      <w:r w:rsidR="00BA2B39">
        <w:t xml:space="preserve">. (a) </w:t>
      </w:r>
      <w:r>
        <w:t>Determine</w:t>
      </w:r>
      <w:r w:rsidR="004C4C34">
        <w:t xml:space="preserve"> the derated power and</w:t>
      </w:r>
      <w:r>
        <w:t xml:space="preserve"> if the design</w:t>
      </w:r>
      <w:r w:rsidR="00AF458E">
        <w:t xml:space="preserve"> </w:t>
      </w:r>
      <w:r>
        <w:t>is within the manufacturer’s limits for power</w:t>
      </w:r>
      <w:r w:rsidR="00AF458E">
        <w:t xml:space="preserve"> </w:t>
      </w:r>
      <w:r w:rsidR="006505E2">
        <w:t xml:space="preserve">dissipation </w:t>
      </w:r>
      <w:r w:rsidR="00AF458E">
        <w:t>at this temperature</w:t>
      </w:r>
      <w:r>
        <w:t xml:space="preserve"> and</w:t>
      </w:r>
      <w:r w:rsidR="00BA2B39">
        <w:t>, (b)</w:t>
      </w:r>
      <w:r>
        <w:t xml:space="preserve"> </w:t>
      </w:r>
      <w:r w:rsidR="00016666">
        <w:t>re-</w:t>
      </w:r>
      <w:r w:rsidRPr="00990A12">
        <w:t xml:space="preserve">compute the </w:t>
      </w:r>
      <w:r w:rsidR="00016666">
        <w:t xml:space="preserve">reliability at 20 years </w:t>
      </w:r>
      <w:r w:rsidRPr="00990A12">
        <w:t>based upon this elevated ope</w:t>
      </w:r>
      <w:r w:rsidRPr="00990A12">
        <w:t>r</w:t>
      </w:r>
      <w:r w:rsidRPr="00990A12">
        <w:t>ating temperature.</w:t>
      </w:r>
    </w:p>
    <w:p w:rsidR="00AF458E" w:rsidRDefault="005F4331" w:rsidP="00B663ED">
      <w:pPr>
        <w:pStyle w:val="BodyText"/>
        <w:pBdr>
          <w:right w:val="single" w:sz="24" w:space="4" w:color="auto"/>
        </w:pBdr>
        <w:spacing w:before="120"/>
      </w:pPr>
      <w:r w:rsidRPr="00BA2B39">
        <w:rPr>
          <w:b/>
          <w:i/>
          <w:u w:val="single"/>
        </w:rPr>
        <w:t>Solution:</w:t>
      </w:r>
      <w:r w:rsidRPr="00990A12">
        <w:t xml:space="preserve"> </w:t>
      </w:r>
    </w:p>
    <w:p w:rsidR="005F4331" w:rsidRDefault="00AF458E" w:rsidP="00B663ED">
      <w:pPr>
        <w:pStyle w:val="BodyText"/>
        <w:pBdr>
          <w:right w:val="single" w:sz="24" w:space="4" w:color="auto"/>
        </w:pBdr>
      </w:pPr>
      <w:r>
        <w:t xml:space="preserve">(a) </w:t>
      </w:r>
      <w:r w:rsidR="005F4331" w:rsidRPr="00990A12">
        <w:t>From the</w:t>
      </w:r>
      <w:r w:rsidR="005F4331">
        <w:t xml:space="preserve"> manufacturer datasheet</w:t>
      </w:r>
      <w:r w:rsidR="00BA2B39">
        <w:t xml:space="preserve"> in </w:t>
      </w:r>
      <w:r w:rsidR="00721039">
        <w:t>Appendix D</w:t>
      </w:r>
      <w:r w:rsidR="005F4331">
        <w:t>, t</w:t>
      </w:r>
      <w:r w:rsidR="005F4331" w:rsidRPr="00990A12">
        <w:t xml:space="preserve">he 2N3904 BJT has </w:t>
      </w:r>
      <w:r w:rsidR="005F4331">
        <w:t xml:space="preserve">a </w:t>
      </w:r>
      <w:r w:rsidR="006505E2">
        <w:t>thermal resistance</w:t>
      </w:r>
      <w:r w:rsidR="006505E2" w:rsidRPr="00990A12">
        <w:t xml:space="preserve"> </w:t>
      </w:r>
      <w:r w:rsidR="005F4331" w:rsidRPr="00990A12">
        <w:t xml:space="preserve">of </w:t>
      </w:r>
      <w:r w:rsidR="00675AE0" w:rsidRPr="00675AE0">
        <w:rPr>
          <w:position w:val="-12"/>
        </w:rPr>
        <w:object w:dxaOrig="1380" w:dyaOrig="320">
          <v:shape id="_x0000_i1133" type="#_x0000_t75" style="width:69pt;height:15.75pt" o:ole="">
            <v:imagedata r:id="rId201" o:title=""/>
          </v:shape>
          <o:OLEObject Type="Embed" ProgID="Equation.3" ShapeID="_x0000_i1133" DrawAspect="Content" ObjectID="_1778055206" r:id="rId202"/>
        </w:object>
      </w:r>
      <w:r w:rsidR="005F4331">
        <w:t xml:space="preserve"> and a maximum junction temperature of 150</w:t>
      </w:r>
      <w:r w:rsidR="005F4331">
        <w:sym w:font="Symbol" w:char="F0B0"/>
      </w:r>
      <w:r w:rsidR="005F4331">
        <w:t>C.</w:t>
      </w:r>
      <w:r w:rsidR="00FB65B4">
        <w:t xml:space="preserve"> </w:t>
      </w:r>
      <w:r w:rsidR="005F4331">
        <w:t>From this</w:t>
      </w:r>
      <w:r w:rsidR="006505E2">
        <w:t xml:space="preserve"> </w:t>
      </w:r>
      <w:r w:rsidR="005F4331">
        <w:t>the max</w:t>
      </w:r>
      <w:r w:rsidR="005F4331">
        <w:t>i</w:t>
      </w:r>
      <w:r w:rsidR="005F4331">
        <w:t>mum power is computed from (29) as</w:t>
      </w:r>
      <w:r w:rsidR="00624050">
        <w:t xml:space="preserve"> </w:t>
      </w:r>
    </w:p>
    <w:p w:rsidR="005F4331" w:rsidRDefault="00675AE0" w:rsidP="00B663ED">
      <w:pPr>
        <w:pStyle w:val="BodyText"/>
        <w:pBdr>
          <w:right w:val="single" w:sz="24" w:space="4" w:color="auto"/>
        </w:pBdr>
        <w:spacing w:before="60" w:after="60"/>
        <w:jc w:val="center"/>
      </w:pPr>
      <w:r w:rsidRPr="00675AE0">
        <w:rPr>
          <w:position w:val="-24"/>
        </w:rPr>
        <w:object w:dxaOrig="2780" w:dyaOrig="560">
          <v:shape id="_x0000_i1134" type="#_x0000_t75" style="width:140.25pt;height:27.75pt" o:ole="">
            <v:imagedata r:id="rId203" o:title=""/>
          </v:shape>
          <o:OLEObject Type="Embed" ProgID="Equation.3" ShapeID="_x0000_i1134" DrawAspect="Content" ObjectID="_1778055207" r:id="rId204"/>
        </w:object>
      </w:r>
      <w:r w:rsidR="005F4331">
        <w:t>.</w:t>
      </w:r>
    </w:p>
    <w:p w:rsidR="00AF458E" w:rsidRDefault="00C84E98" w:rsidP="00B663ED">
      <w:pPr>
        <w:pStyle w:val="BodyText"/>
        <w:pBdr>
          <w:right w:val="single" w:sz="24" w:space="4" w:color="auto"/>
        </w:pBdr>
      </w:pPr>
      <w:r>
        <w:t xml:space="preserve">The derated, or maximum, power at this temperature is </w:t>
      </w:r>
      <w:r w:rsidRPr="004C4C34">
        <w:rPr>
          <w:u w:val="single"/>
        </w:rPr>
        <w:t>150mW</w:t>
      </w:r>
      <w:r>
        <w:t xml:space="preserve">. </w:t>
      </w:r>
      <w:r w:rsidR="005F4331">
        <w:t xml:space="preserve">Clearly, </w:t>
      </w:r>
      <w:r w:rsidR="00C93A89">
        <w:t xml:space="preserve">the </w:t>
      </w:r>
      <w:r w:rsidR="005F4331">
        <w:t xml:space="preserve">125mW of power dissipated </w:t>
      </w:r>
      <w:r w:rsidR="00C93A89">
        <w:t xml:space="preserve">as </w:t>
      </w:r>
      <w:r w:rsidR="005F4331">
        <w:t>determined in E</w:t>
      </w:r>
      <w:r w:rsidR="005F4331">
        <w:t>x</w:t>
      </w:r>
      <w:r w:rsidR="005F4331">
        <w:t xml:space="preserve">ample 8.4 </w:t>
      </w:r>
      <w:r w:rsidR="00C93A89">
        <w:t xml:space="preserve">for </w:t>
      </w:r>
      <w:r w:rsidR="005F4331">
        <w:t xml:space="preserve">the BJT is within this </w:t>
      </w:r>
      <w:r w:rsidR="004C4C34">
        <w:t xml:space="preserve">derated </w:t>
      </w:r>
      <w:r w:rsidR="005F4331">
        <w:t xml:space="preserve">limit. </w:t>
      </w:r>
    </w:p>
    <w:p w:rsidR="005F4331" w:rsidRDefault="00AF458E" w:rsidP="00C84E98">
      <w:pPr>
        <w:pStyle w:val="BodyText"/>
        <w:pBdr>
          <w:right w:val="single" w:sz="24" w:space="4" w:color="auto"/>
        </w:pBdr>
        <w:spacing w:before="120"/>
      </w:pPr>
      <w:r>
        <w:t xml:space="preserve">(b) </w:t>
      </w:r>
      <w:r w:rsidR="005F4331">
        <w:t>To compute the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005F4331">
        <w:t xml:space="preserve"> the junction temperature and </w:t>
      </w:r>
      <w:r w:rsidR="006F2F24" w:rsidRPr="000F4334">
        <w:rPr>
          <w:position w:val="-10"/>
        </w:rPr>
        <w:object w:dxaOrig="279" w:dyaOrig="300">
          <v:shape id="_x0000_i1135" type="#_x0000_t75" style="width:14.25pt;height:15pt" o:ole="">
            <v:imagedata r:id="rId205" o:title=""/>
          </v:shape>
          <o:OLEObject Type="Embed" ProgID="Equation.3" ShapeID="_x0000_i1135" DrawAspect="Content" ObjectID="_1778055208" r:id="rId206"/>
        </w:object>
      </w:r>
      <w:r w:rsidR="005F4331">
        <w:t>are re-computed.</w:t>
      </w:r>
    </w:p>
    <w:p w:rsidR="005F4331" w:rsidRDefault="006F2F24" w:rsidP="00435EF6">
      <w:pPr>
        <w:pStyle w:val="BodyText"/>
        <w:pBdr>
          <w:right w:val="single" w:sz="24" w:space="4" w:color="auto"/>
        </w:pBdr>
        <w:jc w:val="center"/>
      </w:pPr>
      <w:r w:rsidRPr="006F2F24">
        <w:rPr>
          <w:position w:val="-24"/>
        </w:rPr>
        <w:object w:dxaOrig="4980" w:dyaOrig="580">
          <v:shape id="_x0000_i1136" type="#_x0000_t75" style="width:246.75pt;height:28.5pt" o:ole="">
            <v:imagedata r:id="rId207" o:title=""/>
          </v:shape>
          <o:OLEObject Type="Embed" ProgID="Equation.3" ShapeID="_x0000_i1136" DrawAspect="Content" ObjectID="_1778055209" r:id="rId208"/>
        </w:object>
      </w:r>
      <w:r w:rsidRPr="006F2F24">
        <w:rPr>
          <w:position w:val="-26"/>
        </w:rPr>
        <w:object w:dxaOrig="3720" w:dyaOrig="620">
          <v:shape id="_x0000_i1137" type="#_x0000_t75" style="width:186.75pt;height:30.75pt" o:ole="">
            <v:imagedata r:id="rId209" o:title=""/>
          </v:shape>
          <o:OLEObject Type="Embed" ProgID="Equation.3" ShapeID="_x0000_i1137" DrawAspect="Content" ObjectID="_1778055210" r:id="rId210"/>
        </w:object>
      </w:r>
    </w:p>
    <w:p w:rsidR="005F4331" w:rsidRDefault="005F4331" w:rsidP="006F2F24">
      <w:pPr>
        <w:pStyle w:val="BodyText"/>
        <w:pBdr>
          <w:right w:val="single" w:sz="24" w:space="4" w:color="auto"/>
        </w:pBdr>
        <w:spacing w:line="275" w:lineRule="exact"/>
      </w:pPr>
      <w:r>
        <w:t xml:space="preserve">With this new value, the value of </w:t>
      </w:r>
      <w:r w:rsidR="006F2F24" w:rsidRPr="006F2F24">
        <w:rPr>
          <w:position w:val="-10"/>
        </w:rPr>
        <w:object w:dxaOrig="2220" w:dyaOrig="320">
          <v:shape id="_x0000_i1138" type="#_x0000_t75" style="width:111pt;height:15.75pt" o:ole="">
            <v:imagedata r:id="rId211" o:title=""/>
          </v:shape>
          <o:OLEObject Type="Embed" ProgID="Equation.3" ShapeID="_x0000_i1138" DrawAspect="Content" ObjectID="_1778055211" r:id="rId212"/>
        </w:object>
      </w:r>
      <w:r w:rsidR="00AF458E">
        <w:t>, and the reliability is re</w:t>
      </w:r>
      <w:r>
        <w:t xml:space="preserve">duced </w:t>
      </w:r>
      <w:r w:rsidR="00AF458E">
        <w:t xml:space="preserve">slightly </w:t>
      </w:r>
      <w:r>
        <w:t xml:space="preserve">to </w:t>
      </w:r>
      <w:r w:rsidRPr="006F2F24">
        <w:rPr>
          <w:u w:val="single"/>
        </w:rPr>
        <w:t>9</w:t>
      </w:r>
      <w:r w:rsidR="00AF458E" w:rsidRPr="006F2F24">
        <w:rPr>
          <w:u w:val="single"/>
        </w:rPr>
        <w:t>9.8</w:t>
      </w:r>
      <w:r w:rsidR="007231CD">
        <w:rPr>
          <w:u w:val="single"/>
        </w:rPr>
        <w:t>8</w:t>
      </w:r>
      <w:r w:rsidR="00AF458E" w:rsidRPr="006F2F24">
        <w:rPr>
          <w:u w:val="single"/>
        </w:rPr>
        <w:t>%</w:t>
      </w:r>
      <w:r w:rsidR="006F2F24">
        <w:t>.</w:t>
      </w:r>
      <w:r>
        <w:t xml:space="preserve"> </w:t>
      </w:r>
      <w:r w:rsidR="007D4CF9">
        <w:t>N</w:t>
      </w:r>
      <w:r w:rsidR="00AF458E">
        <w:t>ote</w:t>
      </w:r>
      <w:r w:rsidR="007D4CF9">
        <w:t>,</w:t>
      </w:r>
      <w:r w:rsidR="00AF458E">
        <w:t xml:space="preserve"> </w:t>
      </w:r>
      <w:r w:rsidR="007D4CF9">
        <w:t xml:space="preserve">however, </w:t>
      </w:r>
      <w:r w:rsidR="00AF458E">
        <w:t>the junction temperature is quite high at 145</w:t>
      </w:r>
      <w:r w:rsidR="00AF458E">
        <w:sym w:font="Symbol" w:char="F0B0"/>
      </w:r>
      <w:r w:rsidR="00AF458E">
        <w:t>C and further i</w:t>
      </w:r>
      <w:r w:rsidR="00AF458E">
        <w:t>n</w:t>
      </w:r>
      <w:r w:rsidR="00AF458E">
        <w:t xml:space="preserve">creases in </w:t>
      </w:r>
      <w:r w:rsidR="004C4C34">
        <w:t xml:space="preserve">temperature </w:t>
      </w:r>
      <w:r w:rsidR="00AF458E">
        <w:t>would likely destroy the device.</w:t>
      </w:r>
    </w:p>
    <w:p w:rsidR="00016666" w:rsidRPr="00635D90" w:rsidRDefault="00016666" w:rsidP="00016666">
      <w:pPr>
        <w:pStyle w:val="Heading3"/>
        <w:numPr>
          <w:ilvl w:val="2"/>
          <w:numId w:val="2"/>
        </w:numPr>
      </w:pPr>
      <w:r>
        <w:t>Limits of Reliability</w:t>
      </w:r>
      <w:r w:rsidR="00B61C17">
        <w:fldChar w:fldCharType="begin"/>
      </w:r>
      <w:r w:rsidR="00B61C17">
        <w:instrText xml:space="preserve"> XE "</w:instrText>
      </w:r>
      <w:r w:rsidR="00B61C17" w:rsidRPr="00587672">
        <w:instrText>reliability</w:instrText>
      </w:r>
      <w:r w:rsidR="00B61C17">
        <w:instrText xml:space="preserve">" </w:instrText>
      </w:r>
      <w:r w:rsidR="00B61C17">
        <w:fldChar w:fldCharType="end"/>
      </w:r>
      <w:r>
        <w:t xml:space="preserve"> Estimation</w:t>
      </w:r>
    </w:p>
    <w:p w:rsidR="00814828" w:rsidRPr="00814828" w:rsidRDefault="00814828" w:rsidP="00814828">
      <w:pPr>
        <w:pStyle w:val="BodyText"/>
      </w:pPr>
      <w:r w:rsidRPr="00814828">
        <w:t>It must be kept in mind that the reliability estimates are just that, estimates, and there are lim</w:t>
      </w:r>
      <w:r w:rsidRPr="00814828">
        <w:t>i</w:t>
      </w:r>
      <w:r w:rsidRPr="00814828">
        <w:t>tations in their use.</w:t>
      </w:r>
      <w:r w:rsidR="00FB65B4">
        <w:t xml:space="preserve"> </w:t>
      </w:r>
      <w:r w:rsidRPr="00814828">
        <w:t>First, realize that the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814828">
        <w:t xml:space="preserve"> data comes from acce</w:t>
      </w:r>
      <w:r w:rsidRPr="00814828">
        <w:t>l</w:t>
      </w:r>
      <w:r w:rsidRPr="00814828">
        <w:t xml:space="preserve">erated stress tests, where devices are put under stress beyond normal operating conditions, and from these the failure rates are estimated. (Nobody sits around waiting </w:t>
      </w:r>
      <w:r w:rsidR="0082080D">
        <w:t>2</w:t>
      </w:r>
      <w:r w:rsidRPr="00814828">
        <w:t>0 years for the devices to fail!)</w:t>
      </w:r>
      <w:r w:rsidR="00FB65B4">
        <w:t xml:space="preserve"> </w:t>
      </w:r>
      <w:r w:rsidRPr="00814828">
        <w:t>The</w:t>
      </w:r>
      <w:r>
        <w:t xml:space="preserve"> tests</w:t>
      </w:r>
      <w:r w:rsidRPr="00814828">
        <w:t xml:space="preserve"> are based upon mathematical models for the failure rate and the device lifetime.</w:t>
      </w:r>
      <w:r w:rsidR="00FB65B4">
        <w:t xml:space="preserve"> </w:t>
      </w:r>
      <w:r w:rsidRPr="00814828">
        <w:t>Se</w:t>
      </w:r>
      <w:r w:rsidRPr="00814828">
        <w:t>c</w:t>
      </w:r>
      <w:r w:rsidRPr="00814828">
        <w:t xml:space="preserve">ondly, there are other factors that influence reliability </w:t>
      </w:r>
      <w:r>
        <w:t>that</w:t>
      </w:r>
      <w:r w:rsidRPr="00814828">
        <w:t xml:space="preserve"> are not addressed by </w:t>
      </w:r>
      <w:r w:rsidRPr="007B1A8C">
        <w:rPr>
          <w:i/>
        </w:rPr>
        <w:sym w:font="Symbol" w:char="F06C"/>
      </w:r>
      <w:r w:rsidRPr="00814828">
        <w:t>, such as the manufacturing processes used, the quality of manufacturing technologies, shock, and corr</w:t>
      </w:r>
      <w:r w:rsidRPr="00814828">
        <w:t>o</w:t>
      </w:r>
      <w:r w:rsidRPr="00814828">
        <w:t>sion. Part of the value of reliability estimation is for comparative purposes when evaluating different design options.</w:t>
      </w:r>
      <w:r w:rsidR="00FB65B4">
        <w:t xml:space="preserve"> </w:t>
      </w:r>
      <w:r w:rsidRPr="00814828">
        <w:t>Applying these methods forces the designer to consider the opera</w:t>
      </w:r>
      <w:r w:rsidRPr="00814828">
        <w:t>t</w:t>
      </w:r>
      <w:r w:rsidRPr="00814828">
        <w:t>ing conditions and factor them into the design.</w:t>
      </w:r>
    </w:p>
    <w:p w:rsidR="00735CC7" w:rsidRPr="00AC4DAA" w:rsidRDefault="00735CC7" w:rsidP="00735CC7">
      <w:pPr>
        <w:pStyle w:val="BookHeading2"/>
        <w:numPr>
          <w:ilvl w:val="1"/>
          <w:numId w:val="2"/>
        </w:numPr>
      </w:pPr>
      <w:r>
        <w:lastRenderedPageBreak/>
        <w:t>System Reliability</w:t>
      </w:r>
      <w:r w:rsidR="00B61C17">
        <w:fldChar w:fldCharType="begin"/>
      </w:r>
      <w:r w:rsidR="00B61C17">
        <w:instrText xml:space="preserve"> XE "</w:instrText>
      </w:r>
      <w:r w:rsidR="00B61C17" w:rsidRPr="00587672">
        <w:instrText>reliability</w:instrText>
      </w:r>
      <w:r w:rsidR="00B61C17">
        <w:instrText xml:space="preserve">" </w:instrText>
      </w:r>
      <w:r w:rsidR="00B61C17">
        <w:fldChar w:fldCharType="end"/>
      </w:r>
    </w:p>
    <w:p w:rsidR="00735CC7" w:rsidRPr="00735CC7" w:rsidRDefault="00735CC7" w:rsidP="00735CC7">
      <w:pPr>
        <w:pStyle w:val="BodyText"/>
      </w:pPr>
      <w:r w:rsidRPr="00735CC7">
        <w:t>The previous section focused on determining the reliability of a single device.</w:t>
      </w:r>
      <w:r>
        <w:t xml:space="preserve"> </w:t>
      </w:r>
      <w:r w:rsidRPr="00735CC7">
        <w:t>It is natural to ask, “</w:t>
      </w:r>
      <w:r w:rsidRPr="00735CC7">
        <w:rPr>
          <w:i/>
        </w:rPr>
        <w:t>How can the reliability of a system consisting of many devices be determined?</w:t>
      </w:r>
      <w:r w:rsidRPr="00735CC7">
        <w:t>” In order to d</w:t>
      </w:r>
      <w:r w:rsidRPr="00735CC7">
        <w:t>e</w:t>
      </w:r>
      <w:r w:rsidRPr="00735CC7">
        <w:t>rive the overall reliability of a multi-component system, it is necessary to take into a</w:t>
      </w:r>
      <w:r w:rsidRPr="00735CC7">
        <w:t>c</w:t>
      </w:r>
      <w:r w:rsidRPr="00735CC7">
        <w:t>count the overall system structure.</w:t>
      </w:r>
    </w:p>
    <w:p w:rsidR="00735CC7" w:rsidRPr="00635D90" w:rsidRDefault="000B5550" w:rsidP="00A7333C">
      <w:pPr>
        <w:pStyle w:val="Heading3"/>
        <w:numPr>
          <w:ilvl w:val="2"/>
          <w:numId w:val="2"/>
        </w:numPr>
      </w:pPr>
      <w:r>
        <w:t>Series Systems</w:t>
      </w:r>
    </w:p>
    <w:p w:rsidR="00735CC7" w:rsidRDefault="00735CC7" w:rsidP="00735CC7">
      <w:pPr>
        <w:pStyle w:val="BodyText"/>
        <w:rPr>
          <w:rFonts w:ascii="Times New Roman" w:hAnsi="Times New Roman"/>
          <w:sz w:val="24"/>
          <w:szCs w:val="24"/>
        </w:rPr>
      </w:pPr>
      <w:r w:rsidRPr="00735CC7">
        <w:t>Consider the inverter circuit in Example 8.4</w:t>
      </w:r>
      <w:r w:rsidR="00624050">
        <w:t>—</w:t>
      </w:r>
      <w:r w:rsidRPr="00735CC7">
        <w:t>failure</w:t>
      </w:r>
      <w:r>
        <w:t xml:space="preserve"> </w:t>
      </w:r>
      <w:r w:rsidRPr="00735CC7">
        <w:t xml:space="preserve">of any one component in the circuit would lead to the failure of the overall system or circuit. Conceptually, a system in which the failure of a single component (or subsystem) leads to failure of the overall system is known as a </w:t>
      </w:r>
      <w:r w:rsidRPr="007368B8">
        <w:rPr>
          <w:b/>
          <w:i/>
        </w:rPr>
        <w:t>series system</w:t>
      </w:r>
      <w:r w:rsidR="00DF3E40">
        <w:rPr>
          <w:i/>
        </w:rPr>
        <w:fldChar w:fldCharType="begin"/>
      </w:r>
      <w:r w:rsidR="00DF3E40">
        <w:instrText xml:space="preserve"> XE "</w:instrText>
      </w:r>
      <w:r w:rsidR="00DF3E40" w:rsidRPr="004F7CE1">
        <w:instrText>series system</w:instrText>
      </w:r>
      <w:r w:rsidR="00DF3E40">
        <w:instrText xml:space="preserve">" </w:instrText>
      </w:r>
      <w:r w:rsidR="00DF3E40">
        <w:rPr>
          <w:i/>
        </w:rPr>
        <w:fldChar w:fldCharType="end"/>
      </w:r>
      <w:r w:rsidRPr="00735CC7">
        <w:t>.</w:t>
      </w:r>
      <w:r w:rsidR="00FB65B4">
        <w:t xml:space="preserve"> </w:t>
      </w:r>
      <w:r w:rsidRPr="00735CC7">
        <w:t>Figure 8.1</w:t>
      </w:r>
      <w:r w:rsidR="0046216D">
        <w:t>1</w:t>
      </w:r>
      <w:r w:rsidRPr="00735CC7">
        <w:t xml:space="preserve"> shows a block diagram of a series system co</w:t>
      </w:r>
      <w:r w:rsidRPr="00735CC7">
        <w:t>m</w:t>
      </w:r>
      <w:r w:rsidRPr="00735CC7">
        <w:t xml:space="preserve">posed of boxes </w:t>
      </w:r>
      <w:r w:rsidR="00705711" w:rsidRPr="00E8401E">
        <w:rPr>
          <w:position w:val="-10"/>
        </w:rPr>
        <w:object w:dxaOrig="260" w:dyaOrig="300">
          <v:shape id="_x0000_i1139" type="#_x0000_t75" style="width:12.75pt;height:15pt" o:ole="">
            <v:imagedata r:id="rId213" o:title=""/>
          </v:shape>
          <o:OLEObject Type="Embed" ProgID="Equation.3" ShapeID="_x0000_i1139" DrawAspect="Content" ObjectID="_1778055212" r:id="rId214"/>
        </w:object>
      </w:r>
      <w:r>
        <w:t xml:space="preserve">, </w:t>
      </w:r>
      <w:r w:rsidR="00705711" w:rsidRPr="00E8401E">
        <w:rPr>
          <w:position w:val="-10"/>
        </w:rPr>
        <w:object w:dxaOrig="260" w:dyaOrig="300">
          <v:shape id="_x0000_i1140" type="#_x0000_t75" style="width:12.75pt;height:15pt" o:ole="">
            <v:imagedata r:id="rId215" o:title=""/>
          </v:shape>
          <o:OLEObject Type="Embed" ProgID="Equation.3" ShapeID="_x0000_i1140" DrawAspect="Content" ObjectID="_1778055213" r:id="rId216"/>
        </w:object>
      </w:r>
      <w:r>
        <w:t xml:space="preserve">, </w:t>
      </w:r>
      <w:r w:rsidR="00945D5C">
        <w:t xml:space="preserve">..., </w:t>
      </w:r>
      <w:r w:rsidR="00705711" w:rsidRPr="00E8401E">
        <w:rPr>
          <w:position w:val="-10"/>
        </w:rPr>
        <w:object w:dxaOrig="279" w:dyaOrig="300">
          <v:shape id="_x0000_i1141" type="#_x0000_t75" style="width:14.25pt;height:15pt" o:ole="">
            <v:imagedata r:id="rId217" o:title=""/>
          </v:shape>
          <o:OLEObject Type="Embed" ProgID="Equation.3" ShapeID="_x0000_i1141" DrawAspect="Content" ObjectID="_1778055214" r:id="rId218"/>
        </w:object>
      </w:r>
      <w:r w:rsidRPr="00735CC7">
        <w:t xml:space="preserve"> that represent the components, or the subsystems, of a larger system</w:t>
      </w:r>
      <w:r w:rsidRPr="00A471F2">
        <w:rPr>
          <w:rFonts w:ascii="Times New Roman" w:hAnsi="Times New Roman"/>
          <w:sz w:val="24"/>
          <w:szCs w:val="24"/>
        </w:rPr>
        <w:t>.</w:t>
      </w:r>
    </w:p>
    <w:p w:rsidR="0046216D" w:rsidRPr="00A471F2" w:rsidRDefault="0046216D" w:rsidP="00735CC7">
      <w:pPr>
        <w:pStyle w:val="BodyText"/>
        <w:rPr>
          <w:rFonts w:ascii="Times New Roman" w:hAnsi="Times New Roman"/>
          <w:szCs w:val="24"/>
        </w:rPr>
      </w:pPr>
    </w:p>
    <w:p w:rsidR="00735CC7" w:rsidRDefault="00AC72D8" w:rsidP="00735CC7">
      <w:pPr>
        <w:pStyle w:val="BodyText"/>
        <w:spacing w:after="120"/>
        <w:jc w:val="center"/>
        <w:rPr>
          <w:rFonts w:ascii="Times New Roman" w:hAnsi="Times New Roman"/>
        </w:rPr>
      </w:pPr>
      <w:r w:rsidRPr="0046216D">
        <w:rPr>
          <w:rFonts w:ascii="Times New Roman" w:hAnsi="Times New Roman"/>
          <w:noProof/>
        </w:rPr>
        <w:drawing>
          <wp:inline distT="0" distB="0" distL="0" distR="0">
            <wp:extent cx="2933700" cy="409575"/>
            <wp:effectExtent l="0" t="0" r="0" b="0"/>
            <wp:docPr id="11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219">
                      <a:extLst>
                        <a:ext uri="{28A0092B-C50C-407E-A947-70E740481C1C}">
                          <a14:useLocalDpi xmlns:a14="http://schemas.microsoft.com/office/drawing/2010/main" val="0"/>
                        </a:ext>
                      </a:extLst>
                    </a:blip>
                    <a:srcRect/>
                    <a:stretch>
                      <a:fillRect/>
                    </a:stretch>
                  </pic:blipFill>
                  <pic:spPr bwMode="auto">
                    <a:xfrm>
                      <a:off x="0" y="0"/>
                      <a:ext cx="2933700" cy="409575"/>
                    </a:xfrm>
                    <a:prstGeom prst="rect">
                      <a:avLst/>
                    </a:prstGeom>
                    <a:noFill/>
                    <a:ln>
                      <a:noFill/>
                    </a:ln>
                  </pic:spPr>
                </pic:pic>
              </a:graphicData>
            </a:graphic>
          </wp:inline>
        </w:drawing>
      </w:r>
    </w:p>
    <w:p w:rsidR="00735CC7" w:rsidRPr="0046216D" w:rsidRDefault="00735CC7" w:rsidP="0046216D">
      <w:pPr>
        <w:pStyle w:val="FigureCaption"/>
      </w:pPr>
      <w:bookmarkStart w:id="12" w:name="_Ref57444028"/>
      <w:r w:rsidRPr="0046216D">
        <w:rPr>
          <w:b/>
        </w:rPr>
        <w:t>Figure</w:t>
      </w:r>
      <w:bookmarkEnd w:id="12"/>
      <w:r w:rsidRPr="0046216D">
        <w:rPr>
          <w:b/>
        </w:rPr>
        <w:t xml:space="preserve"> 8.1</w:t>
      </w:r>
      <w:r w:rsidR="0046216D" w:rsidRPr="0046216D">
        <w:rPr>
          <w:b/>
        </w:rPr>
        <w:t>1</w:t>
      </w:r>
      <w:r w:rsidR="0046216D">
        <w:t xml:space="preserve"> </w:t>
      </w:r>
      <w:r w:rsidRPr="00F04DD4">
        <w:t>A series system consisting of components, or subsystems</w:t>
      </w:r>
      <w:r w:rsidR="0046216D">
        <w:t xml:space="preserve"> </w:t>
      </w:r>
      <w:r w:rsidR="00705711" w:rsidRPr="00E8401E">
        <w:rPr>
          <w:position w:val="-10"/>
        </w:rPr>
        <w:object w:dxaOrig="260" w:dyaOrig="300">
          <v:shape id="_x0000_i1143" type="#_x0000_t75" style="width:12.75pt;height:15pt" o:ole="">
            <v:imagedata r:id="rId213" o:title=""/>
          </v:shape>
          <o:OLEObject Type="Embed" ProgID="Equation.3" ShapeID="_x0000_i1143" DrawAspect="Content" ObjectID="_1778055215" r:id="rId220"/>
        </w:object>
      </w:r>
      <w:r w:rsidR="0046216D">
        <w:t xml:space="preserve">, </w:t>
      </w:r>
      <w:r w:rsidR="00705711" w:rsidRPr="00E8401E">
        <w:rPr>
          <w:position w:val="-10"/>
        </w:rPr>
        <w:object w:dxaOrig="260" w:dyaOrig="300">
          <v:shape id="_x0000_i1144" type="#_x0000_t75" style="width:12.75pt;height:15pt" o:ole="">
            <v:imagedata r:id="rId215" o:title=""/>
          </v:shape>
          <o:OLEObject Type="Embed" ProgID="Equation.3" ShapeID="_x0000_i1144" DrawAspect="Content" ObjectID="_1778055216" r:id="rId221"/>
        </w:object>
      </w:r>
      <w:r w:rsidR="0046216D">
        <w:t>,</w:t>
      </w:r>
      <w:r w:rsidR="00945D5C">
        <w:t xml:space="preserve"> …,</w:t>
      </w:r>
      <w:r w:rsidR="0046216D">
        <w:t xml:space="preserve"> </w:t>
      </w:r>
      <w:r w:rsidR="00705711" w:rsidRPr="00E8401E">
        <w:rPr>
          <w:position w:val="-10"/>
        </w:rPr>
        <w:object w:dxaOrig="279" w:dyaOrig="300">
          <v:shape id="_x0000_i1145" type="#_x0000_t75" style="width:14.25pt;height:15pt" o:ole="">
            <v:imagedata r:id="rId217" o:title=""/>
          </v:shape>
          <o:OLEObject Type="Embed" ProgID="Equation.3" ShapeID="_x0000_i1145" DrawAspect="Content" ObjectID="_1778055217" r:id="rId222"/>
        </w:object>
      </w:r>
      <w:r w:rsidR="00705711">
        <w:t>.</w:t>
      </w:r>
    </w:p>
    <w:p w:rsidR="00735CC7" w:rsidRDefault="00735CC7" w:rsidP="002B1D6E">
      <w:pPr>
        <w:pStyle w:val="BodyText"/>
        <w:spacing w:line="275" w:lineRule="exact"/>
      </w:pPr>
      <w:r w:rsidRPr="0046216D">
        <w:t xml:space="preserve">To compute the overall reliability of a series system, </w:t>
      </w:r>
      <w:r w:rsidR="00F450B3" w:rsidRPr="002B1D6E">
        <w:rPr>
          <w:position w:val="-10"/>
        </w:rPr>
        <w:object w:dxaOrig="499" w:dyaOrig="300">
          <v:shape id="_x0000_i1146" type="#_x0000_t75" style="width:24.75pt;height:15pt" o:ole="">
            <v:imagedata r:id="rId223" o:title=""/>
          </v:shape>
          <o:OLEObject Type="Embed" ProgID="Equation.3" ShapeID="_x0000_i1146" DrawAspect="Content" ObjectID="_1778055218" r:id="rId224"/>
        </w:object>
      </w:r>
      <w:r w:rsidR="0046216D">
        <w:t xml:space="preserve">, </w:t>
      </w:r>
      <w:r w:rsidRPr="0046216D">
        <w:t>it is assumed that the failure of subsy</w:t>
      </w:r>
      <w:r w:rsidRPr="0046216D">
        <w:t>s</w:t>
      </w:r>
      <w:r w:rsidRPr="0046216D">
        <w:t>tems or components are independent events. The system is operable only if subsystem</w:t>
      </w:r>
      <w:r w:rsidR="007231CD">
        <w:t>s</w:t>
      </w:r>
      <w:r w:rsidRPr="0046216D">
        <w:t xml:space="preserve"> </w:t>
      </w:r>
      <w:r w:rsidR="00705711" w:rsidRPr="00E8401E">
        <w:rPr>
          <w:position w:val="-10"/>
        </w:rPr>
        <w:object w:dxaOrig="260" w:dyaOrig="300">
          <v:shape id="_x0000_i1147" type="#_x0000_t75" style="width:12.75pt;height:15pt" o:ole="">
            <v:imagedata r:id="rId213" o:title=""/>
          </v:shape>
          <o:OLEObject Type="Embed" ProgID="Equation.3" ShapeID="_x0000_i1147" DrawAspect="Content" ObjectID="_1778055219" r:id="rId225"/>
        </w:object>
      </w:r>
      <w:r w:rsidR="0046216D">
        <w:t xml:space="preserve"> </w:t>
      </w:r>
      <w:r w:rsidRPr="0046216D">
        <w:t xml:space="preserve">and </w:t>
      </w:r>
      <w:r w:rsidR="00705711" w:rsidRPr="00E8401E">
        <w:rPr>
          <w:position w:val="-10"/>
        </w:rPr>
        <w:object w:dxaOrig="260" w:dyaOrig="300">
          <v:shape id="_x0000_i1148" type="#_x0000_t75" style="width:12.75pt;height:15pt" o:ole="">
            <v:imagedata r:id="rId215" o:title=""/>
          </v:shape>
          <o:OLEObject Type="Embed" ProgID="Equation.3" ShapeID="_x0000_i1148" DrawAspect="Content" ObjectID="_1778055220" r:id="rId226"/>
        </w:object>
      </w:r>
      <w:r w:rsidRPr="0046216D">
        <w:t xml:space="preserve"> …</w:t>
      </w:r>
      <w:r w:rsidR="00AD2896">
        <w:t xml:space="preserve"> </w:t>
      </w:r>
      <w:r w:rsidRPr="0046216D">
        <w:t xml:space="preserve">and </w:t>
      </w:r>
      <w:r w:rsidR="00705711" w:rsidRPr="00E8401E">
        <w:rPr>
          <w:position w:val="-10"/>
        </w:rPr>
        <w:object w:dxaOrig="279" w:dyaOrig="300">
          <v:shape id="_x0000_i1149" type="#_x0000_t75" style="width:14.25pt;height:15pt" o:ole="">
            <v:imagedata r:id="rId217" o:title=""/>
          </v:shape>
          <o:OLEObject Type="Embed" ProgID="Equation.3" ShapeID="_x0000_i1149" DrawAspect="Content" ObjectID="_1778055221" r:id="rId227"/>
        </w:object>
      </w:r>
      <w:r w:rsidRPr="0046216D">
        <w:t xml:space="preserve"> are all simultaneously operating.</w:t>
      </w:r>
      <w:r w:rsidR="0046216D">
        <w:t xml:space="preserve"> </w:t>
      </w:r>
      <w:r w:rsidRPr="0046216D">
        <w:t>Therefore, the probability of the ove</w:t>
      </w:r>
      <w:r w:rsidRPr="0046216D">
        <w:t>r</w:t>
      </w:r>
      <w:r w:rsidRPr="0046216D">
        <w:t>all sy</w:t>
      </w:r>
      <w:r w:rsidRPr="0046216D">
        <w:t>s</w:t>
      </w:r>
      <w:r w:rsidRPr="0046216D">
        <w:t>tem operating is given by the product of reliabilities for all of the subsystems as follows</w:t>
      </w:r>
    </w:p>
    <w:p w:rsidR="00735CC7" w:rsidRDefault="00F450B3" w:rsidP="0046216D">
      <w:pPr>
        <w:pStyle w:val="BodyText"/>
        <w:spacing w:before="60" w:after="60"/>
        <w:jc w:val="right"/>
      </w:pPr>
      <w:r w:rsidRPr="00F450B3">
        <w:rPr>
          <w:rFonts w:ascii="Times New Roman" w:hAnsi="Times New Roman"/>
          <w:position w:val="-18"/>
        </w:rPr>
        <w:object w:dxaOrig="3060" w:dyaOrig="480">
          <v:shape id="_x0000_i1150" type="#_x0000_t75" style="width:152.25pt;height:24pt" o:ole="">
            <v:imagedata r:id="rId228" o:title=""/>
            <w10:bordertop type="single" width="4"/>
            <w10:borderleft type="single" width="4"/>
            <w10:borderbottom type="single" width="4"/>
            <w10:borderright type="single" width="4"/>
          </v:shape>
          <o:OLEObject Type="Embed" ProgID="Equation.3" ShapeID="_x0000_i1150" DrawAspect="Content" ObjectID="_1778055222" r:id="rId229"/>
        </w:object>
      </w:r>
      <w:r w:rsidR="00735CC7">
        <w:rPr>
          <w:rFonts w:ascii="Times New Roman" w:hAnsi="Times New Roman"/>
        </w:rPr>
        <w:t>.</w:t>
      </w:r>
      <w:r w:rsidR="00735CC7">
        <w:rPr>
          <w:rFonts w:ascii="Times New Roman" w:hAnsi="Times New Roman"/>
        </w:rPr>
        <w:tab/>
      </w:r>
      <w:r w:rsidR="00735CC7">
        <w:rPr>
          <w:rFonts w:ascii="Times New Roman" w:hAnsi="Times New Roman"/>
        </w:rPr>
        <w:tab/>
      </w:r>
      <w:r w:rsidR="00735CC7" w:rsidRPr="0046216D">
        <w:t xml:space="preserve">                         </w:t>
      </w:r>
      <w:r w:rsidR="0046216D" w:rsidRPr="0046216D">
        <w:t xml:space="preserve">    </w:t>
      </w:r>
      <w:r w:rsidR="00735CC7" w:rsidRPr="0046216D">
        <w:t xml:space="preserve">     </w:t>
      </w:r>
      <w:r>
        <w:t xml:space="preserve"> </w:t>
      </w:r>
      <w:r w:rsidR="00735CC7" w:rsidRPr="0046216D">
        <w:t>(30)</w:t>
      </w:r>
    </w:p>
    <w:p w:rsidR="00735CC7" w:rsidRDefault="00735CC7" w:rsidP="007231CD">
      <w:pPr>
        <w:pStyle w:val="BodyText"/>
        <w:spacing w:line="275" w:lineRule="exact"/>
        <w:ind w:firstLine="360"/>
      </w:pPr>
      <w:r w:rsidRPr="0046216D">
        <w:t>It is important to remember that failures are assumed to be independent events, just as fli</w:t>
      </w:r>
      <w:r w:rsidRPr="0046216D">
        <w:t>p</w:t>
      </w:r>
      <w:r w:rsidRPr="0046216D">
        <w:t>ping a coin twice is considered two independent events. The overall system reliability is less than or equal to that of any single subsystem, since all reliability values are</w:t>
      </w:r>
      <w:r w:rsidR="007D4CF9">
        <w:t xml:space="preserve"> ≤</w:t>
      </w:r>
      <w:r w:rsidRPr="0046216D">
        <w:t>1</w:t>
      </w:r>
      <w:r w:rsidR="007231CD">
        <w:t>. T</w:t>
      </w:r>
      <w:r w:rsidRPr="0046216D">
        <w:t xml:space="preserve">hus </w:t>
      </w:r>
      <w:r w:rsidR="00AA3DC6" w:rsidRPr="00F450B3">
        <w:rPr>
          <w:position w:val="-10"/>
        </w:rPr>
        <w:object w:dxaOrig="279" w:dyaOrig="300">
          <v:shape id="_x0000_i1151" type="#_x0000_t75" style="width:14.25pt;height:15pt" o:ole="">
            <v:imagedata r:id="rId230" o:title=""/>
          </v:shape>
          <o:OLEObject Type="Embed" ProgID="Equation.3" ShapeID="_x0000_i1151" DrawAspect="Content" ObjectID="_1778055223" r:id="rId231"/>
        </w:object>
      </w:r>
      <w:r w:rsidRPr="0046216D">
        <w:t xml:space="preserve"> decreases as the number of subsystems increases.</w:t>
      </w:r>
      <w:r w:rsidR="007D4CF9">
        <w:t xml:space="preserve"> </w:t>
      </w:r>
      <w:r w:rsidRPr="0046216D">
        <w:t>Assuming a constant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46216D">
        <w:t xml:space="preserve"> for all sy</w:t>
      </w:r>
      <w:r w:rsidRPr="0046216D">
        <w:t>s</w:t>
      </w:r>
      <w:r w:rsidRPr="0046216D">
        <w:t>tem components gives the following result for the overall system reliability</w:t>
      </w:r>
    </w:p>
    <w:p w:rsidR="00735CC7" w:rsidRDefault="00AA3DC6" w:rsidP="007D4CF9">
      <w:pPr>
        <w:pStyle w:val="BodyText"/>
        <w:spacing w:before="60" w:after="60"/>
        <w:jc w:val="right"/>
      </w:pPr>
      <w:r w:rsidRPr="00AA3DC6">
        <w:rPr>
          <w:position w:val="-22"/>
        </w:rPr>
        <w:object w:dxaOrig="3320" w:dyaOrig="540">
          <v:shape id="_x0000_i1152" type="#_x0000_t75" style="width:155.25pt;height:27pt" o:ole="">
            <v:imagedata r:id="rId232" o:title=""/>
          </v:shape>
          <o:OLEObject Type="Embed" ProgID="Equation.3" ShapeID="_x0000_i1152" DrawAspect="Content" ObjectID="_1778055224" r:id="rId233"/>
        </w:object>
      </w:r>
      <w:r w:rsidR="00735CC7" w:rsidRPr="0046216D">
        <w:t xml:space="preserve">.                                       </w:t>
      </w:r>
      <w:r w:rsidR="007D4CF9">
        <w:t xml:space="preserve">   </w:t>
      </w:r>
      <w:r>
        <w:t xml:space="preserve">    </w:t>
      </w:r>
      <w:r w:rsidR="00735CC7" w:rsidRPr="0046216D">
        <w:t>(31)</w:t>
      </w:r>
    </w:p>
    <w:p w:rsidR="00735CC7" w:rsidRPr="0046216D" w:rsidRDefault="00735CC7" w:rsidP="0046216D">
      <w:pPr>
        <w:pStyle w:val="BodyText"/>
      </w:pPr>
      <w:r w:rsidRPr="0046216D">
        <w:t>This leads to a series system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46216D">
        <w:t xml:space="preserve"> and MTTF</w:t>
      </w:r>
      <w:r w:rsidR="00B61C17">
        <w:fldChar w:fldCharType="begin"/>
      </w:r>
      <w:r w:rsidR="00B61C17">
        <w:instrText xml:space="preserve"> XE "</w:instrText>
      </w:r>
      <w:r w:rsidR="00B61C17" w:rsidRPr="00CE3507">
        <w:instrText>mean time to fai</w:instrText>
      </w:r>
      <w:r w:rsidR="00B61C17" w:rsidRPr="00CE3507">
        <w:instrText>l</w:instrText>
      </w:r>
      <w:r w:rsidR="00B61C17" w:rsidRPr="00CE3507">
        <w:instrText>ure (MTTF)</w:instrText>
      </w:r>
      <w:r w:rsidR="00B61C17">
        <w:instrText xml:space="preserve">" </w:instrText>
      </w:r>
      <w:r w:rsidR="00B61C17">
        <w:fldChar w:fldCharType="end"/>
      </w:r>
      <w:r w:rsidRPr="0046216D">
        <w:t xml:space="preserve"> of </w:t>
      </w:r>
    </w:p>
    <w:p w:rsidR="006018EB" w:rsidRPr="0046216D" w:rsidRDefault="006018EB" w:rsidP="006018EB">
      <w:pPr>
        <w:pStyle w:val="BodyText"/>
        <w:jc w:val="right"/>
      </w:pPr>
      <w:r w:rsidRPr="006018EB">
        <w:rPr>
          <w:position w:val="-26"/>
        </w:rPr>
        <w:object w:dxaOrig="2500" w:dyaOrig="600">
          <v:shape id="_x0000_i1153" type="#_x0000_t75" style="width:127.5pt;height:30pt" o:ole="">
            <v:imagedata r:id="rId234" o:title=""/>
          </v:shape>
          <o:OLEObject Type="Embed" ProgID="Equation.3" ShapeID="_x0000_i1153" DrawAspect="Content" ObjectID="_1778055225" r:id="rId235"/>
        </w:object>
      </w:r>
      <w:r w:rsidR="00735CC7" w:rsidRPr="0046216D">
        <w:t xml:space="preserve">.           </w:t>
      </w:r>
      <w:r w:rsidR="007D4CF9">
        <w:t xml:space="preserve">      </w:t>
      </w:r>
      <w:r w:rsidR="00735CC7" w:rsidRPr="0046216D">
        <w:t xml:space="preserve">                                 </w:t>
      </w:r>
      <w:r w:rsidR="007D4CF9">
        <w:t xml:space="preserve">  </w:t>
      </w:r>
      <w:r w:rsidR="00735CC7" w:rsidRPr="0046216D">
        <w:t>(32)</w:t>
      </w:r>
    </w:p>
    <w:p w:rsidR="00735CC7" w:rsidRPr="0046216D" w:rsidRDefault="00735CC7" w:rsidP="0046216D">
      <w:pPr>
        <w:pStyle w:val="BodyText"/>
      </w:pPr>
      <w:r w:rsidRPr="0046216D">
        <w:t>Example 8.6 revisits the inverter problem where the failure rates of all components are consi</w:t>
      </w:r>
      <w:r w:rsidRPr="0046216D">
        <w:t>d</w:t>
      </w:r>
      <w:r w:rsidRPr="0046216D">
        <w:t>ered for system reliability estimation.</w:t>
      </w:r>
    </w:p>
    <w:p w:rsidR="00735CC7" w:rsidRDefault="00735CC7" w:rsidP="00735CC7">
      <w:pPr>
        <w:pStyle w:val="BodyText"/>
        <w:rPr>
          <w:rFonts w:ascii="Times New Roman" w:hAnsi="Times New Roman"/>
        </w:rPr>
      </w:pPr>
    </w:p>
    <w:p w:rsidR="00735CC7" w:rsidRPr="007D4CF9" w:rsidRDefault="00B663ED" w:rsidP="00B663ED">
      <w:pPr>
        <w:pStyle w:val="BodyText"/>
        <w:pBdr>
          <w:right w:val="single" w:sz="24" w:space="4" w:color="auto"/>
        </w:pBdr>
        <w:spacing w:after="120"/>
        <w:rPr>
          <w:rFonts w:ascii="Arial" w:hAnsi="Arial" w:cs="Arial"/>
        </w:rPr>
      </w:pPr>
      <w:r>
        <w:rPr>
          <w:rFonts w:ascii="Arial" w:hAnsi="Arial" w:cs="Arial"/>
          <w:b/>
        </w:rPr>
        <w:br w:type="page"/>
      </w:r>
      <w:r w:rsidR="00735CC7" w:rsidRPr="007D4CF9">
        <w:rPr>
          <w:rFonts w:ascii="Arial" w:hAnsi="Arial" w:cs="Arial"/>
          <w:b/>
        </w:rPr>
        <w:lastRenderedPageBreak/>
        <w:t>Example 8.6</w:t>
      </w:r>
      <w:r w:rsidR="00735CC7" w:rsidRPr="007D4CF9">
        <w:rPr>
          <w:rFonts w:ascii="Arial" w:hAnsi="Arial" w:cs="Arial"/>
        </w:rPr>
        <w:t xml:space="preserve"> Inverter circuit</w:t>
      </w:r>
      <w:r w:rsidR="00CE242E">
        <w:rPr>
          <w:rFonts w:ascii="Arial" w:hAnsi="Arial" w:cs="Arial"/>
        </w:rPr>
        <w:fldChar w:fldCharType="begin"/>
      </w:r>
      <w:r w:rsidR="00CE242E">
        <w:instrText xml:space="preserve"> XE "</w:instrText>
      </w:r>
      <w:r w:rsidR="00CE242E" w:rsidRPr="00C53D33">
        <w:rPr>
          <w:rFonts w:ascii="Arial" w:hAnsi="Arial" w:cs="Arial"/>
        </w:rPr>
        <w:instrText>Inverter circuit</w:instrText>
      </w:r>
      <w:r w:rsidR="00CE242E">
        <w:instrText xml:space="preserve">" </w:instrText>
      </w:r>
      <w:r w:rsidR="00CE242E">
        <w:rPr>
          <w:rFonts w:ascii="Arial" w:hAnsi="Arial" w:cs="Arial"/>
        </w:rPr>
        <w:fldChar w:fldCharType="end"/>
      </w:r>
      <w:r w:rsidR="00735CC7" w:rsidRPr="007D4CF9">
        <w:rPr>
          <w:rFonts w:ascii="Arial" w:hAnsi="Arial" w:cs="Arial"/>
        </w:rPr>
        <w:t xml:space="preserve"> reliability.</w:t>
      </w:r>
    </w:p>
    <w:p w:rsidR="00735CC7" w:rsidRDefault="00735CC7" w:rsidP="00B663ED">
      <w:pPr>
        <w:pStyle w:val="BodyText"/>
        <w:pBdr>
          <w:right w:val="single" w:sz="24" w:space="4" w:color="auto"/>
        </w:pBdr>
      </w:pPr>
      <w:r w:rsidRPr="007D4CF9">
        <w:rPr>
          <w:b/>
          <w:i/>
          <w:u w:val="single"/>
        </w:rPr>
        <w:t>Problem:</w:t>
      </w:r>
      <w:r>
        <w:t xml:space="preserve"> For the system in Example 8.4 estimate </w:t>
      </w:r>
      <w:r w:rsidR="004F2ADB">
        <w:t xml:space="preserve">(a) </w:t>
      </w:r>
      <w:r>
        <w:t>the overall</w:t>
      </w:r>
      <w:r w:rsidR="004F2ADB">
        <w:t xml:space="preserve"> system reliability in 20 years, and (b) the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004F2ADB">
        <w:t xml:space="preserve">. </w:t>
      </w:r>
      <w:r>
        <w:t>A</w:t>
      </w:r>
      <w:r>
        <w:t>s</w:t>
      </w:r>
      <w:r>
        <w:t>sume room temperature and that ¼ watt fixed composition resistors are used.</w:t>
      </w:r>
    </w:p>
    <w:p w:rsidR="004F2ADB" w:rsidRDefault="00735CC7" w:rsidP="00B663ED">
      <w:pPr>
        <w:pStyle w:val="BodyText"/>
        <w:pBdr>
          <w:right w:val="single" w:sz="24" w:space="4" w:color="auto"/>
        </w:pBdr>
        <w:spacing w:before="120"/>
      </w:pPr>
      <w:r w:rsidRPr="007D4CF9">
        <w:rPr>
          <w:b/>
          <w:i/>
          <w:u w:val="single"/>
        </w:rPr>
        <w:t>Solution:</w:t>
      </w:r>
      <w:r w:rsidR="00FB65B4">
        <w:t xml:space="preserve"> </w:t>
      </w:r>
    </w:p>
    <w:p w:rsidR="00735CC7" w:rsidRDefault="004F2ADB" w:rsidP="00B663ED">
      <w:pPr>
        <w:pStyle w:val="BodyText"/>
        <w:pBdr>
          <w:right w:val="single" w:sz="24" w:space="4" w:color="auto"/>
        </w:pBdr>
        <w:spacing w:before="120"/>
      </w:pPr>
      <w:r>
        <w:t xml:space="preserve">(a) </w:t>
      </w:r>
      <w:r w:rsidR="00735CC7">
        <w:t>Conceptu</w:t>
      </w:r>
      <w:r w:rsidR="007D4CF9">
        <w:t xml:space="preserve">ally this is </w:t>
      </w:r>
      <w:r w:rsidR="00B32F0C">
        <w:t xml:space="preserve">a </w:t>
      </w:r>
      <w:r w:rsidR="007D4CF9">
        <w:t>series system</w:t>
      </w:r>
      <w:r w:rsidR="00624050">
        <w:t>—</w:t>
      </w:r>
      <w:r w:rsidR="007D4CF9">
        <w:t xml:space="preserve">if </w:t>
      </w:r>
      <w:r w:rsidR="00735CC7">
        <w:t>any of the individual components fail, then the overall system will fail.</w:t>
      </w:r>
      <w:r w:rsidR="00FB65B4">
        <w:t xml:space="preserve"> </w:t>
      </w:r>
      <w:r w:rsidR="00735CC7">
        <w:t>That means that failure rates for the two resistors are needed in add</w:t>
      </w:r>
      <w:r w:rsidR="00735CC7">
        <w:t>i</w:t>
      </w:r>
      <w:r w:rsidR="00735CC7">
        <w:t>tion to the value previously computed for the transistor.</w:t>
      </w:r>
      <w:r w:rsidR="00FB65B4">
        <w:t xml:space="preserve"> </w:t>
      </w:r>
      <w:r w:rsidR="00735CC7">
        <w:t>They depend upon the power diss</w:t>
      </w:r>
      <w:r w:rsidR="00735CC7">
        <w:t>i</w:t>
      </w:r>
      <w:r w:rsidR="00735CC7">
        <w:t xml:space="preserve">pated in each resistor, which is 125mW and </w:t>
      </w:r>
      <w:r w:rsidR="007231CD">
        <w:t>0</w:t>
      </w:r>
      <w:r w:rsidR="00735CC7">
        <w:t>.</w:t>
      </w:r>
      <w:r w:rsidR="007231CD">
        <w:t>9</w:t>
      </w:r>
      <w:r w:rsidR="00735CC7">
        <w:t>mW for the collector and base resistors respectively. The fai</w:t>
      </w:r>
      <w:r w:rsidR="00735CC7">
        <w:t>l</w:t>
      </w:r>
      <w:r w:rsidR="00735CC7">
        <w:t>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00735CC7">
        <w:t xml:space="preserve"> for a </w:t>
      </w:r>
      <w:r w:rsidR="007D4CF9">
        <w:t xml:space="preserve">fixed composition </w:t>
      </w:r>
      <w:r w:rsidR="00735CC7">
        <w:t>resistor from MIL-HDBK-217F</w:t>
      </w:r>
      <w:r w:rsidR="00B61C17">
        <w:fldChar w:fldCharType="begin"/>
      </w:r>
      <w:r w:rsidR="00B61C17">
        <w:instrText xml:space="preserve"> XE "</w:instrText>
      </w:r>
      <w:r w:rsidR="00B61C17" w:rsidRPr="00E40291">
        <w:instrText>MIL-HDBK-217F</w:instrText>
      </w:r>
      <w:r w:rsidR="00B61C17">
        <w:instrText xml:space="preserve">" </w:instrText>
      </w:r>
      <w:r w:rsidR="00B61C17">
        <w:fldChar w:fldCharType="end"/>
      </w:r>
      <w:r w:rsidR="00735CC7">
        <w:t xml:space="preserve"> </w:t>
      </w:r>
      <w:r w:rsidR="007D4CF9">
        <w:t>is</w:t>
      </w:r>
    </w:p>
    <w:p w:rsidR="007D4CF9" w:rsidRDefault="00A665EA" w:rsidP="00B663ED">
      <w:pPr>
        <w:pStyle w:val="BodyText"/>
        <w:pBdr>
          <w:right w:val="single" w:sz="24" w:space="4" w:color="auto"/>
        </w:pBdr>
        <w:spacing w:before="60" w:after="60"/>
        <w:jc w:val="center"/>
      </w:pPr>
      <w:r w:rsidRPr="00A665EA">
        <w:rPr>
          <w:position w:val="-12"/>
        </w:rPr>
        <w:object w:dxaOrig="3320" w:dyaOrig="340">
          <v:shape id="_x0000_i1154" type="#_x0000_t75" style="width:174pt;height:17.25pt" o:ole="">
            <v:imagedata r:id="rId236" o:title=""/>
          </v:shape>
          <o:OLEObject Type="Embed" ProgID="Equation.3" ShapeID="_x0000_i1154" DrawAspect="Content" ObjectID="_1778055226" r:id="rId237"/>
        </w:object>
      </w:r>
    </w:p>
    <w:p w:rsidR="00735CC7" w:rsidRDefault="00735CC7" w:rsidP="00B663ED">
      <w:pPr>
        <w:pStyle w:val="BodyText"/>
        <w:pBdr>
          <w:right w:val="single" w:sz="24" w:space="4" w:color="auto"/>
        </w:pBdr>
      </w:pPr>
      <w:r>
        <w:t>For the collector resistor</w:t>
      </w:r>
      <w:r w:rsidR="000D3EF4">
        <w:t>, R</w:t>
      </w:r>
      <w:r w:rsidR="000D3EF4">
        <w:rPr>
          <w:vertAlign w:val="subscript"/>
        </w:rPr>
        <w:t>C</w:t>
      </w:r>
      <w:r w:rsidR="000D3EF4">
        <w:t>,</w:t>
      </w:r>
      <w:r>
        <w:t xml:space="preserve"> the </w:t>
      </w:r>
      <w:r w:rsidR="000D3EF4">
        <w:t>base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000D3EF4">
        <w:t xml:space="preserve"> is computed as</w:t>
      </w:r>
    </w:p>
    <w:p w:rsidR="007D4CF9" w:rsidRDefault="007231CD" w:rsidP="00B663ED">
      <w:pPr>
        <w:pStyle w:val="BodyText"/>
        <w:pBdr>
          <w:right w:val="single" w:sz="24" w:space="4" w:color="auto"/>
        </w:pBdr>
        <w:spacing w:before="60" w:after="60"/>
        <w:jc w:val="center"/>
      </w:pPr>
      <w:r w:rsidRPr="00A665EA">
        <w:rPr>
          <w:position w:val="-54"/>
        </w:rPr>
        <w:object w:dxaOrig="5120" w:dyaOrig="1520">
          <v:shape id="_x0000_i1155" type="#_x0000_t75" style="width:256.5pt;height:75.75pt" o:ole="">
            <v:imagedata r:id="rId238" o:title=""/>
          </v:shape>
          <o:OLEObject Type="Embed" ProgID="Equation.3" ShapeID="_x0000_i1155" DrawAspect="Content" ObjectID="_1778055227" r:id="rId239"/>
        </w:object>
      </w:r>
    </w:p>
    <w:p w:rsidR="00735CC7" w:rsidRDefault="000D3EF4" w:rsidP="009508BF">
      <w:pPr>
        <w:pStyle w:val="BodyText"/>
        <w:pBdr>
          <w:right w:val="single" w:sz="24" w:space="4" w:color="auto"/>
        </w:pBdr>
      </w:pPr>
      <w:r>
        <w:t xml:space="preserve">The </w:t>
      </w:r>
      <w:r>
        <w:rPr>
          <w:i/>
        </w:rPr>
        <w:t>S</w:t>
      </w:r>
      <w:r>
        <w:t xml:space="preserve"> term is the ratio of power dissipated to the maximum power rating. </w:t>
      </w:r>
      <w:r w:rsidR="00735CC7">
        <w:t xml:space="preserve">The values </w:t>
      </w:r>
      <w:r w:rsidR="00FC50E0" w:rsidRPr="00A7194C">
        <w:rPr>
          <w:position w:val="-10"/>
        </w:rPr>
        <w:object w:dxaOrig="760" w:dyaOrig="300">
          <v:shape id="_x0000_i1156" type="#_x0000_t75" style="width:39.75pt;height:15pt" o:ole="">
            <v:imagedata r:id="rId240" o:title=""/>
          </v:shape>
          <o:OLEObject Type="Embed" ProgID="Equation.3" ShapeID="_x0000_i1156" DrawAspect="Content" ObjectID="_1778055228" r:id="rId241"/>
        </w:object>
      </w:r>
      <w:r w:rsidR="00735CC7">
        <w:t xml:space="preserve">, </w:t>
      </w:r>
      <w:r w:rsidR="00FC50E0" w:rsidRPr="00FC50E0">
        <w:rPr>
          <w:position w:val="-12"/>
        </w:rPr>
        <w:object w:dxaOrig="859" w:dyaOrig="320">
          <v:shape id="_x0000_i1157" type="#_x0000_t75" style="width:42pt;height:15.75pt" o:ole="">
            <v:imagedata r:id="rId242" o:title=""/>
          </v:shape>
          <o:OLEObject Type="Embed" ProgID="Equation.3" ShapeID="_x0000_i1157" DrawAspect="Content" ObjectID="_1778055229" r:id="rId243"/>
        </w:object>
      </w:r>
      <w:r w:rsidR="00735CC7">
        <w:t xml:space="preserve">, and </w:t>
      </w:r>
      <w:r w:rsidR="00FC50E0" w:rsidRPr="00A7194C">
        <w:rPr>
          <w:position w:val="-10"/>
        </w:rPr>
        <w:object w:dxaOrig="859" w:dyaOrig="300">
          <v:shape id="_x0000_i1158" type="#_x0000_t75" style="width:45pt;height:15pt" o:ole="">
            <v:imagedata r:id="rId244" o:title=""/>
          </v:shape>
          <o:OLEObject Type="Embed" ProgID="Equation.3" ShapeID="_x0000_i1158" DrawAspect="Content" ObjectID="_1778055230" r:id="rId245"/>
        </w:object>
      </w:r>
      <w:r w:rsidR="00735CC7">
        <w:t xml:space="preserve"> are directly read from tables.</w:t>
      </w:r>
      <w:r w:rsidR="00FB65B4">
        <w:t xml:space="preserve"> </w:t>
      </w:r>
      <w:r w:rsidR="00735CC7">
        <w:t>Thus the overall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00735CC7">
        <w:t xml:space="preserve"> for the colle</w:t>
      </w:r>
      <w:r w:rsidR="00735CC7">
        <w:t>c</w:t>
      </w:r>
      <w:r w:rsidR="00735CC7">
        <w:t>tor resistor is</w:t>
      </w:r>
    </w:p>
    <w:p w:rsidR="00735CC7" w:rsidRDefault="007231CD" w:rsidP="008A6FC6">
      <w:pPr>
        <w:pStyle w:val="BodyText"/>
        <w:pBdr>
          <w:right w:val="single" w:sz="24" w:space="4" w:color="auto"/>
        </w:pBdr>
        <w:spacing w:before="60" w:after="60"/>
        <w:jc w:val="center"/>
      </w:pPr>
      <w:r w:rsidRPr="00FC50E0">
        <w:rPr>
          <w:position w:val="-10"/>
        </w:rPr>
        <w:object w:dxaOrig="4280" w:dyaOrig="320">
          <v:shape id="_x0000_i1159" type="#_x0000_t75" style="width:215.25pt;height:15.75pt" o:ole="">
            <v:imagedata r:id="rId246" o:title=""/>
          </v:shape>
          <o:OLEObject Type="Embed" ProgID="Equation.3" ShapeID="_x0000_i1159" DrawAspect="Content" ObjectID="_1778055231" r:id="rId247"/>
        </w:object>
      </w:r>
      <w:r w:rsidR="00FC50E0" w:rsidRPr="00FC50E0">
        <w:rPr>
          <w:position w:val="-10"/>
        </w:rPr>
        <w:object w:dxaOrig="1680" w:dyaOrig="320">
          <v:shape id="_x0000_i1160" type="#_x0000_t75" style="width:83.25pt;height:15.75pt" o:ole="">
            <v:imagedata r:id="rId248" o:title=""/>
          </v:shape>
          <o:OLEObject Type="Embed" ProgID="Equation.3" ShapeID="_x0000_i1160" DrawAspect="Content" ObjectID="_1778055232" r:id="rId249"/>
        </w:object>
      </w:r>
      <w:r w:rsidR="00735CC7">
        <w:t>.</w:t>
      </w:r>
    </w:p>
    <w:p w:rsidR="00735CC7" w:rsidRDefault="00735CC7" w:rsidP="008A6FC6">
      <w:pPr>
        <w:pStyle w:val="BodyText"/>
        <w:pBdr>
          <w:right w:val="single" w:sz="24" w:space="4" w:color="auto"/>
        </w:pBdr>
      </w:pPr>
      <w:r>
        <w:t>The process for the base resistor</w:t>
      </w:r>
      <w:r w:rsidR="000D3EF4">
        <w:t>, R</w:t>
      </w:r>
      <w:r w:rsidR="000D3EF4">
        <w:rPr>
          <w:vertAlign w:val="subscript"/>
        </w:rPr>
        <w:t>B</w:t>
      </w:r>
      <w:r w:rsidR="000D3EF4">
        <w:t>,</w:t>
      </w:r>
      <w:r>
        <w:t xml:space="preserve"> is similar,</w:t>
      </w:r>
      <w:r w:rsidR="000D3EF4">
        <w:t xml:space="preserve"> and results</w:t>
      </w:r>
      <w:r>
        <w:t xml:space="preserve"> in </w:t>
      </w:r>
    </w:p>
    <w:p w:rsidR="00735CC7" w:rsidRDefault="007231CD" w:rsidP="008A6FC6">
      <w:pPr>
        <w:pStyle w:val="BodyText"/>
        <w:pBdr>
          <w:right w:val="single" w:sz="24" w:space="4" w:color="auto"/>
        </w:pBdr>
        <w:spacing w:before="60" w:after="60"/>
        <w:jc w:val="center"/>
      </w:pPr>
      <w:r w:rsidRPr="00FC50E0">
        <w:rPr>
          <w:position w:val="-10"/>
        </w:rPr>
        <w:object w:dxaOrig="1600" w:dyaOrig="320">
          <v:shape id="_x0000_i1161" type="#_x0000_t75" style="width:78.75pt;height:15.75pt" o:ole="">
            <v:imagedata r:id="rId250" o:title=""/>
          </v:shape>
          <o:OLEObject Type="Embed" ProgID="Equation.3" ShapeID="_x0000_i1161" DrawAspect="Content" ObjectID="_1778055233" r:id="rId251"/>
        </w:object>
      </w:r>
      <w:r w:rsidR="00FC50E0" w:rsidRPr="00FC50E0">
        <w:rPr>
          <w:position w:val="-10"/>
        </w:rPr>
        <w:object w:dxaOrig="1680" w:dyaOrig="320">
          <v:shape id="_x0000_i1162" type="#_x0000_t75" style="width:83.25pt;height:15.75pt" o:ole="">
            <v:imagedata r:id="rId252" o:title=""/>
          </v:shape>
          <o:OLEObject Type="Embed" ProgID="Equation.3" ShapeID="_x0000_i1162" DrawAspect="Content" ObjectID="_1778055234" r:id="rId253"/>
        </w:object>
      </w:r>
      <w:r w:rsidR="00735CC7">
        <w:t>.</w:t>
      </w:r>
    </w:p>
    <w:p w:rsidR="00735CC7" w:rsidRDefault="00735CC7" w:rsidP="008A6FC6">
      <w:pPr>
        <w:pStyle w:val="BodyText"/>
        <w:pBdr>
          <w:right w:val="single" w:sz="24" w:space="4" w:color="auto"/>
        </w:pBdr>
      </w:pPr>
      <w:r>
        <w:t>The total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t xml:space="preserve"> is given from (32) as </w:t>
      </w:r>
    </w:p>
    <w:p w:rsidR="00735CC7" w:rsidRDefault="007231CD" w:rsidP="0066488F">
      <w:pPr>
        <w:pStyle w:val="BodyText"/>
        <w:pBdr>
          <w:right w:val="single" w:sz="24" w:space="4" w:color="auto"/>
        </w:pBdr>
        <w:spacing w:before="60" w:after="60"/>
        <w:jc w:val="center"/>
      </w:pPr>
      <w:r w:rsidRPr="00FC50E0">
        <w:rPr>
          <w:position w:val="-12"/>
        </w:rPr>
        <w:object w:dxaOrig="4740" w:dyaOrig="340">
          <v:shape id="_x0000_i1163" type="#_x0000_t75" style="width:247.5pt;height:17.25pt" o:ole="">
            <v:imagedata r:id="rId254" o:title=""/>
          </v:shape>
          <o:OLEObject Type="Embed" ProgID="Equation.3" ShapeID="_x0000_i1163" DrawAspect="Content" ObjectID="_1778055235" r:id="rId255"/>
        </w:object>
      </w:r>
    </w:p>
    <w:p w:rsidR="00735CC7" w:rsidRDefault="00721DE6" w:rsidP="0066488F">
      <w:pPr>
        <w:pStyle w:val="BodyText"/>
        <w:pBdr>
          <w:right w:val="single" w:sz="24" w:space="4" w:color="auto"/>
        </w:pBdr>
        <w:jc w:val="center"/>
      </w:pPr>
      <w:r w:rsidRPr="00FC50E0">
        <w:rPr>
          <w:position w:val="-28"/>
        </w:rPr>
        <w:object w:dxaOrig="6720" w:dyaOrig="660">
          <v:shape id="_x0000_i1164" type="#_x0000_t75" style="width:332.25pt;height:33pt" o:ole="">
            <v:imagedata r:id="rId256" o:title=""/>
          </v:shape>
          <o:OLEObject Type="Embed" ProgID="Equation.3" ShapeID="_x0000_i1164" DrawAspect="Content" ObjectID="_1778055236" r:id="rId257"/>
        </w:object>
      </w:r>
    </w:p>
    <w:p w:rsidR="00910874" w:rsidRPr="00FC50E0" w:rsidRDefault="00910874" w:rsidP="0066488F">
      <w:pPr>
        <w:pStyle w:val="BodyText"/>
        <w:pBdr>
          <w:right w:val="single" w:sz="24" w:space="4" w:color="auto"/>
        </w:pBdr>
      </w:pPr>
      <w:r>
        <w:t xml:space="preserve">                        </w:t>
      </w:r>
      <w:r w:rsidR="00FC50E0">
        <w:t xml:space="preserve"> </w:t>
      </w:r>
      <w:r>
        <w:t xml:space="preserve">= </w:t>
      </w:r>
      <w:r w:rsidRPr="00FC50E0">
        <w:rPr>
          <w:u w:val="single"/>
        </w:rPr>
        <w:t>9</w:t>
      </w:r>
      <w:r w:rsidR="007231CD">
        <w:rPr>
          <w:u w:val="single"/>
        </w:rPr>
        <w:t>6</w:t>
      </w:r>
      <w:r w:rsidRPr="00FC50E0">
        <w:rPr>
          <w:u w:val="single"/>
        </w:rPr>
        <w:t>.</w:t>
      </w:r>
      <w:r w:rsidR="007231CD">
        <w:rPr>
          <w:u w:val="single"/>
        </w:rPr>
        <w:t>3</w:t>
      </w:r>
      <w:r w:rsidRPr="00FC50E0">
        <w:rPr>
          <w:u w:val="single"/>
        </w:rPr>
        <w:t>%</w:t>
      </w:r>
      <w:r w:rsidR="00FC50E0">
        <w:t>.</w:t>
      </w:r>
    </w:p>
    <w:p w:rsidR="00735CC7" w:rsidRDefault="00735CC7" w:rsidP="0066488F">
      <w:pPr>
        <w:pStyle w:val="BodyText"/>
        <w:pBdr>
          <w:right w:val="single" w:sz="24" w:space="4" w:color="auto"/>
        </w:pBdr>
      </w:pPr>
      <w:r>
        <w:t xml:space="preserve">Since resistors are pretty reliable devices, the overall </w:t>
      </w:r>
      <w:r w:rsidR="000D3EF4">
        <w:t xml:space="preserve">system </w:t>
      </w:r>
      <w:r>
        <w:t xml:space="preserve">reliability decreases only a small amount relative to that of the BJT itself. </w:t>
      </w:r>
    </w:p>
    <w:p w:rsidR="004F2ADB" w:rsidRDefault="004F2ADB" w:rsidP="004F2ADB">
      <w:pPr>
        <w:pStyle w:val="BodyText"/>
        <w:pBdr>
          <w:right w:val="single" w:sz="24" w:space="4" w:color="auto"/>
        </w:pBdr>
        <w:spacing w:before="120"/>
      </w:pPr>
      <w:r>
        <w:t>(b) The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00721DE6">
        <w:t xml:space="preserve"> is given by </w:t>
      </w:r>
      <w:r w:rsidR="00744803" w:rsidRPr="00721DE6">
        <w:rPr>
          <w:position w:val="-10"/>
        </w:rPr>
        <w:object w:dxaOrig="460" w:dyaOrig="300">
          <v:shape id="_x0000_i1165" type="#_x0000_t75" style="width:23.25pt;height:15pt" o:ole="">
            <v:imagedata r:id="rId258" o:title=""/>
          </v:shape>
          <o:OLEObject Type="Embed" ProgID="Equation.3" ShapeID="_x0000_i1165" DrawAspect="Content" ObjectID="_1778055237" r:id="rId259"/>
        </w:object>
      </w:r>
      <w:r>
        <w:t xml:space="preserve"> which in this case is </w:t>
      </w:r>
      <w:r w:rsidR="00BF74FD">
        <w:rPr>
          <w:u w:val="single"/>
        </w:rPr>
        <w:t>531</w:t>
      </w:r>
      <w:r w:rsidRPr="004F2ADB">
        <w:rPr>
          <w:u w:val="single"/>
        </w:rPr>
        <w:t xml:space="preserve"> years</w:t>
      </w:r>
      <w:r>
        <w:t>.</w:t>
      </w:r>
    </w:p>
    <w:p w:rsidR="000B5550" w:rsidRPr="00635D90" w:rsidRDefault="000B5550" w:rsidP="000B5550">
      <w:pPr>
        <w:pStyle w:val="Heading3"/>
        <w:numPr>
          <w:ilvl w:val="2"/>
          <w:numId w:val="2"/>
        </w:numPr>
      </w:pPr>
      <w:r>
        <w:lastRenderedPageBreak/>
        <w:t>Parallel Systems</w:t>
      </w:r>
    </w:p>
    <w:p w:rsidR="00945D5C" w:rsidRDefault="00945D5C" w:rsidP="00945D5C">
      <w:pPr>
        <w:pStyle w:val="BodyText"/>
      </w:pPr>
      <w:r w:rsidRPr="00945D5C">
        <w:t>From (30) it is clear that as more components are added to a series system, the reliability d</w:t>
      </w:r>
      <w:r w:rsidRPr="00945D5C">
        <w:t>e</w:t>
      </w:r>
      <w:r w:rsidRPr="00945D5C">
        <w:t>creases.</w:t>
      </w:r>
      <w:r w:rsidR="00FB65B4">
        <w:t xml:space="preserve"> </w:t>
      </w:r>
      <w:r w:rsidRPr="00945D5C">
        <w:t>It is natural to ask if the reliability can be increased. The use of redundancy</w:t>
      </w:r>
      <w:r w:rsidR="00B61C17">
        <w:fldChar w:fldCharType="begin"/>
      </w:r>
      <w:r w:rsidR="00B61C17">
        <w:instrText xml:space="preserve"> XE "</w:instrText>
      </w:r>
      <w:r w:rsidR="00B61C17" w:rsidRPr="007B3A84">
        <w:instrText>r</w:instrText>
      </w:r>
      <w:r w:rsidR="00B61C17" w:rsidRPr="007B3A84">
        <w:instrText>e</w:instrText>
      </w:r>
      <w:r w:rsidR="00B61C17" w:rsidRPr="007B3A84">
        <w:instrText>dundancy</w:instrText>
      </w:r>
      <w:r w:rsidR="00B61C17">
        <w:instrText xml:space="preserve">" </w:instrText>
      </w:r>
      <w:r w:rsidR="00B61C17">
        <w:fldChar w:fldCharType="end"/>
      </w:r>
      <w:r w:rsidRPr="00945D5C">
        <w:t xml:space="preserve"> gives us a method to answer in the affirmative.</w:t>
      </w:r>
      <w:r w:rsidR="00FB65B4">
        <w:t xml:space="preserve"> </w:t>
      </w:r>
      <w:r w:rsidRPr="00945D5C">
        <w:t xml:space="preserve">A design has </w:t>
      </w:r>
      <w:r w:rsidRPr="00DF3E40">
        <w:rPr>
          <w:b/>
          <w:i/>
        </w:rPr>
        <w:t>redundancy</w:t>
      </w:r>
      <w:r w:rsidRPr="00945D5C">
        <w:t xml:space="preserve"> if it contains multiple modules performing the same function where a single module would suffice.</w:t>
      </w:r>
      <w:r w:rsidR="00FB65B4">
        <w:t xml:space="preserve"> </w:t>
      </w:r>
      <w:r w:rsidRPr="00945D5C">
        <w:t>By its very nature redu</w:t>
      </w:r>
      <w:r w:rsidRPr="00945D5C">
        <w:t>n</w:t>
      </w:r>
      <w:r w:rsidRPr="00945D5C">
        <w:t>dancy allows improperly functioning modules to be switched out of the system without affec</w:t>
      </w:r>
      <w:r w:rsidRPr="00945D5C">
        <w:t>t</w:t>
      </w:r>
      <w:r w:rsidRPr="00945D5C">
        <w:t>ing its behavior</w:t>
      </w:r>
      <w:r w:rsidR="00E63B39">
        <w:t>. With redundancy</w:t>
      </w:r>
      <w:r w:rsidRPr="00945D5C">
        <w:t xml:space="preserve"> the overall system functions correctly when any one of the submodules is functioning</w:t>
      </w:r>
      <w:r w:rsidRPr="00945D5C">
        <w:rPr>
          <w:szCs w:val="24"/>
        </w:rPr>
        <w:t>.</w:t>
      </w:r>
      <w:r w:rsidR="00FB65B4">
        <w:rPr>
          <w:szCs w:val="24"/>
        </w:rPr>
        <w:t xml:space="preserve"> </w:t>
      </w:r>
      <w:r w:rsidRPr="00945D5C">
        <w:rPr>
          <w:szCs w:val="24"/>
        </w:rPr>
        <w:t>Figure 8.1</w:t>
      </w:r>
      <w:r>
        <w:rPr>
          <w:szCs w:val="24"/>
        </w:rPr>
        <w:t>2</w:t>
      </w:r>
      <w:r w:rsidRPr="00945D5C">
        <w:rPr>
          <w:szCs w:val="24"/>
        </w:rPr>
        <w:t xml:space="preserve"> shows</w:t>
      </w:r>
      <w:r w:rsidRPr="00945D5C">
        <w:t xml:space="preserve"> a simplified view of a </w:t>
      </w:r>
      <w:r w:rsidRPr="007368B8">
        <w:rPr>
          <w:b/>
          <w:i/>
        </w:rPr>
        <w:t>parallel system</w:t>
      </w:r>
      <w:r w:rsidR="00DF3E40" w:rsidRPr="007368B8">
        <w:rPr>
          <w:b/>
          <w:i/>
        </w:rPr>
        <w:fldChar w:fldCharType="begin"/>
      </w:r>
      <w:r w:rsidR="00DF3E40" w:rsidRPr="007368B8">
        <w:rPr>
          <w:b/>
        </w:rPr>
        <w:instrText xml:space="preserve"> XE "parallel system" </w:instrText>
      </w:r>
      <w:r w:rsidR="00DF3E40" w:rsidRPr="007368B8">
        <w:rPr>
          <w:b/>
          <w:i/>
        </w:rPr>
        <w:fldChar w:fldCharType="end"/>
      </w:r>
      <w:r w:rsidRPr="00945D5C">
        <w:t xml:space="preserve"> with su</w:t>
      </w:r>
      <w:r w:rsidRPr="00945D5C">
        <w:t>b</w:t>
      </w:r>
      <w:r w:rsidRPr="00945D5C">
        <w:t xml:space="preserve">systems </w:t>
      </w:r>
      <w:r w:rsidR="00705711" w:rsidRPr="00E8401E">
        <w:rPr>
          <w:position w:val="-10"/>
        </w:rPr>
        <w:object w:dxaOrig="260" w:dyaOrig="300">
          <v:shape id="_x0000_i1166" type="#_x0000_t75" style="width:12.75pt;height:15pt" o:ole="">
            <v:imagedata r:id="rId260" o:title=""/>
          </v:shape>
          <o:OLEObject Type="Embed" ProgID="Equation.3" ShapeID="_x0000_i1166" DrawAspect="Content" ObjectID="_1778055238" r:id="rId261"/>
        </w:object>
      </w:r>
      <w:r>
        <w:t xml:space="preserve">, </w:t>
      </w:r>
      <w:r w:rsidR="00705711" w:rsidRPr="00E8401E">
        <w:rPr>
          <w:position w:val="-10"/>
        </w:rPr>
        <w:object w:dxaOrig="260" w:dyaOrig="300">
          <v:shape id="_x0000_i1167" type="#_x0000_t75" style="width:12.75pt;height:15pt" o:ole="">
            <v:imagedata r:id="rId215" o:title=""/>
          </v:shape>
          <o:OLEObject Type="Embed" ProgID="Equation.3" ShapeID="_x0000_i1167" DrawAspect="Content" ObjectID="_1778055239" r:id="rId262"/>
        </w:object>
      </w:r>
      <w:r>
        <w:t xml:space="preserve">, …, </w:t>
      </w:r>
      <w:r w:rsidR="00705711" w:rsidRPr="00E8401E">
        <w:rPr>
          <w:position w:val="-10"/>
        </w:rPr>
        <w:object w:dxaOrig="279" w:dyaOrig="300">
          <v:shape id="_x0000_i1168" type="#_x0000_t75" style="width:14.25pt;height:15pt" o:ole="">
            <v:imagedata r:id="rId263" o:title=""/>
          </v:shape>
          <o:OLEObject Type="Embed" ProgID="Equation.3" ShapeID="_x0000_i1168" DrawAspect="Content" ObjectID="_1778055240" r:id="rId264"/>
        </w:object>
      </w:r>
      <w:r w:rsidRPr="00945D5C">
        <w:t>.</w:t>
      </w:r>
    </w:p>
    <w:p w:rsidR="00945D5C" w:rsidRPr="003C5C86" w:rsidRDefault="00AC72D8" w:rsidP="004F2ADB">
      <w:pPr>
        <w:pStyle w:val="BodyText"/>
        <w:spacing w:before="240"/>
        <w:jc w:val="center"/>
        <w:rPr>
          <w:rFonts w:ascii="Times New Roman" w:hAnsi="Times New Roman"/>
        </w:rPr>
      </w:pPr>
      <w:r>
        <w:rPr>
          <w:noProof/>
        </w:rPr>
        <w:drawing>
          <wp:inline distT="0" distB="0" distL="0" distR="0">
            <wp:extent cx="1381125" cy="1857375"/>
            <wp:effectExtent l="0" t="0" r="0" b="0"/>
            <wp:docPr id="1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1381125" cy="1857375"/>
                    </a:xfrm>
                    <a:prstGeom prst="rect">
                      <a:avLst/>
                    </a:prstGeom>
                    <a:noFill/>
                    <a:ln>
                      <a:noFill/>
                    </a:ln>
                  </pic:spPr>
                </pic:pic>
              </a:graphicData>
            </a:graphic>
          </wp:inline>
        </w:drawing>
      </w:r>
    </w:p>
    <w:p w:rsidR="00945D5C" w:rsidRPr="009D1D8C" w:rsidRDefault="00945D5C" w:rsidP="00E8401E">
      <w:pPr>
        <w:pStyle w:val="FigureCaption"/>
        <w:spacing w:after="180"/>
      </w:pPr>
      <w:bookmarkStart w:id="13" w:name="_Ref57444468"/>
      <w:r w:rsidRPr="00945D5C">
        <w:rPr>
          <w:b/>
        </w:rPr>
        <w:t>Figure</w:t>
      </w:r>
      <w:bookmarkEnd w:id="13"/>
      <w:r w:rsidRPr="00945D5C">
        <w:rPr>
          <w:b/>
        </w:rPr>
        <w:t xml:space="preserve"> 8.12</w:t>
      </w:r>
      <w:r>
        <w:t xml:space="preserve"> </w:t>
      </w:r>
      <w:r w:rsidRPr="009D1D8C">
        <w:t>A parallel, or redundant, system consisting of subsystems</w:t>
      </w:r>
      <w:r>
        <w:t xml:space="preserve"> </w:t>
      </w:r>
      <w:r w:rsidR="00705711" w:rsidRPr="00E8401E">
        <w:rPr>
          <w:position w:val="-10"/>
        </w:rPr>
        <w:object w:dxaOrig="260" w:dyaOrig="300">
          <v:shape id="_x0000_i1170" type="#_x0000_t75" style="width:12.75pt;height:15pt" o:ole="">
            <v:imagedata r:id="rId213" o:title=""/>
          </v:shape>
          <o:OLEObject Type="Embed" ProgID="Equation.3" ShapeID="_x0000_i1170" DrawAspect="Content" ObjectID="_1778055241" r:id="rId266"/>
        </w:object>
      </w:r>
      <w:r>
        <w:t xml:space="preserve">, </w:t>
      </w:r>
      <w:r w:rsidR="00705711" w:rsidRPr="00E8401E">
        <w:rPr>
          <w:position w:val="-10"/>
        </w:rPr>
        <w:object w:dxaOrig="260" w:dyaOrig="300">
          <v:shape id="_x0000_i1171" type="#_x0000_t75" style="width:12.75pt;height:15pt" o:ole="">
            <v:imagedata r:id="rId267" o:title=""/>
          </v:shape>
          <o:OLEObject Type="Embed" ProgID="Equation.3" ShapeID="_x0000_i1171" DrawAspect="Content" ObjectID="_1778055242" r:id="rId268"/>
        </w:object>
      </w:r>
      <w:r>
        <w:t xml:space="preserve">, …, </w:t>
      </w:r>
      <w:r w:rsidR="00705711" w:rsidRPr="00E8401E">
        <w:rPr>
          <w:position w:val="-10"/>
        </w:rPr>
        <w:object w:dxaOrig="279" w:dyaOrig="300">
          <v:shape id="_x0000_i1172" type="#_x0000_t75" style="width:14.25pt;height:15pt" o:ole="">
            <v:imagedata r:id="rId217" o:title=""/>
          </v:shape>
          <o:OLEObject Type="Embed" ProgID="Equation.3" ShapeID="_x0000_i1172" DrawAspect="Content" ObjectID="_1778055243" r:id="rId269"/>
        </w:object>
      </w:r>
    </w:p>
    <w:p w:rsidR="00945D5C" w:rsidRDefault="00945D5C" w:rsidP="00274C12">
      <w:pPr>
        <w:pStyle w:val="BodyText"/>
        <w:spacing w:line="275" w:lineRule="exact"/>
        <w:ind w:firstLine="360"/>
      </w:pPr>
      <w:r w:rsidRPr="00945D5C">
        <w:t>In order to compute the reliability of a parallel system</w:t>
      </w:r>
      <w:r w:rsidR="00B61C17">
        <w:fldChar w:fldCharType="begin"/>
      </w:r>
      <w:r w:rsidR="00B61C17">
        <w:instrText xml:space="preserve"> XE "</w:instrText>
      </w:r>
      <w:r w:rsidR="00B61C17" w:rsidRPr="00136757">
        <w:instrText>parallel system</w:instrText>
      </w:r>
      <w:r w:rsidR="00B61C17">
        <w:instrText xml:space="preserve">" </w:instrText>
      </w:r>
      <w:r w:rsidR="00B61C17">
        <w:fldChar w:fldCharType="end"/>
      </w:r>
      <w:r w:rsidRPr="00945D5C">
        <w:t>, note that a parallel system fun</w:t>
      </w:r>
      <w:r w:rsidRPr="00945D5C">
        <w:t>c</w:t>
      </w:r>
      <w:r w:rsidRPr="00945D5C">
        <w:t xml:space="preserve">tions correctly when </w:t>
      </w:r>
      <w:r w:rsidR="00705711" w:rsidRPr="00E8401E">
        <w:rPr>
          <w:position w:val="-10"/>
        </w:rPr>
        <w:object w:dxaOrig="260" w:dyaOrig="300">
          <v:shape id="_x0000_i1173" type="#_x0000_t75" style="width:12.75pt;height:15pt" o:ole="">
            <v:imagedata r:id="rId270" o:title=""/>
          </v:shape>
          <o:OLEObject Type="Embed" ProgID="Equation.3" ShapeID="_x0000_i1173" DrawAspect="Content" ObjectID="_1778055244" r:id="rId271"/>
        </w:object>
      </w:r>
      <w:r w:rsidRPr="00945D5C">
        <w:t xml:space="preserve"> is functioning correctly</w:t>
      </w:r>
      <w:r w:rsidR="00575D3F">
        <w:t>,</w:t>
      </w:r>
      <w:r w:rsidRPr="00945D5C">
        <w:t xml:space="preserve"> </w:t>
      </w:r>
      <w:r w:rsidR="00873EEC">
        <w:t>or</w:t>
      </w:r>
      <w:r w:rsidR="00E8401E">
        <w:t xml:space="preserve"> </w:t>
      </w:r>
      <w:r w:rsidR="00705711" w:rsidRPr="00E8401E">
        <w:rPr>
          <w:position w:val="-10"/>
        </w:rPr>
        <w:object w:dxaOrig="260" w:dyaOrig="300">
          <v:shape id="_x0000_i1174" type="#_x0000_t75" style="width:12.75pt;height:15pt" o:ole="">
            <v:imagedata r:id="rId272" o:title=""/>
          </v:shape>
          <o:OLEObject Type="Embed" ProgID="Equation.3" ShapeID="_x0000_i1174" DrawAspect="Content" ObjectID="_1778055245" r:id="rId273"/>
        </w:object>
      </w:r>
      <w:r w:rsidRPr="00945D5C">
        <w:t xml:space="preserve"> is functioning correctly</w:t>
      </w:r>
      <w:r w:rsidR="00575D3F">
        <w:t>,</w:t>
      </w:r>
      <w:r w:rsidRPr="00945D5C">
        <w:t xml:space="preserve"> </w:t>
      </w:r>
      <w:r>
        <w:t>…</w:t>
      </w:r>
      <w:r w:rsidR="00873EEC">
        <w:t xml:space="preserve"> or</w:t>
      </w:r>
      <w:r w:rsidR="00E8401E">
        <w:t xml:space="preserve"> </w:t>
      </w:r>
      <w:r w:rsidR="00705711" w:rsidRPr="00E8401E">
        <w:rPr>
          <w:position w:val="-10"/>
        </w:rPr>
        <w:object w:dxaOrig="279" w:dyaOrig="300">
          <v:shape id="_x0000_i1175" type="#_x0000_t75" style="width:14.25pt;height:15pt" o:ole="">
            <v:imagedata r:id="rId274" o:title=""/>
          </v:shape>
          <o:OLEObject Type="Embed" ProgID="Equation.3" ShapeID="_x0000_i1175" DrawAspect="Content" ObjectID="_1778055246" r:id="rId275"/>
        </w:object>
      </w:r>
      <w:r>
        <w:t xml:space="preserve"> </w:t>
      </w:r>
      <w:r w:rsidRPr="00945D5C">
        <w:t>is fun</w:t>
      </w:r>
      <w:r w:rsidRPr="00945D5C">
        <w:t>c</w:t>
      </w:r>
      <w:r w:rsidRPr="00945D5C">
        <w:t>tioning correctly.</w:t>
      </w:r>
      <w:r>
        <w:t xml:space="preserve"> </w:t>
      </w:r>
      <w:r w:rsidRPr="00945D5C">
        <w:t>It would be nice if it were possible to write an equation stating that</w:t>
      </w:r>
      <w:r w:rsidR="00274C12">
        <w:t xml:space="preserve"> </w:t>
      </w:r>
      <w:r w:rsidR="00274C12" w:rsidRPr="00274C12">
        <w:rPr>
          <w:position w:val="-10"/>
        </w:rPr>
        <w:object w:dxaOrig="2780" w:dyaOrig="300">
          <v:shape id="_x0000_i1176" type="#_x0000_t75" style="width:138.75pt;height:15pt" o:ole="">
            <v:imagedata r:id="rId276" o:title=""/>
          </v:shape>
          <o:OLEObject Type="Embed" ProgID="Equation.3" ShapeID="_x0000_i1176" DrawAspect="Content" ObjectID="_1778055247" r:id="rId277"/>
        </w:object>
      </w:r>
      <w:r w:rsidRPr="00945D5C">
        <w:rPr>
          <w:i/>
        </w:rPr>
        <w:t>,</w:t>
      </w:r>
      <w:r w:rsidRPr="00945D5C">
        <w:t xml:space="preserve"> where + is the logical OR operator.</w:t>
      </w:r>
      <w:r>
        <w:t xml:space="preserve"> </w:t>
      </w:r>
      <w:r w:rsidRPr="00945D5C">
        <w:t>Unfort</w:t>
      </w:r>
      <w:r w:rsidRPr="00945D5C">
        <w:t>u</w:t>
      </w:r>
      <w:r w:rsidRPr="00945D5C">
        <w:t>nately, there is no direct way to realize the OR operation in probability theory.</w:t>
      </w:r>
      <w:r>
        <w:t xml:space="preserve"> </w:t>
      </w:r>
      <w:r w:rsidRPr="00945D5C">
        <w:t>This is resolved by working with failure function</w:t>
      </w:r>
      <w:r>
        <w:t xml:space="preserve">, </w:t>
      </w:r>
      <w:r w:rsidRPr="00945D5C">
        <w:rPr>
          <w:i/>
        </w:rPr>
        <w:t>F(t)</w:t>
      </w:r>
      <w:r>
        <w:t>,</w:t>
      </w:r>
      <w:r w:rsidRPr="00945D5C">
        <w:t xml:space="preserve"> instead. The probability that the system will fail by time </w:t>
      </w:r>
      <w:r w:rsidRPr="00945D5C">
        <w:rPr>
          <w:i/>
        </w:rPr>
        <w:t>t</w:t>
      </w:r>
      <w:r w:rsidRPr="00945D5C">
        <w:t xml:space="preserve">, </w:t>
      </w:r>
      <w:r w:rsidR="00274C12" w:rsidRPr="00274C12">
        <w:rPr>
          <w:position w:val="-10"/>
        </w:rPr>
        <w:object w:dxaOrig="460" w:dyaOrig="300">
          <v:shape id="_x0000_i1177" type="#_x0000_t75" style="width:23.25pt;height:15pt" o:ole="">
            <v:imagedata r:id="rId278" o:title=""/>
          </v:shape>
          <o:OLEObject Type="Embed" ProgID="Equation.3" ShapeID="_x0000_i1177" DrawAspect="Content" ObjectID="_1778055248" r:id="rId279"/>
        </w:object>
      </w:r>
      <w:r w:rsidRPr="00945D5C">
        <w:t xml:space="preserve">, is equal to the probability that subsystem </w:t>
      </w:r>
      <w:r w:rsidR="00705711" w:rsidRPr="00E8401E">
        <w:rPr>
          <w:position w:val="-10"/>
        </w:rPr>
        <w:object w:dxaOrig="260" w:dyaOrig="300">
          <v:shape id="_x0000_i1178" type="#_x0000_t75" style="width:12.75pt;height:15pt" o:ole="">
            <v:imagedata r:id="rId280" o:title=""/>
          </v:shape>
          <o:OLEObject Type="Embed" ProgID="Equation.3" ShapeID="_x0000_i1178" DrawAspect="Content" ObjectID="_1778055249" r:id="rId281"/>
        </w:object>
      </w:r>
      <w:r w:rsidRPr="00945D5C">
        <w:t xml:space="preserve"> will fail and </w:t>
      </w:r>
      <w:r w:rsidR="00705711" w:rsidRPr="00E8401E">
        <w:rPr>
          <w:position w:val="-10"/>
        </w:rPr>
        <w:object w:dxaOrig="260" w:dyaOrig="300">
          <v:shape id="_x0000_i1179" type="#_x0000_t75" style="width:12.75pt;height:15pt" o:ole="">
            <v:imagedata r:id="rId282" o:title=""/>
          </v:shape>
          <o:OLEObject Type="Embed" ProgID="Equation.3" ShapeID="_x0000_i1179" DrawAspect="Content" ObjectID="_1778055250" r:id="rId283"/>
        </w:object>
      </w:r>
      <w:r w:rsidRPr="00945D5C">
        <w:t xml:space="preserve"> will fail and </w:t>
      </w:r>
      <w:r w:rsidR="002C4109">
        <w:t>…</w:t>
      </w:r>
      <w:r w:rsidRPr="00945D5C">
        <w:t xml:space="preserve"> </w:t>
      </w:r>
      <w:r w:rsidR="00705711" w:rsidRPr="00E8401E">
        <w:rPr>
          <w:position w:val="-10"/>
        </w:rPr>
        <w:object w:dxaOrig="279" w:dyaOrig="300">
          <v:shape id="_x0000_i1180" type="#_x0000_t75" style="width:14.25pt;height:15pt" o:ole="">
            <v:imagedata r:id="rId284" o:title=""/>
          </v:shape>
          <o:OLEObject Type="Embed" ProgID="Equation.3" ShapeID="_x0000_i1180" DrawAspect="Content" ObjectID="_1778055251" r:id="rId285"/>
        </w:object>
      </w:r>
      <w:r w:rsidRPr="00945D5C">
        <w:t xml:space="preserve"> will fail.</w:t>
      </w:r>
      <w:r w:rsidR="00FB65B4">
        <w:t xml:space="preserve"> </w:t>
      </w:r>
      <w:r w:rsidRPr="00945D5C">
        <w:t>This probability is e</w:t>
      </w:r>
      <w:r w:rsidRPr="00945D5C">
        <w:t>x</w:t>
      </w:r>
      <w:r w:rsidRPr="00945D5C">
        <w:t>pressed mathematically as</w:t>
      </w:r>
    </w:p>
    <w:p w:rsidR="00945D5C" w:rsidRPr="002C4109" w:rsidRDefault="00AC72D8" w:rsidP="002C4109">
      <w:pPr>
        <w:pStyle w:val="BodyText"/>
        <w:spacing w:before="60" w:after="60"/>
        <w:jc w:val="right"/>
      </w:pPr>
      <w:r w:rsidRPr="002C4109">
        <w:rPr>
          <w:noProof/>
        </w:rPr>
        <w:drawing>
          <wp:inline distT="0" distB="0" distL="0" distR="0">
            <wp:extent cx="2533650" cy="304800"/>
            <wp:effectExtent l="0" t="0" r="0" b="0"/>
            <wp:docPr id="1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86" cstate="print">
                      <a:extLst>
                        <a:ext uri="{28A0092B-C50C-407E-A947-70E740481C1C}">
                          <a14:useLocalDpi xmlns:a14="http://schemas.microsoft.com/office/drawing/2010/main" val="0"/>
                        </a:ext>
                      </a:extLst>
                    </a:blip>
                    <a:srcRect/>
                    <a:stretch>
                      <a:fillRect/>
                    </a:stretch>
                  </pic:blipFill>
                  <pic:spPr bwMode="auto">
                    <a:xfrm>
                      <a:off x="0" y="0"/>
                      <a:ext cx="2533650" cy="304800"/>
                    </a:xfrm>
                    <a:prstGeom prst="rect">
                      <a:avLst/>
                    </a:prstGeom>
                    <a:noFill/>
                    <a:ln>
                      <a:noFill/>
                    </a:ln>
                  </pic:spPr>
                </pic:pic>
              </a:graphicData>
            </a:graphic>
          </wp:inline>
        </w:drawing>
      </w:r>
      <w:r w:rsidR="00945D5C" w:rsidRPr="002C4109">
        <w:t>.</w:t>
      </w:r>
      <w:r w:rsidR="00945D5C" w:rsidRPr="002C4109">
        <w:tab/>
      </w:r>
      <w:r w:rsidR="00945D5C" w:rsidRPr="002C4109">
        <w:tab/>
      </w:r>
      <w:r w:rsidR="00945D5C" w:rsidRPr="002C4109">
        <w:tab/>
        <w:t xml:space="preserve">    </w:t>
      </w:r>
      <w:r w:rsidR="002C4109" w:rsidRPr="002C4109">
        <w:t xml:space="preserve">    </w:t>
      </w:r>
      <w:r w:rsidR="00945D5C" w:rsidRPr="002C4109">
        <w:t xml:space="preserve">     (33)</w:t>
      </w:r>
    </w:p>
    <w:p w:rsidR="00945D5C" w:rsidRDefault="00945D5C" w:rsidP="002C4109">
      <w:pPr>
        <w:pStyle w:val="BodyText"/>
      </w:pPr>
      <w:r w:rsidRPr="002C4109">
        <w:t>The overall system reliability of the parallel system</w:t>
      </w:r>
      <w:r w:rsidR="00B61C17">
        <w:fldChar w:fldCharType="begin"/>
      </w:r>
      <w:r w:rsidR="00B61C17">
        <w:instrText xml:space="preserve"> XE "</w:instrText>
      </w:r>
      <w:r w:rsidR="00B61C17" w:rsidRPr="00136757">
        <w:instrText>parallel system</w:instrText>
      </w:r>
      <w:r w:rsidR="00B61C17">
        <w:instrText xml:space="preserve">" </w:instrText>
      </w:r>
      <w:r w:rsidR="00B61C17">
        <w:fldChar w:fldCharType="end"/>
      </w:r>
      <w:r w:rsidRPr="002C4109">
        <w:t xml:space="preserve"> is found from this as</w:t>
      </w:r>
    </w:p>
    <w:p w:rsidR="00945D5C" w:rsidRPr="002C4109" w:rsidRDefault="00274C12" w:rsidP="002C4109">
      <w:pPr>
        <w:pStyle w:val="BodyText"/>
        <w:spacing w:before="60" w:after="60"/>
        <w:jc w:val="right"/>
      </w:pPr>
      <w:r w:rsidRPr="00274C12">
        <w:rPr>
          <w:position w:val="-18"/>
        </w:rPr>
        <w:object w:dxaOrig="2840" w:dyaOrig="480">
          <v:shape id="_x0000_i1182" type="#_x0000_t75" style="width:146.25pt;height:24.75pt" o:ole="">
            <v:imagedata r:id="rId287" o:title=""/>
            <w10:bordertop type="single" width="4"/>
            <w10:borderleft type="single" width="4"/>
            <w10:borderbottom type="single" width="4"/>
            <w10:borderright type="single" width="4"/>
          </v:shape>
          <o:OLEObject Type="Embed" ProgID="Equation.3" ShapeID="_x0000_i1182" DrawAspect="Content" ObjectID="_1778055252" r:id="rId288"/>
        </w:object>
      </w:r>
      <w:r w:rsidR="00945D5C" w:rsidRPr="002C4109">
        <w:t xml:space="preserve"> .                     </w:t>
      </w:r>
      <w:r w:rsidR="002C4109">
        <w:t xml:space="preserve">            </w:t>
      </w:r>
      <w:r w:rsidR="00945D5C" w:rsidRPr="002C4109">
        <w:t xml:space="preserve">                (34)</w:t>
      </w:r>
    </w:p>
    <w:p w:rsidR="00945D5C" w:rsidRPr="002C4109" w:rsidRDefault="00945D5C" w:rsidP="002C4109">
      <w:pPr>
        <w:pStyle w:val="BodyText"/>
      </w:pPr>
      <w:r w:rsidRPr="002C4109">
        <w:lastRenderedPageBreak/>
        <w:t>As more redundant components are added to a parallel system</w:t>
      </w:r>
      <w:r w:rsidR="00B61C17">
        <w:fldChar w:fldCharType="begin"/>
      </w:r>
      <w:r w:rsidR="00B61C17">
        <w:instrText xml:space="preserve"> XE "</w:instrText>
      </w:r>
      <w:r w:rsidR="00B61C17" w:rsidRPr="00136757">
        <w:instrText>parallel system</w:instrText>
      </w:r>
      <w:r w:rsidR="00B61C17">
        <w:instrText xml:space="preserve">" </w:instrText>
      </w:r>
      <w:r w:rsidR="00B61C17">
        <w:fldChar w:fldCharType="end"/>
      </w:r>
      <w:r w:rsidR="00575D3F">
        <w:t>,</w:t>
      </w:r>
      <w:r w:rsidRPr="002C4109">
        <w:t xml:space="preserve"> add</w:t>
      </w:r>
      <w:r w:rsidRPr="002C4109">
        <w:t>i</w:t>
      </w:r>
      <w:r w:rsidRPr="002C4109">
        <w:t xml:space="preserve">tional </w:t>
      </w:r>
      <w:r w:rsidR="00705711" w:rsidRPr="00274C12">
        <w:rPr>
          <w:position w:val="-10"/>
        </w:rPr>
        <w:object w:dxaOrig="760" w:dyaOrig="300">
          <v:shape id="_x0000_i1183" type="#_x0000_t75" style="width:38.25pt;height:15pt" o:ole="">
            <v:imagedata r:id="rId289" o:title=""/>
          </v:shape>
          <o:OLEObject Type="Embed" ProgID="Equation.3" ShapeID="_x0000_i1183" DrawAspect="Content" ObjectID="_1778055253" r:id="rId290"/>
        </w:object>
      </w:r>
      <w:r w:rsidRPr="002C4109">
        <w:t xml:space="preserve"> terms are introduced into the product term.</w:t>
      </w:r>
      <w:r w:rsidR="002C4109">
        <w:t xml:space="preserve"> </w:t>
      </w:r>
      <w:r w:rsidRPr="002C4109">
        <w:t>This decreases the value of the product, hence the ove</w:t>
      </w:r>
      <w:r w:rsidRPr="002C4109">
        <w:t>r</w:t>
      </w:r>
      <w:r w:rsidRPr="002C4109">
        <w:t>all system reliability is increased as</w:t>
      </w:r>
      <w:r w:rsidR="00873EEC">
        <w:t xml:space="preserve"> more</w:t>
      </w:r>
      <w:r w:rsidRPr="002C4109">
        <w:t xml:space="preserve"> redundant systems are added.</w:t>
      </w:r>
    </w:p>
    <w:p w:rsidR="00945D5C" w:rsidRDefault="00945D5C" w:rsidP="002C4109">
      <w:pPr>
        <w:pStyle w:val="BodyText"/>
        <w:ind w:firstLine="360"/>
        <w:rPr>
          <w:szCs w:val="24"/>
        </w:rPr>
      </w:pPr>
      <w:r w:rsidRPr="002C4109">
        <w:t>In order for a parallel system</w:t>
      </w:r>
      <w:r w:rsidR="00B61C17">
        <w:fldChar w:fldCharType="begin"/>
      </w:r>
      <w:r w:rsidR="00B61C17">
        <w:instrText xml:space="preserve"> XE "</w:instrText>
      </w:r>
      <w:r w:rsidR="00B61C17" w:rsidRPr="00136757">
        <w:instrText>parallel system</w:instrText>
      </w:r>
      <w:r w:rsidR="00B61C17">
        <w:instrText xml:space="preserve">" </w:instrText>
      </w:r>
      <w:r w:rsidR="00B61C17">
        <w:fldChar w:fldCharType="end"/>
      </w:r>
      <w:r w:rsidRPr="002C4109">
        <w:t xml:space="preserve"> to work, a mechanism must be in place to monitor each of the subsystems to make sure that they are operating correctly.</w:t>
      </w:r>
      <w:r w:rsidR="002C4109">
        <w:t xml:space="preserve"> </w:t>
      </w:r>
      <w:r w:rsidRPr="002C4109">
        <w:t>Developing circuits to detect fai</w:t>
      </w:r>
      <w:r w:rsidRPr="002C4109">
        <w:t>l</w:t>
      </w:r>
      <w:r w:rsidRPr="002C4109">
        <w:t>ures and control the switching between subsystems can be complex and is not considered here.</w:t>
      </w:r>
      <w:r w:rsidR="002C4109">
        <w:t xml:space="preserve"> </w:t>
      </w:r>
      <w:r w:rsidRPr="002C4109">
        <w:t>Special care must be paid to the switching circuit itself, as malfun</w:t>
      </w:r>
      <w:r w:rsidRPr="002C4109">
        <w:t>c</w:t>
      </w:r>
      <w:r w:rsidRPr="002C4109">
        <w:t>tion of this circuit could lead to an overall system failure.</w:t>
      </w:r>
      <w:r w:rsidR="002C4109">
        <w:t xml:space="preserve"> </w:t>
      </w:r>
      <w:r w:rsidRPr="002C4109">
        <w:t>An example of parallel system rel</w:t>
      </w:r>
      <w:r w:rsidRPr="002C4109">
        <w:t>i</w:t>
      </w:r>
      <w:r w:rsidRPr="002C4109">
        <w:t xml:space="preserve">ability is </w:t>
      </w:r>
      <w:r w:rsidRPr="002C4109">
        <w:rPr>
          <w:szCs w:val="24"/>
        </w:rPr>
        <w:t>given in Example 8.7.</w:t>
      </w:r>
    </w:p>
    <w:p w:rsidR="004F2ADB" w:rsidRDefault="004F2ADB" w:rsidP="002C4109">
      <w:pPr>
        <w:pStyle w:val="BodyText"/>
        <w:ind w:firstLine="360"/>
        <w:rPr>
          <w:szCs w:val="24"/>
        </w:rPr>
      </w:pPr>
    </w:p>
    <w:p w:rsidR="00945D5C" w:rsidRPr="00085D86" w:rsidRDefault="00945D5C" w:rsidP="00B663ED">
      <w:pPr>
        <w:pStyle w:val="BodyText"/>
        <w:pBdr>
          <w:right w:val="single" w:sz="24" w:space="4" w:color="auto"/>
        </w:pBdr>
        <w:spacing w:after="120"/>
        <w:rPr>
          <w:rFonts w:ascii="Arial" w:hAnsi="Arial" w:cs="Arial"/>
        </w:rPr>
      </w:pPr>
      <w:r w:rsidRPr="00085D86">
        <w:rPr>
          <w:rFonts w:ascii="Arial" w:hAnsi="Arial" w:cs="Arial"/>
          <w:b/>
        </w:rPr>
        <w:t>Example 8.7</w:t>
      </w:r>
      <w:r w:rsidRPr="00085D86">
        <w:rPr>
          <w:rFonts w:ascii="Arial" w:hAnsi="Arial" w:cs="Arial"/>
        </w:rPr>
        <w:t xml:space="preserve"> </w:t>
      </w:r>
      <w:r w:rsidR="00085D86">
        <w:rPr>
          <w:rFonts w:ascii="Arial" w:hAnsi="Arial" w:cs="Arial"/>
        </w:rPr>
        <w:t>Reliability</w:t>
      </w:r>
      <w:r w:rsidR="00B61C17">
        <w:rPr>
          <w:rFonts w:ascii="Arial" w:hAnsi="Arial" w:cs="Arial"/>
        </w:rPr>
        <w:fldChar w:fldCharType="begin"/>
      </w:r>
      <w:r w:rsidR="00B61C17">
        <w:instrText xml:space="preserve"> XE "</w:instrText>
      </w:r>
      <w:r w:rsidR="00B61C17" w:rsidRPr="00587672">
        <w:instrText>reliability</w:instrText>
      </w:r>
      <w:r w:rsidR="00B61C17">
        <w:instrText xml:space="preserve">" </w:instrText>
      </w:r>
      <w:r w:rsidR="00B61C17">
        <w:rPr>
          <w:rFonts w:ascii="Arial" w:hAnsi="Arial" w:cs="Arial"/>
        </w:rPr>
        <w:fldChar w:fldCharType="end"/>
      </w:r>
      <w:r w:rsidR="00085D86">
        <w:rPr>
          <w:rFonts w:ascii="Arial" w:hAnsi="Arial" w:cs="Arial"/>
        </w:rPr>
        <w:t xml:space="preserve"> of a </w:t>
      </w:r>
      <w:r w:rsidRPr="00085D86">
        <w:rPr>
          <w:rFonts w:ascii="Arial" w:hAnsi="Arial" w:cs="Arial"/>
        </w:rPr>
        <w:t>Redundant</w:t>
      </w:r>
      <w:r w:rsidR="00085D86">
        <w:rPr>
          <w:rFonts w:ascii="Arial" w:hAnsi="Arial" w:cs="Arial"/>
        </w:rPr>
        <w:t xml:space="preserve"> </w:t>
      </w:r>
      <w:r w:rsidRPr="00085D86">
        <w:rPr>
          <w:rFonts w:ascii="Arial" w:hAnsi="Arial" w:cs="Arial"/>
        </w:rPr>
        <w:t>A</w:t>
      </w:r>
      <w:r w:rsidR="00085D86">
        <w:rPr>
          <w:rFonts w:ascii="Arial" w:hAnsi="Arial" w:cs="Arial"/>
        </w:rPr>
        <w:t>rr</w:t>
      </w:r>
      <w:r w:rsidRPr="00085D86">
        <w:rPr>
          <w:rFonts w:ascii="Arial" w:hAnsi="Arial" w:cs="Arial"/>
        </w:rPr>
        <w:t>ay of Independent Disks</w:t>
      </w:r>
      <w:r w:rsidR="00CE242E">
        <w:rPr>
          <w:rFonts w:ascii="Arial" w:hAnsi="Arial" w:cs="Arial"/>
        </w:rPr>
        <w:fldChar w:fldCharType="begin"/>
      </w:r>
      <w:r w:rsidR="00CE242E">
        <w:instrText xml:space="preserve"> XE "</w:instrText>
      </w:r>
      <w:r w:rsidR="00CE242E" w:rsidRPr="00CB2662">
        <w:rPr>
          <w:rFonts w:ascii="Arial" w:hAnsi="Arial" w:cs="Arial"/>
        </w:rPr>
        <w:instrText>Redundant Array of Independent Disks</w:instrText>
      </w:r>
      <w:r w:rsidR="00CE242E">
        <w:instrText xml:space="preserve">" </w:instrText>
      </w:r>
      <w:r w:rsidR="00CE242E">
        <w:rPr>
          <w:rFonts w:ascii="Arial" w:hAnsi="Arial" w:cs="Arial"/>
        </w:rPr>
        <w:fldChar w:fldCharType="end"/>
      </w:r>
      <w:r w:rsidRPr="00085D86">
        <w:rPr>
          <w:rFonts w:ascii="Arial" w:hAnsi="Arial" w:cs="Arial"/>
        </w:rPr>
        <w:t xml:space="preserve"> (RAID).</w:t>
      </w:r>
    </w:p>
    <w:p w:rsidR="00945D5C" w:rsidRDefault="00945D5C" w:rsidP="00B663ED">
      <w:pPr>
        <w:pStyle w:val="BodyText"/>
        <w:pBdr>
          <w:right w:val="single" w:sz="24" w:space="4" w:color="auto"/>
        </w:pBdr>
        <w:rPr>
          <w:szCs w:val="24"/>
        </w:rPr>
      </w:pPr>
      <w:r w:rsidRPr="00085D86">
        <w:rPr>
          <w:b/>
          <w:i/>
          <w:szCs w:val="24"/>
          <w:u w:val="single"/>
        </w:rPr>
        <w:t>Problem:</w:t>
      </w:r>
      <w:r>
        <w:rPr>
          <w:szCs w:val="24"/>
        </w:rPr>
        <w:t xml:space="preserve"> In a</w:t>
      </w:r>
      <w:r w:rsidRPr="003A1E5D">
        <w:rPr>
          <w:szCs w:val="24"/>
        </w:rPr>
        <w:t xml:space="preserve"> RAID</w:t>
      </w:r>
      <w:r>
        <w:rPr>
          <w:szCs w:val="24"/>
        </w:rPr>
        <w:t>, multiple hard drives are used to store the same data, thus achieving r</w:t>
      </w:r>
      <w:r>
        <w:rPr>
          <w:szCs w:val="24"/>
        </w:rPr>
        <w:t>e</w:t>
      </w:r>
      <w:r>
        <w:rPr>
          <w:szCs w:val="24"/>
        </w:rPr>
        <w:t>dundancy</w:t>
      </w:r>
      <w:r w:rsidR="00B61C17">
        <w:rPr>
          <w:szCs w:val="24"/>
        </w:rPr>
        <w:fldChar w:fldCharType="begin"/>
      </w:r>
      <w:r w:rsidR="00B61C17">
        <w:instrText xml:space="preserve"> XE "</w:instrText>
      </w:r>
      <w:r w:rsidR="00B61C17" w:rsidRPr="007B3A84">
        <w:instrText>redundancy</w:instrText>
      </w:r>
      <w:r w:rsidR="00B61C17">
        <w:instrText xml:space="preserve">" </w:instrText>
      </w:r>
      <w:r w:rsidR="00B61C17">
        <w:rPr>
          <w:szCs w:val="24"/>
        </w:rPr>
        <w:fldChar w:fldCharType="end"/>
      </w:r>
      <w:r>
        <w:rPr>
          <w:szCs w:val="24"/>
        </w:rPr>
        <w:t xml:space="preserve"> and increased reliability.</w:t>
      </w:r>
      <w:r w:rsidR="00085D86">
        <w:rPr>
          <w:szCs w:val="24"/>
        </w:rPr>
        <w:t xml:space="preserve"> </w:t>
      </w:r>
      <w:r>
        <w:rPr>
          <w:szCs w:val="24"/>
        </w:rPr>
        <w:t>One or more of the disks in the system can fail and the data can still be recovered.</w:t>
      </w:r>
      <w:r w:rsidR="00085D86">
        <w:rPr>
          <w:szCs w:val="24"/>
        </w:rPr>
        <w:t xml:space="preserve"> </w:t>
      </w:r>
      <w:r>
        <w:rPr>
          <w:szCs w:val="24"/>
        </w:rPr>
        <w:t>However, if all disks fail, then the data is lost.</w:t>
      </w:r>
      <w:r w:rsidR="00085D86">
        <w:rPr>
          <w:szCs w:val="24"/>
        </w:rPr>
        <w:t xml:space="preserve"> </w:t>
      </w:r>
      <w:r>
        <w:rPr>
          <w:szCs w:val="24"/>
        </w:rPr>
        <w:t>For this problem, a</w:t>
      </w:r>
      <w:r>
        <w:rPr>
          <w:szCs w:val="24"/>
        </w:rPr>
        <w:t>s</w:t>
      </w:r>
      <w:r>
        <w:rPr>
          <w:szCs w:val="24"/>
        </w:rPr>
        <w:t>sume that the individual disk drives have a failure rate</w:t>
      </w:r>
      <w:r w:rsidR="00B61C17">
        <w:rPr>
          <w:szCs w:val="24"/>
        </w:rPr>
        <w:fldChar w:fldCharType="begin"/>
      </w:r>
      <w:r w:rsidR="00B61C17">
        <w:instrText xml:space="preserve"> XE "</w:instrText>
      </w:r>
      <w:r w:rsidR="00B61C17" w:rsidRPr="00FF1BE1">
        <w:instrText>failure rate</w:instrText>
      </w:r>
      <w:r w:rsidR="00B61C17">
        <w:instrText xml:space="preserve">" </w:instrText>
      </w:r>
      <w:r w:rsidR="00B61C17">
        <w:rPr>
          <w:szCs w:val="24"/>
        </w:rPr>
        <w:fldChar w:fldCharType="end"/>
      </w:r>
      <w:r>
        <w:rPr>
          <w:szCs w:val="24"/>
        </w:rPr>
        <w:t xml:space="preserve"> of </w:t>
      </w:r>
      <w:r w:rsidR="00085D86" w:rsidRPr="00085D86">
        <w:rPr>
          <w:position w:val="-12"/>
          <w:szCs w:val="24"/>
        </w:rPr>
        <w:object w:dxaOrig="2640" w:dyaOrig="380">
          <v:shape id="_x0000_i1184" type="#_x0000_t75" style="width:109.5pt;height:15.75pt" o:ole="">
            <v:imagedata r:id="rId291" o:title=""/>
          </v:shape>
          <o:OLEObject Type="Embed" ProgID="Equation.3" ShapeID="_x0000_i1184" DrawAspect="Content" ObjectID="_1778055254" r:id="rId292"/>
        </w:object>
      </w:r>
      <w:r>
        <w:rPr>
          <w:szCs w:val="24"/>
        </w:rPr>
        <w:t>.</w:t>
      </w:r>
      <w:r w:rsidR="00085D86">
        <w:rPr>
          <w:szCs w:val="24"/>
        </w:rPr>
        <w:t xml:space="preserve"> </w:t>
      </w:r>
      <w:r>
        <w:rPr>
          <w:szCs w:val="24"/>
        </w:rPr>
        <w:t xml:space="preserve">How many disks must the system have to achieve a reliability of 98% in </w:t>
      </w:r>
      <w:r w:rsidR="00873EEC">
        <w:rPr>
          <w:szCs w:val="24"/>
        </w:rPr>
        <w:t>10</w:t>
      </w:r>
      <w:r>
        <w:rPr>
          <w:szCs w:val="24"/>
        </w:rPr>
        <w:t xml:space="preserve"> years?</w:t>
      </w:r>
    </w:p>
    <w:p w:rsidR="00945D5C" w:rsidRDefault="00945D5C" w:rsidP="00B663ED">
      <w:pPr>
        <w:pStyle w:val="BodyText"/>
        <w:pBdr>
          <w:right w:val="single" w:sz="24" w:space="4" w:color="auto"/>
        </w:pBdr>
        <w:spacing w:before="120"/>
      </w:pPr>
      <w:r w:rsidRPr="00085D86">
        <w:rPr>
          <w:b/>
          <w:i/>
          <w:u w:val="single"/>
        </w:rPr>
        <w:t>Solution:</w:t>
      </w:r>
      <w:r w:rsidR="00FB65B4">
        <w:t xml:space="preserve"> </w:t>
      </w:r>
      <w:r>
        <w:t xml:space="preserve">The reliability of a </w:t>
      </w:r>
      <w:r w:rsidR="00F74E0D">
        <w:t xml:space="preserve">parallel </w:t>
      </w:r>
      <w:r>
        <w:t>system</w:t>
      </w:r>
      <w:r w:rsidR="00B61C17">
        <w:fldChar w:fldCharType="begin"/>
      </w:r>
      <w:r w:rsidR="00B61C17">
        <w:instrText xml:space="preserve"> XE "</w:instrText>
      </w:r>
      <w:r w:rsidR="00B61C17" w:rsidRPr="00136757">
        <w:instrText>parallel system</w:instrText>
      </w:r>
      <w:r w:rsidR="00B61C17">
        <w:instrText xml:space="preserve">" </w:instrText>
      </w:r>
      <w:r w:rsidR="00B61C17">
        <w:fldChar w:fldCharType="end"/>
      </w:r>
      <w:r>
        <w:t xml:space="preserve"> with redundancy</w:t>
      </w:r>
      <w:r w:rsidR="00B61C17">
        <w:fldChar w:fldCharType="begin"/>
      </w:r>
      <w:r w:rsidR="00B61C17">
        <w:instrText xml:space="preserve"> XE "</w:instrText>
      </w:r>
      <w:r w:rsidR="00B61C17" w:rsidRPr="007B3A84">
        <w:instrText>r</w:instrText>
      </w:r>
      <w:r w:rsidR="00B61C17" w:rsidRPr="007B3A84">
        <w:instrText>e</w:instrText>
      </w:r>
      <w:r w:rsidR="00B61C17" w:rsidRPr="007B3A84">
        <w:instrText>dundancy</w:instrText>
      </w:r>
      <w:r w:rsidR="00B61C17">
        <w:instrText xml:space="preserve">" </w:instrText>
      </w:r>
      <w:r w:rsidR="00B61C17">
        <w:fldChar w:fldCharType="end"/>
      </w:r>
      <w:r>
        <w:t xml:space="preserve"> is given by (34).</w:t>
      </w:r>
      <w:r w:rsidR="00F74E0D">
        <w:t xml:space="preserve"> </w:t>
      </w:r>
      <w:r>
        <w:t xml:space="preserve">Since all of the disks are identical, the expression simplifies to </w:t>
      </w:r>
    </w:p>
    <w:p w:rsidR="00945D5C" w:rsidRDefault="00873EEC" w:rsidP="008A6FC6">
      <w:pPr>
        <w:pStyle w:val="BodyText"/>
        <w:pBdr>
          <w:right w:val="single" w:sz="24" w:space="4" w:color="auto"/>
        </w:pBdr>
        <w:spacing w:before="60" w:after="60"/>
        <w:jc w:val="center"/>
      </w:pPr>
      <w:r w:rsidRPr="0085359D">
        <w:rPr>
          <w:position w:val="-132"/>
        </w:rPr>
        <w:object w:dxaOrig="6240" w:dyaOrig="3280">
          <v:shape id="_x0000_i1185" type="#_x0000_t75" style="width:311.25pt;height:163.5pt" o:ole="">
            <v:imagedata r:id="rId293" o:title=""/>
          </v:shape>
          <o:OLEObject Type="Embed" ProgID="Equation.3" ShapeID="_x0000_i1185" DrawAspect="Content" ObjectID="_1778055255" r:id="rId294"/>
        </w:object>
      </w:r>
      <w:r w:rsidR="00945D5C">
        <w:t>.</w:t>
      </w:r>
    </w:p>
    <w:p w:rsidR="00945D5C" w:rsidRPr="00003625" w:rsidRDefault="00945D5C" w:rsidP="008A6FC6">
      <w:pPr>
        <w:pStyle w:val="BodyText"/>
        <w:pBdr>
          <w:right w:val="single" w:sz="24" w:space="4" w:color="auto"/>
        </w:pBdr>
      </w:pPr>
      <w:r>
        <w:t xml:space="preserve">In order to achieve this reliability, </w:t>
      </w:r>
      <w:r w:rsidRPr="0085359D">
        <w:rPr>
          <w:u w:val="single"/>
        </w:rPr>
        <w:t>n=8</w:t>
      </w:r>
      <w:r w:rsidRPr="00F74E0D">
        <w:t xml:space="preserve"> </w:t>
      </w:r>
      <w:r>
        <w:t>disks are required.</w:t>
      </w:r>
      <w:r w:rsidR="00F74E0D">
        <w:t xml:space="preserve"> </w:t>
      </w:r>
      <w:r>
        <w:t>The reliability of each individual disk is low at 42%, but using redundancy</w:t>
      </w:r>
      <w:r w:rsidR="00B61C17">
        <w:fldChar w:fldCharType="begin"/>
      </w:r>
      <w:r w:rsidR="00B61C17">
        <w:instrText xml:space="preserve"> XE "</w:instrText>
      </w:r>
      <w:r w:rsidR="00B61C17" w:rsidRPr="007B3A84">
        <w:instrText>redundancy</w:instrText>
      </w:r>
      <w:r w:rsidR="00B61C17">
        <w:instrText xml:space="preserve">" </w:instrText>
      </w:r>
      <w:r w:rsidR="00B61C17">
        <w:fldChar w:fldCharType="end"/>
      </w:r>
      <w:r>
        <w:t>, the overall system reliability is quite high.</w:t>
      </w:r>
    </w:p>
    <w:p w:rsidR="009F7B49" w:rsidRPr="00635D90" w:rsidRDefault="009F7B49" w:rsidP="009F7B49">
      <w:pPr>
        <w:pStyle w:val="Heading3"/>
        <w:numPr>
          <w:ilvl w:val="2"/>
          <w:numId w:val="2"/>
        </w:numPr>
      </w:pPr>
      <w:r>
        <w:t>Combination Systems</w:t>
      </w:r>
    </w:p>
    <w:p w:rsidR="009F7B49" w:rsidRDefault="009F7B49" w:rsidP="009F7B49">
      <w:pPr>
        <w:pStyle w:val="BodyText"/>
      </w:pPr>
      <w:r w:rsidRPr="009F7B49">
        <w:t>Many real systems do not fit neatly into either parallel or series reliability model</w:t>
      </w:r>
      <w:r w:rsidR="00575D3F">
        <w:t>s</w:t>
      </w:r>
      <w:r w:rsidRPr="009F7B49">
        <w:t xml:space="preserve"> as shown in Figure 8.1</w:t>
      </w:r>
      <w:r>
        <w:t>3</w:t>
      </w:r>
      <w:r w:rsidRPr="009F7B49">
        <w:t>. Rather</w:t>
      </w:r>
      <w:r w:rsidR="00575D3F">
        <w:t>,</w:t>
      </w:r>
      <w:r w:rsidRPr="009F7B49">
        <w:t xml:space="preserve"> they may be</w:t>
      </w:r>
      <w:r>
        <w:t xml:space="preserve"> a combination of the two</w:t>
      </w:r>
      <w:r w:rsidR="00575D3F">
        <w:t>,</w:t>
      </w:r>
      <w:r>
        <w:t xml:space="preserve"> and s</w:t>
      </w:r>
      <w:r w:rsidRPr="009F7B49">
        <w:t>uch systems will be referred t</w:t>
      </w:r>
      <w:r>
        <w:t>o as combination</w:t>
      </w:r>
      <w:r w:rsidRPr="009F7B49">
        <w:t xml:space="preserve"> systems</w:t>
      </w:r>
      <w:r>
        <w:t>.</w:t>
      </w:r>
      <w:r w:rsidRPr="009F7B49">
        <w:t xml:space="preserve"> One way to determine the reliability of a com</w:t>
      </w:r>
      <w:r>
        <w:t>bination</w:t>
      </w:r>
      <w:r w:rsidRPr="009F7B49">
        <w:t xml:space="preserve"> system</w:t>
      </w:r>
      <w:r w:rsidR="00CE242E">
        <w:fldChar w:fldCharType="begin"/>
      </w:r>
      <w:r w:rsidR="00CE242E">
        <w:instrText xml:space="preserve"> XE "</w:instrText>
      </w:r>
      <w:r w:rsidR="00CE242E" w:rsidRPr="00BF0439">
        <w:instrText>combination system</w:instrText>
      </w:r>
      <w:r w:rsidR="00CE242E">
        <w:instrText xml:space="preserve">" </w:instrText>
      </w:r>
      <w:r w:rsidR="00CE242E">
        <w:fldChar w:fldCharType="end"/>
      </w:r>
      <w:r w:rsidRPr="009F7B49">
        <w:t xml:space="preserve"> is to uti</w:t>
      </w:r>
      <w:r w:rsidRPr="009F7B49">
        <w:t>l</w:t>
      </w:r>
      <w:r w:rsidRPr="009F7B49">
        <w:t>ize the results obtained for series and parallel systems in (30) and (34).</w:t>
      </w:r>
      <w:r w:rsidR="00FB65B4">
        <w:t xml:space="preserve"> </w:t>
      </w:r>
      <w:r w:rsidRPr="009F7B49">
        <w:t xml:space="preserve">The system network </w:t>
      </w:r>
      <w:r>
        <w:lastRenderedPageBreak/>
        <w:t xml:space="preserve">is </w:t>
      </w:r>
      <w:r w:rsidRPr="009F7B49">
        <w:t>r</w:t>
      </w:r>
      <w:r w:rsidRPr="009F7B49">
        <w:t>e</w:t>
      </w:r>
      <w:r w:rsidRPr="009F7B49">
        <w:t xml:space="preserve">duced by combining parallel subsystems into a single block, whose reliability is given by (34), while series subsystems </w:t>
      </w:r>
      <w:r>
        <w:t xml:space="preserve">are </w:t>
      </w:r>
      <w:r w:rsidRPr="009F7B49">
        <w:t>reduced to a single block whose reliability is given by (30).</w:t>
      </w:r>
      <w:r w:rsidR="00FB65B4">
        <w:t xml:space="preserve"> </w:t>
      </w:r>
      <w:r w:rsidRPr="009F7B49">
        <w:t>This is conceptually analogous to combining series and parallel resistances in electrical ci</w:t>
      </w:r>
      <w:r w:rsidRPr="009F7B49">
        <w:t>r</w:t>
      </w:r>
      <w:r w:rsidRPr="009F7B49">
        <w:t>cuits. The network is continually reduced until only a single block r</w:t>
      </w:r>
      <w:r w:rsidRPr="009F7B49">
        <w:t>e</w:t>
      </w:r>
      <w:r w:rsidRPr="009F7B49">
        <w:t>mains whose reliability is known from all of the subsystem combinations.</w:t>
      </w:r>
    </w:p>
    <w:p w:rsidR="004902BB" w:rsidRDefault="004902BB" w:rsidP="004902BB">
      <w:pPr>
        <w:pStyle w:val="BodyText"/>
        <w:spacing w:line="275" w:lineRule="exact"/>
        <w:ind w:firstLine="360"/>
      </w:pPr>
      <w:r w:rsidRPr="00CE7973">
        <w:t xml:space="preserve">To illustrate this, consider the </w:t>
      </w:r>
      <w:r w:rsidRPr="00CE7973">
        <w:rPr>
          <w:szCs w:val="24"/>
        </w:rPr>
        <w:t>system in Figure 8.1</w:t>
      </w:r>
      <w:r>
        <w:rPr>
          <w:szCs w:val="24"/>
        </w:rPr>
        <w:t>3</w:t>
      </w:r>
      <w:r w:rsidRPr="00CE7973">
        <w:rPr>
          <w:szCs w:val="24"/>
        </w:rPr>
        <w:t xml:space="preserve">. To determine the reliability, </w:t>
      </w:r>
      <w:r w:rsidRPr="00CE7973">
        <w:t xml:space="preserve">start by combining the three parallel systems </w:t>
      </w:r>
      <w:r w:rsidRPr="00E8401E">
        <w:rPr>
          <w:position w:val="-10"/>
        </w:rPr>
        <w:object w:dxaOrig="260" w:dyaOrig="300">
          <v:shape id="_x0000_i1186" type="#_x0000_t75" style="width:12.75pt;height:15pt" o:ole="">
            <v:imagedata r:id="rId295" o:title=""/>
          </v:shape>
          <o:OLEObject Type="Embed" ProgID="Equation.3" ShapeID="_x0000_i1186" DrawAspect="Content" ObjectID="_1778055256" r:id="rId296"/>
        </w:object>
      </w:r>
      <w:r w:rsidRPr="00CE7973">
        <w:rPr>
          <w:szCs w:val="24"/>
        </w:rPr>
        <w:t xml:space="preserve">, </w:t>
      </w:r>
      <w:r w:rsidRPr="00E8401E">
        <w:rPr>
          <w:position w:val="-10"/>
        </w:rPr>
        <w:object w:dxaOrig="260" w:dyaOrig="300">
          <v:shape id="_x0000_i1187" type="#_x0000_t75" style="width:12.75pt;height:15pt" o:ole="">
            <v:imagedata r:id="rId297" o:title=""/>
          </v:shape>
          <o:OLEObject Type="Embed" ProgID="Equation.3" ShapeID="_x0000_i1187" DrawAspect="Content" ObjectID="_1778055257" r:id="rId298"/>
        </w:object>
      </w:r>
      <w:r w:rsidRPr="00CE7973">
        <w:rPr>
          <w:szCs w:val="24"/>
        </w:rPr>
        <w:t xml:space="preserve">, and </w:t>
      </w:r>
      <w:r w:rsidRPr="00E8401E">
        <w:rPr>
          <w:position w:val="-10"/>
        </w:rPr>
        <w:object w:dxaOrig="260" w:dyaOrig="300">
          <v:shape id="_x0000_i1188" type="#_x0000_t75" style="width:12.75pt;height:15pt" o:ole="">
            <v:imagedata r:id="rId299" o:title=""/>
          </v:shape>
          <o:OLEObject Type="Embed" ProgID="Equation.3" ShapeID="_x0000_i1188" DrawAspect="Content" ObjectID="_1778055258" r:id="rId300"/>
        </w:object>
      </w:r>
      <w:r>
        <w:rPr>
          <w:szCs w:val="24"/>
          <w:vertAlign w:val="subscript"/>
        </w:rPr>
        <w:t>,</w:t>
      </w:r>
      <w:r w:rsidRPr="00CE7973">
        <w:rPr>
          <w:szCs w:val="24"/>
        </w:rPr>
        <w:t xml:space="preserve"> </w:t>
      </w:r>
      <w:r w:rsidRPr="00CE7973">
        <w:t>whose reliability is determined by a</w:t>
      </w:r>
      <w:r w:rsidRPr="00CE7973">
        <w:t>p</w:t>
      </w:r>
      <w:r w:rsidRPr="00CE7973">
        <w:t>plication of (34) to be</w:t>
      </w:r>
      <w:r>
        <w:t xml:space="preserve"> </w:t>
      </w:r>
      <w:r w:rsidRPr="007A7840">
        <w:rPr>
          <w:position w:val="-12"/>
        </w:rPr>
        <w:object w:dxaOrig="3640" w:dyaOrig="320">
          <v:shape id="_x0000_i1189" type="#_x0000_t75" style="width:186pt;height:15.75pt" o:ole="">
            <v:imagedata r:id="rId301" o:title=""/>
          </v:shape>
          <o:OLEObject Type="Embed" ProgID="Equation.3" ShapeID="_x0000_i1189" DrawAspect="Content" ObjectID="_1778055259" r:id="rId302"/>
        </w:object>
      </w:r>
      <w:r w:rsidRPr="00CE7973">
        <w:t>.</w:t>
      </w:r>
      <w:r>
        <w:t xml:space="preserve"> </w:t>
      </w:r>
      <w:r w:rsidRPr="00CE7973">
        <w:t>The result</w:t>
      </w:r>
      <w:r>
        <w:t xml:space="preserve"> </w:t>
      </w:r>
      <w:r w:rsidRPr="00CE7973">
        <w:t>is then co</w:t>
      </w:r>
      <w:r w:rsidRPr="00CE7973">
        <w:t>m</w:t>
      </w:r>
      <w:r w:rsidRPr="00CE7973">
        <w:t xml:space="preserve">bined with </w:t>
      </w:r>
      <w:r w:rsidRPr="00E8401E">
        <w:rPr>
          <w:position w:val="-10"/>
        </w:rPr>
        <w:object w:dxaOrig="260" w:dyaOrig="300">
          <v:shape id="_x0000_i1190" type="#_x0000_t75" style="width:12.75pt;height:15pt" o:ole="">
            <v:imagedata r:id="rId213" o:title=""/>
          </v:shape>
          <o:OLEObject Type="Embed" ProgID="Equation.3" ShapeID="_x0000_i1190" DrawAspect="Content" ObjectID="_1778055260" r:id="rId303"/>
        </w:object>
      </w:r>
      <w:r w:rsidRPr="00CE7973">
        <w:t xml:space="preserve"> in s</w:t>
      </w:r>
      <w:r w:rsidRPr="00CE7973">
        <w:t>e</w:t>
      </w:r>
      <w:r w:rsidRPr="00CE7973">
        <w:t>ries to give the overall system reliability</w:t>
      </w:r>
      <w:r>
        <w:t>,</w:t>
      </w:r>
      <w:r w:rsidRPr="00CE7973">
        <w:t xml:space="preserve"> </w:t>
      </w:r>
      <w:r w:rsidRPr="007A7840">
        <w:rPr>
          <w:position w:val="-10"/>
        </w:rPr>
        <w:object w:dxaOrig="4040" w:dyaOrig="300">
          <v:shape id="_x0000_i1191" type="#_x0000_t75" style="width:204.75pt;height:15pt" o:ole="">
            <v:imagedata r:id="rId304" o:title=""/>
          </v:shape>
          <o:OLEObject Type="Embed" ProgID="Equation.3" ShapeID="_x0000_i1191" DrawAspect="Content" ObjectID="_1778055261" r:id="rId305"/>
        </w:object>
      </w:r>
      <w:r>
        <w:t xml:space="preserve">. </w:t>
      </w:r>
      <w:r w:rsidRPr="00CE7973">
        <w:t xml:space="preserve">The chapter concludes with </w:t>
      </w:r>
      <w:r>
        <w:t>E</w:t>
      </w:r>
      <w:r w:rsidRPr="00CE7973">
        <w:t>xam</w:t>
      </w:r>
      <w:r>
        <w:t>ple 8.8 that addresses co</w:t>
      </w:r>
      <w:r>
        <w:t>m</w:t>
      </w:r>
      <w:r>
        <w:t>bination</w:t>
      </w:r>
      <w:r w:rsidRPr="00CE7973">
        <w:t xml:space="preserve"> system</w:t>
      </w:r>
      <w:r>
        <w:fldChar w:fldCharType="begin"/>
      </w:r>
      <w:r>
        <w:instrText xml:space="preserve"> XE "</w:instrText>
      </w:r>
      <w:r w:rsidRPr="00BF0439">
        <w:instrText>combination system</w:instrText>
      </w:r>
      <w:r>
        <w:instrText xml:space="preserve">" </w:instrText>
      </w:r>
      <w:r>
        <w:fldChar w:fldCharType="end"/>
      </w:r>
      <w:r w:rsidRPr="00CE7973">
        <w:t xml:space="preserve"> reliability.</w:t>
      </w:r>
    </w:p>
    <w:p w:rsidR="009F7B49" w:rsidRDefault="009F7B49" w:rsidP="009F7B49">
      <w:pPr>
        <w:pStyle w:val="BodyText"/>
        <w:rPr>
          <w:rFonts w:ascii="Times New Roman" w:hAnsi="Times New Roman"/>
        </w:rPr>
      </w:pPr>
    </w:p>
    <w:p w:rsidR="009F7B49" w:rsidRDefault="00AC72D8" w:rsidP="009F7B49">
      <w:pPr>
        <w:pStyle w:val="BodyText"/>
        <w:spacing w:after="120"/>
        <w:jc w:val="center"/>
      </w:pPr>
      <w:r>
        <w:rPr>
          <w:noProof/>
        </w:rPr>
        <w:drawing>
          <wp:inline distT="0" distB="0" distL="0" distR="0">
            <wp:extent cx="2152650" cy="1571625"/>
            <wp:effectExtent l="0" t="0" r="0" b="0"/>
            <wp:docPr id="1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306">
                      <a:extLst>
                        <a:ext uri="{28A0092B-C50C-407E-A947-70E740481C1C}">
                          <a14:useLocalDpi xmlns:a14="http://schemas.microsoft.com/office/drawing/2010/main" val="0"/>
                        </a:ext>
                      </a:extLst>
                    </a:blip>
                    <a:srcRect/>
                    <a:stretch>
                      <a:fillRect/>
                    </a:stretch>
                  </pic:blipFill>
                  <pic:spPr bwMode="auto">
                    <a:xfrm>
                      <a:off x="0" y="0"/>
                      <a:ext cx="2152650" cy="1571625"/>
                    </a:xfrm>
                    <a:prstGeom prst="rect">
                      <a:avLst/>
                    </a:prstGeom>
                    <a:noFill/>
                    <a:ln>
                      <a:noFill/>
                    </a:ln>
                  </pic:spPr>
                </pic:pic>
              </a:graphicData>
            </a:graphic>
          </wp:inline>
        </w:drawing>
      </w:r>
    </w:p>
    <w:p w:rsidR="009F7B49" w:rsidRPr="00F04DD4" w:rsidRDefault="009F7B49" w:rsidP="009F7B49">
      <w:pPr>
        <w:pStyle w:val="FigureCaption"/>
        <w:rPr>
          <w:rFonts w:ascii="Times New Roman" w:hAnsi="Times New Roman"/>
        </w:rPr>
      </w:pPr>
      <w:bookmarkStart w:id="14" w:name="_Ref57457955"/>
      <w:r w:rsidRPr="009F7B49">
        <w:rPr>
          <w:b/>
        </w:rPr>
        <w:t>Figure</w:t>
      </w:r>
      <w:bookmarkEnd w:id="14"/>
      <w:r w:rsidRPr="009F7B49">
        <w:rPr>
          <w:b/>
        </w:rPr>
        <w:t xml:space="preserve"> 8.1</w:t>
      </w:r>
      <w:r w:rsidR="00CE7973">
        <w:rPr>
          <w:b/>
        </w:rPr>
        <w:t>3</w:t>
      </w:r>
      <w:r w:rsidRPr="00F04DD4">
        <w:t xml:space="preserve"> A com</w:t>
      </w:r>
      <w:r>
        <w:t>bination</w:t>
      </w:r>
      <w:r w:rsidRPr="00F04DD4">
        <w:t xml:space="preserve"> series-parallel system</w:t>
      </w:r>
      <w:r w:rsidR="00B61C17">
        <w:fldChar w:fldCharType="begin"/>
      </w:r>
      <w:r w:rsidR="00B61C17">
        <w:instrText xml:space="preserve"> XE "</w:instrText>
      </w:r>
      <w:r w:rsidR="00B61C17" w:rsidRPr="00136757">
        <w:instrText>parallel system</w:instrText>
      </w:r>
      <w:r w:rsidR="00B61C17">
        <w:instrText xml:space="preserve">" </w:instrText>
      </w:r>
      <w:r w:rsidR="00B61C17">
        <w:fldChar w:fldCharType="end"/>
      </w:r>
      <w:r w:rsidRPr="00F04DD4">
        <w:t>.</w:t>
      </w:r>
      <w:r>
        <w:t xml:space="preserve"> </w:t>
      </w:r>
      <w:r w:rsidRPr="00F04DD4">
        <w:t>S</w:t>
      </w:r>
      <w:r w:rsidRPr="00F04DD4">
        <w:rPr>
          <w:vertAlign w:val="subscript"/>
        </w:rPr>
        <w:t>2</w:t>
      </w:r>
      <w:r w:rsidRPr="00F04DD4">
        <w:t>, S</w:t>
      </w:r>
      <w:r w:rsidRPr="00F04DD4">
        <w:rPr>
          <w:vertAlign w:val="subscript"/>
        </w:rPr>
        <w:t>3</w:t>
      </w:r>
      <w:r w:rsidRPr="00F04DD4">
        <w:t>, and S</w:t>
      </w:r>
      <w:r w:rsidRPr="00F04DD4">
        <w:rPr>
          <w:vertAlign w:val="subscript"/>
        </w:rPr>
        <w:t>4</w:t>
      </w:r>
      <w:r w:rsidRPr="00F04DD4">
        <w:t xml:space="preserve"> are redundant parallel sy</w:t>
      </w:r>
      <w:r w:rsidRPr="00F04DD4">
        <w:t>s</w:t>
      </w:r>
      <w:r w:rsidRPr="00F04DD4">
        <w:t>tems.</w:t>
      </w:r>
    </w:p>
    <w:p w:rsidR="009F7B49" w:rsidRPr="00084F30" w:rsidRDefault="009F7B49" w:rsidP="008A6FC6">
      <w:pPr>
        <w:pStyle w:val="BodyText"/>
        <w:pBdr>
          <w:left w:val="single" w:sz="24" w:space="4" w:color="auto"/>
        </w:pBdr>
        <w:spacing w:after="120"/>
        <w:rPr>
          <w:rFonts w:ascii="Arial" w:hAnsi="Arial" w:cs="Arial"/>
        </w:rPr>
      </w:pPr>
      <w:r w:rsidRPr="00084F30">
        <w:rPr>
          <w:rFonts w:ascii="Arial" w:hAnsi="Arial" w:cs="Arial"/>
          <w:b/>
        </w:rPr>
        <w:t>Example 8.8</w:t>
      </w:r>
      <w:r w:rsidR="00084F30">
        <w:rPr>
          <w:rFonts w:ascii="Arial" w:hAnsi="Arial" w:cs="Arial"/>
        </w:rPr>
        <w:t xml:space="preserve"> </w:t>
      </w:r>
      <w:r w:rsidRPr="00084F30">
        <w:rPr>
          <w:rFonts w:ascii="Arial" w:hAnsi="Arial" w:cs="Arial"/>
        </w:rPr>
        <w:t>Com</w:t>
      </w:r>
      <w:r w:rsidR="00084F30">
        <w:rPr>
          <w:rFonts w:ascii="Arial" w:hAnsi="Arial" w:cs="Arial"/>
        </w:rPr>
        <w:t>bination</w:t>
      </w:r>
      <w:r w:rsidRPr="00084F30">
        <w:rPr>
          <w:rFonts w:ascii="Arial" w:hAnsi="Arial" w:cs="Arial"/>
        </w:rPr>
        <w:t xml:space="preserve"> </w:t>
      </w:r>
      <w:r w:rsidR="00084F30">
        <w:rPr>
          <w:rFonts w:ascii="Arial" w:hAnsi="Arial" w:cs="Arial"/>
        </w:rPr>
        <w:t>s</w:t>
      </w:r>
      <w:r w:rsidRPr="00084F30">
        <w:rPr>
          <w:rFonts w:ascii="Arial" w:hAnsi="Arial" w:cs="Arial"/>
        </w:rPr>
        <w:t>ystem</w:t>
      </w:r>
      <w:r w:rsidR="00084F30">
        <w:rPr>
          <w:rFonts w:ascii="Arial" w:hAnsi="Arial" w:cs="Arial"/>
        </w:rPr>
        <w:t xml:space="preserve"> r</w:t>
      </w:r>
      <w:r w:rsidRPr="00084F30">
        <w:rPr>
          <w:rFonts w:ascii="Arial" w:hAnsi="Arial" w:cs="Arial"/>
        </w:rPr>
        <w:t>eliability.</w:t>
      </w:r>
    </w:p>
    <w:p w:rsidR="009F7B49" w:rsidRDefault="00C16C85" w:rsidP="008A6FC6">
      <w:pPr>
        <w:pStyle w:val="BodyText"/>
        <w:pBdr>
          <w:left w:val="single" w:sz="24" w:space="4" w:color="auto"/>
        </w:pBdr>
      </w:pPr>
      <w:r>
        <w:rPr>
          <w:b/>
          <w:i/>
          <w:u w:val="single"/>
        </w:rPr>
        <w:t>Problem:</w:t>
      </w:r>
      <w:r>
        <w:t xml:space="preserve"> </w:t>
      </w:r>
      <w:r w:rsidR="009F7B49">
        <w:t xml:space="preserve">Consider the system shown below with the following reliabilities at a fixed time </w:t>
      </w:r>
      <w:r w:rsidR="009F7B49" w:rsidRPr="00084F30">
        <w:rPr>
          <w:i/>
        </w:rPr>
        <w:t>t</w:t>
      </w:r>
      <w:r w:rsidR="009F7B49">
        <w:t xml:space="preserve">, </w:t>
      </w:r>
      <w:r w:rsidR="000223CF" w:rsidRPr="000223CF">
        <w:rPr>
          <w:position w:val="-10"/>
        </w:rPr>
        <w:object w:dxaOrig="1320" w:dyaOrig="300">
          <v:shape id="_x0000_i1193" type="#_x0000_t75" style="width:66pt;height:15pt" o:ole="">
            <v:imagedata r:id="rId307" o:title=""/>
          </v:shape>
          <o:OLEObject Type="Embed" ProgID="Equation.3" ShapeID="_x0000_i1193" DrawAspect="Content" ObjectID="_1778055262" r:id="rId308"/>
        </w:object>
      </w:r>
      <w:r w:rsidR="000223CF">
        <w:t xml:space="preserve">. </w:t>
      </w:r>
      <w:r w:rsidR="009F7B49">
        <w:t>Determine the reliabilit</w:t>
      </w:r>
      <w:r w:rsidR="000223CF">
        <w:t>y</w:t>
      </w:r>
      <w:r w:rsidR="00084F30">
        <w:t xml:space="preserve"> </w:t>
      </w:r>
      <w:r w:rsidR="000223CF">
        <w:t xml:space="preserve">that subsystems </w:t>
      </w:r>
      <w:r w:rsidR="000223CF" w:rsidRPr="000223CF">
        <w:rPr>
          <w:position w:val="-10"/>
        </w:rPr>
        <w:object w:dxaOrig="279" w:dyaOrig="300">
          <v:shape id="_x0000_i1194" type="#_x0000_t75" style="width:14.25pt;height:15pt" o:ole="">
            <v:imagedata r:id="rId309" o:title=""/>
          </v:shape>
          <o:OLEObject Type="Embed" ProgID="Equation.3" ShapeID="_x0000_i1194" DrawAspect="Content" ObjectID="_1778055263" r:id="rId310"/>
        </w:object>
      </w:r>
      <w:r w:rsidR="009F7B49">
        <w:t xml:space="preserve"> and</w:t>
      </w:r>
      <w:r w:rsidR="00084F30">
        <w:t xml:space="preserve"> </w:t>
      </w:r>
      <w:r w:rsidR="000223CF" w:rsidRPr="000223CF">
        <w:rPr>
          <w:position w:val="-10"/>
        </w:rPr>
        <w:object w:dxaOrig="279" w:dyaOrig="300">
          <v:shape id="_x0000_i1195" type="#_x0000_t75" style="width:14.25pt;height:15pt" o:ole="">
            <v:imagedata r:id="rId311" o:title=""/>
          </v:shape>
          <o:OLEObject Type="Embed" ProgID="Equation.3" ShapeID="_x0000_i1195" DrawAspect="Content" ObjectID="_1778055264" r:id="rId312"/>
        </w:object>
      </w:r>
      <w:r w:rsidR="009F7B49">
        <w:t xml:space="preserve"> </w:t>
      </w:r>
      <w:r w:rsidR="000223CF">
        <w:t xml:space="preserve">must have </w:t>
      </w:r>
      <w:r w:rsidR="009F7B49">
        <w:t xml:space="preserve">so that the overall </w:t>
      </w:r>
      <w:r w:rsidR="00224FE2">
        <w:t xml:space="preserve">system </w:t>
      </w:r>
      <w:r w:rsidR="009F7B49">
        <w:t>reliabi</w:t>
      </w:r>
      <w:r w:rsidR="009F7B49">
        <w:t>l</w:t>
      </w:r>
      <w:r w:rsidR="009F7B49">
        <w:t>ity is greater than 95%.</w:t>
      </w:r>
    </w:p>
    <w:p w:rsidR="009F7B49" w:rsidRPr="00633902" w:rsidRDefault="00AC72D8" w:rsidP="008A6FC6">
      <w:pPr>
        <w:pStyle w:val="BodyText"/>
        <w:pBdr>
          <w:left w:val="single" w:sz="24" w:space="4" w:color="auto"/>
        </w:pBdr>
        <w:spacing w:before="120" w:after="120"/>
        <w:jc w:val="center"/>
        <w:rPr>
          <w:rFonts w:ascii="Times New Roman" w:hAnsi="Times New Roman"/>
        </w:rPr>
      </w:pPr>
      <w:r w:rsidRPr="00C16C85">
        <w:rPr>
          <w:rFonts w:ascii="Times New Roman" w:hAnsi="Times New Roman"/>
          <w:noProof/>
        </w:rPr>
        <w:drawing>
          <wp:inline distT="0" distB="0" distL="0" distR="0">
            <wp:extent cx="2543175" cy="990600"/>
            <wp:effectExtent l="0" t="0" r="0" b="0"/>
            <wp:docPr id="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2543175" cy="990600"/>
                    </a:xfrm>
                    <a:prstGeom prst="rect">
                      <a:avLst/>
                    </a:prstGeom>
                    <a:noFill/>
                    <a:ln>
                      <a:noFill/>
                    </a:ln>
                  </pic:spPr>
                </pic:pic>
              </a:graphicData>
            </a:graphic>
          </wp:inline>
        </w:drawing>
      </w:r>
    </w:p>
    <w:p w:rsidR="009F7B49" w:rsidRPr="00634C08" w:rsidRDefault="009F7B49" w:rsidP="0066488F">
      <w:pPr>
        <w:pStyle w:val="BodyText"/>
        <w:pBdr>
          <w:left w:val="single" w:sz="24" w:space="4" w:color="auto"/>
        </w:pBdr>
      </w:pPr>
      <w:r w:rsidRPr="008A6FC6">
        <w:rPr>
          <w:b/>
          <w:i/>
          <w:u w:val="single"/>
        </w:rPr>
        <w:t>Solution:</w:t>
      </w:r>
      <w:r>
        <w:t xml:space="preserve"> </w:t>
      </w:r>
      <w:r w:rsidRPr="00634C08">
        <w:t xml:space="preserve">The parallel systems </w:t>
      </w:r>
      <w:r>
        <w:t>can combined into single systems whose reliabilities are</w:t>
      </w:r>
    </w:p>
    <w:p w:rsidR="009F7B49" w:rsidRDefault="00916ACF" w:rsidP="0066488F">
      <w:pPr>
        <w:pStyle w:val="BodyText"/>
        <w:pBdr>
          <w:left w:val="single" w:sz="24" w:space="4" w:color="auto"/>
        </w:pBdr>
        <w:spacing w:before="60" w:after="60"/>
        <w:jc w:val="center"/>
        <w:rPr>
          <w:rFonts w:ascii="Times New Roman" w:hAnsi="Times New Roman"/>
        </w:rPr>
      </w:pPr>
      <w:r w:rsidRPr="00916ACF">
        <w:rPr>
          <w:rFonts w:ascii="Times New Roman" w:hAnsi="Times New Roman"/>
          <w:position w:val="-28"/>
        </w:rPr>
        <w:object w:dxaOrig="2220" w:dyaOrig="660">
          <v:shape id="_x0000_i1197" type="#_x0000_t75" style="width:109.5pt;height:33pt" o:ole="">
            <v:imagedata r:id="rId314" o:title=""/>
          </v:shape>
          <o:OLEObject Type="Embed" ProgID="Equation.3" ShapeID="_x0000_i1197" DrawAspect="Content" ObjectID="_1778055265" r:id="rId315"/>
        </w:object>
      </w:r>
    </w:p>
    <w:p w:rsidR="009F7B49" w:rsidRDefault="009F7B49" w:rsidP="0066488F">
      <w:pPr>
        <w:pStyle w:val="BodyText"/>
        <w:pBdr>
          <w:left w:val="single" w:sz="24" w:space="4" w:color="auto"/>
        </w:pBdr>
      </w:pPr>
      <w:r>
        <w:t>They are combined in series to give the overall system reliability</w:t>
      </w:r>
    </w:p>
    <w:p w:rsidR="009F7B49" w:rsidRDefault="00916ACF" w:rsidP="004F2ADB">
      <w:pPr>
        <w:pStyle w:val="BodyText"/>
        <w:pBdr>
          <w:right w:val="single" w:sz="24" w:space="4" w:color="auto"/>
        </w:pBdr>
        <w:spacing w:before="60" w:after="60"/>
        <w:jc w:val="center"/>
        <w:rPr>
          <w:rFonts w:ascii="Times New Roman" w:hAnsi="Times New Roman"/>
        </w:rPr>
      </w:pPr>
      <w:r w:rsidRPr="00916ACF">
        <w:rPr>
          <w:rFonts w:ascii="Times New Roman" w:hAnsi="Times New Roman"/>
          <w:position w:val="-10"/>
        </w:rPr>
        <w:object w:dxaOrig="3920" w:dyaOrig="300">
          <v:shape id="_x0000_i1198" type="#_x0000_t75" style="width:198.75pt;height:15pt" o:ole="">
            <v:imagedata r:id="rId316" o:title=""/>
          </v:shape>
          <o:OLEObject Type="Embed" ProgID="Equation.3" ShapeID="_x0000_i1198" DrawAspect="Content" ObjectID="_1778055266" r:id="rId317"/>
        </w:object>
      </w:r>
      <w:r w:rsidR="009F7B49">
        <w:rPr>
          <w:rFonts w:ascii="Times New Roman" w:hAnsi="Times New Roman"/>
        </w:rPr>
        <w:t>.</w:t>
      </w:r>
    </w:p>
    <w:p w:rsidR="009F7B49" w:rsidRPr="00E879E7" w:rsidRDefault="009F7B49" w:rsidP="004F2ADB">
      <w:pPr>
        <w:pStyle w:val="BodyText"/>
        <w:pBdr>
          <w:right w:val="single" w:sz="24" w:space="4" w:color="auto"/>
        </w:pBdr>
      </w:pPr>
      <w:r>
        <w:t xml:space="preserve">Substituting values and assuming </w:t>
      </w:r>
      <w:r w:rsidR="00615B92" w:rsidRPr="000223CF">
        <w:rPr>
          <w:position w:val="-10"/>
        </w:rPr>
        <w:object w:dxaOrig="720" w:dyaOrig="300">
          <v:shape id="_x0000_i1199" type="#_x0000_t75" style="width:36pt;height:15pt" o:ole="">
            <v:imagedata r:id="rId318" o:title=""/>
          </v:shape>
          <o:OLEObject Type="Embed" ProgID="Equation.3" ShapeID="_x0000_i1199" DrawAspect="Content" ObjectID="_1778055267" r:id="rId319"/>
        </w:object>
      </w:r>
      <w:r w:rsidR="000223CF">
        <w:t xml:space="preserve"> </w:t>
      </w:r>
      <w:r>
        <w:t>gives</w:t>
      </w:r>
    </w:p>
    <w:p w:rsidR="009F7B49" w:rsidRDefault="00916ACF" w:rsidP="004F2ADB">
      <w:pPr>
        <w:pStyle w:val="BodyText"/>
        <w:pBdr>
          <w:right w:val="single" w:sz="24" w:space="4" w:color="auto"/>
        </w:pBdr>
        <w:spacing w:before="60" w:after="60"/>
        <w:jc w:val="center"/>
        <w:rPr>
          <w:rFonts w:ascii="Times New Roman" w:hAnsi="Times New Roman"/>
        </w:rPr>
      </w:pPr>
      <w:r w:rsidRPr="00916ACF">
        <w:rPr>
          <w:rFonts w:ascii="Times New Roman" w:hAnsi="Times New Roman"/>
          <w:position w:val="-12"/>
        </w:rPr>
        <w:object w:dxaOrig="2780" w:dyaOrig="340">
          <v:shape id="_x0000_i1200" type="#_x0000_t75" style="width:144.75pt;height:17.25pt" o:ole="">
            <v:imagedata r:id="rId320" o:title=""/>
          </v:shape>
          <o:OLEObject Type="Embed" ProgID="Equation.3" ShapeID="_x0000_i1200" DrawAspect="Content" ObjectID="_1778055268" r:id="rId321"/>
        </w:object>
      </w:r>
      <w:r w:rsidR="009F7B49">
        <w:rPr>
          <w:rFonts w:ascii="Times New Roman" w:hAnsi="Times New Roman"/>
        </w:rPr>
        <w:t>.</w:t>
      </w:r>
    </w:p>
    <w:p w:rsidR="009F7B49" w:rsidRDefault="009F7B49" w:rsidP="004F2ADB">
      <w:pPr>
        <w:pStyle w:val="BodyText"/>
        <w:pBdr>
          <w:right w:val="single" w:sz="24" w:space="4" w:color="auto"/>
        </w:pBdr>
      </w:pPr>
      <w:r>
        <w:t>Solving for the reliabilities gives the final result</w:t>
      </w:r>
    </w:p>
    <w:p w:rsidR="009F7B49" w:rsidRDefault="00916ACF" w:rsidP="004F2ADB">
      <w:pPr>
        <w:pStyle w:val="BodyText"/>
        <w:pBdr>
          <w:right w:val="single" w:sz="24" w:space="4" w:color="auto"/>
        </w:pBdr>
        <w:spacing w:before="60" w:after="60"/>
        <w:jc w:val="center"/>
        <w:rPr>
          <w:rFonts w:ascii="Times New Roman" w:hAnsi="Times New Roman"/>
        </w:rPr>
      </w:pPr>
      <w:r w:rsidRPr="00916ACF">
        <w:rPr>
          <w:rFonts w:ascii="Times New Roman" w:hAnsi="Times New Roman"/>
          <w:position w:val="-10"/>
        </w:rPr>
        <w:object w:dxaOrig="1300" w:dyaOrig="300">
          <v:shape id="_x0000_i1201" type="#_x0000_t75" style="width:66pt;height:15pt" o:ole="">
            <v:imagedata r:id="rId322" o:title=""/>
          </v:shape>
          <o:OLEObject Type="Embed" ProgID="Equation.3" ShapeID="_x0000_i1201" DrawAspect="Content" ObjectID="_1778055269" r:id="rId323"/>
        </w:object>
      </w:r>
      <w:r w:rsidR="009F7B49">
        <w:rPr>
          <w:rFonts w:ascii="Times New Roman" w:hAnsi="Times New Roman"/>
        </w:rPr>
        <w:t>.</w:t>
      </w:r>
    </w:p>
    <w:p w:rsidR="009F7B49" w:rsidRPr="00633902" w:rsidRDefault="009F7B49" w:rsidP="00B663ED">
      <w:pPr>
        <w:pStyle w:val="BodyText"/>
        <w:pBdr>
          <w:right w:val="single" w:sz="24" w:space="4" w:color="auto"/>
        </w:pBdr>
      </w:pPr>
      <w:r>
        <w:t>This example demonstrates the power of redundant systems.</w:t>
      </w:r>
      <w:r w:rsidR="009D31CF">
        <w:t xml:space="preserve"> </w:t>
      </w:r>
      <w:r w:rsidR="000223CF" w:rsidRPr="00E8401E">
        <w:rPr>
          <w:position w:val="-10"/>
        </w:rPr>
        <w:object w:dxaOrig="260" w:dyaOrig="300">
          <v:shape id="_x0000_i1202" type="#_x0000_t75" style="width:12.75pt;height:15pt" o:ole="">
            <v:imagedata r:id="rId213" o:title=""/>
          </v:shape>
          <o:OLEObject Type="Embed" ProgID="Equation.3" ShapeID="_x0000_i1202" DrawAspect="Content" ObjectID="_1778055270" r:id="rId324"/>
        </w:object>
      </w:r>
      <w:r>
        <w:t xml:space="preserve"> and </w:t>
      </w:r>
      <w:r w:rsidR="000223CF" w:rsidRPr="00E8401E">
        <w:rPr>
          <w:position w:val="-10"/>
        </w:rPr>
        <w:object w:dxaOrig="260" w:dyaOrig="300">
          <v:shape id="_x0000_i1203" type="#_x0000_t75" style="width:12.75pt;height:15pt" o:ole="">
            <v:imagedata r:id="rId325" o:title=""/>
          </v:shape>
          <o:OLEObject Type="Embed" ProgID="Equation.3" ShapeID="_x0000_i1203" DrawAspect="Content" ObjectID="_1778055271" r:id="rId326"/>
        </w:object>
      </w:r>
      <w:r w:rsidRPr="00765873">
        <w:t xml:space="preserve"> </w:t>
      </w:r>
      <w:r>
        <w:t xml:space="preserve">have </w:t>
      </w:r>
      <w:r w:rsidR="00575D3F">
        <w:t>somewhat</w:t>
      </w:r>
      <w:r>
        <w:t xml:space="preserve"> low rel</w:t>
      </w:r>
      <w:r>
        <w:t>i</w:t>
      </w:r>
      <w:r>
        <w:t xml:space="preserve">abilities relative to the overall system goal, but the reliability of the parallel combination of </w:t>
      </w:r>
      <w:r w:rsidR="000223CF" w:rsidRPr="00E8401E">
        <w:rPr>
          <w:position w:val="-10"/>
        </w:rPr>
        <w:object w:dxaOrig="260" w:dyaOrig="300">
          <v:shape id="_x0000_i1204" type="#_x0000_t75" style="width:12.75pt;height:15pt" o:ole="">
            <v:imagedata r:id="rId213" o:title=""/>
          </v:shape>
          <o:OLEObject Type="Embed" ProgID="Equation.3" ShapeID="_x0000_i1204" DrawAspect="Content" ObjectID="_1778055272" r:id="rId327"/>
        </w:object>
      </w:r>
      <w:r>
        <w:t xml:space="preserve"> and </w:t>
      </w:r>
      <w:r w:rsidR="000223CF" w:rsidRPr="00E8401E">
        <w:rPr>
          <w:position w:val="-10"/>
        </w:rPr>
        <w:object w:dxaOrig="260" w:dyaOrig="300">
          <v:shape id="_x0000_i1205" type="#_x0000_t75" style="width:12.75pt;height:15pt" o:ole="">
            <v:imagedata r:id="rId328" o:title=""/>
          </v:shape>
          <o:OLEObject Type="Embed" ProgID="Equation.3" ShapeID="_x0000_i1205" DrawAspect="Content" ObjectID="_1778055273" r:id="rId329"/>
        </w:object>
      </w:r>
      <w:r w:rsidRPr="00765873">
        <w:t xml:space="preserve"> </w:t>
      </w:r>
      <w:r>
        <w:t>is 96%.</w:t>
      </w:r>
      <w:r w:rsidR="009D31CF">
        <w:t xml:space="preserve"> </w:t>
      </w:r>
      <w:r>
        <w:t xml:space="preserve">It </w:t>
      </w:r>
      <w:r w:rsidR="009D31CF">
        <w:t xml:space="preserve">requires a </w:t>
      </w:r>
      <w:r>
        <w:t xml:space="preserve">reliability </w:t>
      </w:r>
      <w:r w:rsidR="00122725">
        <w:t>for</w:t>
      </w:r>
      <w:r>
        <w:t xml:space="preserve"> systems 3 and 4 of </w:t>
      </w:r>
      <w:r w:rsidR="000223CF" w:rsidRPr="000223CF">
        <w:rPr>
          <w:position w:val="-10"/>
        </w:rPr>
        <w:object w:dxaOrig="900" w:dyaOrig="300">
          <v:shape id="_x0000_i1206" type="#_x0000_t75" style="width:45pt;height:15pt" o:ole="">
            <v:imagedata r:id="rId330" o:title=""/>
          </v:shape>
          <o:OLEObject Type="Embed" ProgID="Equation.3" ShapeID="_x0000_i1206" DrawAspect="Content" ObjectID="_1778055274" r:id="rId331"/>
        </w:object>
      </w:r>
      <w:r w:rsidR="000223CF">
        <w:rPr>
          <w:u w:val="single"/>
        </w:rPr>
        <w:t>90%</w:t>
      </w:r>
      <w:r w:rsidR="00AD1997">
        <w:t>, while</w:t>
      </w:r>
      <w:r w:rsidR="00615B92">
        <w:t xml:space="preserve"> the combined reliability of systems 3 and 4 is 99%.</w:t>
      </w:r>
    </w:p>
    <w:p w:rsidR="00825663" w:rsidRPr="00AC4DAA" w:rsidRDefault="00825663" w:rsidP="003D7822">
      <w:pPr>
        <w:pStyle w:val="BookHeading2"/>
        <w:numPr>
          <w:ilvl w:val="1"/>
          <w:numId w:val="2"/>
        </w:numPr>
        <w:spacing w:before="260"/>
      </w:pPr>
      <w:r>
        <w:t>Summary and Further Reading</w:t>
      </w:r>
    </w:p>
    <w:p w:rsidR="000E0197" w:rsidRDefault="000E0197" w:rsidP="000E0197">
      <w:pPr>
        <w:pStyle w:val="BodyText"/>
      </w:pPr>
      <w:r w:rsidRPr="000E0197">
        <w:t xml:space="preserve">This chapter presented </w:t>
      </w:r>
      <w:r w:rsidR="00122725">
        <w:t xml:space="preserve">the basics of probability theory and </w:t>
      </w:r>
      <w:r w:rsidRPr="000E0197">
        <w:t>methods for estimating the reliabi</w:t>
      </w:r>
      <w:r w:rsidRPr="000E0197">
        <w:t>l</w:t>
      </w:r>
      <w:r w:rsidRPr="000E0197">
        <w:t xml:space="preserve">ity of </w:t>
      </w:r>
      <w:r w:rsidR="003D7822">
        <w:t xml:space="preserve">components and </w:t>
      </w:r>
      <w:r w:rsidRPr="000E0197">
        <w:t>systems.</w:t>
      </w:r>
      <w:r w:rsidR="00C16F2B">
        <w:t xml:space="preserve"> </w:t>
      </w:r>
      <w:r w:rsidR="00575D3F">
        <w:t>F</w:t>
      </w:r>
      <w:r w:rsidRPr="000E0197">
        <w:t>ailure rate is an important quantity that is determined e</w:t>
      </w:r>
      <w:r w:rsidRPr="000E0197">
        <w:t>m</w:t>
      </w:r>
      <w:r w:rsidRPr="000E0197">
        <w:t>pirically and provides the rate of failure over the lifetime of a component or system.</w:t>
      </w:r>
      <w:r w:rsidR="00C16F2B">
        <w:t xml:space="preserve"> </w:t>
      </w:r>
      <w:r w:rsidRPr="000E0197">
        <w:t>A mathematical defin</w:t>
      </w:r>
      <w:r w:rsidRPr="000E0197">
        <w:t>i</w:t>
      </w:r>
      <w:r w:rsidRPr="000E0197">
        <w:t>tion of reliability was derived from this quantity, which takes a simple exponential form in the case of a constant failure rate</w:t>
      </w:r>
      <w:r w:rsidR="00B61C17">
        <w:fldChar w:fldCharType="begin"/>
      </w:r>
      <w:r w:rsidR="00B61C17">
        <w:instrText xml:space="preserve"> XE "</w:instrText>
      </w:r>
      <w:r w:rsidR="00B61C17" w:rsidRPr="00FF1BE1">
        <w:instrText>failure rate</w:instrText>
      </w:r>
      <w:r w:rsidR="00B61C17">
        <w:instrText xml:space="preserve">" </w:instrText>
      </w:r>
      <w:r w:rsidR="00B61C17">
        <w:fldChar w:fldCharType="end"/>
      </w:r>
      <w:r w:rsidRPr="000E0197">
        <w:t>. This was applied to estimate the reliabi</w:t>
      </w:r>
      <w:r w:rsidRPr="000E0197">
        <w:t>l</w:t>
      </w:r>
      <w:r w:rsidRPr="000E0197">
        <w:t>ity of single comp</w:t>
      </w:r>
      <w:r w:rsidRPr="000E0197">
        <w:t>o</w:t>
      </w:r>
      <w:r w:rsidRPr="000E0197">
        <w:t>nents, particularly using failure rates from MIL-HDBK-217F</w:t>
      </w:r>
      <w:r w:rsidR="00B61C17">
        <w:fldChar w:fldCharType="begin"/>
      </w:r>
      <w:r w:rsidR="00B61C17">
        <w:instrText xml:space="preserve"> XE "</w:instrText>
      </w:r>
      <w:r w:rsidR="00B61C17" w:rsidRPr="00E40291">
        <w:instrText>MIL-HDBK-217F</w:instrText>
      </w:r>
      <w:r w:rsidR="00B61C17">
        <w:instrText xml:space="preserve">" </w:instrText>
      </w:r>
      <w:r w:rsidR="00B61C17">
        <w:fldChar w:fldCharType="end"/>
      </w:r>
      <w:r w:rsidRPr="000E0197">
        <w:t>. Issues of thermal transfer</w:t>
      </w:r>
      <w:r w:rsidR="003D7822">
        <w:t xml:space="preserve"> and power derating were consider</w:t>
      </w:r>
      <w:r w:rsidRPr="000E0197">
        <w:t>ed</w:t>
      </w:r>
      <w:r w:rsidR="003D7822">
        <w:t>.</w:t>
      </w:r>
      <w:r w:rsidRPr="000E0197">
        <w:t xml:space="preserve"> Reliability</w:t>
      </w:r>
      <w:r w:rsidR="00B61C17">
        <w:fldChar w:fldCharType="begin"/>
      </w:r>
      <w:r w:rsidR="00B61C17">
        <w:instrText xml:space="preserve"> XE "</w:instrText>
      </w:r>
      <w:r w:rsidR="00B61C17" w:rsidRPr="00587672">
        <w:instrText>reliabi</w:instrText>
      </w:r>
      <w:r w:rsidR="00B61C17" w:rsidRPr="00587672">
        <w:instrText>l</w:instrText>
      </w:r>
      <w:r w:rsidR="00B61C17" w:rsidRPr="00587672">
        <w:instrText>ity</w:instrText>
      </w:r>
      <w:r w:rsidR="00B61C17">
        <w:instrText xml:space="preserve">" </w:instrText>
      </w:r>
      <w:r w:rsidR="00B61C17">
        <w:fldChar w:fldCharType="end"/>
      </w:r>
      <w:r w:rsidRPr="000E0197">
        <w:t xml:space="preserve"> estimation was e</w:t>
      </w:r>
      <w:r w:rsidRPr="000E0197">
        <w:t>x</w:t>
      </w:r>
      <w:r w:rsidRPr="000E0197">
        <w:t>tended to more realistic systems consisting of multiple components in series and para</w:t>
      </w:r>
      <w:r w:rsidRPr="000E0197">
        <w:t>l</w:t>
      </w:r>
      <w:r w:rsidRPr="000E0197">
        <w:t>lel forms.</w:t>
      </w:r>
      <w:r w:rsidR="00C16F2B">
        <w:t xml:space="preserve"> </w:t>
      </w:r>
      <w:r w:rsidRPr="000E0197">
        <w:t>The use of redundancy</w:t>
      </w:r>
      <w:r w:rsidR="00B61C17">
        <w:fldChar w:fldCharType="begin"/>
      </w:r>
      <w:r w:rsidR="00B61C17">
        <w:instrText xml:space="preserve"> XE "</w:instrText>
      </w:r>
      <w:r w:rsidR="00B61C17" w:rsidRPr="007B3A84">
        <w:instrText>redundancy</w:instrText>
      </w:r>
      <w:r w:rsidR="00B61C17">
        <w:instrText xml:space="preserve">" </w:instrText>
      </w:r>
      <w:r w:rsidR="00B61C17">
        <w:fldChar w:fldCharType="end"/>
      </w:r>
      <w:r w:rsidRPr="000E0197">
        <w:t xml:space="preserve"> with parallel systems to increase the overall system reliability was a</w:t>
      </w:r>
      <w:r w:rsidRPr="000E0197">
        <w:t>d</w:t>
      </w:r>
      <w:r w:rsidRPr="000E0197">
        <w:t>dressed.</w:t>
      </w:r>
    </w:p>
    <w:p w:rsidR="000E0197" w:rsidRDefault="000E0197" w:rsidP="000E0197">
      <w:pPr>
        <w:pStyle w:val="BodyText"/>
        <w:ind w:firstLine="360"/>
      </w:pPr>
      <w:r>
        <w:t>There are plenty of good textbooks available on the probability theory, if it is necessary to study probability theory further.</w:t>
      </w:r>
      <w:r w:rsidR="00C16F2B">
        <w:t xml:space="preserve"> </w:t>
      </w:r>
      <w:r>
        <w:t xml:space="preserve">The book </w:t>
      </w:r>
      <w:r w:rsidRPr="00B502E0">
        <w:rPr>
          <w:u w:val="single"/>
        </w:rPr>
        <w:t>Practical Reliability</w:t>
      </w:r>
      <w:r w:rsidR="00B61C17">
        <w:rPr>
          <w:u w:val="single"/>
        </w:rPr>
        <w:fldChar w:fldCharType="begin"/>
      </w:r>
      <w:r w:rsidR="00B61C17">
        <w:instrText xml:space="preserve"> XE "</w:instrText>
      </w:r>
      <w:r w:rsidR="00B61C17" w:rsidRPr="00587672">
        <w:instrText>reliability</w:instrText>
      </w:r>
      <w:r w:rsidR="00B61C17">
        <w:instrText xml:space="preserve">" </w:instrText>
      </w:r>
      <w:r w:rsidR="00B61C17">
        <w:rPr>
          <w:u w:val="single"/>
        </w:rPr>
        <w:fldChar w:fldCharType="end"/>
      </w:r>
      <w:r w:rsidRPr="00B502E0">
        <w:rPr>
          <w:u w:val="single"/>
        </w:rPr>
        <w:t xml:space="preserve"> of Electronic Equipment and Products</w:t>
      </w:r>
      <w:r>
        <w:t xml:space="preserve"> [Hna03] provides detailed coverage for electrical systems reliability</w:t>
      </w:r>
      <w:r w:rsidR="00933D9E">
        <w:t>. It</w:t>
      </w:r>
      <w:r>
        <w:t xml:space="preserve"> includ</w:t>
      </w:r>
      <w:r w:rsidR="00933D9E">
        <w:t xml:space="preserve">es </w:t>
      </w:r>
      <w:r>
        <w:t>fa</w:t>
      </w:r>
      <w:r>
        <w:t>c</w:t>
      </w:r>
      <w:r>
        <w:t>tors not considered here such as thermal management on printed circuit boards, procurement practices, and electromagnetic interference. Two excellent articles that demon</w:t>
      </w:r>
      <w:r w:rsidR="00AD1997">
        <w:t>strate the appl</w:t>
      </w:r>
      <w:r w:rsidR="00AD1997">
        <w:t>i</w:t>
      </w:r>
      <w:r w:rsidR="00AD1997">
        <w:t>cation</w:t>
      </w:r>
      <w:r>
        <w:t xml:space="preserve"> of design for reliability and redundancy</w:t>
      </w:r>
      <w:r w:rsidR="00B61C17">
        <w:fldChar w:fldCharType="begin"/>
      </w:r>
      <w:r w:rsidR="00B61C17">
        <w:instrText xml:space="preserve"> XE "</w:instrText>
      </w:r>
      <w:r w:rsidR="00B61C17" w:rsidRPr="007B3A84">
        <w:instrText>redundancy</w:instrText>
      </w:r>
      <w:r w:rsidR="00B61C17">
        <w:instrText xml:space="preserve">" </w:instrText>
      </w:r>
      <w:r w:rsidR="00B61C17">
        <w:fldChar w:fldCharType="end"/>
      </w:r>
      <w:r>
        <w:t xml:space="preserve"> for an embedded system application are by George Novacek</w:t>
      </w:r>
      <w:r w:rsidR="00CE242E">
        <w:fldChar w:fldCharType="begin"/>
      </w:r>
      <w:r w:rsidR="00CE242E">
        <w:instrText xml:space="preserve"> XE "</w:instrText>
      </w:r>
      <w:r w:rsidR="00CE242E" w:rsidRPr="00DD5EA7">
        <w:instrText>Novacek, George</w:instrText>
      </w:r>
      <w:r w:rsidR="00CE242E">
        <w:instrText xml:space="preserve">" </w:instrText>
      </w:r>
      <w:r w:rsidR="00CE242E">
        <w:fldChar w:fldCharType="end"/>
      </w:r>
      <w:r>
        <w:t xml:space="preserve"> in </w:t>
      </w:r>
      <w:r w:rsidRPr="000E0197">
        <w:rPr>
          <w:u w:val="single"/>
        </w:rPr>
        <w:t>Circuit Cellar</w:t>
      </w:r>
      <w:r w:rsidR="00CE242E">
        <w:rPr>
          <w:u w:val="single"/>
        </w:rPr>
        <w:fldChar w:fldCharType="begin"/>
      </w:r>
      <w:r w:rsidR="00CE242E">
        <w:instrText xml:space="preserve"> XE "</w:instrText>
      </w:r>
      <w:r w:rsidR="00CE242E" w:rsidRPr="00AA3766">
        <w:instrText>Ci</w:instrText>
      </w:r>
      <w:r w:rsidR="00CE242E" w:rsidRPr="00AA3766">
        <w:instrText>r</w:instrText>
      </w:r>
      <w:r w:rsidR="00CE242E" w:rsidRPr="00AA3766">
        <w:instrText>cuit Cellar</w:instrText>
      </w:r>
      <w:r w:rsidR="00CE242E">
        <w:instrText xml:space="preserve">" </w:instrText>
      </w:r>
      <w:r w:rsidR="00CE242E">
        <w:rPr>
          <w:u w:val="single"/>
        </w:rPr>
        <w:fldChar w:fldCharType="end"/>
      </w:r>
      <w:r>
        <w:t xml:space="preserve"> mag</w:t>
      </w:r>
      <w:r>
        <w:t>a</w:t>
      </w:r>
      <w:r>
        <w:t>zine [Nov00, Nov01].</w:t>
      </w:r>
      <w:r w:rsidR="00FB65B4">
        <w:t xml:space="preserve"> </w:t>
      </w:r>
    </w:p>
    <w:p w:rsidR="00781133" w:rsidRPr="00D47B28" w:rsidRDefault="00781133" w:rsidP="00921F56">
      <w:pPr>
        <w:pStyle w:val="BookHeading2"/>
        <w:numPr>
          <w:ilvl w:val="1"/>
          <w:numId w:val="2"/>
        </w:numPr>
      </w:pPr>
      <w:r w:rsidRPr="00D47B28">
        <w:t>Problems</w:t>
      </w:r>
    </w:p>
    <w:p w:rsidR="00565309" w:rsidRDefault="00565309" w:rsidP="00565309">
      <w:pPr>
        <w:pStyle w:val="BodyText"/>
        <w:numPr>
          <w:ilvl w:val="1"/>
          <w:numId w:val="3"/>
        </w:numPr>
        <w:spacing w:before="120" w:after="120"/>
      </w:pPr>
      <w:r w:rsidRPr="00586F89">
        <w:t>Consider a random variable that obeys a uniform density and varies from 2 to 5.</w:t>
      </w:r>
      <w:r>
        <w:t xml:space="preserve"> (a) </w:t>
      </w:r>
      <w:r w:rsidRPr="00586F89">
        <w:t>Determine the mean</w:t>
      </w:r>
      <w:r w:rsidR="00B61C17">
        <w:fldChar w:fldCharType="begin"/>
      </w:r>
      <w:r w:rsidR="00B61C17">
        <w:instrText xml:space="preserve"> XE "</w:instrText>
      </w:r>
      <w:r w:rsidR="00B61C17" w:rsidRPr="00BB7EB4">
        <w:instrText>mean</w:instrText>
      </w:r>
      <w:r w:rsidR="00B61C17">
        <w:instrText xml:space="preserve">" </w:instrText>
      </w:r>
      <w:r w:rsidR="00B61C17">
        <w:fldChar w:fldCharType="end"/>
      </w:r>
      <w:r w:rsidRPr="00586F89">
        <w:t xml:space="preserve"> and variance</w:t>
      </w:r>
      <w:r w:rsidR="00B61C17">
        <w:fldChar w:fldCharType="begin"/>
      </w:r>
      <w:r w:rsidR="00B61C17">
        <w:instrText xml:space="preserve"> XE "</w:instrText>
      </w:r>
      <w:r w:rsidR="00B61C17" w:rsidRPr="00A44D9E">
        <w:instrText>variance</w:instrText>
      </w:r>
      <w:r w:rsidR="00B61C17">
        <w:instrText xml:space="preserve">" </w:instrText>
      </w:r>
      <w:r w:rsidR="00B61C17">
        <w:fldChar w:fldCharType="end"/>
      </w:r>
      <w:r w:rsidRPr="00586F89">
        <w:t xml:space="preserve"> of the random variable.</w:t>
      </w:r>
      <w:r>
        <w:t xml:space="preserve"> (b) </w:t>
      </w:r>
      <w:r w:rsidRPr="00586F89">
        <w:t>What is the probability that the random var</w:t>
      </w:r>
      <w:r w:rsidRPr="00586F89">
        <w:t>i</w:t>
      </w:r>
      <w:r w:rsidRPr="00586F89">
        <w:t>able is between 2 and 3?</w:t>
      </w:r>
      <w:r>
        <w:t xml:space="preserve"> (c) Plot the CDF.</w:t>
      </w:r>
    </w:p>
    <w:p w:rsidR="00067953" w:rsidRDefault="00067953" w:rsidP="00565309">
      <w:pPr>
        <w:pStyle w:val="BodyText"/>
        <w:numPr>
          <w:ilvl w:val="1"/>
          <w:numId w:val="3"/>
        </w:numPr>
        <w:spacing w:before="120" w:after="120"/>
      </w:pPr>
      <w:r>
        <w:t>In Figure 8.7</w:t>
      </w:r>
      <w:r w:rsidR="00AD1997">
        <w:t xml:space="preserve"> it was</w:t>
      </w:r>
      <w:r>
        <w:t xml:space="preserve"> assumed that the CDF function is monotonically increa</w:t>
      </w:r>
      <w:r>
        <w:t>s</w:t>
      </w:r>
      <w:r>
        <w:t>ing.</w:t>
      </w:r>
      <w:r w:rsidR="00624050">
        <w:t xml:space="preserve"> </w:t>
      </w:r>
      <w:r>
        <w:t xml:space="preserve">That is, </w:t>
      </w:r>
      <w:r w:rsidR="008B1AD4" w:rsidRPr="00067953">
        <w:rPr>
          <w:position w:val="-10"/>
        </w:rPr>
        <w:object w:dxaOrig="1340" w:dyaOrig="279">
          <v:shape id="_x0000_i1207" type="#_x0000_t75" style="width:66.75pt;height:14.25pt" o:ole="">
            <v:imagedata r:id="rId332" o:title=""/>
          </v:shape>
          <o:OLEObject Type="Embed" ProgID="Equation.3" ShapeID="_x0000_i1207" DrawAspect="Content" ObjectID="_1778055275" r:id="rId333"/>
        </w:object>
      </w:r>
      <w:r>
        <w:t>. Show why this is so using equation (13).</w:t>
      </w:r>
    </w:p>
    <w:p w:rsidR="00565309" w:rsidRDefault="00565309" w:rsidP="00565309">
      <w:pPr>
        <w:pStyle w:val="BodyText"/>
        <w:numPr>
          <w:ilvl w:val="1"/>
          <w:numId w:val="3"/>
        </w:numPr>
        <w:spacing w:before="120" w:after="120"/>
      </w:pPr>
      <w:r w:rsidRPr="00586F89">
        <w:t xml:space="preserve">Describe what is meant by </w:t>
      </w:r>
      <w:r w:rsidRPr="00586F89">
        <w:rPr>
          <w:i/>
        </w:rPr>
        <w:t>failure rate</w:t>
      </w:r>
      <w:r w:rsidR="00B61C17">
        <w:rPr>
          <w:i/>
        </w:rPr>
        <w:fldChar w:fldCharType="begin"/>
      </w:r>
      <w:r w:rsidR="00B61C17">
        <w:instrText xml:space="preserve"> XE "</w:instrText>
      </w:r>
      <w:r w:rsidR="00B61C17" w:rsidRPr="00FF1BE1">
        <w:instrText>failure rate</w:instrText>
      </w:r>
      <w:r w:rsidR="00B61C17">
        <w:instrText xml:space="preserve">" </w:instrText>
      </w:r>
      <w:r w:rsidR="00B61C17">
        <w:rPr>
          <w:i/>
        </w:rPr>
        <w:fldChar w:fldCharType="end"/>
      </w:r>
      <w:r w:rsidRPr="00586F89">
        <w:t xml:space="preserve">, </w:t>
      </w:r>
      <w:r w:rsidRPr="00586F89">
        <w:rPr>
          <w:i/>
        </w:rPr>
        <w:t>failure fun</w:t>
      </w:r>
      <w:r w:rsidRPr="00586F89">
        <w:rPr>
          <w:i/>
        </w:rPr>
        <w:t>c</w:t>
      </w:r>
      <w:r w:rsidRPr="00586F89">
        <w:rPr>
          <w:i/>
        </w:rPr>
        <w:t>tion</w:t>
      </w:r>
      <w:r w:rsidRPr="00586F89">
        <w:t xml:space="preserve">, and </w:t>
      </w:r>
      <w:r w:rsidRPr="00586F89">
        <w:rPr>
          <w:i/>
        </w:rPr>
        <w:t>reliability</w:t>
      </w:r>
      <w:r>
        <w:t>.</w:t>
      </w:r>
    </w:p>
    <w:p w:rsidR="00565309" w:rsidRDefault="00565309" w:rsidP="002C7093">
      <w:pPr>
        <w:pStyle w:val="BodyText"/>
        <w:numPr>
          <w:ilvl w:val="1"/>
          <w:numId w:val="3"/>
        </w:numPr>
        <w:spacing w:before="120" w:after="120" w:line="275" w:lineRule="exact"/>
      </w:pPr>
      <w:r w:rsidRPr="00586F89">
        <w:lastRenderedPageBreak/>
        <w:t>Consider a</w:t>
      </w:r>
      <w:r w:rsidR="003C4CF4">
        <w:t xml:space="preserve">n integrated circuit </w:t>
      </w:r>
      <w:r w:rsidRPr="00586F89">
        <w:t xml:space="preserve">that has </w:t>
      </w:r>
      <w:r w:rsidR="002C7093" w:rsidRPr="002C7093">
        <w:rPr>
          <w:position w:val="-10"/>
        </w:rPr>
        <w:object w:dxaOrig="1540" w:dyaOrig="320">
          <v:shape id="_x0000_i1208" type="#_x0000_t75" style="width:77.25pt;height:15.75pt" o:ole="">
            <v:imagedata r:id="rId334" o:title=""/>
          </v:shape>
          <o:OLEObject Type="Embed" ProgID="Equation.3" ShapeID="_x0000_i1208" DrawAspect="Content" ObjectID="_1778055276" r:id="rId335"/>
        </w:object>
      </w:r>
      <w:r w:rsidRPr="00586F89">
        <w:t>.</w:t>
      </w:r>
      <w:r>
        <w:t xml:space="preserve"> </w:t>
      </w:r>
      <w:r w:rsidRPr="00586F89">
        <w:t>(a) Determine the mean</w:t>
      </w:r>
      <w:r w:rsidR="00B61C17">
        <w:fldChar w:fldCharType="begin"/>
      </w:r>
      <w:r w:rsidR="00B61C17">
        <w:instrText xml:space="preserve"> XE "</w:instrText>
      </w:r>
      <w:r w:rsidR="00B61C17" w:rsidRPr="00BB7EB4">
        <w:instrText>mean</w:instrText>
      </w:r>
      <w:r w:rsidR="00B61C17">
        <w:instrText xml:space="preserve">" </w:instrText>
      </w:r>
      <w:r w:rsidR="00B61C17">
        <w:fldChar w:fldCharType="end"/>
      </w:r>
      <w:r w:rsidRPr="00586F89">
        <w:t xml:space="preserve"> time to fai</w:t>
      </w:r>
      <w:r w:rsidRPr="00586F89">
        <w:t>l</w:t>
      </w:r>
      <w:r w:rsidRPr="00586F89">
        <w:t>ure. (b) Determine the reliability in 5, 10, 15, and 20 years.</w:t>
      </w:r>
    </w:p>
    <w:p w:rsidR="006C2CD7" w:rsidRDefault="00565309" w:rsidP="00180EAB">
      <w:pPr>
        <w:pStyle w:val="BodyText"/>
        <w:numPr>
          <w:ilvl w:val="1"/>
          <w:numId w:val="3"/>
        </w:numPr>
        <w:spacing w:before="120" w:after="120"/>
      </w:pPr>
      <w:r w:rsidRPr="00586F89">
        <w:t>Consider a CD4001</w:t>
      </w:r>
      <w:r w:rsidR="00B0736C">
        <w:t>B</w:t>
      </w:r>
      <w:r w:rsidR="00491D9E">
        <w:t>C 2-I</w:t>
      </w:r>
      <w:r w:rsidRPr="00586F89">
        <w:t xml:space="preserve">nput </w:t>
      </w:r>
      <w:r w:rsidR="00491D9E">
        <w:t>Q</w:t>
      </w:r>
      <w:r w:rsidRPr="00586F89">
        <w:t>uad NOR gate (</w:t>
      </w:r>
      <w:r>
        <w:t xml:space="preserve">datasheet available in </w:t>
      </w:r>
      <w:r w:rsidR="00721039">
        <w:t>Appendix D</w:t>
      </w:r>
      <w:r>
        <w:t xml:space="preserve">). Also assume it is a </w:t>
      </w:r>
      <w:r w:rsidRPr="00586F89">
        <w:t>glass-sealed dual inline package, 15 years in production,</w:t>
      </w:r>
      <w:r>
        <w:t xml:space="preserve"> </w:t>
      </w:r>
      <w:r w:rsidR="00F32E64" w:rsidRPr="00B0736C">
        <w:rPr>
          <w:position w:val="-12"/>
        </w:rPr>
        <w:object w:dxaOrig="1300" w:dyaOrig="320">
          <v:shape id="_x0000_i1209" type="#_x0000_t75" style="width:65.25pt;height:15.75pt" o:ole="">
            <v:imagedata r:id="rId336" o:title=""/>
          </v:shape>
          <o:OLEObject Type="Embed" ProgID="Equation.3" ShapeID="_x0000_i1209" DrawAspect="Content" ObjectID="_1778055277" r:id="rId337"/>
        </w:object>
      </w:r>
      <w:r w:rsidR="00B0736C">
        <w:t>,</w:t>
      </w:r>
      <w:r w:rsidRPr="00586F89">
        <w:t xml:space="preserve"> </w:t>
      </w:r>
      <w:r>
        <w:t>the power dissipated in the application averages 10mW, it has B-1 quality, and</w:t>
      </w:r>
      <w:r w:rsidRPr="00586F89">
        <w:t xml:space="preserve"> that </w:t>
      </w:r>
      <w:r>
        <w:t xml:space="preserve">it </w:t>
      </w:r>
      <w:r w:rsidRPr="00586F89">
        <w:t>is to be operated in laboratory equipment at an ambient temper</w:t>
      </w:r>
      <w:r w:rsidRPr="00586F89">
        <w:t>a</w:t>
      </w:r>
      <w:r w:rsidRPr="00586F89">
        <w:t>ture of 25°C</w:t>
      </w:r>
      <w:r>
        <w:t>.</w:t>
      </w:r>
      <w:r w:rsidRPr="00586F89">
        <w:t xml:space="preserve"> Use the MIL-HDBK-217F</w:t>
      </w:r>
      <w:r w:rsidR="00B61C17">
        <w:fldChar w:fldCharType="begin"/>
      </w:r>
      <w:r w:rsidR="00B61C17">
        <w:instrText xml:space="preserve"> XE "</w:instrText>
      </w:r>
      <w:r w:rsidR="00B61C17" w:rsidRPr="00E40291">
        <w:instrText>MIL-HDBK-217F</w:instrText>
      </w:r>
      <w:r w:rsidR="00B61C17">
        <w:instrText xml:space="preserve">" </w:instrText>
      </w:r>
      <w:r w:rsidR="00B61C17">
        <w:fldChar w:fldCharType="end"/>
      </w:r>
      <w:r w:rsidRPr="00586F89">
        <w:t xml:space="preserve"> data in </w:t>
      </w:r>
      <w:r w:rsidR="00721039">
        <w:t>Appendix C</w:t>
      </w:r>
      <w:r w:rsidRPr="00586F89">
        <w:t xml:space="preserve"> to determine the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586F89">
        <w:t xml:space="preserve"> and e</w:t>
      </w:r>
      <w:r w:rsidRPr="00586F89">
        <w:t>s</w:t>
      </w:r>
      <w:r w:rsidRPr="00586F89">
        <w:t>timate its r</w:t>
      </w:r>
      <w:r w:rsidRPr="00586F89">
        <w:t>e</w:t>
      </w:r>
      <w:r w:rsidRPr="00586F89">
        <w:t>liability in 25 years.</w:t>
      </w:r>
    </w:p>
    <w:p w:rsidR="00A74508" w:rsidRDefault="00A74508" w:rsidP="00565309">
      <w:pPr>
        <w:pStyle w:val="BodyText"/>
        <w:numPr>
          <w:ilvl w:val="1"/>
          <w:numId w:val="3"/>
        </w:numPr>
        <w:spacing w:before="120" w:after="120"/>
      </w:pPr>
      <w:r>
        <w:t>Use the MIL-HDBK-217F</w:t>
      </w:r>
      <w:r w:rsidR="00B61C17">
        <w:fldChar w:fldCharType="begin"/>
      </w:r>
      <w:r w:rsidR="00B61C17">
        <w:instrText xml:space="preserve"> XE "</w:instrText>
      </w:r>
      <w:r w:rsidR="00B61C17" w:rsidRPr="00E40291">
        <w:instrText>MIL-HDBK-217F</w:instrText>
      </w:r>
      <w:r w:rsidR="00B61C17">
        <w:instrText xml:space="preserve">" </w:instrText>
      </w:r>
      <w:r w:rsidR="00B61C17">
        <w:fldChar w:fldCharType="end"/>
      </w:r>
      <w:r>
        <w:t xml:space="preserve"> data in </w:t>
      </w:r>
      <w:r w:rsidR="00721039">
        <w:t>Appendix C</w:t>
      </w:r>
      <w:r>
        <w:t xml:space="preserve"> to estimate the reliability of a 32 bit CMOS microprocessor</w:t>
      </w:r>
      <w:r w:rsidR="00CE242E">
        <w:fldChar w:fldCharType="begin"/>
      </w:r>
      <w:r w:rsidR="00CE242E">
        <w:instrText xml:space="preserve"> XE "</w:instrText>
      </w:r>
      <w:r w:rsidR="00CE242E" w:rsidRPr="00717435">
        <w:instrText>microprocessor</w:instrText>
      </w:r>
      <w:r w:rsidR="00CE242E">
        <w:instrText xml:space="preserve">" </w:instrText>
      </w:r>
      <w:r w:rsidR="00CE242E">
        <w:fldChar w:fldCharType="end"/>
      </w:r>
      <w:r>
        <w:t xml:space="preserve">. </w:t>
      </w:r>
      <w:r w:rsidRPr="00B74DA8">
        <w:t xml:space="preserve">Assume that </w:t>
      </w:r>
      <w:r>
        <w:t>it</w:t>
      </w:r>
      <w:r w:rsidRPr="00B74DA8">
        <w:t xml:space="preserve"> is used </w:t>
      </w:r>
      <w:r>
        <w:t>i</w:t>
      </w:r>
      <w:r w:rsidRPr="00B74DA8">
        <w:t xml:space="preserve">n a </w:t>
      </w:r>
      <w:r>
        <w:t>missile</w:t>
      </w:r>
      <w:r w:rsidRPr="00B74DA8">
        <w:t xml:space="preserve"> launcher, the </w:t>
      </w:r>
      <w:r>
        <w:t xml:space="preserve">ambient </w:t>
      </w:r>
      <w:r w:rsidRPr="00B74DA8">
        <w:t>te</w:t>
      </w:r>
      <w:r w:rsidRPr="00B74DA8">
        <w:t>m</w:t>
      </w:r>
      <w:r w:rsidRPr="00B74DA8">
        <w:t xml:space="preserve">perature is </w:t>
      </w:r>
      <w:r>
        <w:t>120</w:t>
      </w:r>
      <w:r w:rsidRPr="00B74DA8">
        <w:sym w:font="Symbol" w:char="F0B0"/>
      </w:r>
      <w:r w:rsidRPr="00B74DA8">
        <w:t xml:space="preserve">C, </w:t>
      </w:r>
      <w:r>
        <w:t>that it has 64 pins, that it has been in production for 6 months, B-1</w:t>
      </w:r>
      <w:r w:rsidRPr="00B74DA8">
        <w:t xml:space="preserve"> quality parts are used</w:t>
      </w:r>
      <w:r w:rsidR="0051079A">
        <w:t>, and it is a non-hermetic DIP</w:t>
      </w:r>
      <w:r w:rsidRPr="00B74DA8">
        <w:t>.</w:t>
      </w:r>
      <w:r>
        <w:t xml:space="preserve"> </w:t>
      </w:r>
      <w:r w:rsidRPr="00B74DA8">
        <w:t>Determine the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B74DA8">
        <w:t xml:space="preserve"> and reliability for the </w:t>
      </w:r>
      <w:r>
        <w:t xml:space="preserve">microprocessor </w:t>
      </w:r>
      <w:r w:rsidRPr="00B74DA8">
        <w:t>in 20 years.</w:t>
      </w:r>
      <w:r>
        <w:t xml:space="preserve"> (Note: this is the same operating environment used for the BJT in E</w:t>
      </w:r>
      <w:r>
        <w:t>x</w:t>
      </w:r>
      <w:r>
        <w:t>ample 8.5.)</w:t>
      </w:r>
    </w:p>
    <w:p w:rsidR="00565309" w:rsidRPr="00586F89" w:rsidRDefault="00565309" w:rsidP="00565309">
      <w:pPr>
        <w:pStyle w:val="BodyText"/>
        <w:numPr>
          <w:ilvl w:val="1"/>
          <w:numId w:val="3"/>
        </w:numPr>
        <w:spacing w:before="120" w:after="120"/>
      </w:pPr>
      <w:r w:rsidRPr="00586F89">
        <w:t>Consider a 1N4001 diode</w:t>
      </w:r>
      <w:r w:rsidR="00CE242E">
        <w:fldChar w:fldCharType="begin"/>
      </w:r>
      <w:r w:rsidR="00CE242E">
        <w:instrText xml:space="preserve"> XE "</w:instrText>
      </w:r>
      <w:r w:rsidR="00CE242E" w:rsidRPr="000C7DED">
        <w:instrText>diode</w:instrText>
      </w:r>
      <w:r w:rsidR="00CE242E">
        <w:instrText xml:space="preserve">" </w:instrText>
      </w:r>
      <w:r w:rsidR="00CE242E">
        <w:fldChar w:fldCharType="end"/>
      </w:r>
      <w:r w:rsidRPr="00586F89">
        <w:t xml:space="preserve"> </w:t>
      </w:r>
      <w:r w:rsidR="006C2CD7">
        <w:t xml:space="preserve">(datasheet in </w:t>
      </w:r>
      <w:r w:rsidR="00721039">
        <w:t>Appendix D</w:t>
      </w:r>
      <w:r w:rsidR="006C2CD7">
        <w:t xml:space="preserve">) </w:t>
      </w:r>
      <w:r w:rsidR="006C2CD7" w:rsidRPr="00586F89">
        <w:t xml:space="preserve">that is to be operated in </w:t>
      </w:r>
      <w:r w:rsidR="006C2CD7">
        <w:t>the</w:t>
      </w:r>
      <w:r w:rsidR="006C2CD7" w:rsidRPr="00586F89">
        <w:t xml:space="preserve"> switching circuit</w:t>
      </w:r>
      <w:r w:rsidR="006C2CD7">
        <w:t xml:space="preserve"> </w:t>
      </w:r>
      <w:r w:rsidR="006C2CD7" w:rsidRPr="00586F89">
        <w:t>shown below</w:t>
      </w:r>
      <w:r w:rsidR="006C2CD7">
        <w:t>. Also assume that</w:t>
      </w:r>
      <w:r w:rsidR="00B262E7">
        <w:t xml:space="preserve"> the</w:t>
      </w:r>
      <w:r w:rsidRPr="00586F89">
        <w:t xml:space="preserve"> </w:t>
      </w:r>
      <w:r w:rsidR="006C2CD7">
        <w:t>part quality</w:t>
      </w:r>
      <w:r w:rsidR="00B262E7">
        <w:t xml:space="preserve"> is </w:t>
      </w:r>
      <w:r w:rsidR="00AD1997">
        <w:t>L</w:t>
      </w:r>
      <w:r w:rsidR="006C2CD7">
        <w:t xml:space="preserve">ower, </w:t>
      </w:r>
      <w:r w:rsidR="0051079A">
        <w:t>it is meta</w:t>
      </w:r>
      <w:r w:rsidR="0051079A">
        <w:t>l</w:t>
      </w:r>
      <w:r w:rsidR="0051079A">
        <w:t xml:space="preserve">lurgically bonded, </w:t>
      </w:r>
      <w:r w:rsidR="006C2CD7">
        <w:t>and that it is to be</w:t>
      </w:r>
      <w:r w:rsidRPr="00586F89">
        <w:t xml:space="preserve"> used in an airborne inhabited cargo environment at an ambient temperature of 50°C.</w:t>
      </w:r>
      <w:r w:rsidR="006C2CD7">
        <w:t xml:space="preserve"> </w:t>
      </w:r>
      <w:r w:rsidRPr="00586F89">
        <w:t>Use the MIL-HDBK-217F</w:t>
      </w:r>
      <w:r w:rsidR="00B61C17">
        <w:fldChar w:fldCharType="begin"/>
      </w:r>
      <w:r w:rsidR="00B61C17">
        <w:instrText xml:space="preserve"> XE "</w:instrText>
      </w:r>
      <w:r w:rsidR="00B61C17" w:rsidRPr="00E40291">
        <w:instrText>MIL-HDBK-217F</w:instrText>
      </w:r>
      <w:r w:rsidR="00B61C17">
        <w:instrText xml:space="preserve">" </w:instrText>
      </w:r>
      <w:r w:rsidR="00B61C17">
        <w:fldChar w:fldCharType="end"/>
      </w:r>
      <w:r w:rsidRPr="00586F89">
        <w:t xml:space="preserve"> data in </w:t>
      </w:r>
      <w:r w:rsidR="00721039">
        <w:t>Appendix C</w:t>
      </w:r>
      <w:r w:rsidRPr="00586F89">
        <w:t xml:space="preserve"> to d</w:t>
      </w:r>
      <w:r w:rsidRPr="00586F89">
        <w:t>e</w:t>
      </w:r>
      <w:r w:rsidRPr="00586F89">
        <w:t>termine the MTTF</w:t>
      </w:r>
      <w:r w:rsidR="00B61C17">
        <w:fldChar w:fldCharType="begin"/>
      </w:r>
      <w:r w:rsidR="00B61C17">
        <w:instrText xml:space="preserve"> XE "</w:instrText>
      </w:r>
      <w:r w:rsidR="00B61C17" w:rsidRPr="00CE3507">
        <w:instrText>mean time to failure (MTTF)</w:instrText>
      </w:r>
      <w:r w:rsidR="00B61C17">
        <w:instrText xml:space="preserve">" </w:instrText>
      </w:r>
      <w:r w:rsidR="00B61C17">
        <w:fldChar w:fldCharType="end"/>
      </w:r>
      <w:r w:rsidRPr="00586F89">
        <w:t xml:space="preserve"> and estimate its reliabi</w:t>
      </w:r>
      <w:r w:rsidRPr="00586F89">
        <w:t>l</w:t>
      </w:r>
      <w:r w:rsidRPr="00586F89">
        <w:t>ity in 25 years.</w:t>
      </w:r>
    </w:p>
    <w:p w:rsidR="00565309" w:rsidRPr="00586F89" w:rsidRDefault="00AC72D8" w:rsidP="00E86112">
      <w:pPr>
        <w:pStyle w:val="BodyText"/>
        <w:spacing w:before="120" w:after="120"/>
        <w:jc w:val="center"/>
      </w:pPr>
      <w:r>
        <w:rPr>
          <w:noProof/>
        </w:rPr>
        <w:drawing>
          <wp:inline distT="0" distB="0" distL="0" distR="0">
            <wp:extent cx="2286000" cy="1381125"/>
            <wp:effectExtent l="0" t="0" r="0" b="0"/>
            <wp:docPr id="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38">
                      <a:extLst>
                        <a:ext uri="{28A0092B-C50C-407E-A947-70E740481C1C}">
                          <a14:useLocalDpi xmlns:a14="http://schemas.microsoft.com/office/drawing/2010/main" val="0"/>
                        </a:ext>
                      </a:extLst>
                    </a:blip>
                    <a:srcRect/>
                    <a:stretch>
                      <a:fillRect/>
                    </a:stretch>
                  </pic:blipFill>
                  <pic:spPr bwMode="auto">
                    <a:xfrm>
                      <a:off x="0" y="0"/>
                      <a:ext cx="2286000" cy="1381125"/>
                    </a:xfrm>
                    <a:prstGeom prst="rect">
                      <a:avLst/>
                    </a:prstGeom>
                    <a:noFill/>
                    <a:ln>
                      <a:noFill/>
                    </a:ln>
                  </pic:spPr>
                </pic:pic>
              </a:graphicData>
            </a:graphic>
          </wp:inline>
        </w:drawing>
      </w:r>
    </w:p>
    <w:p w:rsidR="00565309" w:rsidRPr="00586F89" w:rsidRDefault="00E86112" w:rsidP="00E86112">
      <w:pPr>
        <w:numPr>
          <w:ilvl w:val="1"/>
          <w:numId w:val="3"/>
        </w:numPr>
        <w:jc w:val="both"/>
        <w:rPr>
          <w:rFonts w:ascii="Palatino Linotype" w:hAnsi="Palatino Linotype"/>
          <w:sz w:val="20"/>
          <w:szCs w:val="20"/>
        </w:rPr>
      </w:pPr>
      <w:r>
        <w:rPr>
          <w:rFonts w:ascii="Palatino Linotype" w:hAnsi="Palatino Linotype"/>
          <w:sz w:val="20"/>
          <w:szCs w:val="20"/>
        </w:rPr>
        <w:t>Use the MIL-H</w:t>
      </w:r>
      <w:r w:rsidR="00565309" w:rsidRPr="00586F89">
        <w:rPr>
          <w:rFonts w:ascii="Palatino Linotype" w:hAnsi="Palatino Linotype"/>
          <w:sz w:val="20"/>
          <w:szCs w:val="20"/>
        </w:rPr>
        <w:t>DBK-217F</w:t>
      </w:r>
      <w:r w:rsidR="00B61C17">
        <w:rPr>
          <w:rFonts w:ascii="Palatino Linotype" w:hAnsi="Palatino Linotype"/>
          <w:sz w:val="20"/>
          <w:szCs w:val="20"/>
        </w:rPr>
        <w:fldChar w:fldCharType="begin"/>
      </w:r>
      <w:r w:rsidR="00B61C17">
        <w:instrText xml:space="preserve"> XE "</w:instrText>
      </w:r>
      <w:r w:rsidR="00B61C17" w:rsidRPr="00E40291">
        <w:instrText>MIL-HDBK-217F</w:instrText>
      </w:r>
      <w:r w:rsidR="00B61C17">
        <w:instrText xml:space="preserve">" </w:instrText>
      </w:r>
      <w:r w:rsidR="00B61C17">
        <w:rPr>
          <w:rFonts w:ascii="Palatino Linotype" w:hAnsi="Palatino Linotype"/>
          <w:sz w:val="20"/>
          <w:szCs w:val="20"/>
        </w:rPr>
        <w:fldChar w:fldCharType="end"/>
      </w:r>
      <w:r w:rsidR="00565309" w:rsidRPr="00586F89">
        <w:rPr>
          <w:rFonts w:ascii="Palatino Linotype" w:hAnsi="Palatino Linotype"/>
          <w:sz w:val="20"/>
          <w:szCs w:val="20"/>
        </w:rPr>
        <w:t xml:space="preserve"> data in </w:t>
      </w:r>
      <w:r w:rsidR="00721039">
        <w:rPr>
          <w:rFonts w:ascii="Palatino Linotype" w:hAnsi="Palatino Linotype"/>
          <w:sz w:val="20"/>
          <w:szCs w:val="20"/>
        </w:rPr>
        <w:t>Appendix C</w:t>
      </w:r>
      <w:r w:rsidR="00565309" w:rsidRPr="00586F89">
        <w:rPr>
          <w:rFonts w:ascii="Palatino Linotype" w:hAnsi="Palatino Linotype"/>
          <w:sz w:val="20"/>
          <w:szCs w:val="20"/>
        </w:rPr>
        <w:t xml:space="preserve"> to d</w:t>
      </w:r>
      <w:r w:rsidR="00565309" w:rsidRPr="00586F89">
        <w:rPr>
          <w:rFonts w:ascii="Palatino Linotype" w:hAnsi="Palatino Linotype"/>
          <w:sz w:val="20"/>
          <w:szCs w:val="20"/>
        </w:rPr>
        <w:t>e</w:t>
      </w:r>
      <w:r w:rsidR="00565309" w:rsidRPr="00586F89">
        <w:rPr>
          <w:rFonts w:ascii="Palatino Linotype" w:hAnsi="Palatino Linotype"/>
          <w:sz w:val="20"/>
          <w:szCs w:val="20"/>
        </w:rPr>
        <w:t>termine the reliability of the inverting op amp</w:t>
      </w:r>
      <w:r w:rsidR="00CE242E">
        <w:rPr>
          <w:rFonts w:ascii="Palatino Linotype" w:hAnsi="Palatino Linotype"/>
          <w:sz w:val="20"/>
          <w:szCs w:val="20"/>
        </w:rPr>
        <w:fldChar w:fldCharType="begin"/>
      </w:r>
      <w:r w:rsidR="00CE242E">
        <w:instrText xml:space="preserve"> XE "</w:instrText>
      </w:r>
      <w:r w:rsidR="00CE242E" w:rsidRPr="00F43EA4">
        <w:rPr>
          <w:rFonts w:ascii="Palatino Linotype" w:hAnsi="Palatino Linotype"/>
          <w:sz w:val="20"/>
          <w:szCs w:val="20"/>
        </w:rPr>
        <w:instrText>op amp</w:instrText>
      </w:r>
      <w:r w:rsidR="00CE242E">
        <w:instrText xml:space="preserve">" </w:instrText>
      </w:r>
      <w:r w:rsidR="00CE242E">
        <w:rPr>
          <w:rFonts w:ascii="Palatino Linotype" w:hAnsi="Palatino Linotype"/>
          <w:sz w:val="20"/>
          <w:szCs w:val="20"/>
        </w:rPr>
        <w:fldChar w:fldCharType="end"/>
      </w:r>
      <w:r w:rsidR="00565309" w:rsidRPr="00586F89">
        <w:rPr>
          <w:rFonts w:ascii="Palatino Linotype" w:hAnsi="Palatino Linotype"/>
          <w:sz w:val="20"/>
          <w:szCs w:val="20"/>
        </w:rPr>
        <w:t xml:space="preserve"> circuit</w:t>
      </w:r>
      <w:r w:rsidR="00933D9E">
        <w:rPr>
          <w:rFonts w:ascii="Palatino Linotype" w:hAnsi="Palatino Linotype"/>
          <w:sz w:val="20"/>
          <w:szCs w:val="20"/>
        </w:rPr>
        <w:t>,</w:t>
      </w:r>
      <w:r w:rsidR="00565309" w:rsidRPr="00586F89">
        <w:rPr>
          <w:rFonts w:ascii="Palatino Linotype" w:hAnsi="Palatino Linotype"/>
          <w:sz w:val="20"/>
          <w:szCs w:val="20"/>
        </w:rPr>
        <w:t xml:space="preserve"> shown below</w:t>
      </w:r>
      <w:r w:rsidR="00933D9E">
        <w:rPr>
          <w:rFonts w:ascii="Palatino Linotype" w:hAnsi="Palatino Linotype"/>
          <w:sz w:val="20"/>
          <w:szCs w:val="20"/>
        </w:rPr>
        <w:t>,</w:t>
      </w:r>
      <w:r w:rsidR="00565309" w:rsidRPr="00586F89">
        <w:rPr>
          <w:rFonts w:ascii="Palatino Linotype" w:hAnsi="Palatino Linotype"/>
          <w:sz w:val="20"/>
          <w:szCs w:val="20"/>
        </w:rPr>
        <w:t xml:space="preserve"> in 15 years.</w:t>
      </w:r>
      <w:r w:rsidR="003C4CF4">
        <w:rPr>
          <w:rFonts w:ascii="Palatino Linotype" w:hAnsi="Palatino Linotype"/>
          <w:sz w:val="20"/>
          <w:szCs w:val="20"/>
        </w:rPr>
        <w:t xml:space="preserve"> </w:t>
      </w:r>
      <w:r w:rsidR="00565309" w:rsidRPr="00586F89">
        <w:rPr>
          <w:rFonts w:ascii="Palatino Linotype" w:hAnsi="Palatino Linotype"/>
          <w:sz w:val="20"/>
          <w:szCs w:val="20"/>
        </w:rPr>
        <w:t>Assume that it is used in an automotive application (environmental factor =</w:t>
      </w:r>
      <w:r w:rsidR="00CF0A43">
        <w:rPr>
          <w:rFonts w:ascii="Palatino Linotype" w:hAnsi="Palatino Linotype"/>
          <w:sz w:val="20"/>
          <w:szCs w:val="20"/>
        </w:rPr>
        <w:t xml:space="preserve"> </w:t>
      </w:r>
      <w:r w:rsidR="00565309" w:rsidRPr="00586F89">
        <w:rPr>
          <w:rFonts w:ascii="Palatino Linotype" w:hAnsi="Palatino Linotype"/>
          <w:sz w:val="20"/>
          <w:szCs w:val="20"/>
        </w:rPr>
        <w:t>G</w:t>
      </w:r>
      <w:r w:rsidR="00565309" w:rsidRPr="00586F89">
        <w:rPr>
          <w:rFonts w:ascii="Palatino Linotype" w:hAnsi="Palatino Linotype"/>
          <w:sz w:val="20"/>
          <w:szCs w:val="20"/>
          <w:vertAlign w:val="subscript"/>
        </w:rPr>
        <w:t>M</w:t>
      </w:r>
      <w:r w:rsidR="00565309" w:rsidRPr="00586F89">
        <w:rPr>
          <w:rFonts w:ascii="Palatino Linotype" w:hAnsi="Palatino Linotype"/>
          <w:sz w:val="20"/>
          <w:szCs w:val="20"/>
        </w:rPr>
        <w:t>), the ambient operating te</w:t>
      </w:r>
      <w:r w:rsidR="00565309" w:rsidRPr="00586F89">
        <w:rPr>
          <w:rFonts w:ascii="Palatino Linotype" w:hAnsi="Palatino Linotype"/>
          <w:sz w:val="20"/>
          <w:szCs w:val="20"/>
        </w:rPr>
        <w:t>m</w:t>
      </w:r>
      <w:r w:rsidR="00565309" w:rsidRPr="00586F89">
        <w:rPr>
          <w:rFonts w:ascii="Palatino Linotype" w:hAnsi="Palatino Linotype"/>
          <w:sz w:val="20"/>
          <w:szCs w:val="20"/>
        </w:rPr>
        <w:t>perature is 80</w:t>
      </w:r>
      <w:r w:rsidR="00565309" w:rsidRPr="00586F89">
        <w:rPr>
          <w:rFonts w:ascii="Palatino Linotype" w:hAnsi="Palatino Linotype"/>
          <w:sz w:val="20"/>
          <w:szCs w:val="20"/>
          <w:vertAlign w:val="superscript"/>
        </w:rPr>
        <w:t>O</w:t>
      </w:r>
      <w:r w:rsidR="00565309" w:rsidRPr="00586F89">
        <w:rPr>
          <w:rFonts w:ascii="Palatino Linotype" w:hAnsi="Palatino Linotype"/>
          <w:sz w:val="20"/>
          <w:szCs w:val="20"/>
        </w:rPr>
        <w:t>C, industrial quality part</w:t>
      </w:r>
      <w:r w:rsidR="003C4CF4">
        <w:rPr>
          <w:rFonts w:ascii="Palatino Linotype" w:hAnsi="Palatino Linotype"/>
          <w:sz w:val="20"/>
          <w:szCs w:val="20"/>
        </w:rPr>
        <w:t>s are employed, and ¼ watt fixed compos</w:t>
      </w:r>
      <w:r w:rsidR="003C4CF4">
        <w:rPr>
          <w:rFonts w:ascii="Palatino Linotype" w:hAnsi="Palatino Linotype"/>
          <w:sz w:val="20"/>
          <w:szCs w:val="20"/>
        </w:rPr>
        <w:t>i</w:t>
      </w:r>
      <w:r w:rsidR="003C4CF4">
        <w:rPr>
          <w:rFonts w:ascii="Palatino Linotype" w:hAnsi="Palatino Linotype"/>
          <w:sz w:val="20"/>
          <w:szCs w:val="20"/>
        </w:rPr>
        <w:t>tion</w:t>
      </w:r>
      <w:r w:rsidR="00565309" w:rsidRPr="00586F89">
        <w:rPr>
          <w:rFonts w:ascii="Palatino Linotype" w:hAnsi="Palatino Linotype"/>
          <w:sz w:val="20"/>
          <w:szCs w:val="20"/>
        </w:rPr>
        <w:t xml:space="preserve"> resistors of the lowest quality are used.</w:t>
      </w:r>
      <w:r w:rsidR="00FB65B4">
        <w:rPr>
          <w:rFonts w:ascii="Palatino Linotype" w:hAnsi="Palatino Linotype"/>
          <w:sz w:val="20"/>
          <w:szCs w:val="20"/>
        </w:rPr>
        <w:t xml:space="preserve"> </w:t>
      </w:r>
      <w:r w:rsidR="00565309" w:rsidRPr="00586F89">
        <w:rPr>
          <w:rFonts w:ascii="Palatino Linotype" w:hAnsi="Palatino Linotype"/>
          <w:sz w:val="20"/>
          <w:szCs w:val="20"/>
        </w:rPr>
        <w:t xml:space="preserve">The </w:t>
      </w:r>
      <w:r w:rsidR="003C4CF4">
        <w:rPr>
          <w:rFonts w:ascii="Palatino Linotype" w:hAnsi="Palatino Linotype"/>
          <w:sz w:val="20"/>
          <w:szCs w:val="20"/>
        </w:rPr>
        <w:t>data</w:t>
      </w:r>
      <w:r w:rsidR="00AD1997">
        <w:rPr>
          <w:rFonts w:ascii="Palatino Linotype" w:hAnsi="Palatino Linotype"/>
          <w:sz w:val="20"/>
          <w:szCs w:val="20"/>
        </w:rPr>
        <w:t>sheet for</w:t>
      </w:r>
      <w:r w:rsidR="003C4CF4">
        <w:rPr>
          <w:rFonts w:ascii="Palatino Linotype" w:hAnsi="Palatino Linotype"/>
          <w:sz w:val="20"/>
          <w:szCs w:val="20"/>
        </w:rPr>
        <w:t xml:space="preserve"> the </w:t>
      </w:r>
      <w:r w:rsidR="00565309" w:rsidRPr="00586F89">
        <w:rPr>
          <w:rFonts w:ascii="Palatino Linotype" w:hAnsi="Palatino Linotype"/>
          <w:sz w:val="20"/>
          <w:szCs w:val="20"/>
        </w:rPr>
        <w:t xml:space="preserve">LM741 op amp </w:t>
      </w:r>
      <w:r w:rsidR="003C4CF4">
        <w:rPr>
          <w:rFonts w:ascii="Palatino Linotype" w:hAnsi="Palatino Linotype"/>
          <w:sz w:val="20"/>
          <w:szCs w:val="20"/>
        </w:rPr>
        <w:t xml:space="preserve">is in </w:t>
      </w:r>
      <w:r w:rsidR="00721039">
        <w:rPr>
          <w:rFonts w:ascii="Palatino Linotype" w:hAnsi="Palatino Linotype"/>
          <w:sz w:val="20"/>
          <w:szCs w:val="20"/>
        </w:rPr>
        <w:t>Appendix D</w:t>
      </w:r>
      <w:r w:rsidR="003C4CF4">
        <w:rPr>
          <w:rFonts w:ascii="Palatino Linotype" w:hAnsi="Palatino Linotype"/>
          <w:sz w:val="20"/>
          <w:szCs w:val="20"/>
        </w:rPr>
        <w:t xml:space="preserve">. </w:t>
      </w:r>
      <w:r w:rsidR="009305CB">
        <w:rPr>
          <w:rFonts w:ascii="Palatino Linotype" w:hAnsi="Palatino Linotype"/>
          <w:sz w:val="20"/>
          <w:szCs w:val="20"/>
        </w:rPr>
        <w:t xml:space="preserve">The LM741 </w:t>
      </w:r>
      <w:r w:rsidR="003C4CF4">
        <w:rPr>
          <w:rFonts w:ascii="Palatino Linotype" w:hAnsi="Palatino Linotype"/>
          <w:sz w:val="20"/>
          <w:szCs w:val="20"/>
        </w:rPr>
        <w:t>is consid</w:t>
      </w:r>
      <w:r w:rsidR="00565309" w:rsidRPr="00586F89">
        <w:rPr>
          <w:rFonts w:ascii="Palatino Linotype" w:hAnsi="Palatino Linotype"/>
          <w:sz w:val="20"/>
          <w:szCs w:val="20"/>
        </w:rPr>
        <w:t xml:space="preserve">ered to be a linear microcircuit, </w:t>
      </w:r>
      <w:r w:rsidR="006B0E21">
        <w:rPr>
          <w:rFonts w:ascii="Palatino Linotype" w:hAnsi="Palatino Linotype"/>
          <w:sz w:val="20"/>
          <w:szCs w:val="20"/>
        </w:rPr>
        <w:t xml:space="preserve">comes in a dual inline package (DIP), </w:t>
      </w:r>
      <w:r w:rsidR="00565309" w:rsidRPr="00586F89">
        <w:rPr>
          <w:rFonts w:ascii="Palatino Linotype" w:hAnsi="Palatino Linotype"/>
          <w:sz w:val="20"/>
          <w:szCs w:val="20"/>
        </w:rPr>
        <w:t xml:space="preserve">contains 25 bipolar transistors, </w:t>
      </w:r>
      <w:r w:rsidR="003C4CF4">
        <w:rPr>
          <w:rFonts w:ascii="Palatino Linotype" w:hAnsi="Palatino Linotype"/>
          <w:sz w:val="20"/>
          <w:szCs w:val="20"/>
        </w:rPr>
        <w:t xml:space="preserve">has </w:t>
      </w:r>
      <w:r w:rsidR="00565309" w:rsidRPr="00586F89">
        <w:rPr>
          <w:rFonts w:ascii="Palatino Linotype" w:hAnsi="Palatino Linotype"/>
          <w:sz w:val="20"/>
          <w:szCs w:val="20"/>
        </w:rPr>
        <w:t xml:space="preserve">S quality, and </w:t>
      </w:r>
      <w:r w:rsidR="003C4CF4">
        <w:rPr>
          <w:rFonts w:ascii="Palatino Linotype" w:hAnsi="Palatino Linotype"/>
          <w:sz w:val="20"/>
          <w:szCs w:val="20"/>
        </w:rPr>
        <w:t xml:space="preserve">has been </w:t>
      </w:r>
      <w:r w:rsidR="00565309" w:rsidRPr="00586F89">
        <w:rPr>
          <w:rFonts w:ascii="Palatino Linotype" w:hAnsi="Palatino Linotype"/>
          <w:sz w:val="20"/>
          <w:szCs w:val="20"/>
        </w:rPr>
        <w:t>in pr</w:t>
      </w:r>
      <w:r w:rsidR="00565309" w:rsidRPr="00586F89">
        <w:rPr>
          <w:rFonts w:ascii="Palatino Linotype" w:hAnsi="Palatino Linotype"/>
          <w:sz w:val="20"/>
          <w:szCs w:val="20"/>
        </w:rPr>
        <w:t>o</w:t>
      </w:r>
      <w:r w:rsidR="00565309" w:rsidRPr="00586F89">
        <w:rPr>
          <w:rFonts w:ascii="Palatino Linotype" w:hAnsi="Palatino Linotype"/>
          <w:sz w:val="20"/>
          <w:szCs w:val="20"/>
        </w:rPr>
        <w:t>duction for well over 20 year</w:t>
      </w:r>
      <w:r w:rsidR="003C4CF4">
        <w:rPr>
          <w:rFonts w:ascii="Palatino Linotype" w:hAnsi="Palatino Linotype"/>
          <w:sz w:val="20"/>
          <w:szCs w:val="20"/>
        </w:rPr>
        <w:t>s</w:t>
      </w:r>
      <w:r w:rsidR="00565309" w:rsidRPr="00586F89">
        <w:rPr>
          <w:rFonts w:ascii="Palatino Linotype" w:hAnsi="Palatino Linotype"/>
          <w:sz w:val="20"/>
          <w:szCs w:val="20"/>
        </w:rPr>
        <w:t>.</w:t>
      </w:r>
    </w:p>
    <w:p w:rsidR="00565309" w:rsidRPr="00586F89" w:rsidRDefault="00AC72D8" w:rsidP="00565309">
      <w:pPr>
        <w:pStyle w:val="BodyText"/>
        <w:spacing w:before="120" w:after="120"/>
        <w:jc w:val="center"/>
      </w:pPr>
      <w:r>
        <w:rPr>
          <w:noProof/>
        </w:rPr>
        <w:lastRenderedPageBreak/>
        <w:drawing>
          <wp:inline distT="0" distB="0" distL="0" distR="0">
            <wp:extent cx="2571750" cy="1619250"/>
            <wp:effectExtent l="0" t="0" r="0" b="0"/>
            <wp:docPr id="1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39">
                      <a:extLst>
                        <a:ext uri="{28A0092B-C50C-407E-A947-70E740481C1C}">
                          <a14:useLocalDpi xmlns:a14="http://schemas.microsoft.com/office/drawing/2010/main" val="0"/>
                        </a:ext>
                      </a:extLst>
                    </a:blip>
                    <a:srcRect/>
                    <a:stretch>
                      <a:fillRect/>
                    </a:stretch>
                  </pic:blipFill>
                  <pic:spPr bwMode="auto">
                    <a:xfrm>
                      <a:off x="0" y="0"/>
                      <a:ext cx="2571750" cy="1619250"/>
                    </a:xfrm>
                    <a:prstGeom prst="rect">
                      <a:avLst/>
                    </a:prstGeom>
                    <a:noFill/>
                    <a:ln>
                      <a:noFill/>
                    </a:ln>
                  </pic:spPr>
                </pic:pic>
              </a:graphicData>
            </a:graphic>
          </wp:inline>
        </w:drawing>
      </w:r>
    </w:p>
    <w:p w:rsidR="00B13002" w:rsidRDefault="00565309" w:rsidP="00173B2E">
      <w:pPr>
        <w:pStyle w:val="BodyText"/>
        <w:numPr>
          <w:ilvl w:val="1"/>
          <w:numId w:val="3"/>
        </w:numPr>
        <w:spacing w:before="120" w:after="120"/>
      </w:pPr>
      <w:r w:rsidRPr="00586F89">
        <w:t xml:space="preserve">Consider </w:t>
      </w:r>
      <w:r w:rsidR="00550AD1">
        <w:t xml:space="preserve">the circuit in </w:t>
      </w:r>
      <w:r w:rsidRPr="00586F89">
        <w:t>Example 8.</w:t>
      </w:r>
      <w:r w:rsidR="00550AD1">
        <w:t>4</w:t>
      </w:r>
      <w:r w:rsidRPr="00586F89">
        <w:t>.</w:t>
      </w:r>
      <w:r w:rsidR="00550AD1">
        <w:t xml:space="preserve"> Assume that a heat sink</w:t>
      </w:r>
      <w:r w:rsidR="00CE242E">
        <w:fldChar w:fldCharType="begin"/>
      </w:r>
      <w:r w:rsidR="00CE242E">
        <w:instrText xml:space="preserve"> XE "</w:instrText>
      </w:r>
      <w:r w:rsidR="00CE242E" w:rsidRPr="00D202BC">
        <w:instrText>heat sink</w:instrText>
      </w:r>
      <w:r w:rsidR="00CE242E">
        <w:instrText xml:space="preserve">" </w:instrText>
      </w:r>
      <w:r w:rsidR="00CE242E">
        <w:fldChar w:fldCharType="end"/>
      </w:r>
      <w:r w:rsidR="00550AD1">
        <w:t xml:space="preserve"> is a</w:t>
      </w:r>
      <w:r w:rsidR="00550AD1">
        <w:t>t</w:t>
      </w:r>
      <w:r w:rsidR="00550AD1">
        <w:t xml:space="preserve">tached to the 2N3904 BJT (datasheet in </w:t>
      </w:r>
      <w:r w:rsidR="00721039">
        <w:t>Appendix D</w:t>
      </w:r>
      <w:r w:rsidR="00550AD1">
        <w:t>) and it has the following thermal resistance value</w:t>
      </w:r>
      <w:r w:rsidR="00B27F01">
        <w:t>s</w:t>
      </w:r>
      <w:r w:rsidR="00550AD1">
        <w:t xml:space="preserve"> </w:t>
      </w:r>
      <w:r w:rsidR="00786593" w:rsidRPr="00180EAB">
        <w:rPr>
          <w:position w:val="-10"/>
        </w:rPr>
        <w:object w:dxaOrig="1320" w:dyaOrig="300">
          <v:shape id="_x0000_i1212" type="#_x0000_t75" style="width:66pt;height:15pt" o:ole="">
            <v:imagedata r:id="rId340" o:title=""/>
          </v:shape>
          <o:OLEObject Type="Embed" ProgID="Equation.3" ShapeID="_x0000_i1212" DrawAspect="Content" ObjectID="_1778055278" r:id="rId341"/>
        </w:object>
      </w:r>
      <w:r w:rsidR="00B27F01">
        <w:t xml:space="preserve"> and</w:t>
      </w:r>
      <w:r w:rsidR="00180EAB">
        <w:t xml:space="preserve"> </w:t>
      </w:r>
      <w:r w:rsidR="00B13002" w:rsidRPr="00180EAB">
        <w:rPr>
          <w:position w:val="-10"/>
        </w:rPr>
        <w:object w:dxaOrig="1219" w:dyaOrig="300">
          <v:shape id="_x0000_i1213" type="#_x0000_t75" style="width:60.75pt;height:15pt" o:ole="">
            <v:imagedata r:id="rId342" o:title=""/>
          </v:shape>
          <o:OLEObject Type="Embed" ProgID="Equation.3" ShapeID="_x0000_i1213" DrawAspect="Content" ObjectID="_1778055279" r:id="rId343"/>
        </w:object>
      </w:r>
      <w:r w:rsidR="00550AD1" w:rsidRPr="00586F89">
        <w:t>.</w:t>
      </w:r>
      <w:r w:rsidR="00550AD1">
        <w:t xml:space="preserve"> If the device is operated at an ambient temper</w:t>
      </w:r>
      <w:r w:rsidR="00550AD1">
        <w:t>a</w:t>
      </w:r>
      <w:r w:rsidR="00550AD1">
        <w:t>ture of 130°C, deter</w:t>
      </w:r>
      <w:r w:rsidRPr="00586F89">
        <w:t>mine the maximum power dissipation</w:t>
      </w:r>
      <w:r w:rsidR="00550AD1">
        <w:t xml:space="preserve"> of the BJT</w:t>
      </w:r>
      <w:r w:rsidRPr="00586F89">
        <w:t xml:space="preserve"> and </w:t>
      </w:r>
      <w:r w:rsidR="00550AD1">
        <w:t>its r</w:t>
      </w:r>
      <w:r w:rsidR="00550AD1">
        <w:t>e</w:t>
      </w:r>
      <w:r w:rsidR="00550AD1">
        <w:t>liability in 50 years.</w:t>
      </w:r>
      <w:r w:rsidRPr="00586F89">
        <w:t xml:space="preserve"> </w:t>
      </w:r>
    </w:p>
    <w:p w:rsidR="00B13002" w:rsidRDefault="00565309" w:rsidP="00565309">
      <w:pPr>
        <w:pStyle w:val="BodyText"/>
        <w:numPr>
          <w:ilvl w:val="1"/>
          <w:numId w:val="3"/>
        </w:numPr>
        <w:spacing w:before="120" w:after="120"/>
      </w:pPr>
      <w:r w:rsidRPr="00586F89">
        <w:t>Your company intends to design, manufacture, and market a new RAID (Redundant Array of Independent Disks) for network servers.</w:t>
      </w:r>
      <w:r w:rsidR="00FB65B4">
        <w:t xml:space="preserve"> </w:t>
      </w:r>
      <w:r w:rsidRPr="00586F89">
        <w:t>The system must be able to store a t</w:t>
      </w:r>
      <w:r w:rsidRPr="00586F89">
        <w:t>o</w:t>
      </w:r>
      <w:r w:rsidRPr="00586F89">
        <w:t>tal of 500GB of user data and must have a reliability of at least 95% in 10 years.</w:t>
      </w:r>
      <w:r w:rsidR="00FB65B4">
        <w:t xml:space="preserve"> </w:t>
      </w:r>
      <w:r w:rsidRPr="00586F89">
        <w:t>In order to develop the RAID</w:t>
      </w:r>
      <w:r w:rsidR="00CE242E">
        <w:fldChar w:fldCharType="begin"/>
      </w:r>
      <w:r w:rsidR="00CE242E">
        <w:instrText xml:space="preserve"> XE "</w:instrText>
      </w:r>
      <w:r w:rsidR="00CE242E" w:rsidRPr="009B1606">
        <w:instrText>RAID</w:instrText>
      </w:r>
      <w:r w:rsidR="00CE242E">
        <w:instrText xml:space="preserve">" </w:instrText>
      </w:r>
      <w:r w:rsidR="00CE242E">
        <w:fldChar w:fldCharType="end"/>
      </w:r>
      <w:r w:rsidRPr="00586F89">
        <w:t xml:space="preserve"> system, 20GB drives will be designed and utilized. To meet the requir</w:t>
      </w:r>
      <w:r w:rsidRPr="00586F89">
        <w:t>e</w:t>
      </w:r>
      <w:r w:rsidRPr="00586F89">
        <w:t>ment, you have decided to use a bank of 25 disks (25x20GB=500GB) and utilize a system redundancy</w:t>
      </w:r>
      <w:r w:rsidR="00B61C17">
        <w:fldChar w:fldCharType="begin"/>
      </w:r>
      <w:r w:rsidR="00B61C17">
        <w:instrText xml:space="preserve"> XE "</w:instrText>
      </w:r>
      <w:r w:rsidR="00B61C17" w:rsidRPr="007B3A84">
        <w:instrText>redundancy</w:instrText>
      </w:r>
      <w:r w:rsidR="00B61C17">
        <w:instrText xml:space="preserve">" </w:instrText>
      </w:r>
      <w:r w:rsidR="00B61C17">
        <w:fldChar w:fldCharType="end"/>
      </w:r>
      <w:r w:rsidRPr="00586F89">
        <w:t xml:space="preserve"> of 4 (each of the 25 disks has a redundancy of 4).</w:t>
      </w:r>
      <w:r w:rsidR="00FB65B4">
        <w:t xml:space="preserve"> </w:t>
      </w:r>
      <w:r w:rsidRPr="00586F89">
        <w:t>What must the r</w:t>
      </w:r>
      <w:r w:rsidRPr="00586F89">
        <w:t>e</w:t>
      </w:r>
      <w:r w:rsidRPr="00586F89">
        <w:t>liability of the 20GB drive be in 10 years in order to meet the overall system reliability requirement?</w:t>
      </w:r>
    </w:p>
    <w:p w:rsidR="00565309" w:rsidRPr="00586F89" w:rsidRDefault="00F32E64" w:rsidP="00565309">
      <w:pPr>
        <w:pStyle w:val="BodyText"/>
        <w:numPr>
          <w:ilvl w:val="1"/>
          <w:numId w:val="3"/>
        </w:numPr>
        <w:spacing w:before="120" w:after="120"/>
      </w:pPr>
      <w:r w:rsidRPr="00E8401E">
        <w:rPr>
          <w:position w:val="-10"/>
        </w:rPr>
        <w:object w:dxaOrig="260" w:dyaOrig="300">
          <v:shape id="_x0000_i1214" type="#_x0000_t75" style="width:12.75pt;height:15pt" o:ole="">
            <v:imagedata r:id="rId213" o:title=""/>
          </v:shape>
          <o:OLEObject Type="Embed" ProgID="Equation.3" ShapeID="_x0000_i1214" DrawAspect="Content" ObjectID="_1778055280" r:id="rId344"/>
        </w:object>
      </w:r>
      <w:r w:rsidR="00565309" w:rsidRPr="00586F89">
        <w:t xml:space="preserve"> has a failure probability of 2% and </w:t>
      </w:r>
      <w:r w:rsidR="003363B9" w:rsidRPr="00E8401E">
        <w:rPr>
          <w:position w:val="-10"/>
        </w:rPr>
        <w:object w:dxaOrig="260" w:dyaOrig="300">
          <v:shape id="_x0000_i1215" type="#_x0000_t75" style="width:12.75pt;height:15pt" o:ole="">
            <v:imagedata r:id="rId345" o:title=""/>
          </v:shape>
          <o:OLEObject Type="Embed" ProgID="Equation.3" ShapeID="_x0000_i1215" DrawAspect="Content" ObjectID="_1778055281" r:id="rId346"/>
        </w:object>
      </w:r>
      <w:r w:rsidR="00565309" w:rsidRPr="00586F89">
        <w:t xml:space="preserve"> has a failure probability of 3%. </w:t>
      </w:r>
      <w:r w:rsidRPr="00F32E64">
        <w:rPr>
          <w:position w:val="-12"/>
        </w:rPr>
        <w:object w:dxaOrig="340" w:dyaOrig="320">
          <v:shape id="_x0000_i1216" type="#_x0000_t75" style="width:17.25pt;height:15.75pt" o:ole="">
            <v:imagedata r:id="rId347" o:title=""/>
          </v:shape>
          <o:OLEObject Type="Embed" ProgID="Equation.3" ShapeID="_x0000_i1216" DrawAspect="Content" ObjectID="_1778055282" r:id="rId348"/>
        </w:object>
      </w:r>
      <w:r>
        <w:t xml:space="preserve">, </w:t>
      </w:r>
      <w:r w:rsidR="00155D50" w:rsidRPr="00F32E64">
        <w:rPr>
          <w:position w:val="-12"/>
        </w:rPr>
        <w:object w:dxaOrig="360" w:dyaOrig="320">
          <v:shape id="_x0000_i1217" type="#_x0000_t75" style="width:18pt;height:15.75pt" o:ole="">
            <v:imagedata r:id="rId349" o:title=""/>
          </v:shape>
          <o:OLEObject Type="Embed" ProgID="Equation.3" ShapeID="_x0000_i1217" DrawAspect="Content" ObjectID="_1778055283" r:id="rId350"/>
        </w:object>
      </w:r>
      <w:r>
        <w:t xml:space="preserve">, </w:t>
      </w:r>
      <w:r w:rsidR="00155D50" w:rsidRPr="00F32E64">
        <w:rPr>
          <w:position w:val="-12"/>
        </w:rPr>
        <w:object w:dxaOrig="360" w:dyaOrig="320">
          <v:shape id="_x0000_i1218" type="#_x0000_t75" style="width:18pt;height:15.75pt" o:ole="">
            <v:imagedata r:id="rId351" o:title=""/>
          </v:shape>
          <o:OLEObject Type="Embed" ProgID="Equation.3" ShapeID="_x0000_i1218" DrawAspect="Content" ObjectID="_1778055284" r:id="rId352"/>
        </w:object>
      </w:r>
      <w:r>
        <w:t>,</w:t>
      </w:r>
      <w:r w:rsidR="00FB65B4">
        <w:t xml:space="preserve"> </w:t>
      </w:r>
      <w:r w:rsidR="00565309" w:rsidRPr="00586F89">
        <w:t xml:space="preserve">and </w:t>
      </w:r>
      <w:r w:rsidR="00155D50" w:rsidRPr="00F32E64">
        <w:rPr>
          <w:position w:val="-12"/>
        </w:rPr>
        <w:object w:dxaOrig="360" w:dyaOrig="320">
          <v:shape id="_x0000_i1219" type="#_x0000_t75" style="width:18pt;height:15.75pt" o:ole="">
            <v:imagedata r:id="rId353" o:title=""/>
          </v:shape>
          <o:OLEObject Type="Embed" ProgID="Equation.3" ShapeID="_x0000_i1219" DrawAspect="Content" ObjectID="_1778055285" r:id="rId354"/>
        </w:object>
      </w:r>
      <w:r w:rsidR="00FB65B4">
        <w:rPr>
          <w:vertAlign w:val="subscript"/>
        </w:rPr>
        <w:t xml:space="preserve"> </w:t>
      </w:r>
      <w:r w:rsidR="00565309" w:rsidRPr="00586F89">
        <w:t>are identical redundant systems.</w:t>
      </w:r>
      <w:r w:rsidR="001C4984">
        <w:t xml:space="preserve"> </w:t>
      </w:r>
      <w:r w:rsidR="00565309" w:rsidRPr="00586F89">
        <w:t>Determine the required reliability of the redundant sy</w:t>
      </w:r>
      <w:r w:rsidR="00565309" w:rsidRPr="00586F89">
        <w:t>s</w:t>
      </w:r>
      <w:r w:rsidR="00565309" w:rsidRPr="00586F89">
        <w:t>tems necessary for the overall system to have a reliability of 94%.</w:t>
      </w:r>
      <w:r w:rsidR="00FB65B4">
        <w:t xml:space="preserve"> </w:t>
      </w:r>
    </w:p>
    <w:p w:rsidR="00565309" w:rsidRPr="00586F89" w:rsidRDefault="00AC72D8" w:rsidP="001C4984">
      <w:pPr>
        <w:spacing w:before="120" w:after="120"/>
        <w:jc w:val="center"/>
        <w:rPr>
          <w:rFonts w:ascii="Palatino Linotype" w:hAnsi="Palatino Linotype"/>
          <w:sz w:val="20"/>
          <w:szCs w:val="20"/>
        </w:rPr>
      </w:pPr>
      <w:r w:rsidRPr="001C4984">
        <w:rPr>
          <w:rFonts w:ascii="Palatino Linotype" w:hAnsi="Palatino Linotype"/>
          <w:noProof/>
          <w:sz w:val="20"/>
          <w:szCs w:val="20"/>
        </w:rPr>
        <w:drawing>
          <wp:inline distT="0" distB="0" distL="0" distR="0">
            <wp:extent cx="1885950" cy="1800225"/>
            <wp:effectExtent l="0" t="0" r="0" b="0"/>
            <wp:docPr id="1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55">
                      <a:extLst>
                        <a:ext uri="{28A0092B-C50C-407E-A947-70E740481C1C}">
                          <a14:useLocalDpi xmlns:a14="http://schemas.microsoft.com/office/drawing/2010/main" val="0"/>
                        </a:ext>
                      </a:extLst>
                    </a:blip>
                    <a:srcRect/>
                    <a:stretch>
                      <a:fillRect/>
                    </a:stretch>
                  </pic:blipFill>
                  <pic:spPr bwMode="auto">
                    <a:xfrm>
                      <a:off x="0" y="0"/>
                      <a:ext cx="1885950" cy="1800225"/>
                    </a:xfrm>
                    <a:prstGeom prst="rect">
                      <a:avLst/>
                    </a:prstGeom>
                    <a:noFill/>
                    <a:ln>
                      <a:noFill/>
                    </a:ln>
                  </pic:spPr>
                </pic:pic>
              </a:graphicData>
            </a:graphic>
          </wp:inline>
        </w:drawing>
      </w:r>
    </w:p>
    <w:p w:rsidR="00565309" w:rsidRDefault="00565309" w:rsidP="00B13002">
      <w:pPr>
        <w:pStyle w:val="BodyText"/>
        <w:numPr>
          <w:ilvl w:val="1"/>
          <w:numId w:val="3"/>
        </w:numPr>
        <w:spacing w:before="120" w:after="120"/>
      </w:pPr>
      <w:r w:rsidRPr="00586F89">
        <w:lastRenderedPageBreak/>
        <w:t>Consider the design of a triply</w:t>
      </w:r>
      <w:r w:rsidR="00575D3F">
        <w:t>-</w:t>
      </w:r>
      <w:r w:rsidRPr="00586F89">
        <w:t>redundant majority voting system</w:t>
      </w:r>
      <w:r w:rsidR="00CE242E">
        <w:fldChar w:fldCharType="begin"/>
      </w:r>
      <w:r w:rsidR="00CE242E">
        <w:instrText xml:space="preserve"> XE "</w:instrText>
      </w:r>
      <w:r w:rsidR="00CE242E" w:rsidRPr="002C58B0">
        <w:instrText>majority voting system</w:instrText>
      </w:r>
      <w:r w:rsidR="00CE242E">
        <w:instrText xml:space="preserve">" </w:instrText>
      </w:r>
      <w:r w:rsidR="00CE242E">
        <w:fldChar w:fldCharType="end"/>
      </w:r>
      <w:r w:rsidRPr="00586F89">
        <w:t>, with three binary inputs a, b, and c shown below.</w:t>
      </w:r>
      <w:r w:rsidR="00FB65B4">
        <w:t xml:space="preserve"> </w:t>
      </w:r>
      <w:r w:rsidRPr="00586F89">
        <w:t>The inputs represent data from 3 independent sources from which the objective is to determine if the majority of the input bit values are logic level 0 or 1. Each majority circuit outputs the bit value that is in the majority of the i</w:t>
      </w:r>
      <w:r w:rsidRPr="00586F89">
        <w:t>n</w:t>
      </w:r>
      <w:r w:rsidRPr="00586F89">
        <w:t>puts.</w:t>
      </w:r>
      <w:r w:rsidR="00FB65B4">
        <w:t xml:space="preserve"> </w:t>
      </w:r>
      <w:r w:rsidRPr="00586F89">
        <w:t xml:space="preserve">The output of each majority circuit is fed into a resistor and LED </w:t>
      </w:r>
      <w:r w:rsidR="001C4984">
        <w:t xml:space="preserve">(light emitting diode) </w:t>
      </w:r>
      <w:r w:rsidRPr="00586F89">
        <w:t>network.</w:t>
      </w:r>
      <w:r w:rsidR="00FB65B4">
        <w:t xml:space="preserve"> </w:t>
      </w:r>
      <w:r w:rsidRPr="00586F89">
        <w:t>The LEDs are lit if the output of the majority circuit is a logic 1, othe</w:t>
      </w:r>
      <w:r w:rsidRPr="00586F89">
        <w:t>r</w:t>
      </w:r>
      <w:r w:rsidRPr="00586F89">
        <w:t>wise the LED is off.</w:t>
      </w:r>
      <w:r w:rsidR="00FB65B4">
        <w:t xml:space="preserve"> </w:t>
      </w:r>
      <w:r w:rsidR="00933D9E">
        <w:t>I</w:t>
      </w:r>
      <w:r w:rsidRPr="00586F89">
        <w:t>deally, all three LEDs are lit if the majority of inputs is 1, else they are all off.</w:t>
      </w:r>
      <w:r w:rsidR="00FB65B4">
        <w:t xml:space="preserve"> </w:t>
      </w:r>
      <w:r w:rsidRPr="00586F89">
        <w:t>However, if part of the system fails, the LED readings may not be rel</w:t>
      </w:r>
      <w:r w:rsidRPr="00586F89">
        <w:t>i</w:t>
      </w:r>
      <w:r w:rsidRPr="00586F89">
        <w:t>able, so a majority rules decision is used on the LEDs. The criterion used is that if two or more LEDs are on, then the majority of inputs are considered to be high, otherwise, the m</w:t>
      </w:r>
      <w:r w:rsidRPr="00586F89">
        <w:t>a</w:t>
      </w:r>
      <w:r w:rsidRPr="00586F89">
        <w:t>jority of inputs are considered to be low.</w:t>
      </w:r>
      <w:r w:rsidR="00FB65B4">
        <w:t xml:space="preserve"> </w:t>
      </w:r>
      <w:r w:rsidRPr="00586F89">
        <w:t>Determine the probability of a false reading based upon this criterion if each component in the system (gate, resistor, or LED) has a reliability of 90%.</w:t>
      </w:r>
    </w:p>
    <w:p w:rsidR="007A0B63" w:rsidRPr="00586F89" w:rsidRDefault="007A0B63" w:rsidP="007A0B63">
      <w:pPr>
        <w:pStyle w:val="BodyText"/>
        <w:spacing w:before="120" w:after="120"/>
      </w:pPr>
    </w:p>
    <w:p w:rsidR="00565309" w:rsidRPr="002B3857" w:rsidRDefault="00AC72D8" w:rsidP="00565309">
      <w:pPr>
        <w:ind w:left="360"/>
        <w:jc w:val="center"/>
      </w:pPr>
      <w:r>
        <w:rPr>
          <w:noProof/>
        </w:rPr>
        <w:drawing>
          <wp:inline distT="0" distB="0" distL="0" distR="0">
            <wp:extent cx="3829050" cy="2276475"/>
            <wp:effectExtent l="0" t="0" r="0" b="0"/>
            <wp:docPr id="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356">
                      <a:extLst>
                        <a:ext uri="{28A0092B-C50C-407E-A947-70E740481C1C}">
                          <a14:useLocalDpi xmlns:a14="http://schemas.microsoft.com/office/drawing/2010/main" val="0"/>
                        </a:ext>
                      </a:extLst>
                    </a:blip>
                    <a:srcRect/>
                    <a:stretch>
                      <a:fillRect/>
                    </a:stretch>
                  </pic:blipFill>
                  <pic:spPr bwMode="auto">
                    <a:xfrm>
                      <a:off x="0" y="0"/>
                      <a:ext cx="3829050" cy="2276475"/>
                    </a:xfrm>
                    <a:prstGeom prst="rect">
                      <a:avLst/>
                    </a:prstGeom>
                    <a:noFill/>
                    <a:ln>
                      <a:noFill/>
                    </a:ln>
                  </pic:spPr>
                </pic:pic>
              </a:graphicData>
            </a:graphic>
          </wp:inline>
        </w:drawing>
      </w:r>
    </w:p>
    <w:p w:rsidR="00C961C4" w:rsidRPr="000F5C99" w:rsidRDefault="00C961C4" w:rsidP="004F2FAE">
      <w:pPr>
        <w:spacing w:before="60" w:after="60"/>
        <w:rPr>
          <w:rFonts w:ascii="Palatino Linotype" w:hAnsi="Palatino Linotype"/>
          <w:sz w:val="20"/>
          <w:szCs w:val="20"/>
        </w:rPr>
      </w:pPr>
    </w:p>
    <w:sectPr w:rsidR="00C961C4" w:rsidRPr="000F5C99" w:rsidSect="00EF17BD">
      <w:headerReference w:type="even" r:id="rId357"/>
      <w:headerReference w:type="default" r:id="rId358"/>
      <w:footerReference w:type="even" r:id="rId359"/>
      <w:footerReference w:type="default" r:id="rId360"/>
      <w:footerReference w:type="first" r:id="rId361"/>
      <w:type w:val="continuous"/>
      <w:pgSz w:w="12240" w:h="15840" w:code="1"/>
      <w:pgMar w:top="1440" w:right="3067" w:bottom="3600" w:left="1267" w:header="720" w:footer="720" w:gutter="0"/>
      <w:pgNumType w:start="14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57853" w:rsidRDefault="00A57853">
      <w:r>
        <w:separator/>
      </w:r>
    </w:p>
  </w:endnote>
  <w:endnote w:type="continuationSeparator" w:id="0">
    <w:p w:rsidR="00A57853" w:rsidRDefault="00A578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223CF" w:rsidRDefault="000223CF" w:rsidP="00C4185F">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223CF" w:rsidRDefault="000223CF" w:rsidP="00C4185F">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223CF" w:rsidRPr="005136D5" w:rsidRDefault="000223CF" w:rsidP="00BF3E83">
    <w:pPr>
      <w:pStyle w:val="Footer"/>
      <w:ind w:firstLine="360"/>
      <w:jc w:val="right"/>
      <w:rPr>
        <w:rFonts w:ascii="Arial" w:hAnsi="Arial" w:cs="Arial"/>
        <w:b/>
      </w:rPr>
    </w:pPr>
    <w:r w:rsidRPr="006A3AAE">
      <w:rPr>
        <w:rFonts w:ascii="Arial" w:hAnsi="Arial" w:cs="Arial"/>
        <w:sz w:val="20"/>
        <w:szCs w:val="20"/>
      </w:rPr>
      <w:tab/>
    </w:r>
    <w:r>
      <w:rPr>
        <w:rFonts w:ascii="Arial" w:hAnsi="Arial" w:cs="Arial"/>
        <w:sz w:val="20"/>
        <w:szCs w:val="20"/>
      </w:rPr>
      <w:t xml:space="preserve">               </w:t>
    </w:r>
  </w:p>
  <w:p w:rsidR="000223CF" w:rsidRDefault="000223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57853" w:rsidRDefault="00A57853">
      <w:r>
        <w:separator/>
      </w:r>
    </w:p>
  </w:footnote>
  <w:footnote w:type="continuationSeparator" w:id="0">
    <w:p w:rsidR="00A57853" w:rsidRDefault="00A578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223CF" w:rsidRPr="00BF3E83" w:rsidRDefault="000223CF"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9C5B48">
      <w:rPr>
        <w:rStyle w:val="PageNumber"/>
        <w:rFonts w:ascii="Arial" w:hAnsi="Arial" w:cs="Arial"/>
        <w:b/>
        <w:noProof/>
      </w:rPr>
      <w:t>158</w:t>
    </w:r>
    <w:r w:rsidRPr="00BF3E83">
      <w:rPr>
        <w:rStyle w:val="PageNumber"/>
        <w:rFonts w:ascii="Arial" w:hAnsi="Arial" w:cs="Arial"/>
        <w:b/>
      </w:rPr>
      <w:fldChar w:fldCharType="end"/>
    </w:r>
  </w:p>
  <w:p w:rsidR="000223CF" w:rsidRPr="00222BC9" w:rsidRDefault="000223CF" w:rsidP="00437832">
    <w:pPr>
      <w:pStyle w:val="Header"/>
      <w:spacing w:before="20"/>
      <w:ind w:right="360" w:firstLine="576"/>
      <w:rPr>
        <w:rFonts w:ascii="Arial" w:hAnsi="Arial" w:cs="Arial"/>
        <w:b/>
        <w:sz w:val="18"/>
        <w:szCs w:val="18"/>
      </w:rPr>
    </w:pPr>
    <w:r w:rsidRPr="00222BC9">
      <w:rPr>
        <w:rFonts w:ascii="Arial" w:hAnsi="Arial" w:cs="Arial"/>
        <w:b/>
        <w:sz w:val="18"/>
        <w:szCs w:val="18"/>
      </w:rPr>
      <w:t>Design for Electrical and Computer Engineers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223CF" w:rsidRPr="00BF3E83" w:rsidRDefault="000223CF" w:rsidP="001859F7">
    <w:pPr>
      <w:pStyle w:val="Header"/>
      <w:framePr w:wrap="around" w:vAnchor="text" w:hAnchor="margin" w:xAlign="outside" w:y="1"/>
      <w:rPr>
        <w:rStyle w:val="PageNumber"/>
        <w:rFonts w:ascii="Arial" w:hAnsi="Arial" w:cs="Arial"/>
        <w:b/>
      </w:rPr>
    </w:pPr>
    <w:r w:rsidRPr="00BF3E83">
      <w:rPr>
        <w:rStyle w:val="PageNumber"/>
        <w:rFonts w:ascii="Arial" w:hAnsi="Arial" w:cs="Arial"/>
        <w:b/>
      </w:rPr>
      <w:fldChar w:fldCharType="begin"/>
    </w:r>
    <w:r w:rsidRPr="00BF3E83">
      <w:rPr>
        <w:rStyle w:val="PageNumber"/>
        <w:rFonts w:ascii="Arial" w:hAnsi="Arial" w:cs="Arial"/>
        <w:b/>
      </w:rPr>
      <w:instrText xml:space="preserve">PAGE  </w:instrText>
    </w:r>
    <w:r w:rsidRPr="00BF3E83">
      <w:rPr>
        <w:rStyle w:val="PageNumber"/>
        <w:rFonts w:ascii="Arial" w:hAnsi="Arial" w:cs="Arial"/>
        <w:b/>
      </w:rPr>
      <w:fldChar w:fldCharType="separate"/>
    </w:r>
    <w:r w:rsidR="00391664">
      <w:rPr>
        <w:rStyle w:val="PageNumber"/>
        <w:rFonts w:ascii="Arial" w:hAnsi="Arial" w:cs="Arial"/>
        <w:b/>
        <w:noProof/>
      </w:rPr>
      <w:t>159</w:t>
    </w:r>
    <w:r w:rsidRPr="00BF3E83">
      <w:rPr>
        <w:rStyle w:val="PageNumber"/>
        <w:rFonts w:ascii="Arial" w:hAnsi="Arial" w:cs="Arial"/>
        <w:b/>
      </w:rPr>
      <w:fldChar w:fldCharType="end"/>
    </w:r>
  </w:p>
  <w:p w:rsidR="000223CF" w:rsidRPr="00222BC9" w:rsidRDefault="000223CF" w:rsidP="00437832">
    <w:pPr>
      <w:pStyle w:val="Header"/>
      <w:spacing w:before="20"/>
      <w:ind w:right="547"/>
      <w:jc w:val="right"/>
      <w:rPr>
        <w:rFonts w:ascii="Arial" w:hAnsi="Arial" w:cs="Arial"/>
        <w:b/>
        <w:sz w:val="18"/>
        <w:szCs w:val="18"/>
      </w:rPr>
    </w:pPr>
    <w:r w:rsidRPr="00222BC9">
      <w:rPr>
        <w:rFonts w:ascii="Arial" w:hAnsi="Arial" w:cs="Arial"/>
        <w:b/>
        <w:sz w:val="18"/>
        <w:szCs w:val="18"/>
      </w:rPr>
      <w:fldChar w:fldCharType="begin"/>
    </w:r>
    <w:r w:rsidRPr="00222BC9">
      <w:rPr>
        <w:rFonts w:ascii="Arial" w:hAnsi="Arial" w:cs="Arial"/>
        <w:b/>
        <w:sz w:val="18"/>
        <w:szCs w:val="18"/>
      </w:rPr>
      <w:instrText xml:space="preserve"> REF _Ref37239262 \r \h </w:instrText>
    </w:r>
    <w:r w:rsidRPr="00222BC9">
      <w:rPr>
        <w:rFonts w:ascii="Arial" w:hAnsi="Arial" w:cs="Arial"/>
        <w:b/>
        <w:sz w:val="18"/>
        <w:szCs w:val="18"/>
      </w:rPr>
    </w:r>
    <w:r w:rsidRPr="00222BC9">
      <w:rPr>
        <w:rFonts w:ascii="Arial" w:hAnsi="Arial" w:cs="Arial"/>
        <w:b/>
        <w:sz w:val="18"/>
        <w:szCs w:val="18"/>
      </w:rPr>
      <w:instrText xml:space="preserve"> \* MERGEFORMAT </w:instrText>
    </w:r>
    <w:r w:rsidRPr="00222BC9">
      <w:rPr>
        <w:rFonts w:ascii="Arial" w:hAnsi="Arial" w:cs="Arial"/>
        <w:b/>
        <w:sz w:val="18"/>
        <w:szCs w:val="18"/>
      </w:rPr>
      <w:fldChar w:fldCharType="separate"/>
    </w:r>
    <w:r w:rsidR="00744803">
      <w:rPr>
        <w:rFonts w:ascii="Arial" w:hAnsi="Arial" w:cs="Arial"/>
        <w:b/>
        <w:sz w:val="18"/>
        <w:szCs w:val="18"/>
      </w:rPr>
      <w:t>Chapter 8</w:t>
    </w:r>
    <w:r w:rsidRPr="00222BC9">
      <w:rPr>
        <w:rFonts w:ascii="Arial" w:hAnsi="Arial" w:cs="Arial"/>
        <w:b/>
        <w:sz w:val="18"/>
        <w:szCs w:val="18"/>
      </w:rPr>
      <w:fldChar w:fldCharType="end"/>
    </w:r>
    <w:r>
      <w:rPr>
        <w:rFonts w:ascii="Arial" w:hAnsi="Arial" w:cs="Arial"/>
        <w:b/>
        <w:sz w:val="18"/>
        <w:szCs w:val="18"/>
      </w:rPr>
      <w:t xml:space="preserve"> </w:t>
    </w:r>
    <w:r w:rsidR="00EE1E37">
      <w:rPr>
        <w:rFonts w:ascii="Arial" w:hAnsi="Arial" w:cs="Arial"/>
        <w:b/>
        <w:sz w:val="18"/>
        <w:szCs w:val="18"/>
      </w:rPr>
      <w:t xml:space="preserve"> </w:t>
    </w:r>
    <w:r>
      <w:rPr>
        <w:rFonts w:ascii="Arial" w:hAnsi="Arial" w:cs="Arial"/>
        <w:b/>
        <w:sz w:val="18"/>
        <w:szCs w:val="18"/>
      </w:rPr>
      <w:t>System Reliability</w:t>
    </w:r>
  </w:p>
  <w:p w:rsidR="000223CF" w:rsidRPr="00BF3E83" w:rsidRDefault="000223CF" w:rsidP="005F010E">
    <w:pPr>
      <w:pStyle w:val="Header"/>
      <w:spacing w:before="20"/>
      <w:ind w:right="360"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1F80F976"/>
    <w:lvl w:ilvl="0">
      <w:start w:val="1"/>
      <w:numFmt w:val="decimal"/>
      <w:pStyle w:val="ListNumber"/>
      <w:lvlText w:val="%1."/>
      <w:lvlJc w:val="left"/>
      <w:pPr>
        <w:tabs>
          <w:tab w:val="num" w:pos="360"/>
        </w:tabs>
        <w:ind w:left="360" w:hanging="360"/>
      </w:pPr>
    </w:lvl>
  </w:abstractNum>
  <w:abstractNum w:abstractNumId="1" w15:restartNumberingAfterBreak="0">
    <w:nsid w:val="2E181A9D"/>
    <w:multiLevelType w:val="multilevel"/>
    <w:tmpl w:val="7E6EDA18"/>
    <w:lvl w:ilvl="0">
      <w:start w:val="8"/>
      <w:numFmt w:val="decimal"/>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548E0B39"/>
    <w:multiLevelType w:val="hybridMultilevel"/>
    <w:tmpl w:val="64742C46"/>
    <w:lvl w:ilvl="0" w:tplc="480A0FD4">
      <w:start w:val="1"/>
      <w:numFmt w:val="bullet"/>
      <w:pStyle w:val="BookbulletsCharChar"/>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D95D95"/>
    <w:multiLevelType w:val="multilevel"/>
    <w:tmpl w:val="AD80902A"/>
    <w:lvl w:ilvl="0">
      <w:start w:val="8"/>
      <w:numFmt w:val="decimal"/>
      <w:pStyle w:val="ChapterHeading120pt"/>
      <w:lvlText w:val="Chapter %1"/>
      <w:lvlJc w:val="left"/>
      <w:pPr>
        <w:tabs>
          <w:tab w:val="num" w:pos="432"/>
        </w:tabs>
        <w:ind w:left="0" w:firstLine="0"/>
      </w:pPr>
      <w:rPr>
        <w:rFonts w:hint="default"/>
        <w:i/>
      </w:rPr>
    </w:lvl>
    <w:lvl w:ilvl="1">
      <w:start w:val="1"/>
      <w:numFmt w:val="decimal"/>
      <w:lvlText w:val="%1.%2"/>
      <w:lvlJc w:val="left"/>
      <w:pPr>
        <w:tabs>
          <w:tab w:val="num" w:pos="576"/>
        </w:tabs>
        <w:ind w:left="576" w:hanging="576"/>
      </w:pPr>
      <w:rPr>
        <w:rFonts w:hint="default"/>
      </w:rPr>
    </w:lvl>
    <w:lvl w:ilvl="2">
      <w:start w:val="9"/>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72491000">
    <w:abstractNumId w:val="0"/>
  </w:num>
  <w:num w:numId="2" w16cid:durableId="807282278">
    <w:abstractNumId w:val="1"/>
  </w:num>
  <w:num w:numId="3" w16cid:durableId="1298412865">
    <w:abstractNumId w:val="1"/>
    <w:lvlOverride w:ilvl="0">
      <w:startOverride w:val="4"/>
    </w:lvlOverride>
    <w:lvlOverride w:ilvl="1">
      <w:startOverride w:val="1"/>
    </w:lvlOverride>
  </w:num>
  <w:num w:numId="4" w16cid:durableId="753285340">
    <w:abstractNumId w:val="2"/>
  </w:num>
  <w:num w:numId="5" w16cid:durableId="474686228">
    <w:abstractNumId w:val="3"/>
  </w:num>
  <w:num w:numId="6" w16cid:durableId="1966618180">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0"/>
  <w:autoHyphenation/>
  <w:consecutiveHyphenLimit w:val="2"/>
  <w:evenAndOddHeaders/>
  <w:drawingGridHorizontalSpacing w:val="72"/>
  <w:drawingGridVerticalSpacing w:val="7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62E"/>
    <w:rsid w:val="000022A1"/>
    <w:rsid w:val="00003141"/>
    <w:rsid w:val="000035B6"/>
    <w:rsid w:val="000039B2"/>
    <w:rsid w:val="00006FC2"/>
    <w:rsid w:val="0001147A"/>
    <w:rsid w:val="0001344A"/>
    <w:rsid w:val="000136AC"/>
    <w:rsid w:val="00015B90"/>
    <w:rsid w:val="00015D9E"/>
    <w:rsid w:val="00016666"/>
    <w:rsid w:val="00020FEF"/>
    <w:rsid w:val="000223CF"/>
    <w:rsid w:val="000232ED"/>
    <w:rsid w:val="000232F6"/>
    <w:rsid w:val="00025541"/>
    <w:rsid w:val="000268BF"/>
    <w:rsid w:val="00027398"/>
    <w:rsid w:val="00030A0C"/>
    <w:rsid w:val="00032B26"/>
    <w:rsid w:val="00032F53"/>
    <w:rsid w:val="000332F5"/>
    <w:rsid w:val="00033492"/>
    <w:rsid w:val="00040C57"/>
    <w:rsid w:val="00042BCB"/>
    <w:rsid w:val="00043E33"/>
    <w:rsid w:val="00044344"/>
    <w:rsid w:val="00044A56"/>
    <w:rsid w:val="000460C1"/>
    <w:rsid w:val="000465C3"/>
    <w:rsid w:val="000533C1"/>
    <w:rsid w:val="00054A01"/>
    <w:rsid w:val="000559A2"/>
    <w:rsid w:val="00060040"/>
    <w:rsid w:val="00061576"/>
    <w:rsid w:val="000635EF"/>
    <w:rsid w:val="00065E4A"/>
    <w:rsid w:val="000666CB"/>
    <w:rsid w:val="000673BB"/>
    <w:rsid w:val="00067953"/>
    <w:rsid w:val="00070953"/>
    <w:rsid w:val="000713E3"/>
    <w:rsid w:val="000743F5"/>
    <w:rsid w:val="00074C87"/>
    <w:rsid w:val="000768E2"/>
    <w:rsid w:val="00076A97"/>
    <w:rsid w:val="00077C54"/>
    <w:rsid w:val="00084F30"/>
    <w:rsid w:val="0008577C"/>
    <w:rsid w:val="00085D86"/>
    <w:rsid w:val="00085E8A"/>
    <w:rsid w:val="000874C7"/>
    <w:rsid w:val="00092432"/>
    <w:rsid w:val="000925F9"/>
    <w:rsid w:val="00094194"/>
    <w:rsid w:val="00095A26"/>
    <w:rsid w:val="00095FEC"/>
    <w:rsid w:val="000978DE"/>
    <w:rsid w:val="000A064E"/>
    <w:rsid w:val="000A13AA"/>
    <w:rsid w:val="000A461D"/>
    <w:rsid w:val="000B34AD"/>
    <w:rsid w:val="000B39FE"/>
    <w:rsid w:val="000B493D"/>
    <w:rsid w:val="000B4E5E"/>
    <w:rsid w:val="000B5550"/>
    <w:rsid w:val="000B60A2"/>
    <w:rsid w:val="000B6355"/>
    <w:rsid w:val="000B6E9A"/>
    <w:rsid w:val="000B75B5"/>
    <w:rsid w:val="000B7843"/>
    <w:rsid w:val="000C0407"/>
    <w:rsid w:val="000C104A"/>
    <w:rsid w:val="000C2458"/>
    <w:rsid w:val="000C29F4"/>
    <w:rsid w:val="000C2A89"/>
    <w:rsid w:val="000C56A6"/>
    <w:rsid w:val="000C5A0C"/>
    <w:rsid w:val="000C68F4"/>
    <w:rsid w:val="000C6B1A"/>
    <w:rsid w:val="000C7921"/>
    <w:rsid w:val="000D06DA"/>
    <w:rsid w:val="000D31E9"/>
    <w:rsid w:val="000D35F0"/>
    <w:rsid w:val="000D3EF4"/>
    <w:rsid w:val="000D582F"/>
    <w:rsid w:val="000D6AF9"/>
    <w:rsid w:val="000D74DD"/>
    <w:rsid w:val="000E0197"/>
    <w:rsid w:val="000E0307"/>
    <w:rsid w:val="000E0AC8"/>
    <w:rsid w:val="000E2492"/>
    <w:rsid w:val="000E2947"/>
    <w:rsid w:val="000E4D00"/>
    <w:rsid w:val="000E75B6"/>
    <w:rsid w:val="000F017C"/>
    <w:rsid w:val="000F296C"/>
    <w:rsid w:val="000F4334"/>
    <w:rsid w:val="000F50B7"/>
    <w:rsid w:val="000F5C99"/>
    <w:rsid w:val="000F7E3F"/>
    <w:rsid w:val="001004BB"/>
    <w:rsid w:val="00101261"/>
    <w:rsid w:val="001031EB"/>
    <w:rsid w:val="00107303"/>
    <w:rsid w:val="00107746"/>
    <w:rsid w:val="001077A1"/>
    <w:rsid w:val="0011045C"/>
    <w:rsid w:val="00111A6C"/>
    <w:rsid w:val="001133B2"/>
    <w:rsid w:val="001134B0"/>
    <w:rsid w:val="001136AD"/>
    <w:rsid w:val="00113FC4"/>
    <w:rsid w:val="00116304"/>
    <w:rsid w:val="00116A2C"/>
    <w:rsid w:val="00117746"/>
    <w:rsid w:val="001208E0"/>
    <w:rsid w:val="00121305"/>
    <w:rsid w:val="00122038"/>
    <w:rsid w:val="00122725"/>
    <w:rsid w:val="001247DC"/>
    <w:rsid w:val="0012486E"/>
    <w:rsid w:val="001254FC"/>
    <w:rsid w:val="00125DDB"/>
    <w:rsid w:val="00126716"/>
    <w:rsid w:val="00130503"/>
    <w:rsid w:val="00131495"/>
    <w:rsid w:val="00131A7B"/>
    <w:rsid w:val="00132596"/>
    <w:rsid w:val="00134125"/>
    <w:rsid w:val="0013421D"/>
    <w:rsid w:val="0013538E"/>
    <w:rsid w:val="0013552E"/>
    <w:rsid w:val="00136B11"/>
    <w:rsid w:val="0013719B"/>
    <w:rsid w:val="001376BA"/>
    <w:rsid w:val="001408EB"/>
    <w:rsid w:val="001452B2"/>
    <w:rsid w:val="00146F2A"/>
    <w:rsid w:val="00153F11"/>
    <w:rsid w:val="00155D50"/>
    <w:rsid w:val="00156065"/>
    <w:rsid w:val="00156661"/>
    <w:rsid w:val="00163118"/>
    <w:rsid w:val="00163EF9"/>
    <w:rsid w:val="00165417"/>
    <w:rsid w:val="00166199"/>
    <w:rsid w:val="0016666B"/>
    <w:rsid w:val="00171474"/>
    <w:rsid w:val="00173B2E"/>
    <w:rsid w:val="001773CB"/>
    <w:rsid w:val="001777D5"/>
    <w:rsid w:val="0017795B"/>
    <w:rsid w:val="00177D76"/>
    <w:rsid w:val="00180EAB"/>
    <w:rsid w:val="0018221F"/>
    <w:rsid w:val="00182A77"/>
    <w:rsid w:val="001835DE"/>
    <w:rsid w:val="001836D4"/>
    <w:rsid w:val="0018487A"/>
    <w:rsid w:val="00184D37"/>
    <w:rsid w:val="00184E93"/>
    <w:rsid w:val="001859F7"/>
    <w:rsid w:val="00186406"/>
    <w:rsid w:val="001867FB"/>
    <w:rsid w:val="00186D14"/>
    <w:rsid w:val="00191BA9"/>
    <w:rsid w:val="001926F6"/>
    <w:rsid w:val="00192EB8"/>
    <w:rsid w:val="00196634"/>
    <w:rsid w:val="001972B9"/>
    <w:rsid w:val="001A1781"/>
    <w:rsid w:val="001A3463"/>
    <w:rsid w:val="001A6A90"/>
    <w:rsid w:val="001A6E59"/>
    <w:rsid w:val="001B1275"/>
    <w:rsid w:val="001B1D8D"/>
    <w:rsid w:val="001B408E"/>
    <w:rsid w:val="001B5505"/>
    <w:rsid w:val="001B5B77"/>
    <w:rsid w:val="001B7E58"/>
    <w:rsid w:val="001C393D"/>
    <w:rsid w:val="001C3F73"/>
    <w:rsid w:val="001C4984"/>
    <w:rsid w:val="001D1BB1"/>
    <w:rsid w:val="001D26A7"/>
    <w:rsid w:val="001D302F"/>
    <w:rsid w:val="001D4662"/>
    <w:rsid w:val="001D47FB"/>
    <w:rsid w:val="001D6C94"/>
    <w:rsid w:val="001E1279"/>
    <w:rsid w:val="001E180C"/>
    <w:rsid w:val="001E705A"/>
    <w:rsid w:val="001F2A97"/>
    <w:rsid w:val="001F716B"/>
    <w:rsid w:val="00200738"/>
    <w:rsid w:val="002020F3"/>
    <w:rsid w:val="002028FF"/>
    <w:rsid w:val="002046AB"/>
    <w:rsid w:val="0020503C"/>
    <w:rsid w:val="002059AE"/>
    <w:rsid w:val="00206D89"/>
    <w:rsid w:val="00210004"/>
    <w:rsid w:val="00210ECB"/>
    <w:rsid w:val="00211403"/>
    <w:rsid w:val="00212104"/>
    <w:rsid w:val="0021732C"/>
    <w:rsid w:val="002173E3"/>
    <w:rsid w:val="00217667"/>
    <w:rsid w:val="00217694"/>
    <w:rsid w:val="002227AB"/>
    <w:rsid w:val="00222BC9"/>
    <w:rsid w:val="00222C40"/>
    <w:rsid w:val="00224FE2"/>
    <w:rsid w:val="002304AE"/>
    <w:rsid w:val="00230C14"/>
    <w:rsid w:val="00231E5E"/>
    <w:rsid w:val="002324E7"/>
    <w:rsid w:val="00232AD4"/>
    <w:rsid w:val="002352B2"/>
    <w:rsid w:val="00236F05"/>
    <w:rsid w:val="00237023"/>
    <w:rsid w:val="0023728E"/>
    <w:rsid w:val="00242A42"/>
    <w:rsid w:val="00242F68"/>
    <w:rsid w:val="00243BE0"/>
    <w:rsid w:val="002467B5"/>
    <w:rsid w:val="0024736C"/>
    <w:rsid w:val="00250359"/>
    <w:rsid w:val="002522BB"/>
    <w:rsid w:val="00252396"/>
    <w:rsid w:val="002530CC"/>
    <w:rsid w:val="00253138"/>
    <w:rsid w:val="00253D80"/>
    <w:rsid w:val="002541D9"/>
    <w:rsid w:val="00254BF8"/>
    <w:rsid w:val="0025792F"/>
    <w:rsid w:val="00260CE2"/>
    <w:rsid w:val="0026171F"/>
    <w:rsid w:val="0026178E"/>
    <w:rsid w:val="00261E84"/>
    <w:rsid w:val="0026211D"/>
    <w:rsid w:val="0026211E"/>
    <w:rsid w:val="00262B1B"/>
    <w:rsid w:val="0026307C"/>
    <w:rsid w:val="00264F80"/>
    <w:rsid w:val="00265009"/>
    <w:rsid w:val="0027067D"/>
    <w:rsid w:val="0027370D"/>
    <w:rsid w:val="002742BB"/>
    <w:rsid w:val="0027444B"/>
    <w:rsid w:val="00274C12"/>
    <w:rsid w:val="002756B5"/>
    <w:rsid w:val="0027572C"/>
    <w:rsid w:val="00275A79"/>
    <w:rsid w:val="00277F7A"/>
    <w:rsid w:val="002811D7"/>
    <w:rsid w:val="00282FE4"/>
    <w:rsid w:val="00283CA7"/>
    <w:rsid w:val="00283F3C"/>
    <w:rsid w:val="00284510"/>
    <w:rsid w:val="00284AC2"/>
    <w:rsid w:val="00284EEF"/>
    <w:rsid w:val="002879B3"/>
    <w:rsid w:val="0029072C"/>
    <w:rsid w:val="00292E7C"/>
    <w:rsid w:val="00294973"/>
    <w:rsid w:val="00294AB5"/>
    <w:rsid w:val="00294CF4"/>
    <w:rsid w:val="00294F18"/>
    <w:rsid w:val="0029600A"/>
    <w:rsid w:val="00297B34"/>
    <w:rsid w:val="002A29E2"/>
    <w:rsid w:val="002A5380"/>
    <w:rsid w:val="002B19C3"/>
    <w:rsid w:val="002B19F3"/>
    <w:rsid w:val="002B1D6E"/>
    <w:rsid w:val="002B24AF"/>
    <w:rsid w:val="002B2711"/>
    <w:rsid w:val="002B2792"/>
    <w:rsid w:val="002B2F09"/>
    <w:rsid w:val="002B3EC6"/>
    <w:rsid w:val="002C321A"/>
    <w:rsid w:val="002C4109"/>
    <w:rsid w:val="002C50DE"/>
    <w:rsid w:val="002C7093"/>
    <w:rsid w:val="002D0C71"/>
    <w:rsid w:val="002D2B7D"/>
    <w:rsid w:val="002D3BBD"/>
    <w:rsid w:val="002D3D4D"/>
    <w:rsid w:val="002D5BA0"/>
    <w:rsid w:val="002E1DE8"/>
    <w:rsid w:val="002E2E5F"/>
    <w:rsid w:val="002E59B5"/>
    <w:rsid w:val="002E78CB"/>
    <w:rsid w:val="002F0CF9"/>
    <w:rsid w:val="002F295E"/>
    <w:rsid w:val="002F4388"/>
    <w:rsid w:val="002F571F"/>
    <w:rsid w:val="00300523"/>
    <w:rsid w:val="003014A9"/>
    <w:rsid w:val="00301789"/>
    <w:rsid w:val="003034FC"/>
    <w:rsid w:val="00306999"/>
    <w:rsid w:val="003135EA"/>
    <w:rsid w:val="00313CE0"/>
    <w:rsid w:val="00320552"/>
    <w:rsid w:val="00320653"/>
    <w:rsid w:val="003206F1"/>
    <w:rsid w:val="00320862"/>
    <w:rsid w:val="0032097B"/>
    <w:rsid w:val="00320EB6"/>
    <w:rsid w:val="00321262"/>
    <w:rsid w:val="00321546"/>
    <w:rsid w:val="003247B8"/>
    <w:rsid w:val="00324D93"/>
    <w:rsid w:val="00325053"/>
    <w:rsid w:val="003256B4"/>
    <w:rsid w:val="0033205E"/>
    <w:rsid w:val="003356E8"/>
    <w:rsid w:val="003363B9"/>
    <w:rsid w:val="00340982"/>
    <w:rsid w:val="0034331A"/>
    <w:rsid w:val="003458B0"/>
    <w:rsid w:val="00345FA7"/>
    <w:rsid w:val="00350CB2"/>
    <w:rsid w:val="00353A1D"/>
    <w:rsid w:val="00355EAA"/>
    <w:rsid w:val="00356ECD"/>
    <w:rsid w:val="003571EE"/>
    <w:rsid w:val="00357444"/>
    <w:rsid w:val="003639E6"/>
    <w:rsid w:val="00363C59"/>
    <w:rsid w:val="00366049"/>
    <w:rsid w:val="00366481"/>
    <w:rsid w:val="00366A4D"/>
    <w:rsid w:val="00370218"/>
    <w:rsid w:val="00370F7D"/>
    <w:rsid w:val="0037298A"/>
    <w:rsid w:val="00372D3C"/>
    <w:rsid w:val="00373973"/>
    <w:rsid w:val="003742CA"/>
    <w:rsid w:val="00374C57"/>
    <w:rsid w:val="003751F8"/>
    <w:rsid w:val="00375F5C"/>
    <w:rsid w:val="003765A4"/>
    <w:rsid w:val="003805CE"/>
    <w:rsid w:val="00381CC3"/>
    <w:rsid w:val="0038309D"/>
    <w:rsid w:val="00385B68"/>
    <w:rsid w:val="0038627C"/>
    <w:rsid w:val="00386C14"/>
    <w:rsid w:val="003911B1"/>
    <w:rsid w:val="00391516"/>
    <w:rsid w:val="00391664"/>
    <w:rsid w:val="00392D4C"/>
    <w:rsid w:val="0039314D"/>
    <w:rsid w:val="003A1664"/>
    <w:rsid w:val="003A1CE3"/>
    <w:rsid w:val="003A23EE"/>
    <w:rsid w:val="003A3F8B"/>
    <w:rsid w:val="003A5DE0"/>
    <w:rsid w:val="003A6179"/>
    <w:rsid w:val="003B0410"/>
    <w:rsid w:val="003B233F"/>
    <w:rsid w:val="003B43FE"/>
    <w:rsid w:val="003B621A"/>
    <w:rsid w:val="003B69D7"/>
    <w:rsid w:val="003B6E48"/>
    <w:rsid w:val="003B740D"/>
    <w:rsid w:val="003C1E58"/>
    <w:rsid w:val="003C2712"/>
    <w:rsid w:val="003C3295"/>
    <w:rsid w:val="003C3B22"/>
    <w:rsid w:val="003C4068"/>
    <w:rsid w:val="003C4CF4"/>
    <w:rsid w:val="003C59BA"/>
    <w:rsid w:val="003C5F73"/>
    <w:rsid w:val="003C6441"/>
    <w:rsid w:val="003D15B9"/>
    <w:rsid w:val="003D1829"/>
    <w:rsid w:val="003D3111"/>
    <w:rsid w:val="003D6811"/>
    <w:rsid w:val="003D6ADA"/>
    <w:rsid w:val="003D73BC"/>
    <w:rsid w:val="003D7822"/>
    <w:rsid w:val="003E2CC7"/>
    <w:rsid w:val="003E2FA8"/>
    <w:rsid w:val="003E3654"/>
    <w:rsid w:val="003E3F2E"/>
    <w:rsid w:val="003E5BA4"/>
    <w:rsid w:val="003E6CC2"/>
    <w:rsid w:val="003E7A7E"/>
    <w:rsid w:val="003E7EF4"/>
    <w:rsid w:val="003F20F7"/>
    <w:rsid w:val="003F3993"/>
    <w:rsid w:val="003F44B4"/>
    <w:rsid w:val="003F480A"/>
    <w:rsid w:val="003F5EAF"/>
    <w:rsid w:val="003F61ED"/>
    <w:rsid w:val="004009A3"/>
    <w:rsid w:val="00401555"/>
    <w:rsid w:val="0040292C"/>
    <w:rsid w:val="0040304A"/>
    <w:rsid w:val="00405700"/>
    <w:rsid w:val="00407D5B"/>
    <w:rsid w:val="004127E5"/>
    <w:rsid w:val="0041322F"/>
    <w:rsid w:val="004147B9"/>
    <w:rsid w:val="00414DFC"/>
    <w:rsid w:val="00414FF3"/>
    <w:rsid w:val="004153C1"/>
    <w:rsid w:val="00422003"/>
    <w:rsid w:val="00422D5B"/>
    <w:rsid w:val="00422D8B"/>
    <w:rsid w:val="00423DE2"/>
    <w:rsid w:val="00424A45"/>
    <w:rsid w:val="004250BB"/>
    <w:rsid w:val="00425B68"/>
    <w:rsid w:val="004264DF"/>
    <w:rsid w:val="00430EB5"/>
    <w:rsid w:val="00432ED1"/>
    <w:rsid w:val="00433EB7"/>
    <w:rsid w:val="0043516E"/>
    <w:rsid w:val="00435EF6"/>
    <w:rsid w:val="004363D6"/>
    <w:rsid w:val="004367E8"/>
    <w:rsid w:val="00436F69"/>
    <w:rsid w:val="00437832"/>
    <w:rsid w:val="004403C8"/>
    <w:rsid w:val="00440611"/>
    <w:rsid w:val="004411DA"/>
    <w:rsid w:val="0044143C"/>
    <w:rsid w:val="00441AAB"/>
    <w:rsid w:val="00441C0B"/>
    <w:rsid w:val="0044315A"/>
    <w:rsid w:val="00443D67"/>
    <w:rsid w:val="00444228"/>
    <w:rsid w:val="004546DB"/>
    <w:rsid w:val="004560C3"/>
    <w:rsid w:val="00456F4F"/>
    <w:rsid w:val="0046216D"/>
    <w:rsid w:val="00462EEB"/>
    <w:rsid w:val="00463CBC"/>
    <w:rsid w:val="00467742"/>
    <w:rsid w:val="0047017C"/>
    <w:rsid w:val="00470943"/>
    <w:rsid w:val="00475C39"/>
    <w:rsid w:val="00475D64"/>
    <w:rsid w:val="0047657D"/>
    <w:rsid w:val="004772E3"/>
    <w:rsid w:val="00477788"/>
    <w:rsid w:val="004818B8"/>
    <w:rsid w:val="00482548"/>
    <w:rsid w:val="00482E9D"/>
    <w:rsid w:val="0049027E"/>
    <w:rsid w:val="004902BB"/>
    <w:rsid w:val="00490D80"/>
    <w:rsid w:val="00491D9E"/>
    <w:rsid w:val="00493155"/>
    <w:rsid w:val="0049424A"/>
    <w:rsid w:val="004962BA"/>
    <w:rsid w:val="0049674E"/>
    <w:rsid w:val="00496DB0"/>
    <w:rsid w:val="004979D9"/>
    <w:rsid w:val="00497BD3"/>
    <w:rsid w:val="004A09DC"/>
    <w:rsid w:val="004A16B2"/>
    <w:rsid w:val="004A2082"/>
    <w:rsid w:val="004A2368"/>
    <w:rsid w:val="004A2BF1"/>
    <w:rsid w:val="004A2CA6"/>
    <w:rsid w:val="004B312F"/>
    <w:rsid w:val="004B32F0"/>
    <w:rsid w:val="004B4D77"/>
    <w:rsid w:val="004B6B82"/>
    <w:rsid w:val="004C2AA0"/>
    <w:rsid w:val="004C4C34"/>
    <w:rsid w:val="004C5D6B"/>
    <w:rsid w:val="004C7788"/>
    <w:rsid w:val="004C7EED"/>
    <w:rsid w:val="004D32A3"/>
    <w:rsid w:val="004E1BC7"/>
    <w:rsid w:val="004E2C4B"/>
    <w:rsid w:val="004E39CE"/>
    <w:rsid w:val="004E471C"/>
    <w:rsid w:val="004E4CD8"/>
    <w:rsid w:val="004E5320"/>
    <w:rsid w:val="004E5CF8"/>
    <w:rsid w:val="004F1F93"/>
    <w:rsid w:val="004F2ADB"/>
    <w:rsid w:val="004F2C40"/>
    <w:rsid w:val="004F2FAE"/>
    <w:rsid w:val="004F3BC7"/>
    <w:rsid w:val="004F5032"/>
    <w:rsid w:val="004F61D7"/>
    <w:rsid w:val="004F71C9"/>
    <w:rsid w:val="005002EA"/>
    <w:rsid w:val="00504601"/>
    <w:rsid w:val="005070A1"/>
    <w:rsid w:val="005071F8"/>
    <w:rsid w:val="00507779"/>
    <w:rsid w:val="00507CB4"/>
    <w:rsid w:val="00507FA4"/>
    <w:rsid w:val="0051079A"/>
    <w:rsid w:val="005136D5"/>
    <w:rsid w:val="00513DC8"/>
    <w:rsid w:val="00514E4E"/>
    <w:rsid w:val="005170EA"/>
    <w:rsid w:val="005228E0"/>
    <w:rsid w:val="00522CCD"/>
    <w:rsid w:val="00523E9D"/>
    <w:rsid w:val="00524EE8"/>
    <w:rsid w:val="00526AA2"/>
    <w:rsid w:val="0052731F"/>
    <w:rsid w:val="005273A3"/>
    <w:rsid w:val="0053215D"/>
    <w:rsid w:val="005350BA"/>
    <w:rsid w:val="00536207"/>
    <w:rsid w:val="00536918"/>
    <w:rsid w:val="005408DA"/>
    <w:rsid w:val="00541573"/>
    <w:rsid w:val="00541C5F"/>
    <w:rsid w:val="00544397"/>
    <w:rsid w:val="005449B2"/>
    <w:rsid w:val="00550AD1"/>
    <w:rsid w:val="0055288B"/>
    <w:rsid w:val="0055566F"/>
    <w:rsid w:val="0055578A"/>
    <w:rsid w:val="00556746"/>
    <w:rsid w:val="00561B33"/>
    <w:rsid w:val="00562715"/>
    <w:rsid w:val="005630FE"/>
    <w:rsid w:val="00563390"/>
    <w:rsid w:val="005635FE"/>
    <w:rsid w:val="00563856"/>
    <w:rsid w:val="00563CC0"/>
    <w:rsid w:val="00565309"/>
    <w:rsid w:val="00565BF5"/>
    <w:rsid w:val="00567410"/>
    <w:rsid w:val="00571039"/>
    <w:rsid w:val="005732F4"/>
    <w:rsid w:val="005733B7"/>
    <w:rsid w:val="00574199"/>
    <w:rsid w:val="005745F4"/>
    <w:rsid w:val="00575D3F"/>
    <w:rsid w:val="00580FB1"/>
    <w:rsid w:val="0058292B"/>
    <w:rsid w:val="005834EF"/>
    <w:rsid w:val="0058390A"/>
    <w:rsid w:val="00584704"/>
    <w:rsid w:val="0058754A"/>
    <w:rsid w:val="00587735"/>
    <w:rsid w:val="0059037C"/>
    <w:rsid w:val="00591660"/>
    <w:rsid w:val="005930DA"/>
    <w:rsid w:val="00594DD7"/>
    <w:rsid w:val="00596C49"/>
    <w:rsid w:val="005973C5"/>
    <w:rsid w:val="005A090E"/>
    <w:rsid w:val="005A0D76"/>
    <w:rsid w:val="005A63C0"/>
    <w:rsid w:val="005A70B3"/>
    <w:rsid w:val="005B0F09"/>
    <w:rsid w:val="005B1BBA"/>
    <w:rsid w:val="005B291B"/>
    <w:rsid w:val="005B2C45"/>
    <w:rsid w:val="005B307C"/>
    <w:rsid w:val="005B39A5"/>
    <w:rsid w:val="005B5F13"/>
    <w:rsid w:val="005C455C"/>
    <w:rsid w:val="005C496C"/>
    <w:rsid w:val="005C4984"/>
    <w:rsid w:val="005C69BB"/>
    <w:rsid w:val="005C79AF"/>
    <w:rsid w:val="005C7A51"/>
    <w:rsid w:val="005D0483"/>
    <w:rsid w:val="005D1A1C"/>
    <w:rsid w:val="005D2FCA"/>
    <w:rsid w:val="005D5EA9"/>
    <w:rsid w:val="005E2333"/>
    <w:rsid w:val="005E2787"/>
    <w:rsid w:val="005E27DD"/>
    <w:rsid w:val="005E4C90"/>
    <w:rsid w:val="005E5768"/>
    <w:rsid w:val="005E7ADF"/>
    <w:rsid w:val="005F010E"/>
    <w:rsid w:val="005F0CBF"/>
    <w:rsid w:val="005F2281"/>
    <w:rsid w:val="005F2352"/>
    <w:rsid w:val="005F4331"/>
    <w:rsid w:val="005F4AEA"/>
    <w:rsid w:val="006003EE"/>
    <w:rsid w:val="006018EB"/>
    <w:rsid w:val="00602050"/>
    <w:rsid w:val="00605184"/>
    <w:rsid w:val="00605DDA"/>
    <w:rsid w:val="00612998"/>
    <w:rsid w:val="00613496"/>
    <w:rsid w:val="00614293"/>
    <w:rsid w:val="00615B92"/>
    <w:rsid w:val="006160A6"/>
    <w:rsid w:val="00620355"/>
    <w:rsid w:val="0062061F"/>
    <w:rsid w:val="006214C0"/>
    <w:rsid w:val="00624050"/>
    <w:rsid w:val="006255CC"/>
    <w:rsid w:val="00630C36"/>
    <w:rsid w:val="0063413D"/>
    <w:rsid w:val="00634A20"/>
    <w:rsid w:val="00635C6A"/>
    <w:rsid w:val="00635D90"/>
    <w:rsid w:val="00636A8A"/>
    <w:rsid w:val="00637C87"/>
    <w:rsid w:val="00640128"/>
    <w:rsid w:val="0064048B"/>
    <w:rsid w:val="00641144"/>
    <w:rsid w:val="00641762"/>
    <w:rsid w:val="00641951"/>
    <w:rsid w:val="00642958"/>
    <w:rsid w:val="00642CA2"/>
    <w:rsid w:val="0064414E"/>
    <w:rsid w:val="00645176"/>
    <w:rsid w:val="00646963"/>
    <w:rsid w:val="00650477"/>
    <w:rsid w:val="006505E2"/>
    <w:rsid w:val="00652B03"/>
    <w:rsid w:val="00655EA0"/>
    <w:rsid w:val="00657BBC"/>
    <w:rsid w:val="00661110"/>
    <w:rsid w:val="006613FB"/>
    <w:rsid w:val="00664857"/>
    <w:rsid w:val="0066488F"/>
    <w:rsid w:val="00671CC1"/>
    <w:rsid w:val="0067467F"/>
    <w:rsid w:val="00674878"/>
    <w:rsid w:val="00675A69"/>
    <w:rsid w:val="00675AE0"/>
    <w:rsid w:val="00680AB7"/>
    <w:rsid w:val="00681BC4"/>
    <w:rsid w:val="00681D4E"/>
    <w:rsid w:val="0068329B"/>
    <w:rsid w:val="00683D26"/>
    <w:rsid w:val="00687406"/>
    <w:rsid w:val="00696357"/>
    <w:rsid w:val="00696E05"/>
    <w:rsid w:val="006A008E"/>
    <w:rsid w:val="006A1CBA"/>
    <w:rsid w:val="006A3AAE"/>
    <w:rsid w:val="006A758D"/>
    <w:rsid w:val="006B0250"/>
    <w:rsid w:val="006B0B42"/>
    <w:rsid w:val="006B0E21"/>
    <w:rsid w:val="006B2FB3"/>
    <w:rsid w:val="006B4B1B"/>
    <w:rsid w:val="006C2CD7"/>
    <w:rsid w:val="006C34E9"/>
    <w:rsid w:val="006C43CD"/>
    <w:rsid w:val="006C4502"/>
    <w:rsid w:val="006C6120"/>
    <w:rsid w:val="006D3DA7"/>
    <w:rsid w:val="006D4C10"/>
    <w:rsid w:val="006D5650"/>
    <w:rsid w:val="006D57E0"/>
    <w:rsid w:val="006D5DF1"/>
    <w:rsid w:val="006D604F"/>
    <w:rsid w:val="006D7129"/>
    <w:rsid w:val="006E0F71"/>
    <w:rsid w:val="006E1656"/>
    <w:rsid w:val="006E1BEC"/>
    <w:rsid w:val="006E2B3B"/>
    <w:rsid w:val="006E3C9D"/>
    <w:rsid w:val="006E52FE"/>
    <w:rsid w:val="006E5EE6"/>
    <w:rsid w:val="006F0215"/>
    <w:rsid w:val="006F030F"/>
    <w:rsid w:val="006F2315"/>
    <w:rsid w:val="006F2F24"/>
    <w:rsid w:val="006F3042"/>
    <w:rsid w:val="006F45A4"/>
    <w:rsid w:val="006F5347"/>
    <w:rsid w:val="006F6FAE"/>
    <w:rsid w:val="007004D7"/>
    <w:rsid w:val="0070271B"/>
    <w:rsid w:val="00702D98"/>
    <w:rsid w:val="00702F8E"/>
    <w:rsid w:val="00703E44"/>
    <w:rsid w:val="00704BD0"/>
    <w:rsid w:val="00704EF6"/>
    <w:rsid w:val="00705711"/>
    <w:rsid w:val="00705B66"/>
    <w:rsid w:val="0070611A"/>
    <w:rsid w:val="007062C3"/>
    <w:rsid w:val="00710DCD"/>
    <w:rsid w:val="00710E74"/>
    <w:rsid w:val="00711F31"/>
    <w:rsid w:val="00712F95"/>
    <w:rsid w:val="00714A46"/>
    <w:rsid w:val="00716049"/>
    <w:rsid w:val="00721039"/>
    <w:rsid w:val="0072177A"/>
    <w:rsid w:val="00721DE6"/>
    <w:rsid w:val="007231CD"/>
    <w:rsid w:val="007238E2"/>
    <w:rsid w:val="00724940"/>
    <w:rsid w:val="0072508F"/>
    <w:rsid w:val="00732546"/>
    <w:rsid w:val="00732EA4"/>
    <w:rsid w:val="0073340D"/>
    <w:rsid w:val="00733D03"/>
    <w:rsid w:val="00734359"/>
    <w:rsid w:val="00734422"/>
    <w:rsid w:val="00735CC7"/>
    <w:rsid w:val="00736653"/>
    <w:rsid w:val="007368B8"/>
    <w:rsid w:val="007402EF"/>
    <w:rsid w:val="0074221E"/>
    <w:rsid w:val="00742C99"/>
    <w:rsid w:val="00744803"/>
    <w:rsid w:val="00746634"/>
    <w:rsid w:val="0075029C"/>
    <w:rsid w:val="007554D2"/>
    <w:rsid w:val="00755ACB"/>
    <w:rsid w:val="00757830"/>
    <w:rsid w:val="00757D2E"/>
    <w:rsid w:val="00760148"/>
    <w:rsid w:val="00760DD9"/>
    <w:rsid w:val="00761F53"/>
    <w:rsid w:val="00762DEC"/>
    <w:rsid w:val="00763662"/>
    <w:rsid w:val="007651FA"/>
    <w:rsid w:val="007658BA"/>
    <w:rsid w:val="00770F03"/>
    <w:rsid w:val="0077137B"/>
    <w:rsid w:val="007716BC"/>
    <w:rsid w:val="00777335"/>
    <w:rsid w:val="00777F20"/>
    <w:rsid w:val="00781133"/>
    <w:rsid w:val="00782ADF"/>
    <w:rsid w:val="00785095"/>
    <w:rsid w:val="00785D4E"/>
    <w:rsid w:val="00786593"/>
    <w:rsid w:val="00794111"/>
    <w:rsid w:val="00796336"/>
    <w:rsid w:val="00797430"/>
    <w:rsid w:val="007A0B63"/>
    <w:rsid w:val="007A133D"/>
    <w:rsid w:val="007A7091"/>
    <w:rsid w:val="007A7840"/>
    <w:rsid w:val="007A7CB8"/>
    <w:rsid w:val="007A7CCA"/>
    <w:rsid w:val="007A7F61"/>
    <w:rsid w:val="007B0096"/>
    <w:rsid w:val="007B06BD"/>
    <w:rsid w:val="007B0B3C"/>
    <w:rsid w:val="007B1A8C"/>
    <w:rsid w:val="007B2E9F"/>
    <w:rsid w:val="007B2FFD"/>
    <w:rsid w:val="007B32AC"/>
    <w:rsid w:val="007C1535"/>
    <w:rsid w:val="007C15C6"/>
    <w:rsid w:val="007C186C"/>
    <w:rsid w:val="007C28B4"/>
    <w:rsid w:val="007C7EE0"/>
    <w:rsid w:val="007D01FE"/>
    <w:rsid w:val="007D0753"/>
    <w:rsid w:val="007D117C"/>
    <w:rsid w:val="007D156F"/>
    <w:rsid w:val="007D1680"/>
    <w:rsid w:val="007D3CF2"/>
    <w:rsid w:val="007D488E"/>
    <w:rsid w:val="007D4CF9"/>
    <w:rsid w:val="007E2324"/>
    <w:rsid w:val="007E2EE7"/>
    <w:rsid w:val="007E4FB0"/>
    <w:rsid w:val="007E5A91"/>
    <w:rsid w:val="007E6480"/>
    <w:rsid w:val="007E7CBD"/>
    <w:rsid w:val="007F0CDC"/>
    <w:rsid w:val="007F2795"/>
    <w:rsid w:val="007F36BB"/>
    <w:rsid w:val="007F3F3F"/>
    <w:rsid w:val="007F4D93"/>
    <w:rsid w:val="007F5C3C"/>
    <w:rsid w:val="007F75BD"/>
    <w:rsid w:val="00802363"/>
    <w:rsid w:val="0080375D"/>
    <w:rsid w:val="00806778"/>
    <w:rsid w:val="00807ECF"/>
    <w:rsid w:val="0081276B"/>
    <w:rsid w:val="00813761"/>
    <w:rsid w:val="00814268"/>
    <w:rsid w:val="00814828"/>
    <w:rsid w:val="00816778"/>
    <w:rsid w:val="00817E05"/>
    <w:rsid w:val="0082080D"/>
    <w:rsid w:val="00821C03"/>
    <w:rsid w:val="00823DF0"/>
    <w:rsid w:val="008253CC"/>
    <w:rsid w:val="00825663"/>
    <w:rsid w:val="00825D01"/>
    <w:rsid w:val="00826532"/>
    <w:rsid w:val="008304D5"/>
    <w:rsid w:val="008305C7"/>
    <w:rsid w:val="00830E0A"/>
    <w:rsid w:val="00831057"/>
    <w:rsid w:val="008328AC"/>
    <w:rsid w:val="00834449"/>
    <w:rsid w:val="008345BD"/>
    <w:rsid w:val="008360D5"/>
    <w:rsid w:val="00841290"/>
    <w:rsid w:val="00844545"/>
    <w:rsid w:val="00845159"/>
    <w:rsid w:val="00846DA2"/>
    <w:rsid w:val="00846F95"/>
    <w:rsid w:val="008474FD"/>
    <w:rsid w:val="00850271"/>
    <w:rsid w:val="0085033F"/>
    <w:rsid w:val="00851750"/>
    <w:rsid w:val="0085359D"/>
    <w:rsid w:val="008535A8"/>
    <w:rsid w:val="008568D2"/>
    <w:rsid w:val="00861026"/>
    <w:rsid w:val="00864A33"/>
    <w:rsid w:val="00866D8E"/>
    <w:rsid w:val="00872615"/>
    <w:rsid w:val="00873A0B"/>
    <w:rsid w:val="00873EEC"/>
    <w:rsid w:val="008754D5"/>
    <w:rsid w:val="0087720B"/>
    <w:rsid w:val="00882173"/>
    <w:rsid w:val="00884D20"/>
    <w:rsid w:val="00885893"/>
    <w:rsid w:val="00887529"/>
    <w:rsid w:val="00891BD4"/>
    <w:rsid w:val="00892929"/>
    <w:rsid w:val="00892DC7"/>
    <w:rsid w:val="008930B1"/>
    <w:rsid w:val="00893684"/>
    <w:rsid w:val="0089560D"/>
    <w:rsid w:val="008979BE"/>
    <w:rsid w:val="008A0D24"/>
    <w:rsid w:val="008A1034"/>
    <w:rsid w:val="008A2ACD"/>
    <w:rsid w:val="008A5388"/>
    <w:rsid w:val="008A6B04"/>
    <w:rsid w:val="008A6CA6"/>
    <w:rsid w:val="008A6FC6"/>
    <w:rsid w:val="008A7425"/>
    <w:rsid w:val="008B1893"/>
    <w:rsid w:val="008B1AD4"/>
    <w:rsid w:val="008B2A60"/>
    <w:rsid w:val="008B38CC"/>
    <w:rsid w:val="008B5856"/>
    <w:rsid w:val="008B6989"/>
    <w:rsid w:val="008B6A2D"/>
    <w:rsid w:val="008C0631"/>
    <w:rsid w:val="008C1246"/>
    <w:rsid w:val="008C1378"/>
    <w:rsid w:val="008C16AC"/>
    <w:rsid w:val="008C3208"/>
    <w:rsid w:val="008D070F"/>
    <w:rsid w:val="008D0A34"/>
    <w:rsid w:val="008D0D29"/>
    <w:rsid w:val="008D2028"/>
    <w:rsid w:val="008D2197"/>
    <w:rsid w:val="008D2516"/>
    <w:rsid w:val="008D2766"/>
    <w:rsid w:val="008D7624"/>
    <w:rsid w:val="008E2587"/>
    <w:rsid w:val="008E3F20"/>
    <w:rsid w:val="008E49AA"/>
    <w:rsid w:val="008E71BF"/>
    <w:rsid w:val="008F0442"/>
    <w:rsid w:val="008F123E"/>
    <w:rsid w:val="008F1ED7"/>
    <w:rsid w:val="008F4562"/>
    <w:rsid w:val="008F476C"/>
    <w:rsid w:val="008F6AEE"/>
    <w:rsid w:val="00901F85"/>
    <w:rsid w:val="009033B7"/>
    <w:rsid w:val="00903582"/>
    <w:rsid w:val="009036A6"/>
    <w:rsid w:val="00910874"/>
    <w:rsid w:val="00911192"/>
    <w:rsid w:val="00913DF0"/>
    <w:rsid w:val="009148A3"/>
    <w:rsid w:val="009154A4"/>
    <w:rsid w:val="00915554"/>
    <w:rsid w:val="00915CE2"/>
    <w:rsid w:val="00916ACF"/>
    <w:rsid w:val="00917804"/>
    <w:rsid w:val="009204A0"/>
    <w:rsid w:val="00921F56"/>
    <w:rsid w:val="00925BEA"/>
    <w:rsid w:val="009305CB"/>
    <w:rsid w:val="00931EE8"/>
    <w:rsid w:val="00933D9E"/>
    <w:rsid w:val="009342DE"/>
    <w:rsid w:val="009369C8"/>
    <w:rsid w:val="009400FB"/>
    <w:rsid w:val="00943406"/>
    <w:rsid w:val="00945D5C"/>
    <w:rsid w:val="00945D6C"/>
    <w:rsid w:val="0094691B"/>
    <w:rsid w:val="00946FA2"/>
    <w:rsid w:val="0094733E"/>
    <w:rsid w:val="009505B0"/>
    <w:rsid w:val="009508BF"/>
    <w:rsid w:val="00954BEB"/>
    <w:rsid w:val="00956ABD"/>
    <w:rsid w:val="00957ACE"/>
    <w:rsid w:val="0096195F"/>
    <w:rsid w:val="00961E6F"/>
    <w:rsid w:val="00964D92"/>
    <w:rsid w:val="009716A2"/>
    <w:rsid w:val="009728E1"/>
    <w:rsid w:val="00975244"/>
    <w:rsid w:val="00975A5F"/>
    <w:rsid w:val="00975AA2"/>
    <w:rsid w:val="0097702A"/>
    <w:rsid w:val="00977DFB"/>
    <w:rsid w:val="00981BC6"/>
    <w:rsid w:val="00983451"/>
    <w:rsid w:val="009865FF"/>
    <w:rsid w:val="009900A3"/>
    <w:rsid w:val="00990809"/>
    <w:rsid w:val="00991393"/>
    <w:rsid w:val="009935DF"/>
    <w:rsid w:val="009A1756"/>
    <w:rsid w:val="009A461E"/>
    <w:rsid w:val="009A4A59"/>
    <w:rsid w:val="009A5029"/>
    <w:rsid w:val="009A605C"/>
    <w:rsid w:val="009A6C2A"/>
    <w:rsid w:val="009B2390"/>
    <w:rsid w:val="009B3311"/>
    <w:rsid w:val="009B5DF5"/>
    <w:rsid w:val="009B6EAE"/>
    <w:rsid w:val="009C0A57"/>
    <w:rsid w:val="009C1AF2"/>
    <w:rsid w:val="009C2067"/>
    <w:rsid w:val="009C3D03"/>
    <w:rsid w:val="009C5B48"/>
    <w:rsid w:val="009C7EF6"/>
    <w:rsid w:val="009D233C"/>
    <w:rsid w:val="009D31CF"/>
    <w:rsid w:val="009D47E4"/>
    <w:rsid w:val="009D47E9"/>
    <w:rsid w:val="009D6FB6"/>
    <w:rsid w:val="009D7915"/>
    <w:rsid w:val="009E04BA"/>
    <w:rsid w:val="009E0D2B"/>
    <w:rsid w:val="009E223A"/>
    <w:rsid w:val="009E271F"/>
    <w:rsid w:val="009E35CC"/>
    <w:rsid w:val="009E4148"/>
    <w:rsid w:val="009F1009"/>
    <w:rsid w:val="009F1028"/>
    <w:rsid w:val="009F4B13"/>
    <w:rsid w:val="009F62A4"/>
    <w:rsid w:val="009F63FC"/>
    <w:rsid w:val="009F74D9"/>
    <w:rsid w:val="009F7B49"/>
    <w:rsid w:val="00A00C03"/>
    <w:rsid w:val="00A048B0"/>
    <w:rsid w:val="00A04E09"/>
    <w:rsid w:val="00A04F3B"/>
    <w:rsid w:val="00A05202"/>
    <w:rsid w:val="00A05593"/>
    <w:rsid w:val="00A07012"/>
    <w:rsid w:val="00A11012"/>
    <w:rsid w:val="00A161D9"/>
    <w:rsid w:val="00A17ED8"/>
    <w:rsid w:val="00A21A71"/>
    <w:rsid w:val="00A21E19"/>
    <w:rsid w:val="00A226C2"/>
    <w:rsid w:val="00A2461E"/>
    <w:rsid w:val="00A248F7"/>
    <w:rsid w:val="00A24B6C"/>
    <w:rsid w:val="00A25628"/>
    <w:rsid w:val="00A2611A"/>
    <w:rsid w:val="00A26F08"/>
    <w:rsid w:val="00A27F7A"/>
    <w:rsid w:val="00A3057D"/>
    <w:rsid w:val="00A320A3"/>
    <w:rsid w:val="00A3439D"/>
    <w:rsid w:val="00A36B16"/>
    <w:rsid w:val="00A37099"/>
    <w:rsid w:val="00A37F20"/>
    <w:rsid w:val="00A40234"/>
    <w:rsid w:val="00A44AD7"/>
    <w:rsid w:val="00A46781"/>
    <w:rsid w:val="00A47E0B"/>
    <w:rsid w:val="00A50522"/>
    <w:rsid w:val="00A50873"/>
    <w:rsid w:val="00A515E9"/>
    <w:rsid w:val="00A55BCB"/>
    <w:rsid w:val="00A57853"/>
    <w:rsid w:val="00A622A1"/>
    <w:rsid w:val="00A63BFA"/>
    <w:rsid w:val="00A65737"/>
    <w:rsid w:val="00A665EA"/>
    <w:rsid w:val="00A669ED"/>
    <w:rsid w:val="00A72A85"/>
    <w:rsid w:val="00A7333C"/>
    <w:rsid w:val="00A74508"/>
    <w:rsid w:val="00A74ECD"/>
    <w:rsid w:val="00A80F65"/>
    <w:rsid w:val="00A82AFC"/>
    <w:rsid w:val="00A8341F"/>
    <w:rsid w:val="00A84B39"/>
    <w:rsid w:val="00A84B40"/>
    <w:rsid w:val="00A86E39"/>
    <w:rsid w:val="00A9133C"/>
    <w:rsid w:val="00A91C74"/>
    <w:rsid w:val="00A92BCA"/>
    <w:rsid w:val="00A92C5D"/>
    <w:rsid w:val="00A92D06"/>
    <w:rsid w:val="00A96CEA"/>
    <w:rsid w:val="00AA0F9C"/>
    <w:rsid w:val="00AA3AA8"/>
    <w:rsid w:val="00AA3DC6"/>
    <w:rsid w:val="00AA7D98"/>
    <w:rsid w:val="00AB45E4"/>
    <w:rsid w:val="00AB4CAA"/>
    <w:rsid w:val="00AB52DA"/>
    <w:rsid w:val="00AB53DD"/>
    <w:rsid w:val="00AB7A46"/>
    <w:rsid w:val="00AC347F"/>
    <w:rsid w:val="00AC4DAA"/>
    <w:rsid w:val="00AC5818"/>
    <w:rsid w:val="00AC5C31"/>
    <w:rsid w:val="00AC5DE7"/>
    <w:rsid w:val="00AC72D8"/>
    <w:rsid w:val="00AD1997"/>
    <w:rsid w:val="00AD2896"/>
    <w:rsid w:val="00AD4D5C"/>
    <w:rsid w:val="00AD73F4"/>
    <w:rsid w:val="00AE2B8A"/>
    <w:rsid w:val="00AE2DF2"/>
    <w:rsid w:val="00AE4B40"/>
    <w:rsid w:val="00AE517D"/>
    <w:rsid w:val="00AE53AD"/>
    <w:rsid w:val="00AE6B63"/>
    <w:rsid w:val="00AE7658"/>
    <w:rsid w:val="00AF458E"/>
    <w:rsid w:val="00AF4AF5"/>
    <w:rsid w:val="00AF7BD2"/>
    <w:rsid w:val="00B000D2"/>
    <w:rsid w:val="00B00BC6"/>
    <w:rsid w:val="00B0197C"/>
    <w:rsid w:val="00B024F2"/>
    <w:rsid w:val="00B02B7F"/>
    <w:rsid w:val="00B04544"/>
    <w:rsid w:val="00B04701"/>
    <w:rsid w:val="00B05C0B"/>
    <w:rsid w:val="00B06CC8"/>
    <w:rsid w:val="00B0736C"/>
    <w:rsid w:val="00B11270"/>
    <w:rsid w:val="00B12854"/>
    <w:rsid w:val="00B1294A"/>
    <w:rsid w:val="00B13002"/>
    <w:rsid w:val="00B138F8"/>
    <w:rsid w:val="00B14E36"/>
    <w:rsid w:val="00B20E31"/>
    <w:rsid w:val="00B22056"/>
    <w:rsid w:val="00B25A93"/>
    <w:rsid w:val="00B262E7"/>
    <w:rsid w:val="00B27F01"/>
    <w:rsid w:val="00B27F5E"/>
    <w:rsid w:val="00B30976"/>
    <w:rsid w:val="00B319AB"/>
    <w:rsid w:val="00B32F0C"/>
    <w:rsid w:val="00B33927"/>
    <w:rsid w:val="00B34AB4"/>
    <w:rsid w:val="00B379CA"/>
    <w:rsid w:val="00B40A2B"/>
    <w:rsid w:val="00B40F8D"/>
    <w:rsid w:val="00B4256D"/>
    <w:rsid w:val="00B433F2"/>
    <w:rsid w:val="00B43841"/>
    <w:rsid w:val="00B475BE"/>
    <w:rsid w:val="00B476B8"/>
    <w:rsid w:val="00B50593"/>
    <w:rsid w:val="00B519C7"/>
    <w:rsid w:val="00B53D16"/>
    <w:rsid w:val="00B56E2D"/>
    <w:rsid w:val="00B57E51"/>
    <w:rsid w:val="00B61C17"/>
    <w:rsid w:val="00B62481"/>
    <w:rsid w:val="00B63B28"/>
    <w:rsid w:val="00B65B4A"/>
    <w:rsid w:val="00B663ED"/>
    <w:rsid w:val="00B6762E"/>
    <w:rsid w:val="00B67D3A"/>
    <w:rsid w:val="00B70505"/>
    <w:rsid w:val="00B71188"/>
    <w:rsid w:val="00B72095"/>
    <w:rsid w:val="00B747D8"/>
    <w:rsid w:val="00B74DA8"/>
    <w:rsid w:val="00B758D4"/>
    <w:rsid w:val="00B7750C"/>
    <w:rsid w:val="00B84014"/>
    <w:rsid w:val="00B865D7"/>
    <w:rsid w:val="00B90350"/>
    <w:rsid w:val="00B907A1"/>
    <w:rsid w:val="00B907D3"/>
    <w:rsid w:val="00B931FA"/>
    <w:rsid w:val="00B9667B"/>
    <w:rsid w:val="00BA1AB6"/>
    <w:rsid w:val="00BA1D79"/>
    <w:rsid w:val="00BA248D"/>
    <w:rsid w:val="00BA2B39"/>
    <w:rsid w:val="00BA4600"/>
    <w:rsid w:val="00BA7B3A"/>
    <w:rsid w:val="00BB11A2"/>
    <w:rsid w:val="00BB4BD4"/>
    <w:rsid w:val="00BB7592"/>
    <w:rsid w:val="00BB76A2"/>
    <w:rsid w:val="00BC08BE"/>
    <w:rsid w:val="00BC14F9"/>
    <w:rsid w:val="00BC2732"/>
    <w:rsid w:val="00BC4340"/>
    <w:rsid w:val="00BC562F"/>
    <w:rsid w:val="00BC5BE0"/>
    <w:rsid w:val="00BC5EE0"/>
    <w:rsid w:val="00BD5918"/>
    <w:rsid w:val="00BD6781"/>
    <w:rsid w:val="00BD6D35"/>
    <w:rsid w:val="00BD7A02"/>
    <w:rsid w:val="00BE020A"/>
    <w:rsid w:val="00BE19CC"/>
    <w:rsid w:val="00BE3202"/>
    <w:rsid w:val="00BE3ADD"/>
    <w:rsid w:val="00BE7C7A"/>
    <w:rsid w:val="00BF0697"/>
    <w:rsid w:val="00BF38FF"/>
    <w:rsid w:val="00BF3C09"/>
    <w:rsid w:val="00BF3E83"/>
    <w:rsid w:val="00BF4B7C"/>
    <w:rsid w:val="00BF6929"/>
    <w:rsid w:val="00BF74FD"/>
    <w:rsid w:val="00BF77A7"/>
    <w:rsid w:val="00BF7B10"/>
    <w:rsid w:val="00BF7FCB"/>
    <w:rsid w:val="00C0087E"/>
    <w:rsid w:val="00C02ED6"/>
    <w:rsid w:val="00C03521"/>
    <w:rsid w:val="00C125F3"/>
    <w:rsid w:val="00C1285C"/>
    <w:rsid w:val="00C140C5"/>
    <w:rsid w:val="00C150FE"/>
    <w:rsid w:val="00C1554A"/>
    <w:rsid w:val="00C16C85"/>
    <w:rsid w:val="00C16F2B"/>
    <w:rsid w:val="00C206BF"/>
    <w:rsid w:val="00C20D5F"/>
    <w:rsid w:val="00C21175"/>
    <w:rsid w:val="00C21418"/>
    <w:rsid w:val="00C219A3"/>
    <w:rsid w:val="00C22CC1"/>
    <w:rsid w:val="00C302EB"/>
    <w:rsid w:val="00C31D2E"/>
    <w:rsid w:val="00C34E5B"/>
    <w:rsid w:val="00C35CD6"/>
    <w:rsid w:val="00C364A0"/>
    <w:rsid w:val="00C40DDF"/>
    <w:rsid w:val="00C4185F"/>
    <w:rsid w:val="00C41AF7"/>
    <w:rsid w:val="00C41E67"/>
    <w:rsid w:val="00C428E0"/>
    <w:rsid w:val="00C43D75"/>
    <w:rsid w:val="00C45024"/>
    <w:rsid w:val="00C463E3"/>
    <w:rsid w:val="00C46D35"/>
    <w:rsid w:val="00C47570"/>
    <w:rsid w:val="00C52E34"/>
    <w:rsid w:val="00C53BED"/>
    <w:rsid w:val="00C541C7"/>
    <w:rsid w:val="00C5552E"/>
    <w:rsid w:val="00C56496"/>
    <w:rsid w:val="00C60643"/>
    <w:rsid w:val="00C6419E"/>
    <w:rsid w:val="00C64E7D"/>
    <w:rsid w:val="00C651EB"/>
    <w:rsid w:val="00C7022D"/>
    <w:rsid w:val="00C7176A"/>
    <w:rsid w:val="00C71E0E"/>
    <w:rsid w:val="00C749C1"/>
    <w:rsid w:val="00C76409"/>
    <w:rsid w:val="00C801D1"/>
    <w:rsid w:val="00C810FC"/>
    <w:rsid w:val="00C83900"/>
    <w:rsid w:val="00C84D8E"/>
    <w:rsid w:val="00C84E98"/>
    <w:rsid w:val="00C8513E"/>
    <w:rsid w:val="00C85EDA"/>
    <w:rsid w:val="00C86676"/>
    <w:rsid w:val="00C87B19"/>
    <w:rsid w:val="00C87EAB"/>
    <w:rsid w:val="00C91429"/>
    <w:rsid w:val="00C91B1E"/>
    <w:rsid w:val="00C93A89"/>
    <w:rsid w:val="00C93DA3"/>
    <w:rsid w:val="00C961C4"/>
    <w:rsid w:val="00C96E6F"/>
    <w:rsid w:val="00C970A9"/>
    <w:rsid w:val="00CA27F2"/>
    <w:rsid w:val="00CA4E3C"/>
    <w:rsid w:val="00CA631C"/>
    <w:rsid w:val="00CB0DD9"/>
    <w:rsid w:val="00CB6CD4"/>
    <w:rsid w:val="00CB72F0"/>
    <w:rsid w:val="00CC0E34"/>
    <w:rsid w:val="00CC1C51"/>
    <w:rsid w:val="00CC52E5"/>
    <w:rsid w:val="00CD1411"/>
    <w:rsid w:val="00CD31A1"/>
    <w:rsid w:val="00CD4663"/>
    <w:rsid w:val="00CD4EC9"/>
    <w:rsid w:val="00CD6449"/>
    <w:rsid w:val="00CD64E7"/>
    <w:rsid w:val="00CE242E"/>
    <w:rsid w:val="00CE5A5F"/>
    <w:rsid w:val="00CE5ED2"/>
    <w:rsid w:val="00CE7973"/>
    <w:rsid w:val="00CF0319"/>
    <w:rsid w:val="00CF058D"/>
    <w:rsid w:val="00CF0870"/>
    <w:rsid w:val="00CF0A43"/>
    <w:rsid w:val="00CF3C61"/>
    <w:rsid w:val="00CF4EDF"/>
    <w:rsid w:val="00CF57F4"/>
    <w:rsid w:val="00CF5F18"/>
    <w:rsid w:val="00CF7D2E"/>
    <w:rsid w:val="00D00210"/>
    <w:rsid w:val="00D004C0"/>
    <w:rsid w:val="00D04096"/>
    <w:rsid w:val="00D044A8"/>
    <w:rsid w:val="00D0464D"/>
    <w:rsid w:val="00D05D32"/>
    <w:rsid w:val="00D06500"/>
    <w:rsid w:val="00D06A08"/>
    <w:rsid w:val="00D10C07"/>
    <w:rsid w:val="00D1164B"/>
    <w:rsid w:val="00D117C3"/>
    <w:rsid w:val="00D1264C"/>
    <w:rsid w:val="00D12C94"/>
    <w:rsid w:val="00D24D38"/>
    <w:rsid w:val="00D24D83"/>
    <w:rsid w:val="00D2541A"/>
    <w:rsid w:val="00D263DA"/>
    <w:rsid w:val="00D26E56"/>
    <w:rsid w:val="00D27E14"/>
    <w:rsid w:val="00D30757"/>
    <w:rsid w:val="00D3093B"/>
    <w:rsid w:val="00D31524"/>
    <w:rsid w:val="00D33135"/>
    <w:rsid w:val="00D35E2C"/>
    <w:rsid w:val="00D40CDE"/>
    <w:rsid w:val="00D467B6"/>
    <w:rsid w:val="00D46B28"/>
    <w:rsid w:val="00D46CA8"/>
    <w:rsid w:val="00D46E28"/>
    <w:rsid w:val="00D47B28"/>
    <w:rsid w:val="00D5059D"/>
    <w:rsid w:val="00D50E14"/>
    <w:rsid w:val="00D51BCC"/>
    <w:rsid w:val="00D51EF2"/>
    <w:rsid w:val="00D52247"/>
    <w:rsid w:val="00D53186"/>
    <w:rsid w:val="00D563F1"/>
    <w:rsid w:val="00D56613"/>
    <w:rsid w:val="00D56E09"/>
    <w:rsid w:val="00D57836"/>
    <w:rsid w:val="00D601DF"/>
    <w:rsid w:val="00D63B16"/>
    <w:rsid w:val="00D63EA5"/>
    <w:rsid w:val="00D65A16"/>
    <w:rsid w:val="00D6618D"/>
    <w:rsid w:val="00D7005F"/>
    <w:rsid w:val="00D752DF"/>
    <w:rsid w:val="00D76638"/>
    <w:rsid w:val="00D77516"/>
    <w:rsid w:val="00D800C7"/>
    <w:rsid w:val="00D846C3"/>
    <w:rsid w:val="00D85E44"/>
    <w:rsid w:val="00D92539"/>
    <w:rsid w:val="00D92A01"/>
    <w:rsid w:val="00D932C1"/>
    <w:rsid w:val="00D947B4"/>
    <w:rsid w:val="00D954EF"/>
    <w:rsid w:val="00D96FD7"/>
    <w:rsid w:val="00D97B55"/>
    <w:rsid w:val="00DA09CB"/>
    <w:rsid w:val="00DA1FA8"/>
    <w:rsid w:val="00DA380F"/>
    <w:rsid w:val="00DA6A31"/>
    <w:rsid w:val="00DB069E"/>
    <w:rsid w:val="00DB1A29"/>
    <w:rsid w:val="00DB2E0D"/>
    <w:rsid w:val="00DB5305"/>
    <w:rsid w:val="00DB5B1D"/>
    <w:rsid w:val="00DB7732"/>
    <w:rsid w:val="00DC0FC1"/>
    <w:rsid w:val="00DC188C"/>
    <w:rsid w:val="00DC18D7"/>
    <w:rsid w:val="00DC1BE2"/>
    <w:rsid w:val="00DC1C7C"/>
    <w:rsid w:val="00DC2283"/>
    <w:rsid w:val="00DC3A01"/>
    <w:rsid w:val="00DC3FA0"/>
    <w:rsid w:val="00DC500D"/>
    <w:rsid w:val="00DC6050"/>
    <w:rsid w:val="00DD3592"/>
    <w:rsid w:val="00DD57D0"/>
    <w:rsid w:val="00DD79B7"/>
    <w:rsid w:val="00DD79FF"/>
    <w:rsid w:val="00DE2246"/>
    <w:rsid w:val="00DE2D7D"/>
    <w:rsid w:val="00DE4231"/>
    <w:rsid w:val="00DE47C5"/>
    <w:rsid w:val="00DF254F"/>
    <w:rsid w:val="00DF2A84"/>
    <w:rsid w:val="00DF3E40"/>
    <w:rsid w:val="00DF44C2"/>
    <w:rsid w:val="00DF4CF7"/>
    <w:rsid w:val="00DF5A9C"/>
    <w:rsid w:val="00DF5B23"/>
    <w:rsid w:val="00DF716B"/>
    <w:rsid w:val="00DF749E"/>
    <w:rsid w:val="00E0034B"/>
    <w:rsid w:val="00E0271A"/>
    <w:rsid w:val="00E032E8"/>
    <w:rsid w:val="00E07DA1"/>
    <w:rsid w:val="00E122AA"/>
    <w:rsid w:val="00E122F3"/>
    <w:rsid w:val="00E12F74"/>
    <w:rsid w:val="00E13751"/>
    <w:rsid w:val="00E138A1"/>
    <w:rsid w:val="00E162EA"/>
    <w:rsid w:val="00E16531"/>
    <w:rsid w:val="00E1752D"/>
    <w:rsid w:val="00E21E9C"/>
    <w:rsid w:val="00E25BDB"/>
    <w:rsid w:val="00E274F0"/>
    <w:rsid w:val="00E27816"/>
    <w:rsid w:val="00E27846"/>
    <w:rsid w:val="00E27890"/>
    <w:rsid w:val="00E27C18"/>
    <w:rsid w:val="00E3001B"/>
    <w:rsid w:val="00E30061"/>
    <w:rsid w:val="00E3073F"/>
    <w:rsid w:val="00E34850"/>
    <w:rsid w:val="00E352D7"/>
    <w:rsid w:val="00E35637"/>
    <w:rsid w:val="00E37E61"/>
    <w:rsid w:val="00E426D2"/>
    <w:rsid w:val="00E479B2"/>
    <w:rsid w:val="00E47D13"/>
    <w:rsid w:val="00E524D7"/>
    <w:rsid w:val="00E564FA"/>
    <w:rsid w:val="00E56B35"/>
    <w:rsid w:val="00E57C5F"/>
    <w:rsid w:val="00E61B33"/>
    <w:rsid w:val="00E634AE"/>
    <w:rsid w:val="00E63B39"/>
    <w:rsid w:val="00E63B75"/>
    <w:rsid w:val="00E642AF"/>
    <w:rsid w:val="00E65699"/>
    <w:rsid w:val="00E703BE"/>
    <w:rsid w:val="00E704D4"/>
    <w:rsid w:val="00E73213"/>
    <w:rsid w:val="00E73542"/>
    <w:rsid w:val="00E74C11"/>
    <w:rsid w:val="00E75137"/>
    <w:rsid w:val="00E81486"/>
    <w:rsid w:val="00E83652"/>
    <w:rsid w:val="00E8401E"/>
    <w:rsid w:val="00E84BCA"/>
    <w:rsid w:val="00E86112"/>
    <w:rsid w:val="00E879B4"/>
    <w:rsid w:val="00E90028"/>
    <w:rsid w:val="00E91E65"/>
    <w:rsid w:val="00E9448D"/>
    <w:rsid w:val="00EA174A"/>
    <w:rsid w:val="00EA2D3C"/>
    <w:rsid w:val="00EA35DA"/>
    <w:rsid w:val="00EA50EB"/>
    <w:rsid w:val="00EA542E"/>
    <w:rsid w:val="00EB098E"/>
    <w:rsid w:val="00EB1A12"/>
    <w:rsid w:val="00EB38AE"/>
    <w:rsid w:val="00EB3F61"/>
    <w:rsid w:val="00EB5177"/>
    <w:rsid w:val="00EB5D1C"/>
    <w:rsid w:val="00EB60F5"/>
    <w:rsid w:val="00EC381E"/>
    <w:rsid w:val="00EC3EBD"/>
    <w:rsid w:val="00EC46EB"/>
    <w:rsid w:val="00EC731C"/>
    <w:rsid w:val="00ED081C"/>
    <w:rsid w:val="00ED1321"/>
    <w:rsid w:val="00ED26DF"/>
    <w:rsid w:val="00ED28F0"/>
    <w:rsid w:val="00ED795B"/>
    <w:rsid w:val="00EE1E37"/>
    <w:rsid w:val="00EE24E1"/>
    <w:rsid w:val="00EE5DA1"/>
    <w:rsid w:val="00EE6DFB"/>
    <w:rsid w:val="00EE7366"/>
    <w:rsid w:val="00EE7A43"/>
    <w:rsid w:val="00EF0B61"/>
    <w:rsid w:val="00EF121A"/>
    <w:rsid w:val="00EF17BD"/>
    <w:rsid w:val="00EF288D"/>
    <w:rsid w:val="00EF6150"/>
    <w:rsid w:val="00EF7014"/>
    <w:rsid w:val="00F008ED"/>
    <w:rsid w:val="00F02CC0"/>
    <w:rsid w:val="00F02F08"/>
    <w:rsid w:val="00F04DA1"/>
    <w:rsid w:val="00F111A2"/>
    <w:rsid w:val="00F13A46"/>
    <w:rsid w:val="00F16505"/>
    <w:rsid w:val="00F20D3A"/>
    <w:rsid w:val="00F302A4"/>
    <w:rsid w:val="00F31678"/>
    <w:rsid w:val="00F32DA5"/>
    <w:rsid w:val="00F32E64"/>
    <w:rsid w:val="00F33F29"/>
    <w:rsid w:val="00F351F4"/>
    <w:rsid w:val="00F37467"/>
    <w:rsid w:val="00F37899"/>
    <w:rsid w:val="00F40C55"/>
    <w:rsid w:val="00F41CF4"/>
    <w:rsid w:val="00F425F4"/>
    <w:rsid w:val="00F42C1E"/>
    <w:rsid w:val="00F450B3"/>
    <w:rsid w:val="00F45166"/>
    <w:rsid w:val="00F462DE"/>
    <w:rsid w:val="00F471EA"/>
    <w:rsid w:val="00F47680"/>
    <w:rsid w:val="00F4777A"/>
    <w:rsid w:val="00F50FD4"/>
    <w:rsid w:val="00F51C31"/>
    <w:rsid w:val="00F53BA5"/>
    <w:rsid w:val="00F56043"/>
    <w:rsid w:val="00F57F5C"/>
    <w:rsid w:val="00F6094E"/>
    <w:rsid w:val="00F622DF"/>
    <w:rsid w:val="00F62F86"/>
    <w:rsid w:val="00F63A9D"/>
    <w:rsid w:val="00F72861"/>
    <w:rsid w:val="00F73CEA"/>
    <w:rsid w:val="00F740A9"/>
    <w:rsid w:val="00F74E0D"/>
    <w:rsid w:val="00F755B2"/>
    <w:rsid w:val="00F75CB3"/>
    <w:rsid w:val="00F763E8"/>
    <w:rsid w:val="00F77156"/>
    <w:rsid w:val="00F8066A"/>
    <w:rsid w:val="00F81E03"/>
    <w:rsid w:val="00F826A4"/>
    <w:rsid w:val="00F8281F"/>
    <w:rsid w:val="00F8336B"/>
    <w:rsid w:val="00F8343E"/>
    <w:rsid w:val="00F94803"/>
    <w:rsid w:val="00F94B15"/>
    <w:rsid w:val="00F96DE2"/>
    <w:rsid w:val="00F971B8"/>
    <w:rsid w:val="00FA36A0"/>
    <w:rsid w:val="00FB1BE0"/>
    <w:rsid w:val="00FB2726"/>
    <w:rsid w:val="00FB404D"/>
    <w:rsid w:val="00FB4989"/>
    <w:rsid w:val="00FB65B4"/>
    <w:rsid w:val="00FC0120"/>
    <w:rsid w:val="00FC0379"/>
    <w:rsid w:val="00FC50E0"/>
    <w:rsid w:val="00FC6548"/>
    <w:rsid w:val="00FC7AE5"/>
    <w:rsid w:val="00FD09EC"/>
    <w:rsid w:val="00FD0A05"/>
    <w:rsid w:val="00FD0C84"/>
    <w:rsid w:val="00FD279C"/>
    <w:rsid w:val="00FD30F6"/>
    <w:rsid w:val="00FD37EA"/>
    <w:rsid w:val="00FD496A"/>
    <w:rsid w:val="00FE15F9"/>
    <w:rsid w:val="00FE1640"/>
    <w:rsid w:val="00FE4393"/>
    <w:rsid w:val="00FE7610"/>
    <w:rsid w:val="00FF06F0"/>
    <w:rsid w:val="00FF12CF"/>
    <w:rsid w:val="00FF1BD5"/>
    <w:rsid w:val="00FF4114"/>
    <w:rsid w:val="00FF596D"/>
    <w:rsid w:val="00FF62CA"/>
    <w:rsid w:val="00FF6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073CC7-B586-42BC-8B66-C91DEB655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6DB0"/>
    <w:rPr>
      <w:sz w:val="24"/>
      <w:szCs w:val="24"/>
    </w:rPr>
  </w:style>
  <w:style w:type="paragraph" w:styleId="Heading1">
    <w:name w:val="heading 1"/>
    <w:basedOn w:val="Normal"/>
    <w:next w:val="Normal"/>
    <w:qFormat/>
    <w:rsid w:val="00702F8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430EB5"/>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526AA2"/>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430EB5"/>
    <w:pPr>
      <w:keepNext/>
      <w:spacing w:before="240" w:after="60"/>
      <w:outlineLvl w:val="3"/>
    </w:pPr>
    <w:rPr>
      <w:b/>
      <w:bCs/>
      <w:sz w:val="28"/>
      <w:szCs w:val="28"/>
    </w:rPr>
  </w:style>
  <w:style w:type="paragraph" w:styleId="Heading5">
    <w:name w:val="heading 5"/>
    <w:basedOn w:val="Normal"/>
    <w:next w:val="Normal"/>
    <w:qFormat/>
    <w:rsid w:val="00430EB5"/>
    <w:pPr>
      <w:spacing w:before="240" w:after="60"/>
      <w:outlineLvl w:val="4"/>
    </w:pPr>
    <w:rPr>
      <w:b/>
      <w:bCs/>
      <w:i/>
      <w:iCs/>
      <w:sz w:val="26"/>
      <w:szCs w:val="26"/>
    </w:rPr>
  </w:style>
  <w:style w:type="paragraph" w:styleId="Heading6">
    <w:name w:val="heading 6"/>
    <w:basedOn w:val="Normal"/>
    <w:next w:val="Normal"/>
    <w:qFormat/>
    <w:rsid w:val="00430EB5"/>
    <w:pPr>
      <w:spacing w:before="240" w:after="60"/>
      <w:outlineLvl w:val="5"/>
    </w:pPr>
    <w:rPr>
      <w:b/>
      <w:bCs/>
      <w:sz w:val="22"/>
      <w:szCs w:val="22"/>
    </w:rPr>
  </w:style>
  <w:style w:type="paragraph" w:styleId="Heading7">
    <w:name w:val="heading 7"/>
    <w:basedOn w:val="Normal"/>
    <w:next w:val="Normal"/>
    <w:qFormat/>
    <w:rsid w:val="00430EB5"/>
    <w:pPr>
      <w:spacing w:before="240" w:after="60"/>
      <w:outlineLvl w:val="6"/>
    </w:pPr>
  </w:style>
  <w:style w:type="paragraph" w:styleId="Heading8">
    <w:name w:val="heading 8"/>
    <w:basedOn w:val="Normal"/>
    <w:next w:val="Normal"/>
    <w:qFormat/>
    <w:rsid w:val="00430EB5"/>
    <w:pPr>
      <w:spacing w:before="240" w:after="60"/>
      <w:outlineLvl w:val="7"/>
    </w:pPr>
    <w:rPr>
      <w:i/>
      <w:iCs/>
    </w:rPr>
  </w:style>
  <w:style w:type="paragraph" w:styleId="Heading9">
    <w:name w:val="heading 9"/>
    <w:basedOn w:val="Normal"/>
    <w:next w:val="Normal"/>
    <w:qFormat/>
    <w:rsid w:val="00430EB5"/>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PartLabel">
    <w:name w:val="Part Label"/>
    <w:basedOn w:val="Normal"/>
    <w:next w:val="Normal"/>
    <w:rsid w:val="002B2711"/>
    <w:pPr>
      <w:framePr w:w="2045" w:hSpace="187" w:vSpace="187" w:wrap="notBeside" w:vAnchor="page" w:hAnchor="margin" w:xAlign="right" w:y="966"/>
      <w:shd w:val="pct20" w:color="auto" w:fill="auto"/>
      <w:spacing w:before="320" w:line="1560" w:lineRule="exact"/>
      <w:jc w:val="center"/>
    </w:pPr>
    <w:rPr>
      <w:rFonts w:ascii="Arial Black" w:hAnsi="Arial Black"/>
      <w:color w:val="FFFFFF"/>
      <w:sz w:val="196"/>
      <w:szCs w:val="20"/>
    </w:rPr>
  </w:style>
  <w:style w:type="paragraph" w:customStyle="1" w:styleId="PartTitle">
    <w:name w:val="Part Title"/>
    <w:basedOn w:val="Normal"/>
    <w:next w:val="PartLabel"/>
    <w:rsid w:val="002B2711"/>
    <w:pPr>
      <w:keepNext/>
      <w:pageBreakBefore/>
      <w:framePr w:w="2045" w:hSpace="187" w:vSpace="187" w:wrap="notBeside" w:vAnchor="page" w:hAnchor="margin" w:xAlign="right" w:y="966"/>
      <w:shd w:val="pct20" w:color="auto" w:fill="auto"/>
      <w:spacing w:line="480" w:lineRule="exact"/>
      <w:jc w:val="center"/>
    </w:pPr>
    <w:rPr>
      <w:rFonts w:ascii="Arial Black" w:hAnsi="Arial Black"/>
      <w:spacing w:val="-50"/>
      <w:sz w:val="36"/>
      <w:szCs w:val="20"/>
    </w:rPr>
  </w:style>
  <w:style w:type="paragraph" w:customStyle="1" w:styleId="ChapterTitle">
    <w:name w:val="Chapter Title"/>
    <w:basedOn w:val="Normal"/>
    <w:next w:val="Normal"/>
    <w:rsid w:val="002B2711"/>
    <w:pPr>
      <w:keepNext/>
      <w:keepLines/>
      <w:spacing w:before="480" w:after="360" w:line="440" w:lineRule="atLeast"/>
      <w:ind w:right="2160"/>
    </w:pPr>
    <w:rPr>
      <w:rFonts w:ascii="Arial Black" w:hAnsi="Arial Black"/>
      <w:color w:val="808080"/>
      <w:spacing w:val="-35"/>
      <w:kern w:val="28"/>
      <w:sz w:val="44"/>
      <w:szCs w:val="20"/>
    </w:rPr>
  </w:style>
  <w:style w:type="paragraph" w:styleId="BodyText">
    <w:name w:val="Body Text"/>
    <w:aliases w:val="Body Text Char"/>
    <w:basedOn w:val="Normal"/>
    <w:link w:val="BodyTextChar1"/>
    <w:rsid w:val="00732EA4"/>
    <w:pPr>
      <w:jc w:val="both"/>
    </w:pPr>
    <w:rPr>
      <w:rFonts w:ascii="Palatino Linotype" w:hAnsi="Palatino Linotype"/>
      <w:spacing w:val="-5"/>
      <w:sz w:val="20"/>
      <w:szCs w:val="20"/>
    </w:rPr>
  </w:style>
  <w:style w:type="paragraph" w:styleId="ListNumber">
    <w:name w:val="List Number"/>
    <w:basedOn w:val="List"/>
    <w:rsid w:val="00F53BA5"/>
    <w:pPr>
      <w:numPr>
        <w:numId w:val="1"/>
      </w:numPr>
      <w:tabs>
        <w:tab w:val="clear" w:pos="360"/>
      </w:tabs>
      <w:spacing w:after="240"/>
      <w:ind w:left="720" w:right="360"/>
      <w:jc w:val="both"/>
    </w:pPr>
    <w:rPr>
      <w:rFonts w:ascii="Garamond" w:hAnsi="Garamond"/>
      <w:spacing w:val="-5"/>
      <w:szCs w:val="20"/>
    </w:rPr>
  </w:style>
  <w:style w:type="paragraph" w:styleId="List">
    <w:name w:val="List"/>
    <w:basedOn w:val="Normal"/>
    <w:rsid w:val="00F53BA5"/>
    <w:pPr>
      <w:ind w:left="360" w:hanging="360"/>
    </w:pPr>
  </w:style>
  <w:style w:type="paragraph" w:styleId="Header">
    <w:name w:val="header"/>
    <w:basedOn w:val="Normal"/>
    <w:rsid w:val="00222C40"/>
    <w:pPr>
      <w:tabs>
        <w:tab w:val="center" w:pos="4320"/>
        <w:tab w:val="right" w:pos="8640"/>
      </w:tabs>
    </w:pPr>
  </w:style>
  <w:style w:type="paragraph" w:styleId="Footer">
    <w:name w:val="footer"/>
    <w:basedOn w:val="Normal"/>
    <w:rsid w:val="00222C40"/>
    <w:pPr>
      <w:tabs>
        <w:tab w:val="center" w:pos="4320"/>
        <w:tab w:val="right" w:pos="8640"/>
      </w:tabs>
    </w:pPr>
  </w:style>
  <w:style w:type="paragraph" w:customStyle="1" w:styleId="BookChapter">
    <w:name w:val="Book Chapter"/>
    <w:basedOn w:val="Heading1"/>
    <w:rsid w:val="00587735"/>
    <w:rPr>
      <w:rFonts w:ascii="Arial Black" w:hAnsi="Arial Black"/>
      <w:color w:val="999999"/>
      <w:sz w:val="44"/>
      <w:szCs w:val="44"/>
    </w:rPr>
  </w:style>
  <w:style w:type="paragraph" w:customStyle="1" w:styleId="Book">
    <w:name w:val="Book"/>
    <w:basedOn w:val="Heading1"/>
    <w:rsid w:val="00CF058D"/>
    <w:rPr>
      <w:rFonts w:ascii="Arial Black" w:hAnsi="Arial Black"/>
      <w:color w:val="999999"/>
      <w:sz w:val="44"/>
      <w:szCs w:val="44"/>
    </w:rPr>
  </w:style>
  <w:style w:type="paragraph" w:customStyle="1" w:styleId="Heading10">
    <w:name w:val="Heading1"/>
    <w:basedOn w:val="Book"/>
    <w:rsid w:val="007B06BD"/>
    <w:rPr>
      <w:color w:val="auto"/>
    </w:rPr>
  </w:style>
  <w:style w:type="paragraph" w:styleId="Caption">
    <w:name w:val="caption"/>
    <w:basedOn w:val="Normal"/>
    <w:next w:val="Normal"/>
    <w:qFormat/>
    <w:rsid w:val="00544397"/>
    <w:pPr>
      <w:spacing w:before="120" w:after="120"/>
    </w:pPr>
    <w:rPr>
      <w:b/>
      <w:bCs/>
      <w:sz w:val="20"/>
      <w:szCs w:val="20"/>
    </w:rPr>
  </w:style>
  <w:style w:type="paragraph" w:customStyle="1" w:styleId="FigureBook">
    <w:name w:val="Figure Book"/>
    <w:basedOn w:val="Caption"/>
    <w:rsid w:val="00AA0F9C"/>
    <w:rPr>
      <w:rFonts w:ascii="Arial" w:hAnsi="Arial" w:cs="Arial"/>
    </w:rPr>
  </w:style>
  <w:style w:type="paragraph" w:customStyle="1" w:styleId="CaptionBook">
    <w:name w:val="Caption Book"/>
    <w:basedOn w:val="Caption"/>
    <w:rsid w:val="00A80F65"/>
    <w:rPr>
      <w:rFonts w:ascii="Arial" w:hAnsi="Arial" w:cs="Arial"/>
    </w:rPr>
  </w:style>
  <w:style w:type="character" w:styleId="PageNumber">
    <w:name w:val="page number"/>
    <w:basedOn w:val="DefaultParagraphFont"/>
    <w:rsid w:val="00882173"/>
  </w:style>
  <w:style w:type="character" w:styleId="CommentReference">
    <w:name w:val="annotation reference"/>
    <w:basedOn w:val="DefaultParagraphFont"/>
    <w:semiHidden/>
    <w:rsid w:val="0040292C"/>
    <w:rPr>
      <w:sz w:val="16"/>
      <w:szCs w:val="16"/>
    </w:rPr>
  </w:style>
  <w:style w:type="paragraph" w:styleId="CommentText">
    <w:name w:val="annotation text"/>
    <w:basedOn w:val="Normal"/>
    <w:semiHidden/>
    <w:rsid w:val="0040292C"/>
    <w:rPr>
      <w:sz w:val="20"/>
      <w:szCs w:val="20"/>
    </w:rPr>
  </w:style>
  <w:style w:type="paragraph" w:styleId="CommentSubject">
    <w:name w:val="annotation subject"/>
    <w:basedOn w:val="CommentText"/>
    <w:next w:val="CommentText"/>
    <w:semiHidden/>
    <w:rsid w:val="0040292C"/>
    <w:rPr>
      <w:b/>
      <w:bCs/>
    </w:rPr>
  </w:style>
  <w:style w:type="paragraph" w:styleId="BalloonText">
    <w:name w:val="Balloon Text"/>
    <w:basedOn w:val="Normal"/>
    <w:semiHidden/>
    <w:rsid w:val="0040292C"/>
    <w:rPr>
      <w:rFonts w:ascii="Tahoma" w:hAnsi="Tahoma" w:cs="Tahoma"/>
      <w:sz w:val="16"/>
      <w:szCs w:val="16"/>
    </w:rPr>
  </w:style>
  <w:style w:type="paragraph" w:customStyle="1" w:styleId="BodyTextKeep">
    <w:name w:val="Body Text Keep"/>
    <w:basedOn w:val="BodyText"/>
    <w:next w:val="BodyText"/>
    <w:rsid w:val="00781133"/>
    <w:pPr>
      <w:keepNext/>
    </w:pPr>
  </w:style>
  <w:style w:type="paragraph" w:customStyle="1" w:styleId="BlockQuotationLast">
    <w:name w:val="Block Quotation Last"/>
    <w:basedOn w:val="Normal"/>
    <w:next w:val="BodyText"/>
    <w:rsid w:val="00781133"/>
    <w:pPr>
      <w:keepLines/>
      <w:spacing w:after="240"/>
      <w:ind w:left="720" w:right="720"/>
    </w:pPr>
    <w:rPr>
      <w:i/>
      <w:sz w:val="20"/>
      <w:szCs w:val="20"/>
    </w:rPr>
  </w:style>
  <w:style w:type="paragraph" w:styleId="TableofFigures">
    <w:name w:val="table of figures"/>
    <w:basedOn w:val="Normal"/>
    <w:next w:val="Normal"/>
    <w:semiHidden/>
    <w:rsid w:val="007238E2"/>
    <w:pPr>
      <w:ind w:left="480" w:hanging="480"/>
    </w:pPr>
  </w:style>
  <w:style w:type="character" w:styleId="Hyperlink">
    <w:name w:val="Hyperlink"/>
    <w:basedOn w:val="DefaultParagraphFont"/>
    <w:rsid w:val="007238E2"/>
    <w:rPr>
      <w:color w:val="0000FF"/>
      <w:u w:val="single"/>
    </w:rPr>
  </w:style>
  <w:style w:type="paragraph" w:styleId="HTMLPreformatted">
    <w:name w:val="HTML Preformatted"/>
    <w:basedOn w:val="Normal"/>
    <w:rsid w:val="00B519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TOC1">
    <w:name w:val="toc 1"/>
    <w:basedOn w:val="Normal"/>
    <w:next w:val="Normal"/>
    <w:autoRedefine/>
    <w:semiHidden/>
    <w:rsid w:val="000C7921"/>
  </w:style>
  <w:style w:type="paragraph" w:styleId="TOC2">
    <w:name w:val="toc 2"/>
    <w:basedOn w:val="Normal"/>
    <w:next w:val="Normal"/>
    <w:autoRedefine/>
    <w:semiHidden/>
    <w:rsid w:val="000C7921"/>
    <w:pPr>
      <w:ind w:left="240"/>
    </w:pPr>
  </w:style>
  <w:style w:type="paragraph" w:styleId="TOC3">
    <w:name w:val="toc 3"/>
    <w:basedOn w:val="Normal"/>
    <w:next w:val="Normal"/>
    <w:autoRedefine/>
    <w:semiHidden/>
    <w:rsid w:val="000C7921"/>
    <w:pPr>
      <w:ind w:left="480"/>
    </w:pPr>
  </w:style>
  <w:style w:type="paragraph" w:customStyle="1" w:styleId="ChapterHeading120pt">
    <w:name w:val="Chapter Heading 1 + 20 pt"/>
    <w:aliases w:val="After:  48 pt,Box: (Single solid line,Auto,1.5 pt Line..."/>
    <w:basedOn w:val="Heading1"/>
    <w:rsid w:val="00526AA2"/>
    <w:pPr>
      <w:numPr>
        <w:numId w:val="5"/>
      </w:numPr>
      <w:pBdr>
        <w:top w:val="single" w:sz="12" w:space="1" w:color="auto"/>
        <w:left w:val="single" w:sz="12" w:space="4" w:color="auto"/>
        <w:bottom w:val="single" w:sz="12" w:space="1" w:color="auto"/>
        <w:right w:val="single" w:sz="12" w:space="4" w:color="auto"/>
      </w:pBdr>
      <w:shd w:val="pct10" w:color="auto" w:fill="auto"/>
      <w:spacing w:after="960"/>
    </w:pPr>
    <w:rPr>
      <w:sz w:val="40"/>
      <w:szCs w:val="40"/>
    </w:rPr>
  </w:style>
  <w:style w:type="paragraph" w:customStyle="1" w:styleId="Chapterquote">
    <w:name w:val="Chapter quote"/>
    <w:basedOn w:val="BodyTextKeep"/>
    <w:rsid w:val="00B1294A"/>
    <w:pPr>
      <w:ind w:left="360" w:right="360"/>
    </w:pPr>
    <w:rPr>
      <w:b/>
      <w:i/>
    </w:rPr>
  </w:style>
  <w:style w:type="paragraph" w:customStyle="1" w:styleId="Chapterstartquote">
    <w:name w:val="Chapter start quote"/>
    <w:basedOn w:val="Chapterquote"/>
    <w:rsid w:val="009F1028"/>
    <w:rPr>
      <w:b w:val="0"/>
    </w:rPr>
  </w:style>
  <w:style w:type="paragraph" w:customStyle="1" w:styleId="LearningObjective">
    <w:name w:val="Learning Objective"/>
    <w:basedOn w:val="BodyText"/>
    <w:autoRedefine/>
    <w:rsid w:val="005071F8"/>
    <w:pPr>
      <w:pBdr>
        <w:bottom w:val="single" w:sz="12" w:space="1" w:color="auto"/>
      </w:pBdr>
      <w:spacing w:before="240" w:after="120"/>
    </w:pPr>
    <w:rPr>
      <w:rFonts w:ascii="Arial" w:hAnsi="Arial"/>
      <w:b/>
      <w:bCs/>
      <w:sz w:val="32"/>
    </w:rPr>
  </w:style>
  <w:style w:type="paragraph" w:customStyle="1" w:styleId="BookHeading2">
    <w:name w:val="Book Heading 2"/>
    <w:basedOn w:val="Heading2"/>
    <w:autoRedefine/>
    <w:rsid w:val="00921F56"/>
    <w:pPr>
      <w:tabs>
        <w:tab w:val="num" w:pos="576"/>
      </w:tabs>
      <w:spacing w:before="300" w:after="120"/>
      <w:ind w:left="576" w:hanging="576"/>
    </w:pPr>
    <w:rPr>
      <w:i w:val="0"/>
      <w:iCs w:val="0"/>
      <w:sz w:val="32"/>
      <w:szCs w:val="32"/>
    </w:rPr>
  </w:style>
  <w:style w:type="paragraph" w:customStyle="1" w:styleId="BookQuote">
    <w:name w:val="Book Quote"/>
    <w:basedOn w:val="BodyTextKeep"/>
    <w:rsid w:val="00681BC4"/>
    <w:pPr>
      <w:spacing w:before="120" w:after="120"/>
      <w:ind w:left="360" w:right="360"/>
    </w:pPr>
    <w:rPr>
      <w:i/>
    </w:rPr>
  </w:style>
  <w:style w:type="paragraph" w:customStyle="1" w:styleId="FigureCaption">
    <w:name w:val="Figure Caption"/>
    <w:basedOn w:val="Normal"/>
    <w:link w:val="FigureCaptionChar"/>
    <w:rsid w:val="002467B5"/>
    <w:pPr>
      <w:spacing w:before="120" w:after="240"/>
      <w:jc w:val="center"/>
    </w:pPr>
    <w:rPr>
      <w:rFonts w:ascii="Arial" w:hAnsi="Arial" w:cs="Arial"/>
      <w:sz w:val="18"/>
      <w:szCs w:val="20"/>
    </w:rPr>
  </w:style>
  <w:style w:type="paragraph" w:customStyle="1" w:styleId="BookHeading3">
    <w:name w:val="Book Heading 3"/>
    <w:basedOn w:val="Heading3"/>
    <w:autoRedefine/>
    <w:rsid w:val="00C83900"/>
    <w:pPr>
      <w:numPr>
        <w:ilvl w:val="0"/>
        <w:numId w:val="0"/>
      </w:numPr>
      <w:tabs>
        <w:tab w:val="num" w:pos="720"/>
      </w:tabs>
      <w:spacing w:before="360" w:after="120"/>
      <w:ind w:left="720" w:hanging="720"/>
    </w:pPr>
    <w:rPr>
      <w:sz w:val="28"/>
    </w:rPr>
  </w:style>
  <w:style w:type="paragraph" w:customStyle="1" w:styleId="BookbulletsCharChar">
    <w:name w:val="Book bullets Char Char"/>
    <w:basedOn w:val="BodyText"/>
    <w:link w:val="BookbulletsCharCharChar"/>
    <w:rsid w:val="00146F2A"/>
    <w:pPr>
      <w:numPr>
        <w:numId w:val="4"/>
      </w:numPr>
      <w:spacing w:before="60" w:after="60"/>
      <w:jc w:val="left"/>
    </w:pPr>
  </w:style>
  <w:style w:type="table" w:styleId="TableGrid">
    <w:name w:val="Table Grid"/>
    <w:basedOn w:val="TableNormal"/>
    <w:rsid w:val="0045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A320A3"/>
    <w:rPr>
      <w:b/>
      <w:bCs/>
    </w:rPr>
  </w:style>
  <w:style w:type="table" w:styleId="TableSimple2">
    <w:name w:val="Table Simple 2"/>
    <w:basedOn w:val="TableNormal"/>
    <w:rsid w:val="000C5A0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quote">
    <w:name w:val="quote"/>
    <w:basedOn w:val="BodyText"/>
    <w:rsid w:val="00E879B4"/>
    <w:pPr>
      <w:spacing w:before="60" w:after="60"/>
      <w:ind w:left="720" w:right="720"/>
    </w:pPr>
    <w:rPr>
      <w:i/>
    </w:rPr>
  </w:style>
  <w:style w:type="paragraph" w:customStyle="1" w:styleId="BodyTest">
    <w:name w:val="Body Test"/>
    <w:basedOn w:val="Normal"/>
    <w:rsid w:val="00A37F20"/>
    <w:pPr>
      <w:spacing w:before="120" w:after="120"/>
      <w:ind w:firstLine="360"/>
      <w:jc w:val="both"/>
    </w:pPr>
  </w:style>
  <w:style w:type="paragraph" w:customStyle="1" w:styleId="BodyTexst">
    <w:name w:val="Body Texst"/>
    <w:basedOn w:val="Normal"/>
    <w:rsid w:val="00043E33"/>
    <w:pPr>
      <w:spacing w:before="120" w:after="120"/>
      <w:jc w:val="both"/>
    </w:pPr>
  </w:style>
  <w:style w:type="character" w:customStyle="1" w:styleId="BodyTextChar1">
    <w:name w:val="Body Text Char1"/>
    <w:aliases w:val="Body Text Char Char"/>
    <w:basedOn w:val="DefaultParagraphFont"/>
    <w:link w:val="BodyText"/>
    <w:rsid w:val="00D97B55"/>
    <w:rPr>
      <w:rFonts w:ascii="Palatino Linotype" w:hAnsi="Palatino Linotype"/>
      <w:spacing w:val="-5"/>
      <w:lang w:val="en-US" w:eastAsia="en-US" w:bidi="ar-SA"/>
    </w:rPr>
  </w:style>
  <w:style w:type="character" w:customStyle="1" w:styleId="FigureCaptionChar">
    <w:name w:val="Figure Caption Char"/>
    <w:basedOn w:val="DefaultParagraphFont"/>
    <w:link w:val="FigureCaption"/>
    <w:rsid w:val="00370218"/>
    <w:rPr>
      <w:rFonts w:ascii="Arial" w:hAnsi="Arial" w:cs="Arial"/>
      <w:sz w:val="18"/>
      <w:lang w:val="en-US" w:eastAsia="en-US" w:bidi="ar-SA"/>
    </w:rPr>
  </w:style>
  <w:style w:type="character" w:customStyle="1" w:styleId="BookbulletsCharCharChar">
    <w:name w:val="Book bullets Char Char Char"/>
    <w:basedOn w:val="BodyTextChar1"/>
    <w:link w:val="BookbulletsCharChar"/>
    <w:rsid w:val="00146F2A"/>
    <w:rPr>
      <w:rFonts w:ascii="Palatino Linotype" w:hAnsi="Palatino Linotype"/>
      <w:spacing w:val="-5"/>
      <w:lang w:val="en-US" w:eastAsia="en-US" w:bidi="ar-SA"/>
    </w:rPr>
  </w:style>
  <w:style w:type="character" w:customStyle="1" w:styleId="huge">
    <w:name w:val="huge"/>
    <w:basedOn w:val="DefaultParagraphFont"/>
    <w:rsid w:val="005C69BB"/>
  </w:style>
  <w:style w:type="paragraph" w:customStyle="1" w:styleId="Bookbullets">
    <w:name w:val="Book bullets"/>
    <w:basedOn w:val="ChapterHeading120pt"/>
    <w:rsid w:val="005C6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154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99" Type="http://schemas.openxmlformats.org/officeDocument/2006/relationships/image" Target="media/image146.wmf"/><Relationship Id="rId303" Type="http://schemas.openxmlformats.org/officeDocument/2006/relationships/oleObject" Target="embeddings/oleObject150.bin"/><Relationship Id="rId21" Type="http://schemas.openxmlformats.org/officeDocument/2006/relationships/oleObject" Target="embeddings/oleObject7.bin"/><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image" Target="media/image66.wmf"/><Relationship Id="rId159" Type="http://schemas.openxmlformats.org/officeDocument/2006/relationships/oleObject" Target="embeddings/oleObject77.bin"/><Relationship Id="rId324" Type="http://schemas.openxmlformats.org/officeDocument/2006/relationships/oleObject" Target="embeddings/oleObject160.bin"/><Relationship Id="rId345" Type="http://schemas.openxmlformats.org/officeDocument/2006/relationships/image" Target="media/image169.wmf"/><Relationship Id="rId170" Type="http://schemas.openxmlformats.org/officeDocument/2006/relationships/image" Target="media/image82.wmf"/><Relationship Id="rId191" Type="http://schemas.openxmlformats.org/officeDocument/2006/relationships/oleObject" Target="embeddings/oleObject92.bin"/><Relationship Id="rId205" Type="http://schemas.openxmlformats.org/officeDocument/2006/relationships/image" Target="media/image102.wmf"/><Relationship Id="rId226" Type="http://schemas.openxmlformats.org/officeDocument/2006/relationships/oleObject" Target="embeddings/oleObject110.bin"/><Relationship Id="rId247" Type="http://schemas.openxmlformats.org/officeDocument/2006/relationships/oleObject" Target="embeddings/oleObject121.bin"/><Relationship Id="rId107" Type="http://schemas.openxmlformats.org/officeDocument/2006/relationships/oleObject" Target="embeddings/oleObject51.bin"/><Relationship Id="rId268" Type="http://schemas.openxmlformats.org/officeDocument/2006/relationships/oleObject" Target="embeddings/oleObject132.bin"/><Relationship Id="rId289" Type="http://schemas.openxmlformats.org/officeDocument/2006/relationships/image" Target="media/image141.wmf"/><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oleObject" Target="embeddings/oleObject21.bin"/><Relationship Id="rId74" Type="http://schemas.openxmlformats.org/officeDocument/2006/relationships/image" Target="media/image36.wmf"/><Relationship Id="rId128" Type="http://schemas.openxmlformats.org/officeDocument/2006/relationships/image" Target="media/image61.wmf"/><Relationship Id="rId149" Type="http://schemas.openxmlformats.org/officeDocument/2006/relationships/oleObject" Target="embeddings/oleObject72.bin"/><Relationship Id="rId314" Type="http://schemas.openxmlformats.org/officeDocument/2006/relationships/image" Target="media/image154.wmf"/><Relationship Id="rId335" Type="http://schemas.openxmlformats.org/officeDocument/2006/relationships/oleObject" Target="embeddings/oleObject166.bin"/><Relationship Id="rId356" Type="http://schemas.openxmlformats.org/officeDocument/2006/relationships/image" Target="media/image175.emf"/><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image" Target="media/image77.wmf"/><Relationship Id="rId181" Type="http://schemas.openxmlformats.org/officeDocument/2006/relationships/oleObject" Target="embeddings/oleObject88.bin"/><Relationship Id="rId216" Type="http://schemas.openxmlformats.org/officeDocument/2006/relationships/oleObject" Target="embeddings/oleObject103.bin"/><Relationship Id="rId237" Type="http://schemas.openxmlformats.org/officeDocument/2006/relationships/oleObject" Target="embeddings/oleObject116.bin"/><Relationship Id="rId258" Type="http://schemas.openxmlformats.org/officeDocument/2006/relationships/image" Target="media/image126.wmf"/><Relationship Id="rId279" Type="http://schemas.openxmlformats.org/officeDocument/2006/relationships/oleObject" Target="embeddings/oleObject138.bin"/><Relationship Id="rId22" Type="http://schemas.openxmlformats.org/officeDocument/2006/relationships/image" Target="media/image9.wmf"/><Relationship Id="rId43" Type="http://schemas.openxmlformats.org/officeDocument/2006/relationships/image" Target="media/image20.wmf"/><Relationship Id="rId64" Type="http://schemas.openxmlformats.org/officeDocument/2006/relationships/image" Target="media/image31.wmf"/><Relationship Id="rId118" Type="http://schemas.openxmlformats.org/officeDocument/2006/relationships/image" Target="media/image56.wmf"/><Relationship Id="rId139" Type="http://schemas.openxmlformats.org/officeDocument/2006/relationships/oleObject" Target="embeddings/oleObject67.bin"/><Relationship Id="rId290" Type="http://schemas.openxmlformats.org/officeDocument/2006/relationships/oleObject" Target="embeddings/oleObject143.bin"/><Relationship Id="rId304" Type="http://schemas.openxmlformats.org/officeDocument/2006/relationships/image" Target="media/image148.wmf"/><Relationship Id="rId325" Type="http://schemas.openxmlformats.org/officeDocument/2006/relationships/image" Target="media/image159.wmf"/><Relationship Id="rId346" Type="http://schemas.openxmlformats.org/officeDocument/2006/relationships/oleObject" Target="embeddings/oleObject171.bin"/><Relationship Id="rId85" Type="http://schemas.openxmlformats.org/officeDocument/2006/relationships/image" Target="media/image41.wmf"/><Relationship Id="rId150" Type="http://schemas.openxmlformats.org/officeDocument/2006/relationships/image" Target="media/image72.wmf"/><Relationship Id="rId171" Type="http://schemas.openxmlformats.org/officeDocument/2006/relationships/oleObject" Target="embeddings/oleObject83.bin"/><Relationship Id="rId192" Type="http://schemas.openxmlformats.org/officeDocument/2006/relationships/image" Target="media/image94.emf"/><Relationship Id="rId206" Type="http://schemas.openxmlformats.org/officeDocument/2006/relationships/oleObject" Target="embeddings/oleObject98.bin"/><Relationship Id="rId227" Type="http://schemas.openxmlformats.org/officeDocument/2006/relationships/oleObject" Target="embeddings/oleObject111.bin"/><Relationship Id="rId248" Type="http://schemas.openxmlformats.org/officeDocument/2006/relationships/image" Target="media/image121.wmf"/><Relationship Id="rId269" Type="http://schemas.openxmlformats.org/officeDocument/2006/relationships/oleObject" Target="embeddings/oleObject133.bin"/><Relationship Id="rId12" Type="http://schemas.openxmlformats.org/officeDocument/2006/relationships/image" Target="media/image4.wmf"/><Relationship Id="rId33" Type="http://schemas.openxmlformats.org/officeDocument/2006/relationships/image" Target="media/image15.wmf"/><Relationship Id="rId108" Type="http://schemas.openxmlformats.org/officeDocument/2006/relationships/image" Target="media/image51.wmf"/><Relationship Id="rId129" Type="http://schemas.openxmlformats.org/officeDocument/2006/relationships/oleObject" Target="embeddings/oleObject62.bin"/><Relationship Id="rId280" Type="http://schemas.openxmlformats.org/officeDocument/2006/relationships/image" Target="media/image136.wmf"/><Relationship Id="rId315" Type="http://schemas.openxmlformats.org/officeDocument/2006/relationships/oleObject" Target="embeddings/oleObject155.bin"/><Relationship Id="rId336" Type="http://schemas.openxmlformats.org/officeDocument/2006/relationships/image" Target="media/image164.wmf"/><Relationship Id="rId357" Type="http://schemas.openxmlformats.org/officeDocument/2006/relationships/header" Target="header1.xml"/><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image" Target="media/image46.wmf"/><Relationship Id="rId140" Type="http://schemas.openxmlformats.org/officeDocument/2006/relationships/image" Target="media/image67.wmf"/><Relationship Id="rId161" Type="http://schemas.openxmlformats.org/officeDocument/2006/relationships/oleObject" Target="embeddings/oleObject78.bin"/><Relationship Id="rId182" Type="http://schemas.openxmlformats.org/officeDocument/2006/relationships/image" Target="media/image88.wmf"/><Relationship Id="rId217" Type="http://schemas.openxmlformats.org/officeDocument/2006/relationships/image" Target="media/image108.wmf"/><Relationship Id="rId6" Type="http://schemas.openxmlformats.org/officeDocument/2006/relationships/endnotes" Target="endnotes.xml"/><Relationship Id="rId238" Type="http://schemas.openxmlformats.org/officeDocument/2006/relationships/image" Target="media/image116.wmf"/><Relationship Id="rId259" Type="http://schemas.openxmlformats.org/officeDocument/2006/relationships/oleObject" Target="embeddings/oleObject127.bin"/><Relationship Id="rId23" Type="http://schemas.openxmlformats.org/officeDocument/2006/relationships/oleObject" Target="embeddings/oleObject8.bin"/><Relationship Id="rId119" Type="http://schemas.openxmlformats.org/officeDocument/2006/relationships/oleObject" Target="embeddings/oleObject57.bin"/><Relationship Id="rId270" Type="http://schemas.openxmlformats.org/officeDocument/2006/relationships/image" Target="media/image131.wmf"/><Relationship Id="rId291" Type="http://schemas.openxmlformats.org/officeDocument/2006/relationships/image" Target="media/image142.wmf"/><Relationship Id="rId305" Type="http://schemas.openxmlformats.org/officeDocument/2006/relationships/oleObject" Target="embeddings/oleObject151.bin"/><Relationship Id="rId326" Type="http://schemas.openxmlformats.org/officeDocument/2006/relationships/oleObject" Target="embeddings/oleObject161.bin"/><Relationship Id="rId347" Type="http://schemas.openxmlformats.org/officeDocument/2006/relationships/image" Target="media/image170.wmf"/><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oleObject" Target="embeddings/oleObject39.bin"/><Relationship Id="rId130" Type="http://schemas.openxmlformats.org/officeDocument/2006/relationships/image" Target="media/image62.wmf"/><Relationship Id="rId151" Type="http://schemas.openxmlformats.org/officeDocument/2006/relationships/oleObject" Target="embeddings/oleObject73.bin"/><Relationship Id="rId172" Type="http://schemas.openxmlformats.org/officeDocument/2006/relationships/image" Target="media/image83.wmf"/><Relationship Id="rId193" Type="http://schemas.openxmlformats.org/officeDocument/2006/relationships/image" Target="media/image95.emf"/><Relationship Id="rId207" Type="http://schemas.openxmlformats.org/officeDocument/2006/relationships/image" Target="media/image103.wmf"/><Relationship Id="rId228" Type="http://schemas.openxmlformats.org/officeDocument/2006/relationships/image" Target="media/image111.wmf"/><Relationship Id="rId249" Type="http://schemas.openxmlformats.org/officeDocument/2006/relationships/oleObject" Target="embeddings/oleObject122.bin"/><Relationship Id="rId13" Type="http://schemas.openxmlformats.org/officeDocument/2006/relationships/oleObject" Target="embeddings/oleObject3.bin"/><Relationship Id="rId109" Type="http://schemas.openxmlformats.org/officeDocument/2006/relationships/oleObject" Target="embeddings/oleObject52.bin"/><Relationship Id="rId260" Type="http://schemas.openxmlformats.org/officeDocument/2006/relationships/image" Target="media/image127.wmf"/><Relationship Id="rId281" Type="http://schemas.openxmlformats.org/officeDocument/2006/relationships/oleObject" Target="embeddings/oleObject139.bin"/><Relationship Id="rId316" Type="http://schemas.openxmlformats.org/officeDocument/2006/relationships/image" Target="media/image155.wmf"/><Relationship Id="rId337" Type="http://schemas.openxmlformats.org/officeDocument/2006/relationships/oleObject" Target="embeddings/oleObject167.bin"/><Relationship Id="rId34" Type="http://schemas.openxmlformats.org/officeDocument/2006/relationships/oleObject" Target="embeddings/oleObject13.bin"/><Relationship Id="rId55" Type="http://schemas.openxmlformats.org/officeDocument/2006/relationships/oleObject" Target="embeddings/oleObject22.bin"/><Relationship Id="rId76" Type="http://schemas.openxmlformats.org/officeDocument/2006/relationships/image" Target="media/image37.wmf"/><Relationship Id="rId97" Type="http://schemas.openxmlformats.org/officeDocument/2006/relationships/oleObject" Target="embeddings/oleObject45.bin"/><Relationship Id="rId120" Type="http://schemas.openxmlformats.org/officeDocument/2006/relationships/image" Target="media/image57.wmf"/><Relationship Id="rId141" Type="http://schemas.openxmlformats.org/officeDocument/2006/relationships/oleObject" Target="embeddings/oleObject68.bin"/><Relationship Id="rId358" Type="http://schemas.openxmlformats.org/officeDocument/2006/relationships/header" Target="header2.xml"/><Relationship Id="rId7" Type="http://schemas.openxmlformats.org/officeDocument/2006/relationships/image" Target="media/image1.jpeg"/><Relationship Id="rId162" Type="http://schemas.openxmlformats.org/officeDocument/2006/relationships/image" Target="media/image78.wmf"/><Relationship Id="rId183" Type="http://schemas.openxmlformats.org/officeDocument/2006/relationships/oleObject" Target="embeddings/oleObject89.bin"/><Relationship Id="rId218" Type="http://schemas.openxmlformats.org/officeDocument/2006/relationships/oleObject" Target="embeddings/oleObject104.bin"/><Relationship Id="rId239" Type="http://schemas.openxmlformats.org/officeDocument/2006/relationships/oleObject" Target="embeddings/oleObject117.bin"/><Relationship Id="rId250" Type="http://schemas.openxmlformats.org/officeDocument/2006/relationships/image" Target="media/image122.wmf"/><Relationship Id="rId271" Type="http://schemas.openxmlformats.org/officeDocument/2006/relationships/oleObject" Target="embeddings/oleObject134.bin"/><Relationship Id="rId292" Type="http://schemas.openxmlformats.org/officeDocument/2006/relationships/oleObject" Target="embeddings/oleObject144.bin"/><Relationship Id="rId306" Type="http://schemas.openxmlformats.org/officeDocument/2006/relationships/image" Target="media/image149.emf"/><Relationship Id="rId24" Type="http://schemas.openxmlformats.org/officeDocument/2006/relationships/image" Target="media/image10.emf"/><Relationship Id="rId45" Type="http://schemas.openxmlformats.org/officeDocument/2006/relationships/image" Target="media/image21.emf"/><Relationship Id="rId66" Type="http://schemas.openxmlformats.org/officeDocument/2006/relationships/image" Target="media/image32.wmf"/><Relationship Id="rId87" Type="http://schemas.openxmlformats.org/officeDocument/2006/relationships/image" Target="media/image42.wmf"/><Relationship Id="rId110" Type="http://schemas.openxmlformats.org/officeDocument/2006/relationships/image" Target="media/image52.wmf"/><Relationship Id="rId131" Type="http://schemas.openxmlformats.org/officeDocument/2006/relationships/oleObject" Target="embeddings/oleObject63.bin"/><Relationship Id="rId327" Type="http://schemas.openxmlformats.org/officeDocument/2006/relationships/oleObject" Target="embeddings/oleObject162.bin"/><Relationship Id="rId348" Type="http://schemas.openxmlformats.org/officeDocument/2006/relationships/oleObject" Target="embeddings/oleObject172.bin"/><Relationship Id="rId152" Type="http://schemas.openxmlformats.org/officeDocument/2006/relationships/image" Target="media/image73.wmf"/><Relationship Id="rId173" Type="http://schemas.openxmlformats.org/officeDocument/2006/relationships/oleObject" Target="embeddings/oleObject84.bin"/><Relationship Id="rId194" Type="http://schemas.openxmlformats.org/officeDocument/2006/relationships/image" Target="media/image96.wmf"/><Relationship Id="rId208" Type="http://schemas.openxmlformats.org/officeDocument/2006/relationships/oleObject" Target="embeddings/oleObject99.bin"/><Relationship Id="rId229" Type="http://schemas.openxmlformats.org/officeDocument/2006/relationships/oleObject" Target="embeddings/oleObject112.bin"/><Relationship Id="rId240" Type="http://schemas.openxmlformats.org/officeDocument/2006/relationships/image" Target="media/image117.wmf"/><Relationship Id="rId261" Type="http://schemas.openxmlformats.org/officeDocument/2006/relationships/oleObject" Target="embeddings/oleObject128.bin"/><Relationship Id="rId14" Type="http://schemas.openxmlformats.org/officeDocument/2006/relationships/image" Target="media/image5.wmf"/><Relationship Id="rId35" Type="http://schemas.openxmlformats.org/officeDocument/2006/relationships/image" Target="media/image16.wmf"/><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oleObject" Target="embeddings/oleObject47.bin"/><Relationship Id="rId282" Type="http://schemas.openxmlformats.org/officeDocument/2006/relationships/image" Target="media/image137.wmf"/><Relationship Id="rId317" Type="http://schemas.openxmlformats.org/officeDocument/2006/relationships/oleObject" Target="embeddings/oleObject156.bin"/><Relationship Id="rId338" Type="http://schemas.openxmlformats.org/officeDocument/2006/relationships/image" Target="media/image165.emf"/><Relationship Id="rId359" Type="http://schemas.openxmlformats.org/officeDocument/2006/relationships/footer" Target="footer1.xml"/><Relationship Id="rId8" Type="http://schemas.openxmlformats.org/officeDocument/2006/relationships/image" Target="media/image2.wmf"/><Relationship Id="rId98" Type="http://schemas.openxmlformats.org/officeDocument/2006/relationships/oleObject" Target="embeddings/oleObject46.bin"/><Relationship Id="rId121" Type="http://schemas.openxmlformats.org/officeDocument/2006/relationships/oleObject" Target="embeddings/oleObject58.bin"/><Relationship Id="rId142" Type="http://schemas.openxmlformats.org/officeDocument/2006/relationships/image" Target="media/image68.wmf"/><Relationship Id="rId163" Type="http://schemas.openxmlformats.org/officeDocument/2006/relationships/oleObject" Target="embeddings/oleObject79.bin"/><Relationship Id="rId184" Type="http://schemas.openxmlformats.org/officeDocument/2006/relationships/image" Target="media/image89.wmf"/><Relationship Id="rId219" Type="http://schemas.openxmlformats.org/officeDocument/2006/relationships/image" Target="media/image109.emf"/><Relationship Id="rId230" Type="http://schemas.openxmlformats.org/officeDocument/2006/relationships/image" Target="media/image112.wmf"/><Relationship Id="rId251" Type="http://schemas.openxmlformats.org/officeDocument/2006/relationships/oleObject" Target="embeddings/oleObject123.bin"/><Relationship Id="rId25" Type="http://schemas.openxmlformats.org/officeDocument/2006/relationships/image" Target="media/image11.wmf"/><Relationship Id="rId46" Type="http://schemas.openxmlformats.org/officeDocument/2006/relationships/image" Target="media/image22.wmf"/><Relationship Id="rId67" Type="http://schemas.openxmlformats.org/officeDocument/2006/relationships/oleObject" Target="embeddings/oleObject29.bin"/><Relationship Id="rId272" Type="http://schemas.openxmlformats.org/officeDocument/2006/relationships/image" Target="media/image132.wmf"/><Relationship Id="rId293" Type="http://schemas.openxmlformats.org/officeDocument/2006/relationships/image" Target="media/image143.wmf"/><Relationship Id="rId307" Type="http://schemas.openxmlformats.org/officeDocument/2006/relationships/image" Target="media/image150.wmf"/><Relationship Id="rId328" Type="http://schemas.openxmlformats.org/officeDocument/2006/relationships/image" Target="media/image160.wmf"/><Relationship Id="rId349" Type="http://schemas.openxmlformats.org/officeDocument/2006/relationships/image" Target="media/image171.wmf"/><Relationship Id="rId88" Type="http://schemas.openxmlformats.org/officeDocument/2006/relationships/oleObject" Target="embeddings/oleObject40.bin"/><Relationship Id="rId111" Type="http://schemas.openxmlformats.org/officeDocument/2006/relationships/oleObject" Target="embeddings/oleObject53.bin"/><Relationship Id="rId132" Type="http://schemas.openxmlformats.org/officeDocument/2006/relationships/image" Target="media/image63.emf"/><Relationship Id="rId153" Type="http://schemas.openxmlformats.org/officeDocument/2006/relationships/oleObject" Target="embeddings/oleObject74.bin"/><Relationship Id="rId174" Type="http://schemas.openxmlformats.org/officeDocument/2006/relationships/image" Target="media/image84.wmf"/><Relationship Id="rId195" Type="http://schemas.openxmlformats.org/officeDocument/2006/relationships/oleObject" Target="embeddings/oleObject93.bin"/><Relationship Id="rId209" Type="http://schemas.openxmlformats.org/officeDocument/2006/relationships/image" Target="media/image104.wmf"/><Relationship Id="rId360" Type="http://schemas.openxmlformats.org/officeDocument/2006/relationships/footer" Target="footer2.xml"/><Relationship Id="rId220" Type="http://schemas.openxmlformats.org/officeDocument/2006/relationships/oleObject" Target="embeddings/oleObject105.bin"/><Relationship Id="rId241" Type="http://schemas.openxmlformats.org/officeDocument/2006/relationships/oleObject" Target="embeddings/oleObject118.bin"/><Relationship Id="rId15" Type="http://schemas.openxmlformats.org/officeDocument/2006/relationships/oleObject" Target="embeddings/oleObject4.bin"/><Relationship Id="rId36" Type="http://schemas.openxmlformats.org/officeDocument/2006/relationships/oleObject" Target="embeddings/oleObject14.bin"/><Relationship Id="rId57" Type="http://schemas.openxmlformats.org/officeDocument/2006/relationships/oleObject" Target="embeddings/oleObject23.bin"/><Relationship Id="rId106" Type="http://schemas.openxmlformats.org/officeDocument/2006/relationships/image" Target="media/image50.wmf"/><Relationship Id="rId127" Type="http://schemas.openxmlformats.org/officeDocument/2006/relationships/oleObject" Target="embeddings/oleObject61.bin"/><Relationship Id="rId262" Type="http://schemas.openxmlformats.org/officeDocument/2006/relationships/oleObject" Target="embeddings/oleObject129.bin"/><Relationship Id="rId283" Type="http://schemas.openxmlformats.org/officeDocument/2006/relationships/oleObject" Target="embeddings/oleObject140.bin"/><Relationship Id="rId313" Type="http://schemas.openxmlformats.org/officeDocument/2006/relationships/image" Target="media/image153.emf"/><Relationship Id="rId318" Type="http://schemas.openxmlformats.org/officeDocument/2006/relationships/image" Target="media/image156.wmf"/><Relationship Id="rId339" Type="http://schemas.openxmlformats.org/officeDocument/2006/relationships/image" Target="media/image166.emf"/><Relationship Id="rId10" Type="http://schemas.openxmlformats.org/officeDocument/2006/relationships/image" Target="media/image3.wmf"/><Relationship Id="rId31" Type="http://schemas.openxmlformats.org/officeDocument/2006/relationships/image" Target="media/image14.wmf"/><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image" Target="media/image58.wmf"/><Relationship Id="rId143" Type="http://schemas.openxmlformats.org/officeDocument/2006/relationships/oleObject" Target="embeddings/oleObject69.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82.bin"/><Relationship Id="rId185" Type="http://schemas.openxmlformats.org/officeDocument/2006/relationships/oleObject" Target="embeddings/oleObject90.bin"/><Relationship Id="rId334" Type="http://schemas.openxmlformats.org/officeDocument/2006/relationships/image" Target="media/image163.wmf"/><Relationship Id="rId350" Type="http://schemas.openxmlformats.org/officeDocument/2006/relationships/oleObject" Target="embeddings/oleObject173.bin"/><Relationship Id="rId355" Type="http://schemas.openxmlformats.org/officeDocument/2006/relationships/image" Target="media/image174.emf"/><Relationship Id="rId4" Type="http://schemas.openxmlformats.org/officeDocument/2006/relationships/webSettings" Target="web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oleObject" Target="embeddings/oleObject100.bin"/><Relationship Id="rId215" Type="http://schemas.openxmlformats.org/officeDocument/2006/relationships/image" Target="media/image107.wmf"/><Relationship Id="rId236" Type="http://schemas.openxmlformats.org/officeDocument/2006/relationships/image" Target="media/image115.wmf"/><Relationship Id="rId257" Type="http://schemas.openxmlformats.org/officeDocument/2006/relationships/oleObject" Target="embeddings/oleObject126.bin"/><Relationship Id="rId278" Type="http://schemas.openxmlformats.org/officeDocument/2006/relationships/image" Target="media/image135.wmf"/><Relationship Id="rId26" Type="http://schemas.openxmlformats.org/officeDocument/2006/relationships/oleObject" Target="embeddings/oleObject9.bin"/><Relationship Id="rId231" Type="http://schemas.openxmlformats.org/officeDocument/2006/relationships/oleObject" Target="embeddings/oleObject113.bin"/><Relationship Id="rId252" Type="http://schemas.openxmlformats.org/officeDocument/2006/relationships/image" Target="media/image123.wmf"/><Relationship Id="rId273" Type="http://schemas.openxmlformats.org/officeDocument/2006/relationships/oleObject" Target="embeddings/oleObject135.bin"/><Relationship Id="rId294" Type="http://schemas.openxmlformats.org/officeDocument/2006/relationships/oleObject" Target="embeddings/oleObject145.bin"/><Relationship Id="rId308" Type="http://schemas.openxmlformats.org/officeDocument/2006/relationships/oleObject" Target="embeddings/oleObject152.bin"/><Relationship Id="rId329" Type="http://schemas.openxmlformats.org/officeDocument/2006/relationships/oleObject" Target="embeddings/oleObject163.bin"/><Relationship Id="rId47" Type="http://schemas.openxmlformats.org/officeDocument/2006/relationships/oleObject" Target="embeddings/oleObject19.bin"/><Relationship Id="rId68" Type="http://schemas.openxmlformats.org/officeDocument/2006/relationships/image" Target="media/image33.emf"/><Relationship Id="rId89" Type="http://schemas.openxmlformats.org/officeDocument/2006/relationships/image" Target="media/image43.wmf"/><Relationship Id="rId112" Type="http://schemas.openxmlformats.org/officeDocument/2006/relationships/image" Target="media/image53.wmf"/><Relationship Id="rId133" Type="http://schemas.openxmlformats.org/officeDocument/2006/relationships/image" Target="media/image64.wmf"/><Relationship Id="rId154" Type="http://schemas.openxmlformats.org/officeDocument/2006/relationships/image" Target="media/image74.wmf"/><Relationship Id="rId175" Type="http://schemas.openxmlformats.org/officeDocument/2006/relationships/oleObject" Target="embeddings/oleObject85.bin"/><Relationship Id="rId340" Type="http://schemas.openxmlformats.org/officeDocument/2006/relationships/image" Target="media/image167.wmf"/><Relationship Id="rId361" Type="http://schemas.openxmlformats.org/officeDocument/2006/relationships/footer" Target="footer3.xml"/><Relationship Id="rId196" Type="http://schemas.openxmlformats.org/officeDocument/2006/relationships/image" Target="media/image97.wmf"/><Relationship Id="rId200" Type="http://schemas.openxmlformats.org/officeDocument/2006/relationships/oleObject" Target="embeddings/oleObject95.bin"/><Relationship Id="rId16" Type="http://schemas.openxmlformats.org/officeDocument/2006/relationships/image" Target="media/image6.wmf"/><Relationship Id="rId221" Type="http://schemas.openxmlformats.org/officeDocument/2006/relationships/oleObject" Target="embeddings/oleObject106.bin"/><Relationship Id="rId242" Type="http://schemas.openxmlformats.org/officeDocument/2006/relationships/image" Target="media/image118.wmf"/><Relationship Id="rId263" Type="http://schemas.openxmlformats.org/officeDocument/2006/relationships/image" Target="media/image128.wmf"/><Relationship Id="rId284" Type="http://schemas.openxmlformats.org/officeDocument/2006/relationships/image" Target="media/image138.wmf"/><Relationship Id="rId319" Type="http://schemas.openxmlformats.org/officeDocument/2006/relationships/oleObject" Target="embeddings/oleObject157.bin"/><Relationship Id="rId37" Type="http://schemas.openxmlformats.org/officeDocument/2006/relationships/image" Target="media/image17.wmf"/><Relationship Id="rId58" Type="http://schemas.openxmlformats.org/officeDocument/2006/relationships/image" Target="media/image29.emf"/><Relationship Id="rId79" Type="http://schemas.openxmlformats.org/officeDocument/2006/relationships/image" Target="media/image38.wmf"/><Relationship Id="rId102" Type="http://schemas.openxmlformats.org/officeDocument/2006/relationships/oleObject" Target="embeddings/oleObject48.bin"/><Relationship Id="rId123" Type="http://schemas.openxmlformats.org/officeDocument/2006/relationships/oleObject" Target="embeddings/oleObject59.bin"/><Relationship Id="rId144" Type="http://schemas.openxmlformats.org/officeDocument/2006/relationships/image" Target="media/image69.wmf"/><Relationship Id="rId330" Type="http://schemas.openxmlformats.org/officeDocument/2006/relationships/image" Target="media/image161.wmf"/><Relationship Id="rId90" Type="http://schemas.openxmlformats.org/officeDocument/2006/relationships/oleObject" Target="embeddings/oleObject41.bin"/><Relationship Id="rId165" Type="http://schemas.openxmlformats.org/officeDocument/2006/relationships/oleObject" Target="embeddings/oleObject80.bin"/><Relationship Id="rId186" Type="http://schemas.openxmlformats.org/officeDocument/2006/relationships/image" Target="media/image90.wmf"/><Relationship Id="rId351" Type="http://schemas.openxmlformats.org/officeDocument/2006/relationships/image" Target="media/image172.wmf"/><Relationship Id="rId211" Type="http://schemas.openxmlformats.org/officeDocument/2006/relationships/image" Target="media/image105.wmf"/><Relationship Id="rId232" Type="http://schemas.openxmlformats.org/officeDocument/2006/relationships/image" Target="media/image113.wmf"/><Relationship Id="rId253" Type="http://schemas.openxmlformats.org/officeDocument/2006/relationships/oleObject" Target="embeddings/oleObject124.bin"/><Relationship Id="rId274" Type="http://schemas.openxmlformats.org/officeDocument/2006/relationships/image" Target="media/image133.wmf"/><Relationship Id="rId295" Type="http://schemas.openxmlformats.org/officeDocument/2006/relationships/image" Target="media/image144.wmf"/><Relationship Id="rId309" Type="http://schemas.openxmlformats.org/officeDocument/2006/relationships/image" Target="media/image151.wmf"/><Relationship Id="rId27" Type="http://schemas.openxmlformats.org/officeDocument/2006/relationships/image" Target="media/image12.wmf"/><Relationship Id="rId48" Type="http://schemas.openxmlformats.org/officeDocument/2006/relationships/image" Target="media/image23.emf"/><Relationship Id="rId69" Type="http://schemas.openxmlformats.org/officeDocument/2006/relationships/oleObject" Target="embeddings/oleObject30.bin"/><Relationship Id="rId113" Type="http://schemas.openxmlformats.org/officeDocument/2006/relationships/oleObject" Target="embeddings/oleObject54.bin"/><Relationship Id="rId134" Type="http://schemas.openxmlformats.org/officeDocument/2006/relationships/oleObject" Target="embeddings/oleObject64.bin"/><Relationship Id="rId320" Type="http://schemas.openxmlformats.org/officeDocument/2006/relationships/image" Target="media/image157.wmf"/><Relationship Id="rId80" Type="http://schemas.openxmlformats.org/officeDocument/2006/relationships/oleObject" Target="embeddings/oleObject36.bin"/><Relationship Id="rId155" Type="http://schemas.openxmlformats.org/officeDocument/2006/relationships/oleObject" Target="embeddings/oleObject75.bin"/><Relationship Id="rId176" Type="http://schemas.openxmlformats.org/officeDocument/2006/relationships/image" Target="media/image85.wmf"/><Relationship Id="rId197" Type="http://schemas.openxmlformats.org/officeDocument/2006/relationships/oleObject" Target="embeddings/oleObject94.bin"/><Relationship Id="rId341" Type="http://schemas.openxmlformats.org/officeDocument/2006/relationships/oleObject" Target="embeddings/oleObject168.bin"/><Relationship Id="rId362" Type="http://schemas.openxmlformats.org/officeDocument/2006/relationships/fontTable" Target="fontTable.xml"/><Relationship Id="rId201" Type="http://schemas.openxmlformats.org/officeDocument/2006/relationships/image" Target="media/image100.wmf"/><Relationship Id="rId222" Type="http://schemas.openxmlformats.org/officeDocument/2006/relationships/oleObject" Target="embeddings/oleObject107.bin"/><Relationship Id="rId243" Type="http://schemas.openxmlformats.org/officeDocument/2006/relationships/oleObject" Target="embeddings/oleObject119.bin"/><Relationship Id="rId264" Type="http://schemas.openxmlformats.org/officeDocument/2006/relationships/oleObject" Target="embeddings/oleObject130.bin"/><Relationship Id="rId285" Type="http://schemas.openxmlformats.org/officeDocument/2006/relationships/oleObject" Target="embeddings/oleObject141.bin"/><Relationship Id="rId17" Type="http://schemas.openxmlformats.org/officeDocument/2006/relationships/oleObject" Target="embeddings/oleObject5.bin"/><Relationship Id="rId38" Type="http://schemas.openxmlformats.org/officeDocument/2006/relationships/oleObject" Target="embeddings/oleObject15.bin"/><Relationship Id="rId59" Type="http://schemas.openxmlformats.org/officeDocument/2006/relationships/image" Target="media/image30.wmf"/><Relationship Id="rId103" Type="http://schemas.openxmlformats.org/officeDocument/2006/relationships/image" Target="media/image49.wmf"/><Relationship Id="rId124" Type="http://schemas.openxmlformats.org/officeDocument/2006/relationships/image" Target="media/image59.wmf"/><Relationship Id="rId310" Type="http://schemas.openxmlformats.org/officeDocument/2006/relationships/oleObject" Target="embeddings/oleObject153.bin"/><Relationship Id="rId70" Type="http://schemas.openxmlformats.org/officeDocument/2006/relationships/image" Target="media/image34.wmf"/><Relationship Id="rId91" Type="http://schemas.openxmlformats.org/officeDocument/2006/relationships/image" Target="media/image44.wmf"/><Relationship Id="rId145" Type="http://schemas.openxmlformats.org/officeDocument/2006/relationships/oleObject" Target="embeddings/oleObject70.bin"/><Relationship Id="rId166" Type="http://schemas.openxmlformats.org/officeDocument/2006/relationships/image" Target="media/image80.wmf"/><Relationship Id="rId187" Type="http://schemas.openxmlformats.org/officeDocument/2006/relationships/oleObject" Target="embeddings/oleObject91.bin"/><Relationship Id="rId331" Type="http://schemas.openxmlformats.org/officeDocument/2006/relationships/oleObject" Target="embeddings/oleObject164.bin"/><Relationship Id="rId352" Type="http://schemas.openxmlformats.org/officeDocument/2006/relationships/oleObject" Target="embeddings/oleObject174.bin"/><Relationship Id="rId1" Type="http://schemas.openxmlformats.org/officeDocument/2006/relationships/numbering" Target="numbering.xml"/><Relationship Id="rId212" Type="http://schemas.openxmlformats.org/officeDocument/2006/relationships/oleObject" Target="embeddings/oleObject101.bin"/><Relationship Id="rId233" Type="http://schemas.openxmlformats.org/officeDocument/2006/relationships/oleObject" Target="embeddings/oleObject114.bin"/><Relationship Id="rId254" Type="http://schemas.openxmlformats.org/officeDocument/2006/relationships/image" Target="media/image124.wmf"/><Relationship Id="rId28" Type="http://schemas.openxmlformats.org/officeDocument/2006/relationships/oleObject" Target="embeddings/oleObject10.bin"/><Relationship Id="rId49" Type="http://schemas.openxmlformats.org/officeDocument/2006/relationships/image" Target="media/image24.wmf"/><Relationship Id="rId114" Type="http://schemas.openxmlformats.org/officeDocument/2006/relationships/image" Target="media/image54.wmf"/><Relationship Id="rId275" Type="http://schemas.openxmlformats.org/officeDocument/2006/relationships/oleObject" Target="embeddings/oleObject136.bin"/><Relationship Id="rId296" Type="http://schemas.openxmlformats.org/officeDocument/2006/relationships/oleObject" Target="embeddings/oleObject146.bin"/><Relationship Id="rId300" Type="http://schemas.openxmlformats.org/officeDocument/2006/relationships/oleObject" Target="embeddings/oleObject148.bin"/><Relationship Id="rId60" Type="http://schemas.openxmlformats.org/officeDocument/2006/relationships/oleObject" Target="embeddings/oleObject24.bin"/><Relationship Id="rId81" Type="http://schemas.openxmlformats.org/officeDocument/2006/relationships/image" Target="media/image39.wmf"/><Relationship Id="rId135" Type="http://schemas.openxmlformats.org/officeDocument/2006/relationships/image" Target="media/image65.wmf"/><Relationship Id="rId156" Type="http://schemas.openxmlformats.org/officeDocument/2006/relationships/image" Target="media/image75.wmf"/><Relationship Id="rId177" Type="http://schemas.openxmlformats.org/officeDocument/2006/relationships/oleObject" Target="embeddings/oleObject86.bin"/><Relationship Id="rId198" Type="http://schemas.openxmlformats.org/officeDocument/2006/relationships/image" Target="media/image98.emf"/><Relationship Id="rId321" Type="http://schemas.openxmlformats.org/officeDocument/2006/relationships/oleObject" Target="embeddings/oleObject158.bin"/><Relationship Id="rId342" Type="http://schemas.openxmlformats.org/officeDocument/2006/relationships/image" Target="media/image168.wmf"/><Relationship Id="rId363" Type="http://schemas.openxmlformats.org/officeDocument/2006/relationships/theme" Target="theme/theme1.xml"/><Relationship Id="rId202" Type="http://schemas.openxmlformats.org/officeDocument/2006/relationships/oleObject" Target="embeddings/oleObject96.bin"/><Relationship Id="rId223" Type="http://schemas.openxmlformats.org/officeDocument/2006/relationships/image" Target="media/image110.wmf"/><Relationship Id="rId244" Type="http://schemas.openxmlformats.org/officeDocument/2006/relationships/image" Target="media/image119.wmf"/><Relationship Id="rId18" Type="http://schemas.openxmlformats.org/officeDocument/2006/relationships/image" Target="media/image7.wmf"/><Relationship Id="rId39" Type="http://schemas.openxmlformats.org/officeDocument/2006/relationships/image" Target="media/image18.wmf"/><Relationship Id="rId265" Type="http://schemas.openxmlformats.org/officeDocument/2006/relationships/image" Target="media/image129.emf"/><Relationship Id="rId286" Type="http://schemas.openxmlformats.org/officeDocument/2006/relationships/image" Target="media/image139.wmf"/><Relationship Id="rId50" Type="http://schemas.openxmlformats.org/officeDocument/2006/relationships/oleObject" Target="embeddings/oleObject20.bin"/><Relationship Id="rId104" Type="http://schemas.openxmlformats.org/officeDocument/2006/relationships/oleObject" Target="embeddings/oleObject49.bin"/><Relationship Id="rId125" Type="http://schemas.openxmlformats.org/officeDocument/2006/relationships/oleObject" Target="embeddings/oleObject60.bin"/><Relationship Id="rId146" Type="http://schemas.openxmlformats.org/officeDocument/2006/relationships/image" Target="media/image70.wmf"/><Relationship Id="rId167" Type="http://schemas.openxmlformats.org/officeDocument/2006/relationships/oleObject" Target="embeddings/oleObject81.bin"/><Relationship Id="rId188" Type="http://schemas.openxmlformats.org/officeDocument/2006/relationships/image" Target="media/image91.emf"/><Relationship Id="rId311" Type="http://schemas.openxmlformats.org/officeDocument/2006/relationships/image" Target="media/image152.wmf"/><Relationship Id="rId332" Type="http://schemas.openxmlformats.org/officeDocument/2006/relationships/image" Target="media/image162.wmf"/><Relationship Id="rId353" Type="http://schemas.openxmlformats.org/officeDocument/2006/relationships/image" Target="media/image173.wmf"/><Relationship Id="rId71" Type="http://schemas.openxmlformats.org/officeDocument/2006/relationships/oleObject" Target="embeddings/oleObject31.bin"/><Relationship Id="rId92" Type="http://schemas.openxmlformats.org/officeDocument/2006/relationships/oleObject" Target="embeddings/oleObject42.bin"/><Relationship Id="rId213" Type="http://schemas.openxmlformats.org/officeDocument/2006/relationships/image" Target="media/image106.wmf"/><Relationship Id="rId234" Type="http://schemas.openxmlformats.org/officeDocument/2006/relationships/image" Target="media/image114.wmf"/><Relationship Id="rId2" Type="http://schemas.openxmlformats.org/officeDocument/2006/relationships/styles" Target="styles.xml"/><Relationship Id="rId29" Type="http://schemas.openxmlformats.org/officeDocument/2006/relationships/image" Target="media/image13.wmf"/><Relationship Id="rId255" Type="http://schemas.openxmlformats.org/officeDocument/2006/relationships/oleObject" Target="embeddings/oleObject125.bin"/><Relationship Id="rId276" Type="http://schemas.openxmlformats.org/officeDocument/2006/relationships/image" Target="media/image134.wmf"/><Relationship Id="rId297" Type="http://schemas.openxmlformats.org/officeDocument/2006/relationships/image" Target="media/image145.wmf"/><Relationship Id="rId40" Type="http://schemas.openxmlformats.org/officeDocument/2006/relationships/oleObject" Target="embeddings/oleObject16.bin"/><Relationship Id="rId115" Type="http://schemas.openxmlformats.org/officeDocument/2006/relationships/oleObject" Target="embeddings/oleObject55.bin"/><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image" Target="media/image86.wmf"/><Relationship Id="rId301" Type="http://schemas.openxmlformats.org/officeDocument/2006/relationships/image" Target="media/image147.wmf"/><Relationship Id="rId322" Type="http://schemas.openxmlformats.org/officeDocument/2006/relationships/image" Target="media/image158.wmf"/><Relationship Id="rId343" Type="http://schemas.openxmlformats.org/officeDocument/2006/relationships/oleObject" Target="embeddings/oleObject169.bin"/><Relationship Id="rId61" Type="http://schemas.openxmlformats.org/officeDocument/2006/relationships/oleObject" Target="embeddings/oleObject25.bin"/><Relationship Id="rId82" Type="http://schemas.openxmlformats.org/officeDocument/2006/relationships/oleObject" Target="embeddings/oleObject37.bin"/><Relationship Id="rId199" Type="http://schemas.openxmlformats.org/officeDocument/2006/relationships/image" Target="media/image99.wmf"/><Relationship Id="rId203" Type="http://schemas.openxmlformats.org/officeDocument/2006/relationships/image" Target="media/image101.wmf"/><Relationship Id="rId19" Type="http://schemas.openxmlformats.org/officeDocument/2006/relationships/oleObject" Target="embeddings/oleObject6.bin"/><Relationship Id="rId224" Type="http://schemas.openxmlformats.org/officeDocument/2006/relationships/oleObject" Target="embeddings/oleObject108.bin"/><Relationship Id="rId245" Type="http://schemas.openxmlformats.org/officeDocument/2006/relationships/oleObject" Target="embeddings/oleObject120.bin"/><Relationship Id="rId266" Type="http://schemas.openxmlformats.org/officeDocument/2006/relationships/oleObject" Target="embeddings/oleObject131.bin"/><Relationship Id="rId287" Type="http://schemas.openxmlformats.org/officeDocument/2006/relationships/image" Target="media/image140.wmf"/><Relationship Id="rId30" Type="http://schemas.openxmlformats.org/officeDocument/2006/relationships/oleObject" Target="embeddings/oleObject11.bin"/><Relationship Id="rId105" Type="http://schemas.openxmlformats.org/officeDocument/2006/relationships/oleObject" Target="embeddings/oleObject50.bin"/><Relationship Id="rId126" Type="http://schemas.openxmlformats.org/officeDocument/2006/relationships/image" Target="media/image60.wmf"/><Relationship Id="rId147" Type="http://schemas.openxmlformats.org/officeDocument/2006/relationships/oleObject" Target="embeddings/oleObject71.bin"/><Relationship Id="rId168" Type="http://schemas.openxmlformats.org/officeDocument/2006/relationships/image" Target="media/image81.wmf"/><Relationship Id="rId312" Type="http://schemas.openxmlformats.org/officeDocument/2006/relationships/oleObject" Target="embeddings/oleObject154.bin"/><Relationship Id="rId333" Type="http://schemas.openxmlformats.org/officeDocument/2006/relationships/oleObject" Target="embeddings/oleObject165.bin"/><Relationship Id="rId354" Type="http://schemas.openxmlformats.org/officeDocument/2006/relationships/oleObject" Target="embeddings/oleObject175.bin"/><Relationship Id="rId51" Type="http://schemas.openxmlformats.org/officeDocument/2006/relationships/image" Target="media/image25.emf"/><Relationship Id="rId72" Type="http://schemas.openxmlformats.org/officeDocument/2006/relationships/image" Target="media/image35.wmf"/><Relationship Id="rId93" Type="http://schemas.openxmlformats.org/officeDocument/2006/relationships/image" Target="media/image45.wmf"/><Relationship Id="rId189" Type="http://schemas.openxmlformats.org/officeDocument/2006/relationships/image" Target="media/image92.emf"/><Relationship Id="rId3" Type="http://schemas.openxmlformats.org/officeDocument/2006/relationships/settings" Target="settings.xml"/><Relationship Id="rId214" Type="http://schemas.openxmlformats.org/officeDocument/2006/relationships/oleObject" Target="embeddings/oleObject102.bin"/><Relationship Id="rId235" Type="http://schemas.openxmlformats.org/officeDocument/2006/relationships/oleObject" Target="embeddings/oleObject115.bin"/><Relationship Id="rId256" Type="http://schemas.openxmlformats.org/officeDocument/2006/relationships/image" Target="media/image125.wmf"/><Relationship Id="rId277" Type="http://schemas.openxmlformats.org/officeDocument/2006/relationships/oleObject" Target="embeddings/oleObject137.bin"/><Relationship Id="rId298" Type="http://schemas.openxmlformats.org/officeDocument/2006/relationships/oleObject" Target="embeddings/oleObject147.bin"/><Relationship Id="rId116" Type="http://schemas.openxmlformats.org/officeDocument/2006/relationships/image" Target="media/image55.wmf"/><Relationship Id="rId137" Type="http://schemas.openxmlformats.org/officeDocument/2006/relationships/oleObject" Target="embeddings/oleObject66.bin"/><Relationship Id="rId158" Type="http://schemas.openxmlformats.org/officeDocument/2006/relationships/image" Target="media/image76.wmf"/><Relationship Id="rId302" Type="http://schemas.openxmlformats.org/officeDocument/2006/relationships/oleObject" Target="embeddings/oleObject149.bin"/><Relationship Id="rId323" Type="http://schemas.openxmlformats.org/officeDocument/2006/relationships/oleObject" Target="embeddings/oleObject159.bin"/><Relationship Id="rId344" Type="http://schemas.openxmlformats.org/officeDocument/2006/relationships/oleObject" Target="embeddings/oleObject170.bin"/><Relationship Id="rId20" Type="http://schemas.openxmlformats.org/officeDocument/2006/relationships/image" Target="media/image8.wmf"/><Relationship Id="rId41" Type="http://schemas.openxmlformats.org/officeDocument/2006/relationships/image" Target="media/image19.wmf"/><Relationship Id="rId62" Type="http://schemas.openxmlformats.org/officeDocument/2006/relationships/oleObject" Target="embeddings/oleObject26.bin"/><Relationship Id="rId83" Type="http://schemas.openxmlformats.org/officeDocument/2006/relationships/image" Target="media/image40.wmf"/><Relationship Id="rId179" Type="http://schemas.openxmlformats.org/officeDocument/2006/relationships/oleObject" Target="embeddings/oleObject87.bin"/><Relationship Id="rId190" Type="http://schemas.openxmlformats.org/officeDocument/2006/relationships/image" Target="media/image93.wmf"/><Relationship Id="rId204" Type="http://schemas.openxmlformats.org/officeDocument/2006/relationships/oleObject" Target="embeddings/oleObject97.bin"/><Relationship Id="rId225" Type="http://schemas.openxmlformats.org/officeDocument/2006/relationships/oleObject" Target="embeddings/oleObject109.bin"/><Relationship Id="rId246" Type="http://schemas.openxmlformats.org/officeDocument/2006/relationships/image" Target="media/image120.wmf"/><Relationship Id="rId267" Type="http://schemas.openxmlformats.org/officeDocument/2006/relationships/image" Target="media/image130.wmf"/><Relationship Id="rId288" Type="http://schemas.openxmlformats.org/officeDocument/2006/relationships/oleObject" Target="embeddings/oleObject14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8055</Words>
  <Characters>45914</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Chapter</vt:lpstr>
    </vt:vector>
  </TitlesOfParts>
  <Company>Penn State Erie, The Behrend College</Company>
  <LinksUpToDate>false</LinksUpToDate>
  <CharactersWithSpaces>53862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chris</dc:creator>
  <cp:keywords/>
  <dc:description/>
  <cp:lastModifiedBy>Chris Coulston</cp:lastModifiedBy>
  <cp:revision>2</cp:revision>
  <cp:lastPrinted>2005-02-17T00:11:00Z</cp:lastPrinted>
  <dcterms:created xsi:type="dcterms:W3CDTF">2024-05-24T17:25:00Z</dcterms:created>
  <dcterms:modified xsi:type="dcterms:W3CDTF">2024-05-24T17:25:00Z</dcterms:modified>
</cp:coreProperties>
</file>