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363FDC" w:rsidP="00363FDC">
      <w:pPr>
        <w:pStyle w:val="ChapterHeading120pt"/>
      </w:pPr>
      <w:bookmarkStart w:id="0" w:name="_Ref37239262"/>
      <w:r>
        <w:t>Teams and Teamwork</w:t>
      </w:r>
      <w:bookmarkEnd w:id="0"/>
    </w:p>
    <w:p w:rsidR="00A248F7" w:rsidRPr="00A248F7" w:rsidRDefault="00363FDC" w:rsidP="002046AB">
      <w:pPr>
        <w:pStyle w:val="Chapterstartquote"/>
        <w:spacing w:after="240"/>
      </w:pPr>
      <w:r>
        <w:t>The way a team plays as a whole determines its success. You may have the greatest bunch of individual stars in the world, but if they don’t play together, the club won’t be worth a dime.</w:t>
      </w:r>
      <w:r w:rsidR="00DC636D">
        <w:rPr>
          <w:i w:val="0"/>
        </w:rPr>
        <w:t>—</w:t>
      </w:r>
      <w:r>
        <w:rPr>
          <w:i w:val="0"/>
        </w:rPr>
        <w:t>Babe Ruth</w:t>
      </w:r>
      <w:r w:rsidR="00A75A41">
        <w:rPr>
          <w:i w:val="0"/>
        </w:rPr>
        <w:fldChar w:fldCharType="begin"/>
      </w:r>
      <w:r w:rsidR="00A75A41">
        <w:instrText xml:space="preserve"> XE "</w:instrText>
      </w:r>
      <w:r w:rsidR="00A75A41" w:rsidRPr="001155FB">
        <w:instrText>Ruth, Babe</w:instrText>
      </w:r>
      <w:r w:rsidR="00A75A41">
        <w:instrText xml:space="preserve">" </w:instrText>
      </w:r>
      <w:r w:rsidR="00A75A41">
        <w:rPr>
          <w:i w:val="0"/>
        </w:rPr>
        <w:fldChar w:fldCharType="end"/>
      </w:r>
    </w:p>
    <w:p w:rsidR="00372699" w:rsidRPr="00372699" w:rsidRDefault="00372699" w:rsidP="00372699">
      <w:pPr>
        <w:pStyle w:val="BodyText"/>
      </w:pPr>
      <w:r w:rsidRPr="00372699">
        <w:t>Engineering projects are often very large and require too many diverse skills to be comp</w:t>
      </w:r>
      <w:r w:rsidR="0039685E">
        <w:t>leted by a single person. This n</w:t>
      </w:r>
      <w:r w:rsidRPr="00372699">
        <w:t>ecessitates the use of teams</w:t>
      </w:r>
      <w:r w:rsidR="006A6F1C">
        <w:t>,</w:t>
      </w:r>
      <w:r w:rsidRPr="00372699">
        <w:t xml:space="preserve"> and it is likely that you will </w:t>
      </w:r>
      <w:r w:rsidR="002E010C">
        <w:t>participate on many during</w:t>
      </w:r>
      <w:r w:rsidRPr="00372699">
        <w:t xml:space="preserve"> your professional career. That is why employers of engineering graduates consistently rate teamwork ability as one of the </w:t>
      </w:r>
      <w:r w:rsidR="002E010C">
        <w:t>most desirable attributes in a potential e</w:t>
      </w:r>
      <w:r w:rsidR="002E010C">
        <w:t>m</w:t>
      </w:r>
      <w:r w:rsidR="002E010C">
        <w:t>ployee</w:t>
      </w:r>
      <w:r w:rsidRPr="00372699">
        <w:t xml:space="preserve">. </w:t>
      </w:r>
      <w:r w:rsidR="0047327D">
        <w:t>T</w:t>
      </w:r>
      <w:r w:rsidRPr="00372699">
        <w:t>eams can collectively perform tasks that could not possibly be completed by ind</w:t>
      </w:r>
      <w:r w:rsidRPr="00372699">
        <w:t>i</w:t>
      </w:r>
      <w:r w:rsidRPr="00372699">
        <w:t xml:space="preserve">viduals working in isolation. However, just because a team is created does not mean that it will </w:t>
      </w:r>
      <w:r w:rsidR="002E010C">
        <w:t xml:space="preserve">function </w:t>
      </w:r>
      <w:r w:rsidR="00694649">
        <w:t>effectively</w:t>
      </w:r>
      <w:r w:rsidRPr="00372699">
        <w:t>, and examples of failed teams abound. When people learn that they are going to work on a team, their initial reaction is often one of dread, usually due to bad e</w:t>
      </w:r>
      <w:r w:rsidRPr="00372699">
        <w:t>x</w:t>
      </w:r>
      <w:r w:rsidRPr="00372699">
        <w:t>periences in the past. The good news is that with some attention to team principles and a co</w:t>
      </w:r>
      <w:r w:rsidRPr="00372699">
        <w:t>n</w:t>
      </w:r>
      <w:r w:rsidRPr="00372699">
        <w:t>scious effort, working on a team can be a positive experience.</w:t>
      </w:r>
      <w:r w:rsidR="00584AD2">
        <w:t xml:space="preserve"> </w:t>
      </w:r>
      <w:r w:rsidRPr="00372699">
        <w:t xml:space="preserve">Much research has been done and much has been written on teams and teamwork. The objective of this chapter is to provide a primer on what constitutes a team, </w:t>
      </w:r>
      <w:r w:rsidR="00003C03">
        <w:t xml:space="preserve">present models of team development, </w:t>
      </w:r>
      <w:r w:rsidRPr="00372699">
        <w:t>identify the cha</w:t>
      </w:r>
      <w:r w:rsidRPr="00372699">
        <w:t>r</w:t>
      </w:r>
      <w:r w:rsidRPr="00372699">
        <w:t>acteristics of effective teams, and provide guidance for effective tea</w:t>
      </w:r>
      <w:r w:rsidRPr="00372699">
        <w:t>m</w:t>
      </w:r>
      <w:r w:rsidRPr="00372699">
        <w:t>work.</w:t>
      </w:r>
      <w:r w:rsidR="00584AD2">
        <w:t xml:space="preserve"> </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372699" w:rsidRDefault="00372699" w:rsidP="00372699">
      <w:pPr>
        <w:pStyle w:val="Bookbullets"/>
      </w:pPr>
      <w:r>
        <w:t>Understand the characteri</w:t>
      </w:r>
      <w:r>
        <w:t>s</w:t>
      </w:r>
      <w:r>
        <w:t xml:space="preserve">tics that define a team and </w:t>
      </w:r>
      <w:r w:rsidR="0047327D">
        <w:t xml:space="preserve">understand </w:t>
      </w:r>
      <w:r>
        <w:t>why a team is formed.</w:t>
      </w:r>
    </w:p>
    <w:p w:rsidR="00372699" w:rsidRDefault="00372699" w:rsidP="00372699">
      <w:pPr>
        <w:pStyle w:val="Bookbullets"/>
      </w:pPr>
      <w:r w:rsidRPr="007E07BD">
        <w:t xml:space="preserve">Understand </w:t>
      </w:r>
      <w:r>
        <w:t>different models for the stages of</w:t>
      </w:r>
      <w:r w:rsidRPr="007E07BD">
        <w:t xml:space="preserve"> team development.</w:t>
      </w:r>
    </w:p>
    <w:p w:rsidR="00372699" w:rsidRPr="007E07BD" w:rsidRDefault="00372699" w:rsidP="00372699">
      <w:pPr>
        <w:pStyle w:val="Bookbullets"/>
      </w:pPr>
      <w:r>
        <w:t>Understand the characteri</w:t>
      </w:r>
      <w:r>
        <w:t>s</w:t>
      </w:r>
      <w:r>
        <w:t xml:space="preserve">tics of effective teams. </w:t>
      </w:r>
    </w:p>
    <w:p w:rsidR="00372699" w:rsidRDefault="00372699" w:rsidP="00372699">
      <w:pPr>
        <w:pStyle w:val="Bookbullets"/>
      </w:pPr>
      <w:r w:rsidRPr="007E07BD">
        <w:t xml:space="preserve">Be able to develop </w:t>
      </w:r>
      <w:r w:rsidR="009D42BF">
        <w:t>T</w:t>
      </w:r>
      <w:r w:rsidRPr="007E07BD">
        <w:t xml:space="preserve">eam </w:t>
      </w:r>
      <w:r w:rsidR="009D42BF">
        <w:t>P</w:t>
      </w:r>
      <w:r>
        <w:t xml:space="preserve">rocess </w:t>
      </w:r>
      <w:r w:rsidR="009D42BF">
        <w:t>G</w:t>
      </w:r>
      <w:r w:rsidRPr="007E07BD">
        <w:t>uidelines</w:t>
      </w:r>
      <w:r w:rsidR="0053350E">
        <w:fldChar w:fldCharType="begin"/>
      </w:r>
      <w:r w:rsidR="0053350E">
        <w:instrText xml:space="preserve"> XE "</w:instrText>
      </w:r>
      <w:r w:rsidR="0053350E" w:rsidRPr="005E595A">
        <w:instrText>Team Process Guidelines</w:instrText>
      </w:r>
      <w:r w:rsidR="0053350E">
        <w:instrText xml:space="preserve">" </w:instrText>
      </w:r>
      <w:r w:rsidR="0053350E">
        <w:fldChar w:fldCharType="end"/>
      </w:r>
      <w:r w:rsidRPr="007E07BD">
        <w:t>.</w:t>
      </w:r>
    </w:p>
    <w:p w:rsidR="00267ED4" w:rsidRDefault="00267ED4" w:rsidP="00267ED4">
      <w:pPr>
        <w:pStyle w:val="Bookbullets"/>
        <w:numPr>
          <w:ilvl w:val="0"/>
          <w:numId w:val="0"/>
        </w:numPr>
        <w:ind w:left="360"/>
      </w:pPr>
    </w:p>
    <w:p w:rsidR="00267ED4" w:rsidRDefault="00267ED4" w:rsidP="00267ED4">
      <w:pPr>
        <w:pStyle w:val="Bookbullets"/>
        <w:numPr>
          <w:ilvl w:val="0"/>
          <w:numId w:val="0"/>
        </w:numPr>
        <w:ind w:left="360"/>
      </w:pPr>
    </w:p>
    <w:p w:rsidR="002046AB" w:rsidRPr="00AC4DAA" w:rsidRDefault="00FE03BD" w:rsidP="00267ED4">
      <w:pPr>
        <w:pStyle w:val="BookHeading2"/>
      </w:pPr>
      <w:r>
        <w:lastRenderedPageBreak/>
        <w:t>What is a Team?</w:t>
      </w:r>
    </w:p>
    <w:p w:rsidR="005C1B51" w:rsidRDefault="005C1B51" w:rsidP="005C1B51">
      <w:pPr>
        <w:pStyle w:val="BodyText"/>
      </w:pPr>
      <w:r>
        <w:t>The concept of a team</w:t>
      </w:r>
      <w:r w:rsidR="00017188">
        <w:fldChar w:fldCharType="begin"/>
      </w:r>
      <w:r w:rsidR="00017188">
        <w:instrText xml:space="preserve"> XE "</w:instrText>
      </w:r>
      <w:r w:rsidR="00017188" w:rsidRPr="00A25332">
        <w:instrText>team, definition of</w:instrText>
      </w:r>
      <w:r w:rsidR="00017188">
        <w:instrText xml:space="preserve">" </w:instrText>
      </w:r>
      <w:r w:rsidR="00017188">
        <w:fldChar w:fldCharType="end"/>
      </w:r>
      <w:r>
        <w:t xml:space="preserve"> is used bro</w:t>
      </w:r>
      <w:r w:rsidR="00595C11">
        <w:t>adly in many different contexts, so</w:t>
      </w:r>
      <w:r>
        <w:t xml:space="preserve"> the following defin</w:t>
      </w:r>
      <w:r>
        <w:t>i</w:t>
      </w:r>
      <w:r>
        <w:t>tion of a team proposed by Katzenbach and Smith</w:t>
      </w:r>
      <w:r w:rsidR="00A75A41">
        <w:fldChar w:fldCharType="begin"/>
      </w:r>
      <w:r w:rsidR="00A75A41">
        <w:instrText xml:space="preserve"> XE "</w:instrText>
      </w:r>
      <w:r w:rsidR="00A75A41" w:rsidRPr="009C5ED8">
        <w:instrText>Katzenbach and Smith</w:instrText>
      </w:r>
      <w:r w:rsidR="00A75A41">
        <w:instrText xml:space="preserve">" </w:instrText>
      </w:r>
      <w:r w:rsidR="00A75A41">
        <w:fldChar w:fldCharType="end"/>
      </w:r>
      <w:r w:rsidR="00A17EEB">
        <w:t xml:space="preserve"> in </w:t>
      </w:r>
      <w:r w:rsidR="00A17EEB">
        <w:rPr>
          <w:u w:val="single"/>
        </w:rPr>
        <w:t>The Wisdom of Teams</w:t>
      </w:r>
      <w:r>
        <w:t xml:space="preserve"> [Kat93] is provided</w:t>
      </w:r>
      <w:r w:rsidR="00595C11">
        <w:t xml:space="preserve"> for the basis of our discu</w:t>
      </w:r>
      <w:r w:rsidR="00595C11">
        <w:t>s</w:t>
      </w:r>
      <w:r w:rsidR="00595C11">
        <w:t>sion</w:t>
      </w:r>
      <w:r>
        <w:t xml:space="preserve">: </w:t>
      </w:r>
    </w:p>
    <w:p w:rsidR="005C1B51" w:rsidRPr="000F05F5" w:rsidRDefault="005C1B51" w:rsidP="005C1B51">
      <w:pPr>
        <w:pStyle w:val="quote"/>
      </w:pPr>
      <w:r w:rsidRPr="000F05F5">
        <w:t>A small group of people with complementary skills, who are committed to a common performance, performance goals</w:t>
      </w:r>
      <w:r w:rsidR="00017188">
        <w:fldChar w:fldCharType="begin"/>
      </w:r>
      <w:r w:rsidR="00017188">
        <w:instrText xml:space="preserve"> XE "</w:instrText>
      </w:r>
      <w:r w:rsidR="00017188" w:rsidRPr="00A04A9A">
        <w:instrText>team performance goals</w:instrText>
      </w:r>
      <w:r w:rsidR="00017188">
        <w:instrText xml:space="preserve">" </w:instrText>
      </w:r>
      <w:r w:rsidR="00017188">
        <w:fldChar w:fldCharType="end"/>
      </w:r>
      <w:r w:rsidRPr="000F05F5">
        <w:t>, and approach for which they hold themselves mut</w:t>
      </w:r>
      <w:r w:rsidRPr="000F05F5">
        <w:t>u</w:t>
      </w:r>
      <w:r w:rsidRPr="000F05F5">
        <w:t>ally accountable.</w:t>
      </w:r>
      <w:r w:rsidR="0039685E">
        <w:t xml:space="preserve"> </w:t>
      </w:r>
    </w:p>
    <w:p w:rsidR="005C1B51" w:rsidRDefault="005C1B51" w:rsidP="005C1B51">
      <w:pPr>
        <w:pStyle w:val="BodyText"/>
      </w:pPr>
      <w:r>
        <w:t xml:space="preserve">This concept of a team is highly relevant to engineering design projects. </w:t>
      </w:r>
    </w:p>
    <w:p w:rsidR="005C1B51" w:rsidRDefault="006A6F1C" w:rsidP="005C1B51">
      <w:pPr>
        <w:pStyle w:val="BodyText"/>
        <w:ind w:firstLine="360"/>
      </w:pPr>
      <w:r>
        <w:t>T</w:t>
      </w:r>
      <w:r w:rsidR="005C1B51">
        <w:t>he definition indicates that a team should be a small group of people, typically two to ten.</w:t>
      </w:r>
      <w:r w:rsidR="0039685E">
        <w:t xml:space="preserve"> </w:t>
      </w:r>
      <w:r w:rsidR="005C1B51">
        <w:t>Teams larger than this become very difficult to manage.</w:t>
      </w:r>
      <w:r w:rsidR="0039685E">
        <w:t xml:space="preserve"> </w:t>
      </w:r>
      <w:r w:rsidR="005C1B51">
        <w:t xml:space="preserve">The reason is that the number of relationships between people increases </w:t>
      </w:r>
      <w:r w:rsidR="002E010C">
        <w:t>rapidly</w:t>
      </w:r>
      <w:r w:rsidR="005C1B51">
        <w:t xml:space="preserve"> with </w:t>
      </w:r>
      <w:r w:rsidR="002E010C">
        <w:t xml:space="preserve">an increase in </w:t>
      </w:r>
      <w:r w:rsidR="005C1B51">
        <w:t>the number of people on the team.</w:t>
      </w:r>
      <w:r w:rsidR="0039685E">
        <w:t xml:space="preserve"> </w:t>
      </w:r>
      <w:r w:rsidR="005C1B51">
        <w:t xml:space="preserve">The number of person-to-person relationships is equal to </w:t>
      </w:r>
      <w:r w:rsidR="005C1B51" w:rsidRPr="008057A6">
        <w:rPr>
          <w:i/>
        </w:rPr>
        <w:t>n(n-1)/</w:t>
      </w:r>
      <w:r w:rsidR="005C1B51">
        <w:t xml:space="preserve">2, where </w:t>
      </w:r>
      <w:r w:rsidR="005C1B51">
        <w:rPr>
          <w:i/>
        </w:rPr>
        <w:t xml:space="preserve">n </w:t>
      </w:r>
      <w:r w:rsidR="005C1B51">
        <w:t>is nu</w:t>
      </w:r>
      <w:r w:rsidR="005C1B51">
        <w:t>m</w:t>
      </w:r>
      <w:r w:rsidR="005C1B51">
        <w:t>ber of people on the team. Any one of these relationships can falter, causing problems. In add</w:t>
      </w:r>
      <w:r w:rsidR="005C1B51">
        <w:t>i</w:t>
      </w:r>
      <w:r w:rsidR="005C1B51">
        <w:t>tion, it is hard to develop consensus</w:t>
      </w:r>
      <w:r w:rsidR="00A75A41">
        <w:fldChar w:fldCharType="begin"/>
      </w:r>
      <w:r w:rsidR="00A75A41">
        <w:instrText xml:space="preserve"> XE "</w:instrText>
      </w:r>
      <w:r w:rsidR="00A75A41" w:rsidRPr="0062730D">
        <w:instrText>consensus</w:instrText>
      </w:r>
      <w:r w:rsidR="00A75A41">
        <w:instrText xml:space="preserve">" </w:instrText>
      </w:r>
      <w:r w:rsidR="00A75A41">
        <w:fldChar w:fldCharType="end"/>
      </w:r>
      <w:r w:rsidR="005C1B51">
        <w:t xml:space="preserve"> on important issues as the number of people on the team i</w:t>
      </w:r>
      <w:r w:rsidR="005C1B51">
        <w:t>n</w:t>
      </w:r>
      <w:r w:rsidR="005C1B51">
        <w:t>creases.</w:t>
      </w:r>
      <w:r w:rsidR="0039685E">
        <w:t xml:space="preserve"> </w:t>
      </w:r>
    </w:p>
    <w:p w:rsidR="005C1B51" w:rsidRDefault="005C1B51" w:rsidP="005C1B51">
      <w:pPr>
        <w:pStyle w:val="BodyText"/>
        <w:ind w:firstLine="360"/>
      </w:pPr>
      <w:r>
        <w:t>Second, the definition indicates that teams should be composed of members who have complementary skills. Members should be selected based upon the background and skills that each person brings to the team, not based upon personality and friendships.</w:t>
      </w:r>
      <w:r w:rsidR="005167A1">
        <w:t xml:space="preserve"> </w:t>
      </w:r>
      <w:r>
        <w:t xml:space="preserve">This leads to the related concepts of </w:t>
      </w:r>
      <w:r>
        <w:rPr>
          <w:b/>
          <w:i/>
        </w:rPr>
        <w:t>cross-functional</w:t>
      </w:r>
      <w:r>
        <w:t xml:space="preserve"> and </w:t>
      </w:r>
      <w:r>
        <w:rPr>
          <w:b/>
          <w:i/>
        </w:rPr>
        <w:t>multi-disciplinary teams</w:t>
      </w:r>
      <w:r w:rsidR="00017188">
        <w:rPr>
          <w:b/>
          <w:i/>
        </w:rPr>
        <w:fldChar w:fldCharType="begin"/>
      </w:r>
      <w:r w:rsidR="00017188">
        <w:instrText xml:space="preserve"> XE "</w:instrText>
      </w:r>
      <w:r w:rsidR="00017188" w:rsidRPr="00D30592">
        <w:instrText>multi-disciplinary team</w:instrText>
      </w:r>
      <w:r w:rsidR="00017188">
        <w:instrText xml:space="preserve">" </w:instrText>
      </w:r>
      <w:r w:rsidR="00017188">
        <w:rPr>
          <w:b/>
          <w:i/>
        </w:rPr>
        <w:fldChar w:fldCharType="end"/>
      </w:r>
      <w:r>
        <w:rPr>
          <w:b/>
          <w:i/>
        </w:rPr>
        <w:t>.</w:t>
      </w:r>
      <w:r w:rsidR="0039685E">
        <w:rPr>
          <w:b/>
          <w:i/>
        </w:rPr>
        <w:t xml:space="preserve"> </w:t>
      </w:r>
      <w:r>
        <w:t>Cross-functional teams</w:t>
      </w:r>
      <w:r w:rsidR="00017188">
        <w:fldChar w:fldCharType="begin"/>
      </w:r>
      <w:r w:rsidR="00017188">
        <w:instrText xml:space="preserve"> XE "</w:instrText>
      </w:r>
      <w:r w:rsidR="00017188" w:rsidRPr="009830F7">
        <w:instrText>rross-functional team</w:instrText>
      </w:r>
      <w:r w:rsidR="00017188">
        <w:instrText xml:space="preserve">" </w:instrText>
      </w:r>
      <w:r w:rsidR="00017188">
        <w:fldChar w:fldCharType="end"/>
      </w:r>
      <w:r>
        <w:t xml:space="preserve"> are those that are composed of people from different organizational functions, such as enginee</w:t>
      </w:r>
      <w:r>
        <w:t>r</w:t>
      </w:r>
      <w:r>
        <w:t>ing, marketing, and manufa</w:t>
      </w:r>
      <w:r>
        <w:t>c</w:t>
      </w:r>
      <w:r>
        <w:t xml:space="preserve">turing </w:t>
      </w:r>
      <w:r w:rsidRPr="00DB63F2">
        <w:t>[Wil95]</w:t>
      </w:r>
      <w:r>
        <w:t>. Cross-functional teams</w:t>
      </w:r>
      <w:r w:rsidR="00017188">
        <w:fldChar w:fldCharType="begin"/>
      </w:r>
      <w:r w:rsidR="00017188">
        <w:instrText xml:space="preserve"> XE "</w:instrText>
      </w:r>
      <w:r w:rsidR="00017188" w:rsidRPr="009830F7">
        <w:instrText>rross-functional team</w:instrText>
      </w:r>
      <w:r w:rsidR="00017188">
        <w:instrText xml:space="preserve">" </w:instrText>
      </w:r>
      <w:r w:rsidR="00017188">
        <w:fldChar w:fldCharType="end"/>
      </w:r>
      <w:r>
        <w:t xml:space="preserve"> are particularly important in new product develo</w:t>
      </w:r>
      <w:r>
        <w:t>p</w:t>
      </w:r>
      <w:r>
        <w:t>ment, where multiple functions are required to bring a product from concept, to manufacture, and ultimately to the market. Multi-disciplinary implies that the team is composed of members from different disciplines.</w:t>
      </w:r>
      <w:r w:rsidR="0039685E">
        <w:t xml:space="preserve"> </w:t>
      </w:r>
      <w:r>
        <w:t>There is no agreement in the eng</w:t>
      </w:r>
      <w:r>
        <w:t>i</w:t>
      </w:r>
      <w:r>
        <w:t>neering community as to what exactly constitutes a multi-disciplinary team.</w:t>
      </w:r>
      <w:r w:rsidR="0039685E">
        <w:t xml:space="preserve"> </w:t>
      </w:r>
      <w:r>
        <w:t xml:space="preserve">In general, the idea of complementary skills applies </w:t>
      </w:r>
      <w:r w:rsidR="005167A1">
        <w:t>where</w:t>
      </w:r>
      <w:r>
        <w:t xml:space="preserve"> a team may have representation from multiple technical disciplines.</w:t>
      </w:r>
      <w:r w:rsidR="00584AD2">
        <w:t xml:space="preserve"> </w:t>
      </w:r>
      <w:r>
        <w:t>For example, the develo</w:t>
      </w:r>
      <w:r>
        <w:t>p</w:t>
      </w:r>
      <w:r>
        <w:t>ment of a robot would require members with multi-disciplinary expertise in computing, electronic</w:t>
      </w:r>
      <w:r w:rsidR="0047327D">
        <w:t>s</w:t>
      </w:r>
      <w:r>
        <w:t>, and m</w:t>
      </w:r>
      <w:r>
        <w:t>e</w:t>
      </w:r>
      <w:r>
        <w:t>chanical systems.</w:t>
      </w:r>
    </w:p>
    <w:p w:rsidR="005C1B51" w:rsidRDefault="005C1B51" w:rsidP="005C1B51">
      <w:pPr>
        <w:pStyle w:val="BodyText"/>
      </w:pPr>
      <w:r>
        <w:tab/>
        <w:t xml:space="preserve">Third, </w:t>
      </w:r>
      <w:r w:rsidR="005167A1">
        <w:t xml:space="preserve">the </w:t>
      </w:r>
      <w:r>
        <w:t>definition states that teams should have common performance goals</w:t>
      </w:r>
      <w:r w:rsidR="00017188">
        <w:fldChar w:fldCharType="begin"/>
      </w:r>
      <w:r w:rsidR="00017188">
        <w:instrText xml:space="preserve"> XE "</w:instrText>
      </w:r>
      <w:r w:rsidR="00017188" w:rsidRPr="00A04A9A">
        <w:instrText>team performance goals</w:instrText>
      </w:r>
      <w:r w:rsidR="00017188">
        <w:instrText xml:space="preserve">" </w:instrText>
      </w:r>
      <w:r w:rsidR="00017188">
        <w:fldChar w:fldCharType="end"/>
      </w:r>
      <w:r>
        <w:t>.</w:t>
      </w:r>
      <w:r w:rsidR="005167A1">
        <w:t xml:space="preserve"> </w:t>
      </w:r>
      <w:r>
        <w:t>The goals take time to develop and the team will likely flounder in creating them, but without sp</w:t>
      </w:r>
      <w:r>
        <w:t>e</w:t>
      </w:r>
      <w:r>
        <w:t>cific goals to achieve there is no need for a team.</w:t>
      </w:r>
      <w:r w:rsidR="005167A1">
        <w:t xml:space="preserve"> </w:t>
      </w:r>
      <w:r>
        <w:t>In the context of design, the team’s goals are d</w:t>
      </w:r>
      <w:r>
        <w:t>e</w:t>
      </w:r>
      <w:r>
        <w:t>fined by the Problem Statement</w:t>
      </w:r>
      <w:r w:rsidR="0053350E">
        <w:fldChar w:fldCharType="begin"/>
      </w:r>
      <w:r w:rsidR="0053350E">
        <w:instrText xml:space="preserve"> XE "</w:instrText>
      </w:r>
      <w:r w:rsidR="0053350E" w:rsidRPr="00EC0733">
        <w:instrText>Problem Statement</w:instrText>
      </w:r>
      <w:r w:rsidR="0053350E">
        <w:instrText xml:space="preserve">" </w:instrText>
      </w:r>
      <w:r w:rsidR="0053350E">
        <w:fldChar w:fldCharType="end"/>
      </w:r>
      <w:r>
        <w:t xml:space="preserve"> and Requirements Specification</w:t>
      </w:r>
      <w:r w:rsidR="0053350E">
        <w:fldChar w:fldCharType="begin"/>
      </w:r>
      <w:r w:rsidR="0053350E">
        <w:instrText xml:space="preserve"> XE "</w:instrText>
      </w:r>
      <w:r w:rsidR="0053350E" w:rsidRPr="00914C99">
        <w:instrText>Requirements Specification</w:instrText>
      </w:r>
      <w:r w:rsidR="0053350E">
        <w:instrText xml:space="preserve">" </w:instrText>
      </w:r>
      <w:r w:rsidR="0053350E">
        <w:fldChar w:fldCharType="end"/>
      </w:r>
      <w:r>
        <w:t xml:space="preserve"> developed in Chapters 2 and 3 respectively.</w:t>
      </w:r>
      <w:r w:rsidR="005167A1">
        <w:t xml:space="preserve"> </w:t>
      </w:r>
      <w:r>
        <w:t>They co</w:t>
      </w:r>
      <w:r>
        <w:t>l</w:t>
      </w:r>
      <w:r>
        <w:t xml:space="preserve">lectively state what the team is trying to achieve and provide a way for the team to </w:t>
      </w:r>
      <w:r w:rsidR="005167A1">
        <w:t>verify</w:t>
      </w:r>
      <w:r>
        <w:t xml:space="preserve"> its success</w:t>
      </w:r>
      <w:r w:rsidR="00C423CA">
        <w:t>—</w:t>
      </w:r>
      <w:r>
        <w:t>are the requirements met and can the team demo</w:t>
      </w:r>
      <w:r>
        <w:t>n</w:t>
      </w:r>
      <w:r>
        <w:t>strate that they are?</w:t>
      </w:r>
    </w:p>
    <w:p w:rsidR="005C1B51" w:rsidRDefault="005C1B51" w:rsidP="005C1B51">
      <w:pPr>
        <w:pStyle w:val="BodyText"/>
      </w:pPr>
      <w:r>
        <w:tab/>
        <w:t>Finally, the team definition indicates that teams should have a common approach for which they hold themselves mutually accountable.</w:t>
      </w:r>
      <w:r w:rsidR="00D118F5">
        <w:t xml:space="preserve"> </w:t>
      </w:r>
      <w:r>
        <w:t>This can be a common approach to sol</w:t>
      </w:r>
      <w:r>
        <w:t>v</w:t>
      </w:r>
      <w:r>
        <w:t>ing problem</w:t>
      </w:r>
      <w:r w:rsidR="00D118F5">
        <w:t>s</w:t>
      </w:r>
      <w:r>
        <w:t>, such as application of the design process</w:t>
      </w:r>
      <w:r w:rsidR="00D118F5">
        <w:t xml:space="preserve">. </w:t>
      </w:r>
      <w:r>
        <w:t xml:space="preserve">It can also be in terms of a </w:t>
      </w:r>
      <w:r w:rsidR="00EE77B0">
        <w:t xml:space="preserve">method </w:t>
      </w:r>
      <w:r>
        <w:t xml:space="preserve">for </w:t>
      </w:r>
      <w:r>
        <w:lastRenderedPageBreak/>
        <w:t>holding the team members accountable. One of the biggest problems that teams face is ha</w:t>
      </w:r>
      <w:r>
        <w:t>n</w:t>
      </w:r>
      <w:r>
        <w:t>dling situ</w:t>
      </w:r>
      <w:r>
        <w:t>a</w:t>
      </w:r>
      <w:r>
        <w:t>tions where the team fails to meet a given objective.</w:t>
      </w:r>
      <w:r w:rsidR="00D118F5">
        <w:t xml:space="preserve"> </w:t>
      </w:r>
      <w:r>
        <w:t>This may be due to one or more members failing to meet their commi</w:t>
      </w:r>
      <w:r>
        <w:t>t</w:t>
      </w:r>
      <w:r>
        <w:t>ments.</w:t>
      </w:r>
      <w:r w:rsidR="00D118F5">
        <w:t xml:space="preserve"> </w:t>
      </w:r>
      <w:r>
        <w:t>The team must be able hold each other mutually accountable in a constructive manner</w:t>
      </w:r>
      <w:r w:rsidR="00D118F5">
        <w:t xml:space="preserve"> in these situ</w:t>
      </w:r>
      <w:r w:rsidR="00D118F5">
        <w:t>a</w:t>
      </w:r>
      <w:r w:rsidR="00D118F5">
        <w:t>tions</w:t>
      </w:r>
      <w:r>
        <w:t>.</w:t>
      </w:r>
      <w:r>
        <w:tab/>
      </w:r>
    </w:p>
    <w:p w:rsidR="000D0250" w:rsidRPr="00AC4DAA" w:rsidRDefault="000D0250" w:rsidP="00AA501C">
      <w:pPr>
        <w:pStyle w:val="BookHeading2"/>
      </w:pPr>
      <w:r>
        <w:t>Models of Team Development</w:t>
      </w:r>
    </w:p>
    <w:p w:rsidR="000D0250" w:rsidRDefault="000D0250" w:rsidP="000D0250">
      <w:pPr>
        <w:pStyle w:val="BodyText"/>
      </w:pPr>
      <w:r>
        <w:t>Bruce Tuckman</w:t>
      </w:r>
      <w:r w:rsidR="00A75A41">
        <w:fldChar w:fldCharType="begin"/>
      </w:r>
      <w:r w:rsidR="00A75A41">
        <w:instrText xml:space="preserve"> XE "</w:instrText>
      </w:r>
      <w:r w:rsidR="00A75A41" w:rsidRPr="004F5A5B">
        <w:instrText>Tuckman, Bruce</w:instrText>
      </w:r>
      <w:r w:rsidR="00A75A41">
        <w:instrText xml:space="preserve">" </w:instrText>
      </w:r>
      <w:r w:rsidR="00A75A41">
        <w:fldChar w:fldCharType="end"/>
      </w:r>
      <w:r>
        <w:t xml:space="preserve"> developed a model for team development that co</w:t>
      </w:r>
      <w:r>
        <w:t>n</w:t>
      </w:r>
      <w:r>
        <w:t>tains fives stages, known as forming</w:t>
      </w:r>
      <w:r w:rsidR="00017188">
        <w:fldChar w:fldCharType="begin"/>
      </w:r>
      <w:r w:rsidR="00017188">
        <w:instrText xml:space="preserve"> XE "</w:instrText>
      </w:r>
      <w:r w:rsidR="00017188" w:rsidRPr="00991150">
        <w:instrText>forming</w:instrText>
      </w:r>
      <w:r w:rsidR="00017188">
        <w:instrText xml:space="preserve">" </w:instrText>
      </w:r>
      <w:r w:rsidR="00017188">
        <w:fldChar w:fldCharType="end"/>
      </w:r>
      <w:r>
        <w:t>, storming</w:t>
      </w:r>
      <w:r w:rsidR="00017188">
        <w:fldChar w:fldCharType="begin"/>
      </w:r>
      <w:r w:rsidR="00017188">
        <w:instrText xml:space="preserve"> XE "</w:instrText>
      </w:r>
      <w:r w:rsidR="00017188" w:rsidRPr="00991150">
        <w:instrText>storming</w:instrText>
      </w:r>
      <w:r w:rsidR="00017188">
        <w:instrText xml:space="preserve">" </w:instrText>
      </w:r>
      <w:r w:rsidR="00017188">
        <w:fldChar w:fldCharType="end"/>
      </w:r>
      <w:r>
        <w:t>, norming,</w:t>
      </w:r>
      <w:r w:rsidR="00017188">
        <w:fldChar w:fldCharType="begin"/>
      </w:r>
      <w:r w:rsidR="00017188">
        <w:instrText xml:space="preserve"> XE "</w:instrText>
      </w:r>
      <w:r w:rsidR="00017188" w:rsidRPr="00991150">
        <w:instrText>norming</w:instrText>
      </w:r>
      <w:r w:rsidR="00017188">
        <w:instrText xml:space="preserve">" </w:instrText>
      </w:r>
      <w:r w:rsidR="00017188">
        <w:fldChar w:fldCharType="end"/>
      </w:r>
      <w:r>
        <w:t xml:space="preserve"> performing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t>, and adjourning</w:t>
      </w:r>
      <w:r w:rsidR="00017188">
        <w:fldChar w:fldCharType="begin"/>
      </w:r>
      <w:r w:rsidR="00017188">
        <w:instrText xml:space="preserve"> XE "</w:instrText>
      </w:r>
      <w:r w:rsidR="00017188" w:rsidRPr="00991150">
        <w:instrText>adjourning</w:instrText>
      </w:r>
      <w:r w:rsidR="00017188">
        <w:instrText xml:space="preserve">" </w:instrText>
      </w:r>
      <w:r w:rsidR="00017188">
        <w:fldChar w:fldCharType="end"/>
      </w:r>
      <w:r>
        <w:t xml:space="preserve"> [Tuc65].</w:t>
      </w:r>
      <w:r w:rsidR="0039685E">
        <w:t xml:space="preserve"> </w:t>
      </w:r>
      <w:r>
        <w:t>It is instructive to have an understanding of these stages so that you are aware of the dynamics that occur as a team d</w:t>
      </w:r>
      <w:r>
        <w:t>e</w:t>
      </w:r>
      <w:r>
        <w:t>velops.</w:t>
      </w:r>
      <w:r w:rsidR="0039685E">
        <w:t xml:space="preserve"> </w:t>
      </w:r>
      <w:r>
        <w:t>The five stages are described as fo</w:t>
      </w:r>
      <w:r>
        <w:t>l</w:t>
      </w:r>
      <w:r>
        <w:t>lows:</w:t>
      </w:r>
    </w:p>
    <w:p w:rsidR="000D0250" w:rsidRPr="00F5755F" w:rsidRDefault="000D0250" w:rsidP="000D0250">
      <w:pPr>
        <w:pStyle w:val="Bookbullets"/>
      </w:pPr>
      <w:r>
        <w:rPr>
          <w:i/>
        </w:rPr>
        <w:t>Forming.</w:t>
      </w:r>
      <w:r>
        <w:t xml:space="preserve"> This is the stage where the team is created. The team members may not know each other, leading them to be anxious and uncomfortable.</w:t>
      </w:r>
      <w:r w:rsidR="0039685E">
        <w:t xml:space="preserve"> </w:t>
      </w:r>
      <w:r>
        <w:t>It is likely that the team’s objectives are not well-defined and that the members’ roles are ambiguous.</w:t>
      </w:r>
      <w:r w:rsidR="0039685E">
        <w:t xml:space="preserve"> </w:t>
      </w:r>
    </w:p>
    <w:p w:rsidR="000D0250" w:rsidRDefault="000D0250" w:rsidP="000D0250">
      <w:pPr>
        <w:pStyle w:val="Bookbullets"/>
      </w:pPr>
      <w:r>
        <w:rPr>
          <w:i/>
        </w:rPr>
        <w:t>Storming.</w:t>
      </w:r>
      <w:r w:rsidR="0039685E">
        <w:t xml:space="preserve"> </w:t>
      </w:r>
      <w:r>
        <w:t>In this stage, the team works to develop its objectives, while the members try to define their roles. Conflict often appears as members jockey for position and advantage.</w:t>
      </w:r>
      <w:r w:rsidR="0039685E">
        <w:t xml:space="preserve"> </w:t>
      </w:r>
      <w:r>
        <w:t>It is characterized by fighting and power struggles, which may be overt, but in many cases are subtle and below the surface.</w:t>
      </w:r>
      <w:r w:rsidR="0039685E">
        <w:t xml:space="preserve"> </w:t>
      </w:r>
      <w:r>
        <w:t>The team must resolve indivi</w:t>
      </w:r>
      <w:r>
        <w:t>d</w:t>
      </w:r>
      <w:r>
        <w:t>ual versus group goals.</w:t>
      </w:r>
      <w:r w:rsidR="0039685E">
        <w:t xml:space="preserve"> </w:t>
      </w:r>
      <w:r>
        <w:t>For example, what if the team is trying to select a project co</w:t>
      </w:r>
      <w:r>
        <w:t>n</w:t>
      </w:r>
      <w:r>
        <w:t>cept? Some members may have strong opinions and preconceived notions about what the project should be.</w:t>
      </w:r>
      <w:r w:rsidR="0039685E">
        <w:t xml:space="preserve"> </w:t>
      </w:r>
      <w:r>
        <w:t>Failure to navigate the storming</w:t>
      </w:r>
      <w:r w:rsidR="00017188">
        <w:fldChar w:fldCharType="begin"/>
      </w:r>
      <w:r w:rsidR="00017188">
        <w:instrText xml:space="preserve"> XE "</w:instrText>
      </w:r>
      <w:r w:rsidR="00017188" w:rsidRPr="00991150">
        <w:instrText>storming</w:instrText>
      </w:r>
      <w:r w:rsidR="00017188">
        <w:instrText xml:space="preserve">" </w:instrText>
      </w:r>
      <w:r w:rsidR="00017188">
        <w:fldChar w:fldCharType="end"/>
      </w:r>
      <w:r>
        <w:t xml:space="preserve"> stage means that the team will</w:t>
      </w:r>
      <w:r w:rsidR="00A17EEB">
        <w:t xml:space="preserve"> not reach the performing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rsidR="00A17EEB">
        <w:t xml:space="preserve"> stage and will be forced to return to </w:t>
      </w:r>
      <w:r w:rsidR="00EE77B0">
        <w:t xml:space="preserve">the storming stage at </w:t>
      </w:r>
      <w:r w:rsidR="00A17EEB">
        <w:t>some</w:t>
      </w:r>
      <w:r w:rsidR="00EE77B0">
        <w:t xml:space="preserve"> </w:t>
      </w:r>
      <w:r w:rsidR="00A17EEB">
        <w:t>time.</w:t>
      </w:r>
    </w:p>
    <w:p w:rsidR="000D0250" w:rsidRDefault="000D0250" w:rsidP="000D0250">
      <w:pPr>
        <w:pStyle w:val="Bookbullets"/>
      </w:pPr>
      <w:r>
        <w:rPr>
          <w:i/>
        </w:rPr>
        <w:t>Norming.</w:t>
      </w:r>
      <w:r w:rsidR="0039685E">
        <w:t xml:space="preserve"> </w:t>
      </w:r>
      <w:r>
        <w:t xml:space="preserve">In this stage the team starts to become more cohesive. Members accept the </w:t>
      </w:r>
      <w:r w:rsidR="00D118F5">
        <w:t xml:space="preserve">team’s </w:t>
      </w:r>
      <w:r>
        <w:t>objectives, their roles on the team, and they agree upon proc</w:t>
      </w:r>
      <w:r>
        <w:t>e</w:t>
      </w:r>
      <w:r>
        <w:t>dures.</w:t>
      </w:r>
      <w:r w:rsidR="0039685E">
        <w:t xml:space="preserve"> </w:t>
      </w:r>
      <w:r>
        <w:t>In this phase the team develops common approaches for solving problems and managing</w:t>
      </w:r>
      <w:r w:rsidR="0039685E">
        <w:t xml:space="preserve"> </w:t>
      </w:r>
      <w:r>
        <w:t>conflicts.</w:t>
      </w:r>
    </w:p>
    <w:p w:rsidR="000D0250" w:rsidRPr="004836FC" w:rsidRDefault="000D0250" w:rsidP="000D0250">
      <w:pPr>
        <w:pStyle w:val="Bookbullets"/>
      </w:pPr>
      <w:r>
        <w:rPr>
          <w:i/>
        </w:rPr>
        <w:t>Performing.</w:t>
      </w:r>
      <w:r>
        <w:t xml:space="preserve"> In this stage, the team f</w:t>
      </w:r>
      <w:r w:rsidRPr="004836FC">
        <w:t>ocus</w:t>
      </w:r>
      <w:r>
        <w:t>es</w:t>
      </w:r>
      <w:r w:rsidRPr="004836FC">
        <w:t xml:space="preserve"> on performin</w:t>
      </w:r>
      <w:r>
        <w:t>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t xml:space="preserve"> tasks and achieving the o</w:t>
      </w:r>
      <w:r>
        <w:t>b</w:t>
      </w:r>
      <w:r>
        <w:t>jectives set forth</w:t>
      </w:r>
      <w:r w:rsidRPr="004836FC">
        <w:t>.</w:t>
      </w:r>
      <w:r>
        <w:t xml:space="preserve"> The team should be collaborating and easily making decisions.</w:t>
      </w:r>
      <w:r w:rsidR="0039685E">
        <w:t xml:space="preserve"> </w:t>
      </w:r>
      <w:r>
        <w:t>Di</w:t>
      </w:r>
      <w:r>
        <w:t>s</w:t>
      </w:r>
      <w:r>
        <w:t>agreements that arise are accepted and r</w:t>
      </w:r>
      <w:r>
        <w:t>e</w:t>
      </w:r>
      <w:r>
        <w:t>solved by the team norms.</w:t>
      </w:r>
      <w:r w:rsidR="0039685E">
        <w:t xml:space="preserve"> </w:t>
      </w:r>
    </w:p>
    <w:p w:rsidR="000D0250" w:rsidRDefault="000D0250" w:rsidP="000D0250">
      <w:pPr>
        <w:pStyle w:val="Bookbullets"/>
      </w:pPr>
      <w:r>
        <w:rPr>
          <w:i/>
        </w:rPr>
        <w:t>Adjourning.</w:t>
      </w:r>
      <w:r>
        <w:t xml:space="preserve"> Here, the team dissolves, hopefully due to successful project compl</w:t>
      </w:r>
      <w:r>
        <w:t>e</w:t>
      </w:r>
      <w:r>
        <w:t>tion.</w:t>
      </w:r>
      <w:r w:rsidR="0039685E">
        <w:t xml:space="preserve"> </w:t>
      </w:r>
      <w:r>
        <w:t>However, it can occur abruptly if the project is cancelled, or even worse, if the team is unable to function together.</w:t>
      </w:r>
    </w:p>
    <w:p w:rsidR="000D0250" w:rsidRDefault="000D0250" w:rsidP="008B3AF0">
      <w:pPr>
        <w:pStyle w:val="BodyText"/>
        <w:ind w:firstLine="360"/>
      </w:pPr>
      <w:r>
        <w:t>Katzenbach and Smith</w:t>
      </w:r>
      <w:r w:rsidR="00A75A41">
        <w:fldChar w:fldCharType="begin"/>
      </w:r>
      <w:r w:rsidR="00A75A41">
        <w:instrText xml:space="preserve"> XE "</w:instrText>
      </w:r>
      <w:r w:rsidR="00A75A41" w:rsidRPr="009C5ED8">
        <w:instrText>Katzenbach and Smith</w:instrText>
      </w:r>
      <w:r w:rsidR="00A75A41">
        <w:instrText xml:space="preserve">" </w:instrText>
      </w:r>
      <w:r w:rsidR="00A75A41">
        <w:fldChar w:fldCharType="end"/>
      </w:r>
      <w:r>
        <w:t xml:space="preserve"> proposed the team performance curve in Figure 9.1</w:t>
      </w:r>
      <w:r w:rsidR="00EE77B0">
        <w:t>,</w:t>
      </w:r>
      <w:r>
        <w:t xml:space="preserve"> which shows the performance impact of teams versus varying levels of effectiv</w:t>
      </w:r>
      <w:r>
        <w:t>e</w:t>
      </w:r>
      <w:r>
        <w:t>ness. The types of teams they defined are the working group</w:t>
      </w:r>
      <w:r w:rsidR="0053350E">
        <w:fldChar w:fldCharType="begin"/>
      </w:r>
      <w:r w:rsidR="0053350E">
        <w:instrText xml:space="preserve"> XE "</w:instrText>
      </w:r>
      <w:r w:rsidR="0053350E" w:rsidRPr="007638B6">
        <w:instrText>working group</w:instrText>
      </w:r>
      <w:r w:rsidR="0053350E">
        <w:instrText xml:space="preserve">" </w:instrText>
      </w:r>
      <w:r w:rsidR="0053350E">
        <w:fldChar w:fldCharType="end"/>
      </w:r>
      <w:r>
        <w:t>, the pseudo-team</w:t>
      </w:r>
      <w:r w:rsidR="0053350E">
        <w:fldChar w:fldCharType="begin"/>
      </w:r>
      <w:r w:rsidR="0053350E">
        <w:instrText xml:space="preserve"> XE "</w:instrText>
      </w:r>
      <w:r w:rsidR="0053350E" w:rsidRPr="003571AE">
        <w:instrText>pseudo-team</w:instrText>
      </w:r>
      <w:r w:rsidR="0053350E">
        <w:instrText xml:space="preserve">" </w:instrText>
      </w:r>
      <w:r w:rsidR="0053350E">
        <w:fldChar w:fldCharType="end"/>
      </w:r>
      <w:r>
        <w:t>, the potential team</w:t>
      </w:r>
      <w:r w:rsidR="0053350E">
        <w:fldChar w:fldCharType="begin"/>
      </w:r>
      <w:r w:rsidR="0053350E">
        <w:instrText xml:space="preserve"> XE "</w:instrText>
      </w:r>
      <w:r w:rsidR="0053350E" w:rsidRPr="00825C2B">
        <w:instrText>potential team</w:instrText>
      </w:r>
      <w:r w:rsidR="0053350E">
        <w:instrText xml:space="preserve">" </w:instrText>
      </w:r>
      <w:r w:rsidR="0053350E">
        <w:fldChar w:fldCharType="end"/>
      </w:r>
      <w:r>
        <w:t>, and the high-performance team</w:t>
      </w:r>
      <w:r w:rsidR="0053350E">
        <w:fldChar w:fldCharType="begin"/>
      </w:r>
      <w:r w:rsidR="0053350E">
        <w:instrText xml:space="preserve"> XE "</w:instrText>
      </w:r>
      <w:r w:rsidR="0053350E" w:rsidRPr="00D975CA">
        <w:instrText>high-performance team</w:instrText>
      </w:r>
      <w:r w:rsidR="0053350E">
        <w:instrText xml:space="preserve">" </w:instrText>
      </w:r>
      <w:r w:rsidR="0053350E">
        <w:fldChar w:fldCharType="end"/>
      </w:r>
      <w:r>
        <w:t>.</w:t>
      </w:r>
      <w:r w:rsidR="00584AD2">
        <w:t xml:space="preserve"> </w:t>
      </w:r>
      <w:r>
        <w:t>The most closely related stages of team d</w:t>
      </w:r>
      <w:r>
        <w:t>e</w:t>
      </w:r>
      <w:r>
        <w:t>velopment from the Tuckman model are indicated in parentheses on the figure.</w:t>
      </w:r>
      <w:r w:rsidR="0039685E">
        <w:t xml:space="preserve"> </w:t>
      </w:r>
      <w:r>
        <w:t>N</w:t>
      </w:r>
      <w:r>
        <w:t>o</w:t>
      </w:r>
      <w:r>
        <w:t xml:space="preserve">tice that the scale on the x-axis is team </w:t>
      </w:r>
      <w:r>
        <w:lastRenderedPageBreak/>
        <w:t>effectiveness, not time. There may be an implicit a</w:t>
      </w:r>
      <w:r>
        <w:t>s</w:t>
      </w:r>
      <w:r>
        <w:t>sumption that teams will move through these stages as a function of the time the team is together.</w:t>
      </w:r>
      <w:r w:rsidR="0039685E">
        <w:t xml:space="preserve"> </w:t>
      </w:r>
      <w:r>
        <w:t>That is certainly a desired goal</w:t>
      </w:r>
      <w:r w:rsidR="00EE77B0">
        <w:t>,</w:t>
      </w:r>
      <w:r>
        <w:t xml:space="preserve"> but not necessarily what the model implies.</w:t>
      </w:r>
    </w:p>
    <w:p w:rsidR="00194D85" w:rsidRDefault="00194D85" w:rsidP="008B3AF0">
      <w:pPr>
        <w:pStyle w:val="BodyText"/>
        <w:ind w:firstLine="360"/>
      </w:pPr>
    </w:p>
    <w:p w:rsidR="00194D85" w:rsidRDefault="00D66141" w:rsidP="00194D85">
      <w:pPr>
        <w:spacing w:before="120" w:after="120"/>
        <w:jc w:val="center"/>
        <w:rPr>
          <w:sz w:val="22"/>
          <w:szCs w:val="22"/>
        </w:rPr>
      </w:pPr>
      <w:bookmarkStart w:id="1" w:name="_Ref52070653"/>
      <w:r w:rsidRPr="00696F33">
        <w:rPr>
          <w:noProof/>
          <w:sz w:val="22"/>
          <w:szCs w:val="22"/>
        </w:rPr>
        <w:drawing>
          <wp:inline distT="0" distB="0" distL="0" distR="0">
            <wp:extent cx="43243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4350" cy="3276600"/>
                    </a:xfrm>
                    <a:prstGeom prst="rect">
                      <a:avLst/>
                    </a:prstGeom>
                    <a:noFill/>
                    <a:ln>
                      <a:noFill/>
                    </a:ln>
                  </pic:spPr>
                </pic:pic>
              </a:graphicData>
            </a:graphic>
          </wp:inline>
        </w:drawing>
      </w:r>
    </w:p>
    <w:p w:rsidR="00194D85" w:rsidRPr="00D522E9" w:rsidRDefault="00194D85" w:rsidP="00194D85">
      <w:pPr>
        <w:pStyle w:val="FigureCaption"/>
        <w:jc w:val="both"/>
      </w:pPr>
      <w:r w:rsidRPr="000D07A2">
        <w:rPr>
          <w:b/>
        </w:rPr>
        <w:t xml:space="preserve">Figure </w:t>
      </w:r>
      <w:bookmarkEnd w:id="1"/>
      <w:r>
        <w:rPr>
          <w:b/>
        </w:rPr>
        <w:t>9</w:t>
      </w:r>
      <w:r w:rsidRPr="000D07A2">
        <w:rPr>
          <w:b/>
        </w:rPr>
        <w:t>.1</w:t>
      </w:r>
      <w:r w:rsidRPr="00D522E9">
        <w:t xml:space="preserve"> The team performance curve proposed by Katzenbach and Smith</w:t>
      </w:r>
      <w:r w:rsidR="00A75A41">
        <w:fldChar w:fldCharType="begin"/>
      </w:r>
      <w:r w:rsidR="00A75A41">
        <w:instrText xml:space="preserve"> XE "</w:instrText>
      </w:r>
      <w:r w:rsidR="00A75A41" w:rsidRPr="009C5ED8">
        <w:instrText>Katzenbach and Smith</w:instrText>
      </w:r>
      <w:r w:rsidR="00A75A41">
        <w:instrText xml:space="preserve">" </w:instrText>
      </w:r>
      <w:r w:rsidR="00A75A41">
        <w:fldChar w:fldCharType="end"/>
      </w:r>
      <w:r w:rsidRPr="00D522E9">
        <w:t xml:space="preserve"> [Kat93].</w:t>
      </w:r>
      <w:r>
        <w:t xml:space="preserve"> This shows the performance impact of teams versus varying levels of effectiveness. The Tuc</w:t>
      </w:r>
      <w:r>
        <w:t>k</w:t>
      </w:r>
      <w:r>
        <w:t>man stages of team development (forming</w:t>
      </w:r>
      <w:r>
        <w:fldChar w:fldCharType="begin"/>
      </w:r>
      <w:r>
        <w:instrText xml:space="preserve"> XE "</w:instrText>
      </w:r>
      <w:r w:rsidRPr="00991150">
        <w:instrText>forming</w:instrText>
      </w:r>
      <w:r>
        <w:instrText xml:space="preserve">" </w:instrText>
      </w:r>
      <w:r>
        <w:fldChar w:fldCharType="end"/>
      </w:r>
      <w:r>
        <w:t>, storming</w:t>
      </w:r>
      <w:r>
        <w:fldChar w:fldCharType="begin"/>
      </w:r>
      <w:r>
        <w:instrText xml:space="preserve"> XE "</w:instrText>
      </w:r>
      <w:r w:rsidRPr="00991150">
        <w:instrText>storming</w:instrText>
      </w:r>
      <w:r>
        <w:instrText xml:space="preserve">" </w:instrText>
      </w:r>
      <w:r>
        <w:fldChar w:fldCharType="end"/>
      </w:r>
      <w:r>
        <w:t>, norming,</w:t>
      </w:r>
      <w:r>
        <w:fldChar w:fldCharType="begin"/>
      </w:r>
      <w:r>
        <w:instrText xml:space="preserve"> XE "</w:instrText>
      </w:r>
      <w:r w:rsidRPr="00991150">
        <w:instrText>norming</w:instrText>
      </w:r>
      <w:r>
        <w:instrText xml:space="preserve">" </w:instrText>
      </w:r>
      <w:r>
        <w:fldChar w:fldCharType="end"/>
      </w:r>
      <w:r>
        <w:t xml:space="preserve"> performing</w:t>
      </w:r>
      <w:r>
        <w:fldChar w:fldCharType="begin"/>
      </w:r>
      <w:r>
        <w:instrText xml:space="preserve"> XE "</w:instrText>
      </w:r>
      <w:r w:rsidRPr="00991150">
        <w:instrText>performing</w:instrText>
      </w:r>
      <w:r>
        <w:instrText xml:space="preserve">" </w:instrText>
      </w:r>
      <w:r>
        <w:fldChar w:fldCharType="end"/>
      </w:r>
      <w:r>
        <w:t>) that are most closely related to the performance points are supe</w:t>
      </w:r>
      <w:r>
        <w:t>r</w:t>
      </w:r>
      <w:r>
        <w:t>imposed on the model [Tuc65].</w:t>
      </w:r>
    </w:p>
    <w:p w:rsidR="000D0250" w:rsidRDefault="000D0250" w:rsidP="008B3AF0">
      <w:pPr>
        <w:pStyle w:val="BodyText"/>
        <w:ind w:firstLine="360"/>
      </w:pPr>
      <w:r>
        <w:t xml:space="preserve">The </w:t>
      </w:r>
      <w:r>
        <w:rPr>
          <w:b/>
          <w:i/>
        </w:rPr>
        <w:t>working group</w:t>
      </w:r>
      <w:r w:rsidR="0053350E">
        <w:rPr>
          <w:b/>
          <w:i/>
        </w:rPr>
        <w:fldChar w:fldCharType="begin"/>
      </w:r>
      <w:r w:rsidR="0053350E">
        <w:instrText xml:space="preserve"> XE "</w:instrText>
      </w:r>
      <w:r w:rsidR="0053350E" w:rsidRPr="007638B6">
        <w:instrText>working group</w:instrText>
      </w:r>
      <w:r w:rsidR="0053350E">
        <w:instrText xml:space="preserve">" </w:instrText>
      </w:r>
      <w:r w:rsidR="0053350E">
        <w:rPr>
          <w:b/>
          <w:i/>
        </w:rPr>
        <w:fldChar w:fldCharType="end"/>
      </w:r>
      <w:r>
        <w:rPr>
          <w:b/>
          <w:i/>
        </w:rPr>
        <w:t xml:space="preserve"> </w:t>
      </w:r>
      <w:r>
        <w:t>is defined as a group of individuals working in isolation, who come together occasionally to share information.</w:t>
      </w:r>
      <w:r w:rsidR="002B62C5">
        <w:t xml:space="preserve"> </w:t>
      </w:r>
      <w:r>
        <w:t>In other words, if every me</w:t>
      </w:r>
      <w:r>
        <w:t>m</w:t>
      </w:r>
      <w:r>
        <w:t>ber of the team works in isolation and meets only to share ideas, they would achieve the p</w:t>
      </w:r>
      <w:r w:rsidR="002B62C5">
        <w:t>e</w:t>
      </w:r>
      <w:r w:rsidR="002B62C5">
        <w:t>r</w:t>
      </w:r>
      <w:r w:rsidR="002B62C5">
        <w:t>formance of the working group. This level of performance is</w:t>
      </w:r>
      <w:r>
        <w:t xml:space="preserve"> represented by the dashed baseline.</w:t>
      </w:r>
      <w:r w:rsidR="002B62C5">
        <w:t xml:space="preserve"> </w:t>
      </w:r>
      <w:r>
        <w:t xml:space="preserve">In fact, the working group is not a team as given by the definition and serves a very different purpose. The </w:t>
      </w:r>
      <w:r>
        <w:rPr>
          <w:b/>
          <w:i/>
        </w:rPr>
        <w:t>pseudo-team</w:t>
      </w:r>
      <w:r w:rsidR="0053350E">
        <w:rPr>
          <w:b/>
          <w:i/>
        </w:rPr>
        <w:fldChar w:fldCharType="begin"/>
      </w:r>
      <w:r w:rsidR="0053350E">
        <w:instrText xml:space="preserve"> XE "</w:instrText>
      </w:r>
      <w:r w:rsidR="0053350E" w:rsidRPr="003571AE">
        <w:instrText>pseudo-team</w:instrText>
      </w:r>
      <w:r w:rsidR="0053350E">
        <w:instrText xml:space="preserve">" </w:instrText>
      </w:r>
      <w:r w:rsidR="0053350E">
        <w:rPr>
          <w:b/>
          <w:i/>
        </w:rPr>
        <w:fldChar w:fldCharType="end"/>
      </w:r>
      <w:r>
        <w:t xml:space="preserve"> repr</w:t>
      </w:r>
      <w:r>
        <w:t>e</w:t>
      </w:r>
      <w:r>
        <w:t>sents an under-performing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t xml:space="preserve"> team where the sum effort of the team is below that of the baseline perfor</w:t>
      </w:r>
      <w:r>
        <w:t>m</w:t>
      </w:r>
      <w:r>
        <w:t xml:space="preserve">ance, while the </w:t>
      </w:r>
      <w:r>
        <w:rPr>
          <w:b/>
          <w:i/>
        </w:rPr>
        <w:t>potential team</w:t>
      </w:r>
      <w:r w:rsidR="0053350E">
        <w:rPr>
          <w:b/>
          <w:i/>
        </w:rPr>
        <w:fldChar w:fldCharType="begin"/>
      </w:r>
      <w:r w:rsidR="0053350E">
        <w:instrText xml:space="preserve"> XE "</w:instrText>
      </w:r>
      <w:r w:rsidR="0053350E" w:rsidRPr="00825C2B">
        <w:instrText>potential team</w:instrText>
      </w:r>
      <w:r w:rsidR="0053350E">
        <w:instrText xml:space="preserve">" </w:instrText>
      </w:r>
      <w:r w:rsidR="0053350E">
        <w:rPr>
          <w:b/>
          <w:i/>
        </w:rPr>
        <w:fldChar w:fldCharType="end"/>
      </w:r>
      <w:r>
        <w:t xml:space="preserve"> is one in which the team is functioning at a level equal to that of the working group.</w:t>
      </w:r>
      <w:r w:rsidR="0039685E">
        <w:t xml:space="preserve"> </w:t>
      </w:r>
      <w:r>
        <w:t>At a minimum, teams should at some point pe</w:t>
      </w:r>
      <w:r>
        <w:t>r</w:t>
      </w:r>
      <w:r>
        <w:t>form above the level of a p</w:t>
      </w:r>
      <w:r>
        <w:t>o</w:t>
      </w:r>
      <w:r>
        <w:t xml:space="preserve">tential team, otherwise, there is no need for a team. The objective is to perform at the level of a </w:t>
      </w:r>
      <w:r>
        <w:rPr>
          <w:b/>
          <w:i/>
        </w:rPr>
        <w:t>real team</w:t>
      </w:r>
      <w:r w:rsidR="0053350E">
        <w:rPr>
          <w:b/>
          <w:i/>
        </w:rPr>
        <w:fldChar w:fldCharType="begin"/>
      </w:r>
      <w:r w:rsidR="0053350E">
        <w:instrText xml:space="preserve"> XE "</w:instrText>
      </w:r>
      <w:r w:rsidR="0053350E" w:rsidRPr="009B56DC">
        <w:instrText>real team</w:instrText>
      </w:r>
      <w:r w:rsidR="0053350E">
        <w:instrText xml:space="preserve">" </w:instrText>
      </w:r>
      <w:r w:rsidR="0053350E">
        <w:rPr>
          <w:b/>
          <w:i/>
        </w:rPr>
        <w:fldChar w:fldCharType="end"/>
      </w:r>
      <w:r>
        <w:rPr>
          <w:b/>
          <w:i/>
        </w:rPr>
        <w:t xml:space="preserve">, </w:t>
      </w:r>
      <w:r>
        <w:t>where the perfor</w:t>
      </w:r>
      <w:r>
        <w:t>m</w:t>
      </w:r>
      <w:r>
        <w:t>ance exceeds that of the working group.</w:t>
      </w:r>
      <w:r w:rsidR="0039685E">
        <w:t xml:space="preserve"> </w:t>
      </w:r>
      <w:r>
        <w:t xml:space="preserve">In rare instances the level of a </w:t>
      </w:r>
      <w:r>
        <w:rPr>
          <w:b/>
          <w:i/>
        </w:rPr>
        <w:t>high-performance team</w:t>
      </w:r>
      <w:r w:rsidR="0053350E">
        <w:rPr>
          <w:b/>
          <w:i/>
        </w:rPr>
        <w:fldChar w:fldCharType="begin"/>
      </w:r>
      <w:r w:rsidR="0053350E">
        <w:instrText xml:space="preserve"> XE "</w:instrText>
      </w:r>
      <w:r w:rsidR="0053350E" w:rsidRPr="00D975CA">
        <w:instrText>high-performance team</w:instrText>
      </w:r>
      <w:r w:rsidR="0053350E">
        <w:instrText xml:space="preserve">" </w:instrText>
      </w:r>
      <w:r w:rsidR="0053350E">
        <w:rPr>
          <w:b/>
          <w:i/>
        </w:rPr>
        <w:fldChar w:fldCharType="end"/>
      </w:r>
      <w:r>
        <w:rPr>
          <w:b/>
          <w:i/>
        </w:rPr>
        <w:t xml:space="preserve"> </w:t>
      </w:r>
      <w:r>
        <w:t>may be realized in which the team si</w:t>
      </w:r>
      <w:r>
        <w:t>g</w:t>
      </w:r>
      <w:r>
        <w:t>nificantly outperforms all similar teams.</w:t>
      </w:r>
      <w:r w:rsidR="00584AD2">
        <w:t xml:space="preserve"> </w:t>
      </w:r>
    </w:p>
    <w:p w:rsidR="00370D1F" w:rsidRPr="00AC4DAA" w:rsidRDefault="00615EAC" w:rsidP="00AA501C">
      <w:pPr>
        <w:pStyle w:val="BookHeading2"/>
      </w:pPr>
      <w:r>
        <w:lastRenderedPageBreak/>
        <w:t>Characteristics of Real</w:t>
      </w:r>
      <w:r w:rsidR="00370D1F">
        <w:t xml:space="preserve"> Teams</w:t>
      </w:r>
    </w:p>
    <w:p w:rsidR="00370D1F" w:rsidRDefault="00370D1F" w:rsidP="00370D1F">
      <w:pPr>
        <w:pStyle w:val="BodyText"/>
      </w:pPr>
      <w:r>
        <w:t>How can a team reach the performing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t xml:space="preserve"> stage and simultaneously become a real team</w:t>
      </w:r>
      <w:r w:rsidR="0053350E">
        <w:fldChar w:fldCharType="begin"/>
      </w:r>
      <w:r w:rsidR="0053350E">
        <w:instrText xml:space="preserve"> XE "</w:instrText>
      </w:r>
      <w:r w:rsidR="0053350E" w:rsidRPr="009B56DC">
        <w:instrText>real team</w:instrText>
      </w:r>
      <w:r w:rsidR="0053350E">
        <w:instrText xml:space="preserve">" </w:instrText>
      </w:r>
      <w:r w:rsidR="0053350E">
        <w:fldChar w:fldCharType="end"/>
      </w:r>
      <w:r>
        <w:t>? Unfo</w:t>
      </w:r>
      <w:r>
        <w:t>r</w:t>
      </w:r>
      <w:r>
        <w:t>tunately, there is no set process for guaranteeing that a team will become a real team.</w:t>
      </w:r>
      <w:r w:rsidR="00615EAC">
        <w:t xml:space="preserve"> </w:t>
      </w:r>
      <w:r>
        <w:t>There are characteristics and principles of effe</w:t>
      </w:r>
      <w:r>
        <w:t>c</w:t>
      </w:r>
      <w:r>
        <w:t>tive teams</w:t>
      </w:r>
      <w:r w:rsidR="00EE77B0">
        <w:t>,</w:t>
      </w:r>
      <w:r>
        <w:t xml:space="preserve"> and it has been observed that re</w:t>
      </w:r>
      <w:r w:rsidR="00615EAC">
        <w:t xml:space="preserve">al teams apply these principles. However, realize that </w:t>
      </w:r>
      <w:r>
        <w:t>there is a difference between a team and tea</w:t>
      </w:r>
      <w:r>
        <w:t>m</w:t>
      </w:r>
      <w:r>
        <w:t>work principles.</w:t>
      </w:r>
      <w:r w:rsidR="00615EAC">
        <w:t xml:space="preserve"> </w:t>
      </w:r>
      <w:r>
        <w:t>Real teams</w:t>
      </w:r>
      <w:r w:rsidR="0053350E">
        <w:fldChar w:fldCharType="begin"/>
      </w:r>
      <w:r w:rsidR="0053350E">
        <w:instrText xml:space="preserve"> XE "</w:instrText>
      </w:r>
      <w:r w:rsidR="0053350E" w:rsidRPr="00502055">
        <w:instrText>real team</w:instrText>
      </w:r>
      <w:r w:rsidR="0053350E">
        <w:instrText xml:space="preserve">" </w:instrText>
      </w:r>
      <w:r w:rsidR="0053350E">
        <w:fldChar w:fldCharType="end"/>
      </w:r>
      <w:r>
        <w:t xml:space="preserve"> apply teamwork principles but this does not imply that the co</w:t>
      </w:r>
      <w:r>
        <w:t>n</w:t>
      </w:r>
      <w:r>
        <w:t>verse stat</w:t>
      </w:r>
      <w:r>
        <w:t>e</w:t>
      </w:r>
      <w:r>
        <w:t>ment is true</w:t>
      </w:r>
      <w:r w:rsidR="00C423CA">
        <w:t>—</w:t>
      </w:r>
      <w:r>
        <w:t>that applying these principles will result in a real team.</w:t>
      </w:r>
      <w:r w:rsidR="00937CB7">
        <w:t xml:space="preserve"> </w:t>
      </w:r>
      <w:r>
        <w:t>The lesson is that successful teams adhere to good teamwork principles, but the application of good tea</w:t>
      </w:r>
      <w:r>
        <w:t>m</w:t>
      </w:r>
      <w:r>
        <w:t>work principles does not automatically guarantee that teams will be successful.</w:t>
      </w:r>
      <w:r w:rsidR="0039685E">
        <w:t xml:space="preserve"> </w:t>
      </w:r>
      <w:r>
        <w:t>However, i</w:t>
      </w:r>
      <w:r>
        <w:t>g</w:t>
      </w:r>
      <w:r>
        <w:t>noring teamwork principles almost always leads to failure.</w:t>
      </w:r>
      <w:r w:rsidR="00937CB7">
        <w:t xml:space="preserve"> The remainder of this section presents some of the characteristics of real teams.</w:t>
      </w:r>
    </w:p>
    <w:p w:rsidR="005071F8" w:rsidRPr="0043516E" w:rsidRDefault="00370D1F" w:rsidP="005071F8">
      <w:pPr>
        <w:pStyle w:val="Heading3"/>
        <w:rPr>
          <w:sz w:val="28"/>
          <w:szCs w:val="28"/>
        </w:rPr>
      </w:pPr>
      <w:r>
        <w:rPr>
          <w:sz w:val="28"/>
          <w:szCs w:val="28"/>
        </w:rPr>
        <w:t>Select Members Based Upon Skills</w:t>
      </w:r>
    </w:p>
    <w:p w:rsidR="00016387" w:rsidRDefault="006226CF" w:rsidP="00016387">
      <w:pPr>
        <w:pStyle w:val="BodyText"/>
      </w:pPr>
      <w:r>
        <w:t xml:space="preserve">Selecting team members based upon their skills </w:t>
      </w:r>
      <w:r w:rsidR="00016387">
        <w:t>is a</w:t>
      </w:r>
      <w:r w:rsidR="00E05A43">
        <w:t xml:space="preserve"> </w:t>
      </w:r>
      <w:r w:rsidR="00016387">
        <w:t>key to success identified by Katze</w:t>
      </w:r>
      <w:r w:rsidR="00016387">
        <w:t>n</w:t>
      </w:r>
      <w:r w:rsidR="00016387">
        <w:t>bach and Smith</w:t>
      </w:r>
      <w:r w:rsidR="00A75A41">
        <w:fldChar w:fldCharType="begin"/>
      </w:r>
      <w:r w:rsidR="00A75A41">
        <w:instrText xml:space="preserve"> XE "</w:instrText>
      </w:r>
      <w:r w:rsidR="00A75A41" w:rsidRPr="009C5ED8">
        <w:instrText>Katzenbach and Smith</w:instrText>
      </w:r>
      <w:r w:rsidR="00A75A41">
        <w:instrText xml:space="preserve">" </w:instrText>
      </w:r>
      <w:r w:rsidR="00A75A41">
        <w:fldChar w:fldCharType="end"/>
      </w:r>
      <w:r w:rsidR="00016387">
        <w:t>.</w:t>
      </w:r>
      <w:r w:rsidR="00937CB7">
        <w:t xml:space="preserve"> </w:t>
      </w:r>
      <w:r w:rsidR="00016387">
        <w:t>They defined three categories of relevant skills: 1) technical and functional, 2) pro</w:t>
      </w:r>
      <w:r w:rsidR="00016387">
        <w:t>b</w:t>
      </w:r>
      <w:r w:rsidR="00016387">
        <w:t>lem-solving, and 3) interpersonal.</w:t>
      </w:r>
      <w:r w:rsidR="0039685E">
        <w:t xml:space="preserve"> </w:t>
      </w:r>
      <w:r w:rsidR="00016387">
        <w:t>The right mix of technical skills on a design project is impo</w:t>
      </w:r>
      <w:r w:rsidR="00016387">
        <w:t>r</w:t>
      </w:r>
      <w:r w:rsidR="00016387">
        <w:t>tant to achieve the desired objectives, reinforcing the need for multi-disciplinary and cross-functional teams.</w:t>
      </w:r>
      <w:r w:rsidR="00937CB7">
        <w:t xml:space="preserve"> </w:t>
      </w:r>
      <w:r w:rsidR="00016387">
        <w:t>Different pro</w:t>
      </w:r>
      <w:r w:rsidR="00016387">
        <w:t>b</w:t>
      </w:r>
      <w:r w:rsidR="00016387">
        <w:t xml:space="preserve">lem-solving approaches and the mix of interpersonal skills are important as </w:t>
      </w:r>
      <w:r w:rsidR="00937CB7">
        <w:t xml:space="preserve">well, but harder to determine. The </w:t>
      </w:r>
      <w:r w:rsidR="00016387">
        <w:t>Meyers-Briggs</w:t>
      </w:r>
      <w:r w:rsidR="0053350E">
        <w:fldChar w:fldCharType="begin"/>
      </w:r>
      <w:r w:rsidR="0053350E">
        <w:instrText xml:space="preserve"> XE "</w:instrText>
      </w:r>
      <w:r w:rsidR="0053350E" w:rsidRPr="0028081A">
        <w:instrText>Meyers-Briggs</w:instrText>
      </w:r>
      <w:r w:rsidR="0053350E">
        <w:instrText xml:space="preserve">" </w:instrText>
      </w:r>
      <w:r w:rsidR="0053350E">
        <w:fldChar w:fldCharType="end"/>
      </w:r>
      <w:r w:rsidR="00016387">
        <w:t xml:space="preserve"> personality tests or the Keirsey </w:t>
      </w:r>
      <w:r w:rsidR="00651938">
        <w:t>Temperament</w:t>
      </w:r>
      <w:r w:rsidR="00016387">
        <w:t xml:space="preserve"> sorter</w:t>
      </w:r>
      <w:r w:rsidR="0053350E">
        <w:fldChar w:fldCharType="begin"/>
      </w:r>
      <w:r w:rsidR="0053350E">
        <w:instrText xml:space="preserve"> XE "</w:instrText>
      </w:r>
      <w:r w:rsidR="0053350E" w:rsidRPr="00B359AA">
        <w:instrText>Keirsey Te</w:instrText>
      </w:r>
      <w:r w:rsidR="0053350E" w:rsidRPr="00B359AA">
        <w:instrText>m</w:instrText>
      </w:r>
      <w:r w:rsidR="0053350E" w:rsidRPr="00B359AA">
        <w:instrText>perament sorter</w:instrText>
      </w:r>
      <w:r w:rsidR="0053350E">
        <w:instrText xml:space="preserve">" </w:instrText>
      </w:r>
      <w:r w:rsidR="0053350E">
        <w:fldChar w:fldCharType="end"/>
      </w:r>
      <w:r w:rsidR="00016387">
        <w:t xml:space="preserve"> [Kei84] are tools that can be used to identify different problem-solving approaches and personality traits, but in themselves are not the answer for selec</w:t>
      </w:r>
      <w:r w:rsidR="00016387">
        <w:t>t</w:t>
      </w:r>
      <w:r w:rsidR="00016387">
        <w:t>ing teams.</w:t>
      </w:r>
      <w:r w:rsidR="0039685E">
        <w:t xml:space="preserve"> </w:t>
      </w:r>
    </w:p>
    <w:p w:rsidR="00016387" w:rsidRDefault="00016387" w:rsidP="00016387">
      <w:pPr>
        <w:pStyle w:val="BodyText"/>
        <w:ind w:firstLine="360"/>
      </w:pPr>
      <w:r>
        <w:t xml:space="preserve">One important point to consider is whether teams </w:t>
      </w:r>
      <w:r w:rsidR="00937CB7">
        <w:t>should be</w:t>
      </w:r>
      <w:r>
        <w:t xml:space="preserve"> formed by self-selection or assigned by a supervisor.</w:t>
      </w:r>
      <w:r w:rsidR="00937CB7">
        <w:t xml:space="preserve"> </w:t>
      </w:r>
      <w:r>
        <w:t>There are pro and con arguments for each method of selection.</w:t>
      </w:r>
      <w:r w:rsidR="00937CB7">
        <w:t xml:space="preserve"> </w:t>
      </w:r>
      <w:r>
        <w:t>An argument for self-selection is that members believe the obje</w:t>
      </w:r>
      <w:r>
        <w:t>c</w:t>
      </w:r>
      <w:r>
        <w:t>tives of the team are important, leading to a higher</w:t>
      </w:r>
      <w:r w:rsidR="00EE77B0">
        <w:t xml:space="preserve"> </w:t>
      </w:r>
      <w:r>
        <w:t>level of commitment.</w:t>
      </w:r>
      <w:r w:rsidR="00937CB7">
        <w:t xml:space="preserve"> </w:t>
      </w:r>
      <w:r>
        <w:t>A potential pitfall is that not enough attention is paid to the skills necessary to complete the project</w:t>
      </w:r>
      <w:r w:rsidR="00937CB7">
        <w:t xml:space="preserve">. In </w:t>
      </w:r>
      <w:r>
        <w:t>the second case, teams are assigned by som</w:t>
      </w:r>
      <w:r>
        <w:t>e</w:t>
      </w:r>
      <w:r>
        <w:t>one who has an understanding of the skills needed for the project and assigns members a</w:t>
      </w:r>
      <w:r>
        <w:t>c</w:t>
      </w:r>
      <w:r>
        <w:t>cordingly.</w:t>
      </w:r>
      <w:r w:rsidR="00937CB7">
        <w:t xml:space="preserve"> A potential pitfall is that t</w:t>
      </w:r>
      <w:r>
        <w:t>his may create animosity from team members who are dissatisfied with the project from the ou</w:t>
      </w:r>
      <w:r>
        <w:t>t</w:t>
      </w:r>
      <w:r>
        <w:t>set.</w:t>
      </w:r>
    </w:p>
    <w:p w:rsidR="00C31DF4" w:rsidRPr="0043516E" w:rsidRDefault="00C31DF4" w:rsidP="00C31DF4">
      <w:pPr>
        <w:pStyle w:val="Heading3"/>
        <w:rPr>
          <w:sz w:val="28"/>
          <w:szCs w:val="28"/>
        </w:rPr>
      </w:pPr>
      <w:r>
        <w:rPr>
          <w:sz w:val="28"/>
          <w:szCs w:val="28"/>
        </w:rPr>
        <w:t>Identify Objectives</w:t>
      </w:r>
    </w:p>
    <w:p w:rsidR="00A05F71" w:rsidRDefault="00C97CC7" w:rsidP="00A05F71">
      <w:pPr>
        <w:pStyle w:val="BodyText"/>
      </w:pPr>
      <w:r>
        <w:t>Teams are created to realize</w:t>
      </w:r>
      <w:r w:rsidR="00A05F71" w:rsidRPr="00A05F71">
        <w:t xml:space="preserve"> shared goal</w:t>
      </w:r>
      <w:r>
        <w:t>s</w:t>
      </w:r>
      <w:r w:rsidR="00A05F71" w:rsidRPr="00A05F71">
        <w:t>, and if th</w:t>
      </w:r>
      <w:r>
        <w:t>e goals</w:t>
      </w:r>
      <w:r w:rsidR="00A05F71" w:rsidRPr="00A05F71">
        <w:t xml:space="preserve"> </w:t>
      </w:r>
      <w:r>
        <w:t>are</w:t>
      </w:r>
      <w:r w:rsidR="00A05F71" w:rsidRPr="00A05F71">
        <w:t xml:space="preserve"> not well-defined, the motiv</w:t>
      </w:r>
      <w:r w:rsidR="00A05F71" w:rsidRPr="00A05F71">
        <w:t>a</w:t>
      </w:r>
      <w:r w:rsidR="00A05F71" w:rsidRPr="00A05F71">
        <w:t>tion for being part of the team is not clear.</w:t>
      </w:r>
      <w:r>
        <w:t xml:space="preserve"> </w:t>
      </w:r>
      <w:r w:rsidR="00A05F71" w:rsidRPr="00A05F71">
        <w:t>In the context of engineering design, the combined Pro</w:t>
      </w:r>
      <w:r w:rsidR="00A05F71" w:rsidRPr="00A05F71">
        <w:t>b</w:t>
      </w:r>
      <w:r w:rsidR="00A05F71" w:rsidRPr="00A05F71">
        <w:t>lem Statement</w:t>
      </w:r>
      <w:r w:rsidR="0053350E">
        <w:fldChar w:fldCharType="begin"/>
      </w:r>
      <w:r w:rsidR="0053350E">
        <w:instrText xml:space="preserve"> XE "</w:instrText>
      </w:r>
      <w:r w:rsidR="0053350E" w:rsidRPr="00EC0733">
        <w:instrText>Problem Statement</w:instrText>
      </w:r>
      <w:r w:rsidR="0053350E">
        <w:instrText xml:space="preserve">" </w:instrText>
      </w:r>
      <w:r w:rsidR="0053350E">
        <w:fldChar w:fldCharType="end"/>
      </w:r>
      <w:r w:rsidR="00A05F71" w:rsidRPr="00A05F71">
        <w:t xml:space="preserve"> and Requirements Specification</w:t>
      </w:r>
      <w:r w:rsidR="0053350E">
        <w:fldChar w:fldCharType="begin"/>
      </w:r>
      <w:r w:rsidR="0053350E">
        <w:instrText xml:space="preserve"> XE "</w:instrText>
      </w:r>
      <w:r w:rsidR="0053350E" w:rsidRPr="00914C99">
        <w:instrText>Requirements Specification</w:instrText>
      </w:r>
      <w:r w:rsidR="0053350E">
        <w:instrText xml:space="preserve">" </w:instrText>
      </w:r>
      <w:r w:rsidR="0053350E">
        <w:fldChar w:fldCharType="end"/>
      </w:r>
      <w:r w:rsidR="00A05F71" w:rsidRPr="00A05F71">
        <w:t xml:space="preserve"> presented in Chapters 2 and 3 serve that pu</w:t>
      </w:r>
      <w:r w:rsidR="00A05F71" w:rsidRPr="00A05F71">
        <w:t>r</w:t>
      </w:r>
      <w:r w:rsidR="00A05F71" w:rsidRPr="00A05F71">
        <w:t>pose.</w:t>
      </w:r>
      <w:r>
        <w:t xml:space="preserve"> </w:t>
      </w:r>
      <w:r w:rsidR="00A05F71" w:rsidRPr="00A05F71">
        <w:t xml:space="preserve">The Problem Statement describes what the team is trying to achieve, while the Requirements Specification sets </w:t>
      </w:r>
      <w:r>
        <w:t>verifiable</w:t>
      </w:r>
      <w:r w:rsidR="00A05F71" w:rsidRPr="00A05F71">
        <w:t xml:space="preserve"> targets that define success. Both items are so impo</w:t>
      </w:r>
      <w:r w:rsidR="00A05F71" w:rsidRPr="00A05F71">
        <w:t>r</w:t>
      </w:r>
      <w:r w:rsidR="00A05F71" w:rsidRPr="00A05F71">
        <w:t xml:space="preserve">tant, that there should be </w:t>
      </w:r>
      <w:r w:rsidR="00003C03">
        <w:t xml:space="preserve">a </w:t>
      </w:r>
      <w:r w:rsidR="00A05F71" w:rsidRPr="00A05F71">
        <w:t>consensus</w:t>
      </w:r>
      <w:r w:rsidR="00A75A41">
        <w:fldChar w:fldCharType="begin"/>
      </w:r>
      <w:r w:rsidR="00A75A41">
        <w:instrText xml:space="preserve"> XE "</w:instrText>
      </w:r>
      <w:r w:rsidR="00A75A41" w:rsidRPr="0062730D">
        <w:instrText>consensus</w:instrText>
      </w:r>
      <w:r w:rsidR="00A75A41">
        <w:instrText xml:space="preserve">" </w:instrText>
      </w:r>
      <w:r w:rsidR="00A75A41">
        <w:fldChar w:fldCharType="end"/>
      </w:r>
      <w:r w:rsidR="00A05F71" w:rsidRPr="00A05F71">
        <w:t xml:space="preserve"> agreement among the team members on their content. The team should be challenged by targets that are aggressive</w:t>
      </w:r>
      <w:r w:rsidR="00E05A43">
        <w:t>,</w:t>
      </w:r>
      <w:r w:rsidR="00A05F71" w:rsidRPr="00A05F71">
        <w:t xml:space="preserve"> </w:t>
      </w:r>
      <w:r w:rsidR="00E05A43">
        <w:t>yet</w:t>
      </w:r>
      <w:r w:rsidR="00A05F71" w:rsidRPr="00A05F71">
        <w:t xml:space="preserve"> achievable. Identifying </w:t>
      </w:r>
      <w:r w:rsidR="00A05F71" w:rsidRPr="00A05F71">
        <w:lastRenderedPageBreak/>
        <w:t>measurable objectives was identified by Katzenbach and Smith</w:t>
      </w:r>
      <w:r w:rsidR="00A75A41">
        <w:fldChar w:fldCharType="begin"/>
      </w:r>
      <w:r w:rsidR="00A75A41">
        <w:instrText xml:space="preserve"> XE "</w:instrText>
      </w:r>
      <w:r w:rsidR="00A75A41" w:rsidRPr="009C5ED8">
        <w:instrText>Katzenbach and Smith</w:instrText>
      </w:r>
      <w:r w:rsidR="00A75A41">
        <w:instrText xml:space="preserve">" </w:instrText>
      </w:r>
      <w:r w:rsidR="00A75A41">
        <w:fldChar w:fldCharType="end"/>
      </w:r>
      <w:r w:rsidR="00A05F71" w:rsidRPr="00A05F71">
        <w:t xml:space="preserve"> as one of the most impo</w:t>
      </w:r>
      <w:r w:rsidR="00A05F71" w:rsidRPr="00A05F71">
        <w:t>r</w:t>
      </w:r>
      <w:r w:rsidR="00A05F71" w:rsidRPr="00A05F71">
        <w:t>tant attributes of successful teams. Further, all team members must be committed to achieving the obje</w:t>
      </w:r>
      <w:r w:rsidR="00A05F71" w:rsidRPr="00A05F71">
        <w:t>c</w:t>
      </w:r>
      <w:r w:rsidR="00A05F71" w:rsidRPr="00A05F71">
        <w:t>tives.</w:t>
      </w:r>
      <w:r w:rsidR="0039685E">
        <w:t xml:space="preserve"> </w:t>
      </w:r>
    </w:p>
    <w:p w:rsidR="00A05F71" w:rsidRPr="0043516E" w:rsidRDefault="00A05F71" w:rsidP="00A05F71">
      <w:pPr>
        <w:pStyle w:val="Heading3"/>
        <w:rPr>
          <w:sz w:val="28"/>
          <w:szCs w:val="28"/>
        </w:rPr>
      </w:pPr>
      <w:r>
        <w:rPr>
          <w:sz w:val="28"/>
          <w:szCs w:val="28"/>
        </w:rPr>
        <w:t>Develop Decision-Making Guidelines</w:t>
      </w:r>
    </w:p>
    <w:p w:rsidR="00A05F71" w:rsidRDefault="00A05F71" w:rsidP="00A05F71">
      <w:pPr>
        <w:pStyle w:val="BodyText"/>
      </w:pPr>
      <w:r>
        <w:t>Teams regularly make decisions that affect all of its members and the success of the project.</w:t>
      </w:r>
      <w:r w:rsidR="0039685E">
        <w:t xml:space="preserve"> </w:t>
      </w:r>
      <w:r>
        <w:t xml:space="preserve">The team must determine how decisions are to be made, and once </w:t>
      </w:r>
      <w:r w:rsidR="00EE77B0">
        <w:t xml:space="preserve">they </w:t>
      </w:r>
      <w:r>
        <w:t>are, all members need to accept the outcome.</w:t>
      </w:r>
      <w:r w:rsidR="00480981">
        <w:t xml:space="preserve"> </w:t>
      </w:r>
      <w:r>
        <w:t>The team also needs to understand the importance of different dec</w:t>
      </w:r>
      <w:r>
        <w:t>i</w:t>
      </w:r>
      <w:r>
        <w:t>sions</w:t>
      </w:r>
      <w:r w:rsidR="00C423CA">
        <w:t>—</w:t>
      </w:r>
      <w:r>
        <w:t>not</w:t>
      </w:r>
      <w:r w:rsidR="00480981">
        <w:t xml:space="preserve"> </w:t>
      </w:r>
      <w:r>
        <w:t>all are equally important and different approaches should be used depending upon the impact of the decision.</w:t>
      </w:r>
      <w:r w:rsidR="00480981">
        <w:t xml:space="preserve"> Models</w:t>
      </w:r>
      <w:r>
        <w:t xml:space="preserve"> for decision-making are outlined as fo</w:t>
      </w:r>
      <w:r>
        <w:t>l</w:t>
      </w:r>
      <w:r>
        <w:t>lows [Joh</w:t>
      </w:r>
      <w:r w:rsidR="00035D2F">
        <w:t>02</w:t>
      </w:r>
      <w:r>
        <w:t>]:</w:t>
      </w:r>
    </w:p>
    <w:p w:rsidR="00A05F71" w:rsidRDefault="00A05F71" w:rsidP="00EE77B0">
      <w:pPr>
        <w:pStyle w:val="Bookbullets"/>
        <w:numPr>
          <w:ilvl w:val="0"/>
          <w:numId w:val="8"/>
          <w:ins w:id="2" w:author="Unknown"/>
        </w:numPr>
      </w:pPr>
      <w:r w:rsidRPr="000C2B0B">
        <w:rPr>
          <w:i/>
        </w:rPr>
        <w:t>Decision by Authority</w:t>
      </w:r>
      <w:r>
        <w:t xml:space="preserve">. </w:t>
      </w:r>
      <w:r w:rsidR="00480981">
        <w:t>T</w:t>
      </w:r>
      <w:r>
        <w:t>he leader makes all decisions, typically without discussion by the rest of the team.</w:t>
      </w:r>
      <w:r w:rsidR="00480981">
        <w:t xml:space="preserve"> </w:t>
      </w:r>
      <w:r>
        <w:t xml:space="preserve">This is effective for fast decision-making, but does </w:t>
      </w:r>
      <w:r w:rsidR="00480981">
        <w:t xml:space="preserve">often </w:t>
      </w:r>
      <w:r>
        <w:t>not lead to the best decision</w:t>
      </w:r>
      <w:r w:rsidR="00003C03">
        <w:t>. It</w:t>
      </w:r>
      <w:r>
        <w:t xml:space="preserve"> can </w:t>
      </w:r>
      <w:r w:rsidR="00003C03">
        <w:t xml:space="preserve">also </w:t>
      </w:r>
      <w:r>
        <w:t>produce resentment among the team.</w:t>
      </w:r>
    </w:p>
    <w:p w:rsidR="00A05F71" w:rsidRDefault="00A05F71" w:rsidP="00EE77B0">
      <w:pPr>
        <w:pStyle w:val="Bookbullets"/>
        <w:numPr>
          <w:ilvl w:val="0"/>
          <w:numId w:val="8"/>
          <w:ins w:id="3" w:author="Unknown"/>
        </w:numPr>
      </w:pPr>
      <w:r w:rsidRPr="000C2B0B">
        <w:rPr>
          <w:i/>
        </w:rPr>
        <w:t>Expert Member</w:t>
      </w:r>
      <w:r w:rsidRPr="00BE461F">
        <w:t>.</w:t>
      </w:r>
      <w:r w:rsidR="00480981">
        <w:t xml:space="preserve"> T</w:t>
      </w:r>
      <w:r>
        <w:t xml:space="preserve">he </w:t>
      </w:r>
      <w:r w:rsidRPr="00BE461F">
        <w:t xml:space="preserve">most expert member on </w:t>
      </w:r>
      <w:r>
        <w:t xml:space="preserve">the </w:t>
      </w:r>
      <w:r w:rsidRPr="00BE461F">
        <w:t>subject decide</w:t>
      </w:r>
      <w:r>
        <w:t>s</w:t>
      </w:r>
      <w:r w:rsidRPr="00BE461F">
        <w:t>.</w:t>
      </w:r>
      <w:r w:rsidR="00480981">
        <w:t xml:space="preserve"> </w:t>
      </w:r>
      <w:r>
        <w:t>This is e</w:t>
      </w:r>
      <w:r>
        <w:t>f</w:t>
      </w:r>
      <w:r>
        <w:t>fective in cases where there is a single member who is clearly the expert on the su</w:t>
      </w:r>
      <w:r>
        <w:t>b</w:t>
      </w:r>
      <w:r>
        <w:t>ject.</w:t>
      </w:r>
      <w:r w:rsidR="0039685E">
        <w:t xml:space="preserve"> </w:t>
      </w:r>
    </w:p>
    <w:p w:rsidR="00A05F71" w:rsidRDefault="00A05F71" w:rsidP="00EE77B0">
      <w:pPr>
        <w:pStyle w:val="Bookbullets"/>
        <w:numPr>
          <w:ilvl w:val="0"/>
          <w:numId w:val="8"/>
          <w:ins w:id="4" w:author="Unknown"/>
        </w:numPr>
      </w:pPr>
      <w:r w:rsidRPr="00AF44C9">
        <w:rPr>
          <w:i/>
        </w:rPr>
        <w:t>Average Member Opinion.</w:t>
      </w:r>
      <w:r w:rsidR="0039685E">
        <w:t xml:space="preserve"> </w:t>
      </w:r>
      <w:r w:rsidR="00480981">
        <w:t>T</w:t>
      </w:r>
      <w:r>
        <w:t xml:space="preserve">he average </w:t>
      </w:r>
      <w:r w:rsidR="00480981">
        <w:t xml:space="preserve">team member </w:t>
      </w:r>
      <w:r>
        <w:t>opinion is used</w:t>
      </w:r>
      <w:r w:rsidR="00480981">
        <w:t>. A</w:t>
      </w:r>
      <w:r>
        <w:t xml:space="preserve"> method needs to be devised to determine what constitutes the average opinion.</w:t>
      </w:r>
      <w:r w:rsidR="0039685E">
        <w:t xml:space="preserve"> </w:t>
      </w:r>
    </w:p>
    <w:p w:rsidR="00A05F71" w:rsidRDefault="00A05F71" w:rsidP="00EE77B0">
      <w:pPr>
        <w:pStyle w:val="Bookbullets"/>
        <w:numPr>
          <w:ilvl w:val="0"/>
          <w:numId w:val="8"/>
          <w:ins w:id="5" w:author="Unknown"/>
        </w:numPr>
      </w:pPr>
      <w:r w:rsidRPr="007A77EE">
        <w:rPr>
          <w:i/>
        </w:rPr>
        <w:t xml:space="preserve">Decision by </w:t>
      </w:r>
      <w:r>
        <w:rPr>
          <w:i/>
        </w:rPr>
        <w:t>A</w:t>
      </w:r>
      <w:r w:rsidRPr="007A77EE">
        <w:rPr>
          <w:i/>
        </w:rPr>
        <w:t>uthority after Discussion.</w:t>
      </w:r>
      <w:r w:rsidRPr="00BE461F">
        <w:t xml:space="preserve"> </w:t>
      </w:r>
      <w:r w:rsidR="00480981">
        <w:t>T</w:t>
      </w:r>
      <w:r>
        <w:t>he l</w:t>
      </w:r>
      <w:r w:rsidRPr="00BE461F">
        <w:t xml:space="preserve">eader </w:t>
      </w:r>
      <w:r>
        <w:t xml:space="preserve">makes a decision </w:t>
      </w:r>
      <w:r w:rsidRPr="00BE461F">
        <w:t xml:space="preserve">after </w:t>
      </w:r>
      <w:r>
        <w:t>all team me</w:t>
      </w:r>
      <w:r>
        <w:t>m</w:t>
      </w:r>
      <w:r>
        <w:t>bers discuss the issue and provide input</w:t>
      </w:r>
      <w:r w:rsidRPr="00BE461F">
        <w:t>.</w:t>
      </w:r>
    </w:p>
    <w:p w:rsidR="00A05F71" w:rsidRDefault="00A05F71" w:rsidP="00EE77B0">
      <w:pPr>
        <w:pStyle w:val="Bookbullets"/>
        <w:numPr>
          <w:ilvl w:val="0"/>
          <w:numId w:val="8"/>
          <w:ins w:id="6" w:author="Unknown"/>
        </w:numPr>
      </w:pPr>
      <w:r w:rsidRPr="00AF44C9">
        <w:rPr>
          <w:i/>
        </w:rPr>
        <w:t>Minority Control.</w:t>
      </w:r>
      <w:r w:rsidRPr="00BE461F">
        <w:t xml:space="preserve"> </w:t>
      </w:r>
      <w:r w:rsidR="00480981">
        <w:t>A</w:t>
      </w:r>
      <w:r w:rsidRPr="00BE461F">
        <w:t xml:space="preserve"> few members act </w:t>
      </w:r>
      <w:r>
        <w:t xml:space="preserve">as </w:t>
      </w:r>
      <w:r w:rsidRPr="00BE461F">
        <w:t xml:space="preserve">a subcommittee and solve </w:t>
      </w:r>
      <w:r>
        <w:t xml:space="preserve">the </w:t>
      </w:r>
      <w:r w:rsidRPr="00BE461F">
        <w:t>problem.</w:t>
      </w:r>
      <w:r w:rsidR="0039685E">
        <w:t xml:space="preserve"> </w:t>
      </w:r>
      <w:r>
        <w:t xml:space="preserve">This </w:t>
      </w:r>
      <w:r w:rsidR="00480981">
        <w:t>m</w:t>
      </w:r>
      <w:r>
        <w:t>ake</w:t>
      </w:r>
      <w:r w:rsidR="00480981">
        <w:t>s</w:t>
      </w:r>
      <w:r>
        <w:t xml:space="preserve"> sense if the minority group consists of experts on the particular pro</w:t>
      </w:r>
      <w:r>
        <w:t>b</w:t>
      </w:r>
      <w:r>
        <w:t>lem.</w:t>
      </w:r>
    </w:p>
    <w:p w:rsidR="00A05F71" w:rsidRDefault="00A05F71" w:rsidP="00EE77B0">
      <w:pPr>
        <w:pStyle w:val="Bookbullets"/>
        <w:numPr>
          <w:ilvl w:val="0"/>
          <w:numId w:val="8"/>
          <w:ins w:id="7" w:author="Unknown"/>
        </w:numPr>
      </w:pPr>
      <w:r w:rsidRPr="00AF44C9">
        <w:rPr>
          <w:i/>
        </w:rPr>
        <w:t>Majority Control.</w:t>
      </w:r>
      <w:r>
        <w:t xml:space="preserve"> A simple majority is used to make decisions.</w:t>
      </w:r>
    </w:p>
    <w:p w:rsidR="00A05F71" w:rsidRPr="00BE461F" w:rsidRDefault="00A05F71" w:rsidP="00EE77B0">
      <w:pPr>
        <w:pStyle w:val="Bookbullets"/>
        <w:numPr>
          <w:ilvl w:val="0"/>
          <w:numId w:val="8"/>
          <w:ins w:id="8" w:author="Unknown"/>
        </w:numPr>
      </w:pPr>
      <w:r w:rsidRPr="00CD2D99">
        <w:rPr>
          <w:i/>
        </w:rPr>
        <w:t>Consensus.</w:t>
      </w:r>
      <w:r w:rsidR="0039685E">
        <w:t xml:space="preserve"> </w:t>
      </w:r>
      <w:r w:rsidRPr="00BE461F">
        <w:t xml:space="preserve">All </w:t>
      </w:r>
      <w:r>
        <w:t xml:space="preserve">team </w:t>
      </w:r>
      <w:r w:rsidRPr="00BE461F">
        <w:t xml:space="preserve">members must </w:t>
      </w:r>
      <w:r>
        <w:t xml:space="preserve">agree to and </w:t>
      </w:r>
      <w:r w:rsidR="00480981">
        <w:t xml:space="preserve">commit to the decision. </w:t>
      </w:r>
      <w:r>
        <w:t>This gene</w:t>
      </w:r>
      <w:r>
        <w:t>r</w:t>
      </w:r>
      <w:r>
        <w:t xml:space="preserve">ally comes after much discussion and evaluation </w:t>
      </w:r>
      <w:r w:rsidR="00480981">
        <w:t xml:space="preserve">of the different alternatives. </w:t>
      </w:r>
      <w:r>
        <w:t>This is the best approach</w:t>
      </w:r>
      <w:r w:rsidR="00EE77B0">
        <w:t>,</w:t>
      </w:r>
      <w:r>
        <w:t xml:space="preserve"> and the most time-consuming.</w:t>
      </w:r>
      <w:r w:rsidR="00480981">
        <w:t xml:space="preserve"> </w:t>
      </w:r>
      <w:r>
        <w:t>It is not necessary for all decisions to be made this way, but consensus</w:t>
      </w:r>
      <w:r w:rsidR="00A75A41">
        <w:fldChar w:fldCharType="begin"/>
      </w:r>
      <w:r w:rsidR="00A75A41">
        <w:instrText xml:space="preserve"> XE "</w:instrText>
      </w:r>
      <w:r w:rsidR="00A75A41" w:rsidRPr="0062730D">
        <w:instrText>consensus</w:instrText>
      </w:r>
      <w:r w:rsidR="00A75A41">
        <w:instrText xml:space="preserve">" </w:instrText>
      </w:r>
      <w:r w:rsidR="00A75A41">
        <w:fldChar w:fldCharType="end"/>
      </w:r>
      <w:r>
        <w:t xml:space="preserve"> should be reached for impo</w:t>
      </w:r>
      <w:r>
        <w:t>r</w:t>
      </w:r>
      <w:r>
        <w:t>tant decisions</w:t>
      </w:r>
      <w:r w:rsidRPr="00BE461F">
        <w:t>.</w:t>
      </w:r>
    </w:p>
    <w:p w:rsidR="00A05F71" w:rsidRPr="00895680" w:rsidRDefault="00A05F71" w:rsidP="00A05F71">
      <w:pPr>
        <w:pStyle w:val="BodyText"/>
        <w:ind w:firstLine="360"/>
      </w:pPr>
      <w:r>
        <w:t xml:space="preserve">A formal and widely used method for brainstorming and team decision-making is known as the </w:t>
      </w:r>
      <w:r>
        <w:rPr>
          <w:b/>
          <w:i/>
        </w:rPr>
        <w:t>Nominal Group Technique</w:t>
      </w:r>
      <w:r w:rsidR="0053350E">
        <w:rPr>
          <w:b/>
          <w:i/>
        </w:rPr>
        <w:fldChar w:fldCharType="begin"/>
      </w:r>
      <w:r w:rsidR="0053350E">
        <w:instrText xml:space="preserve"> XE "</w:instrText>
      </w:r>
      <w:r w:rsidR="0053350E" w:rsidRPr="00023002">
        <w:instrText>Nominal Group Technique</w:instrText>
      </w:r>
      <w:r w:rsidR="0053350E">
        <w:instrText xml:space="preserve">" </w:instrText>
      </w:r>
      <w:r w:rsidR="0053350E">
        <w:rPr>
          <w:b/>
          <w:i/>
        </w:rPr>
        <w:fldChar w:fldCharType="end"/>
      </w:r>
      <w:r>
        <w:t xml:space="preserve"> (NGT) [Del71].</w:t>
      </w:r>
      <w:r w:rsidR="00480981">
        <w:t xml:space="preserve"> NGT</w:t>
      </w:r>
      <w:r>
        <w:t xml:space="preserve"> was covered in Chapter 4 and is r</w:t>
      </w:r>
      <w:r>
        <w:t>e</w:t>
      </w:r>
      <w:r>
        <w:t>peated here.</w:t>
      </w:r>
      <w:r w:rsidR="003A29C1">
        <w:t xml:space="preserve"> </w:t>
      </w:r>
      <w:r>
        <w:t>In NGT, each team member silently generates sol</w:t>
      </w:r>
      <w:r>
        <w:t>u</w:t>
      </w:r>
      <w:r>
        <w:t>tions to a problem and the ideas are then reported out in a round-robin fashion until all ideas are exhausted.</w:t>
      </w:r>
      <w:r w:rsidR="00480981">
        <w:t xml:space="preserve"> </w:t>
      </w:r>
      <w:r>
        <w:t>Then</w:t>
      </w:r>
      <w:r w:rsidR="00EE77B0">
        <w:t>,</w:t>
      </w:r>
      <w:r>
        <w:t xml:space="preserve"> each member gets to cast a predetermined number of votes for the ideas presented.</w:t>
      </w:r>
      <w:r w:rsidR="00480981">
        <w:t xml:space="preserve"> </w:t>
      </w:r>
      <w:r>
        <w:t xml:space="preserve">The top idea is then selected, or </w:t>
      </w:r>
      <w:r w:rsidRPr="00895680">
        <w:t xml:space="preserve">alternatively, the top few ideas </w:t>
      </w:r>
      <w:r>
        <w:t>are</w:t>
      </w:r>
      <w:r w:rsidRPr="00895680">
        <w:t xml:space="preserve"> discussed fu</w:t>
      </w:r>
      <w:r w:rsidRPr="00895680">
        <w:t>r</w:t>
      </w:r>
      <w:r w:rsidRPr="00895680">
        <w:t>ther and voted upon again.</w:t>
      </w:r>
      <w:r w:rsidR="0039685E">
        <w:t xml:space="preserve"> </w:t>
      </w:r>
      <w:r w:rsidRPr="00895680">
        <w:t>The steps of NGT are outlined below:</w:t>
      </w:r>
    </w:p>
    <w:p w:rsidR="008C4950" w:rsidRDefault="008C4950" w:rsidP="008C4950">
      <w:pPr>
        <w:pStyle w:val="Bookbullets"/>
        <w:numPr>
          <w:ilvl w:val="0"/>
          <w:numId w:val="4"/>
        </w:numPr>
      </w:pPr>
      <w:r w:rsidRPr="004C73D7">
        <w:rPr>
          <w:i/>
        </w:rPr>
        <w:t>Read problem statement.</w:t>
      </w:r>
      <w:r>
        <w:t xml:space="preserve"> It should be read out loud by a team member (the facilitator).</w:t>
      </w:r>
    </w:p>
    <w:p w:rsidR="008C4950" w:rsidRDefault="008C4950" w:rsidP="008C4950">
      <w:pPr>
        <w:pStyle w:val="Bookbullets"/>
        <w:numPr>
          <w:ilvl w:val="0"/>
          <w:numId w:val="4"/>
        </w:numPr>
      </w:pPr>
      <w:r>
        <w:rPr>
          <w:i/>
        </w:rPr>
        <w:t xml:space="preserve">Restate the problem. </w:t>
      </w:r>
      <w:r w:rsidRPr="004C73D7">
        <w:t xml:space="preserve">Each person restates </w:t>
      </w:r>
      <w:r>
        <w:t xml:space="preserve">the </w:t>
      </w:r>
      <w:r w:rsidRPr="004C73D7">
        <w:t xml:space="preserve">problem in </w:t>
      </w:r>
      <w:r>
        <w:t>their own words to ensure that all members understand it.</w:t>
      </w:r>
    </w:p>
    <w:p w:rsidR="008C4950" w:rsidRDefault="008C4950" w:rsidP="008C4950">
      <w:pPr>
        <w:pStyle w:val="Bookbullets"/>
        <w:numPr>
          <w:ilvl w:val="0"/>
          <w:numId w:val="4"/>
        </w:numPr>
      </w:pPr>
      <w:r w:rsidRPr="00EB0DB5">
        <w:rPr>
          <w:i/>
        </w:rPr>
        <w:lastRenderedPageBreak/>
        <w:t>Silent</w:t>
      </w:r>
      <w:r>
        <w:rPr>
          <w:i/>
        </w:rPr>
        <w:t>ly</w:t>
      </w:r>
      <w:r w:rsidRPr="00EB0DB5">
        <w:rPr>
          <w:i/>
        </w:rPr>
        <w:t xml:space="preserve"> generat</w:t>
      </w:r>
      <w:r>
        <w:rPr>
          <w:i/>
        </w:rPr>
        <w:t xml:space="preserve">e </w:t>
      </w:r>
      <w:r w:rsidRPr="00EB0DB5">
        <w:rPr>
          <w:i/>
        </w:rPr>
        <w:t>ideas</w:t>
      </w:r>
      <w:r>
        <w:t>. A</w:t>
      </w:r>
      <w:r w:rsidRPr="004C73D7">
        <w:t xml:space="preserve">ll </w:t>
      </w:r>
      <w:r>
        <w:t>members silently generate ideas during a set period of time, typically 5</w:t>
      </w:r>
      <w:r w:rsidR="0047327D">
        <w:softHyphen/>
        <w:t>–1</w:t>
      </w:r>
      <w:r>
        <w:t>5</w:t>
      </w:r>
      <w:r w:rsidR="0047327D">
        <w:t xml:space="preserve"> </w:t>
      </w:r>
      <w:r>
        <w:t xml:space="preserve">minutes. </w:t>
      </w:r>
    </w:p>
    <w:p w:rsidR="008C4950" w:rsidRDefault="008C4950" w:rsidP="008C4950">
      <w:pPr>
        <w:pStyle w:val="Bookbullets"/>
        <w:numPr>
          <w:ilvl w:val="0"/>
          <w:numId w:val="4"/>
        </w:numPr>
      </w:pPr>
      <w:r>
        <w:rPr>
          <w:i/>
        </w:rPr>
        <w:t>Collect ideas in a r</w:t>
      </w:r>
      <w:r w:rsidRPr="00EB0DB5">
        <w:rPr>
          <w:i/>
        </w:rPr>
        <w:t>ound-robin</w:t>
      </w:r>
      <w:r>
        <w:rPr>
          <w:i/>
        </w:rPr>
        <w:t xml:space="preserve"> fashion</w:t>
      </w:r>
      <w:r w:rsidRPr="004C73D7">
        <w:t>.</w:t>
      </w:r>
      <w:r>
        <w:t xml:space="preserve"> Each person presents one idea in turn until all ideas are exhausted. The facilitator should clarify ideas and all should be written where the entire team can view them.</w:t>
      </w:r>
    </w:p>
    <w:p w:rsidR="008C4950" w:rsidRDefault="008C4950" w:rsidP="008C4950">
      <w:pPr>
        <w:pStyle w:val="Bookbullets"/>
        <w:numPr>
          <w:ilvl w:val="0"/>
          <w:numId w:val="4"/>
        </w:numPr>
      </w:pPr>
      <w:r w:rsidRPr="00EB0DB5">
        <w:rPr>
          <w:i/>
        </w:rPr>
        <w:t xml:space="preserve">Summarize </w:t>
      </w:r>
      <w:r>
        <w:rPr>
          <w:i/>
        </w:rPr>
        <w:t>and</w:t>
      </w:r>
      <w:r w:rsidRPr="00EB0DB5">
        <w:rPr>
          <w:i/>
        </w:rPr>
        <w:t xml:space="preserve"> rephrase ideas.</w:t>
      </w:r>
      <w:r>
        <w:t xml:space="preserve"> </w:t>
      </w:r>
      <w:r w:rsidRPr="00686DAC">
        <w:t xml:space="preserve">Once the ideas </w:t>
      </w:r>
      <w:r>
        <w:t xml:space="preserve">are </w:t>
      </w:r>
      <w:r w:rsidRPr="00686DAC">
        <w:t>collected</w:t>
      </w:r>
      <w:r>
        <w:t>,</w:t>
      </w:r>
      <w:r w:rsidRPr="00686DAC">
        <w:t xml:space="preserve"> the facilitator leads a di</w:t>
      </w:r>
      <w:r w:rsidRPr="00686DAC">
        <w:t>s</w:t>
      </w:r>
      <w:r w:rsidRPr="00686DAC">
        <w:t>cus</w:t>
      </w:r>
      <w:r>
        <w:softHyphen/>
      </w:r>
      <w:r w:rsidRPr="00686DAC">
        <w:t xml:space="preserve">sion to clarify and rephrase the ideas. This ensures that the entire group is familiar with them. Related ideas can be grouped </w:t>
      </w:r>
      <w:r>
        <w:t>or merged together</w:t>
      </w:r>
      <w:r w:rsidRPr="00686DAC">
        <w:t xml:space="preserve">. </w:t>
      </w:r>
    </w:p>
    <w:p w:rsidR="008C4950" w:rsidRDefault="008C4950" w:rsidP="008C4950">
      <w:pPr>
        <w:pStyle w:val="Bookbullets"/>
        <w:numPr>
          <w:ilvl w:val="0"/>
          <w:numId w:val="4"/>
        </w:numPr>
      </w:pPr>
      <w:r>
        <w:rPr>
          <w:i/>
        </w:rPr>
        <w:t>Vote.</w:t>
      </w:r>
      <w:r>
        <w:t xml:space="preserve"> Each person casts a predetermined number of votes, typically three to six, </w:t>
      </w:r>
      <w:r w:rsidRPr="004C73D7">
        <w:t xml:space="preserve">for </w:t>
      </w:r>
      <w:r>
        <w:t xml:space="preserve">the </w:t>
      </w:r>
      <w:r w:rsidRPr="004C73D7">
        <w:t>ideas</w:t>
      </w:r>
      <w:r>
        <w:t xml:space="preserve"> presented. </w:t>
      </w:r>
      <w:r w:rsidRPr="00CE615A">
        <w:t xml:space="preserve">The outcome is a set of </w:t>
      </w:r>
      <w:r>
        <w:t>prioritized ideas that the team can further discuss and pursue.</w:t>
      </w:r>
    </w:p>
    <w:p w:rsidR="008C4950" w:rsidRPr="0043516E" w:rsidRDefault="008C4950" w:rsidP="008C4950">
      <w:pPr>
        <w:pStyle w:val="Heading3"/>
        <w:numPr>
          <w:ilvl w:val="2"/>
          <w:numId w:val="3"/>
        </w:numPr>
        <w:rPr>
          <w:sz w:val="28"/>
          <w:szCs w:val="28"/>
        </w:rPr>
      </w:pPr>
      <w:r>
        <w:rPr>
          <w:sz w:val="28"/>
          <w:szCs w:val="28"/>
        </w:rPr>
        <w:t>Hold Effective Meetings</w:t>
      </w:r>
    </w:p>
    <w:p w:rsidR="008C4950" w:rsidRPr="00E20C1E" w:rsidRDefault="008C4950" w:rsidP="008C4950">
      <w:pPr>
        <w:pStyle w:val="BodyText"/>
      </w:pPr>
      <w:r>
        <w:t>Teams need to meet for a variety of reasons, such as determining objectives, tracking pr</w:t>
      </w:r>
      <w:r>
        <w:t>o</w:t>
      </w:r>
      <w:r>
        <w:t>gress, assigning tasks, preparing deliverables, and resolving pro</w:t>
      </w:r>
      <w:r>
        <w:t>b</w:t>
      </w:r>
      <w:r w:rsidR="00794BEA">
        <w:t xml:space="preserve">lems. </w:t>
      </w:r>
      <w:r>
        <w:t xml:space="preserve">It is in these meetings that teamwork principles are most critical </w:t>
      </w:r>
      <w:r w:rsidR="00794BEA">
        <w:t xml:space="preserve">and where problems can arise. </w:t>
      </w:r>
      <w:r>
        <w:t>In the workplace it is e</w:t>
      </w:r>
      <w:r>
        <w:t>s</w:t>
      </w:r>
      <w:r>
        <w:t>timated that people spend half of their time in tasks that are related to meetings (prepa</w:t>
      </w:r>
      <w:r>
        <w:t>r</w:t>
      </w:r>
      <w:r>
        <w:t>ing, attending, and following up).</w:t>
      </w:r>
      <w:r w:rsidR="00794BEA">
        <w:t xml:space="preserve"> </w:t>
      </w:r>
      <w:r>
        <w:t>Three elements of effective meetings are: 1) well-defined roles for the participants, 2) a structure for conducting the meeting, and 3) the application of inte</w:t>
      </w:r>
      <w:r>
        <w:t>r</w:t>
      </w:r>
      <w:r>
        <w:t>per</w:t>
      </w:r>
      <w:r w:rsidR="00794BEA">
        <w:t xml:space="preserve">sonal skills [Bel94]. </w:t>
      </w:r>
      <w:r>
        <w:t>Poorly organized and ineffective meetings lead to cynicism and poor team performance.</w:t>
      </w:r>
      <w:r w:rsidR="00794BEA">
        <w:t xml:space="preserve"> </w:t>
      </w:r>
      <w:r>
        <w:t>The structure of meetings does n</w:t>
      </w:r>
      <w:r w:rsidR="00794BEA">
        <w:t>ot always need to be the same.</w:t>
      </w:r>
      <w:r w:rsidR="0039685E">
        <w:t xml:space="preserve"> </w:t>
      </w:r>
      <w:r>
        <w:t xml:space="preserve">Some keys to effective meetings are: </w:t>
      </w:r>
    </w:p>
    <w:p w:rsidR="008C4950" w:rsidRDefault="008C4950" w:rsidP="008C4950">
      <w:pPr>
        <w:pStyle w:val="Bookbullets"/>
      </w:pPr>
      <w:r w:rsidRPr="001A1423">
        <w:rPr>
          <w:i/>
        </w:rPr>
        <w:t>Have an agenda</w:t>
      </w:r>
      <w:r w:rsidR="00A75A41">
        <w:rPr>
          <w:i/>
        </w:rPr>
        <w:fldChar w:fldCharType="begin"/>
      </w:r>
      <w:r w:rsidR="00A75A41">
        <w:instrText xml:space="preserve"> XE "</w:instrText>
      </w:r>
      <w:r w:rsidR="00A75A41" w:rsidRPr="0090297F">
        <w:instrText>meeting agenda</w:instrText>
      </w:r>
      <w:r w:rsidR="00A75A41">
        <w:instrText xml:space="preserve">" </w:instrText>
      </w:r>
      <w:r w:rsidR="00A75A41">
        <w:rPr>
          <w:i/>
        </w:rPr>
        <w:fldChar w:fldCharType="end"/>
      </w:r>
      <w:r w:rsidRPr="001A1423">
        <w:rPr>
          <w:i/>
        </w:rPr>
        <w:t>.</w:t>
      </w:r>
      <w:r>
        <w:t xml:space="preserve"> A</w:t>
      </w:r>
      <w:r w:rsidRPr="00E20C1E">
        <w:t>gree upon the</w:t>
      </w:r>
      <w:r>
        <w:t xml:space="preserve"> goals for a meeting in a</w:t>
      </w:r>
      <w:r>
        <w:t>d</w:t>
      </w:r>
      <w:r>
        <w:t>vance.</w:t>
      </w:r>
    </w:p>
    <w:p w:rsidR="008C4950" w:rsidRDefault="008C4950" w:rsidP="008C4950">
      <w:pPr>
        <w:pStyle w:val="Bookbullets"/>
      </w:pPr>
      <w:r w:rsidRPr="001A1423">
        <w:rPr>
          <w:i/>
        </w:rPr>
        <w:t>Show up prepared.</w:t>
      </w:r>
      <w:r w:rsidR="00794BEA">
        <w:t xml:space="preserve"> </w:t>
      </w:r>
      <w:r>
        <w:t>All members should show up on time with their tasks co</w:t>
      </w:r>
      <w:r>
        <w:t>m</w:t>
      </w:r>
      <w:r>
        <w:t>pleted.</w:t>
      </w:r>
    </w:p>
    <w:p w:rsidR="008C4950" w:rsidRDefault="008C4950" w:rsidP="008C4950">
      <w:pPr>
        <w:pStyle w:val="Bookbullets"/>
      </w:pPr>
      <w:r w:rsidRPr="001A1423">
        <w:rPr>
          <w:i/>
        </w:rPr>
        <w:t>Pay attention.</w:t>
      </w:r>
      <w:r w:rsidR="00794BEA">
        <w:t xml:space="preserve"> </w:t>
      </w:r>
      <w:r>
        <w:t>Each person should speak in turn, and there should be no disruptive side conversations. No person should monopolize the conversation and all points of view should be heard.</w:t>
      </w:r>
    </w:p>
    <w:p w:rsidR="008C4950" w:rsidRDefault="008C4950" w:rsidP="008C4950">
      <w:pPr>
        <w:pStyle w:val="Bookbullets"/>
      </w:pPr>
      <w:r w:rsidRPr="001A1423">
        <w:rPr>
          <w:i/>
        </w:rPr>
        <w:t>Agree upon a meeting time and place.</w:t>
      </w:r>
      <w:r w:rsidR="00794BEA">
        <w:t xml:space="preserve"> </w:t>
      </w:r>
      <w:r>
        <w:t>People have busy schedules and different work habits</w:t>
      </w:r>
      <w:r w:rsidR="00794BEA">
        <w:t>. B</w:t>
      </w:r>
      <w:r>
        <w:t>elieve it or not, failure to agree upon this basic issue can lead to tremendous conflict.</w:t>
      </w:r>
    </w:p>
    <w:p w:rsidR="008C4950" w:rsidRDefault="008C4950" w:rsidP="008C4950">
      <w:pPr>
        <w:pStyle w:val="Bookbullets"/>
      </w:pPr>
      <w:r>
        <w:rPr>
          <w:i/>
        </w:rPr>
        <w:t>Summarize.</w:t>
      </w:r>
      <w:r w:rsidR="00794BEA">
        <w:t xml:space="preserve"> </w:t>
      </w:r>
      <w:r>
        <w:t>At the end of the meeting summarize what was discussed, important d</w:t>
      </w:r>
      <w:r>
        <w:t>e</w:t>
      </w:r>
      <w:r>
        <w:t>cisions made, and actions to be taken.</w:t>
      </w:r>
    </w:p>
    <w:p w:rsidR="005F67C8" w:rsidRPr="0043516E" w:rsidRDefault="005F67C8" w:rsidP="005F67C8">
      <w:pPr>
        <w:pStyle w:val="Heading3"/>
        <w:numPr>
          <w:ilvl w:val="2"/>
          <w:numId w:val="3"/>
        </w:numPr>
        <w:rPr>
          <w:sz w:val="28"/>
          <w:szCs w:val="28"/>
        </w:rPr>
      </w:pPr>
      <w:r>
        <w:rPr>
          <w:sz w:val="28"/>
          <w:szCs w:val="28"/>
        </w:rPr>
        <w:t>Develop Team Roles</w:t>
      </w:r>
    </w:p>
    <w:p w:rsidR="00944DBF" w:rsidRDefault="00944DBF" w:rsidP="00944DBF">
      <w:pPr>
        <w:pStyle w:val="BodyText"/>
      </w:pPr>
      <w:r>
        <w:t>As the group finds its norms, members should settle into different roles</w:t>
      </w:r>
      <w:r w:rsidR="00A75A41">
        <w:fldChar w:fldCharType="begin"/>
      </w:r>
      <w:r w:rsidR="00A75A41">
        <w:instrText xml:space="preserve"> XE "</w:instrText>
      </w:r>
      <w:r w:rsidR="00A75A41" w:rsidRPr="008D5A40">
        <w:instrText>team roles</w:instrText>
      </w:r>
      <w:r w:rsidR="00A75A41">
        <w:instrText xml:space="preserve">" </w:instrText>
      </w:r>
      <w:r w:rsidR="00A75A41">
        <w:fldChar w:fldCharType="end"/>
      </w:r>
      <w:r>
        <w:t>. They may</w:t>
      </w:r>
      <w:r w:rsidR="0047327D">
        <w:t xml:space="preserve"> be based upon the technical aspects</w:t>
      </w:r>
      <w:r>
        <w:t xml:space="preserve"> of the </w:t>
      </w:r>
      <w:r w:rsidR="00794BEA">
        <w:t>design</w:t>
      </w:r>
      <w:r>
        <w:t>, such as hardware, software, and mechanical sy</w:t>
      </w:r>
      <w:r>
        <w:t>s</w:t>
      </w:r>
      <w:r>
        <w:t>tems.</w:t>
      </w:r>
      <w:r w:rsidR="0039685E">
        <w:t xml:space="preserve"> </w:t>
      </w:r>
      <w:r>
        <w:t xml:space="preserve">The team may find that certain members are </w:t>
      </w:r>
      <w:r w:rsidR="008E79FF">
        <w:t xml:space="preserve">more </w:t>
      </w:r>
      <w:r>
        <w:t xml:space="preserve">effective at different </w:t>
      </w:r>
      <w:r w:rsidR="008E79FF">
        <w:t xml:space="preserve">tasks </w:t>
      </w:r>
      <w:r>
        <w:t>such as procu</w:t>
      </w:r>
      <w:r>
        <w:t>r</w:t>
      </w:r>
      <w:r>
        <w:lastRenderedPageBreak/>
        <w:t>ing parts, making presentations, and writing technical documents. Roles often evolve and change as the team d</w:t>
      </w:r>
      <w:r>
        <w:t>e</w:t>
      </w:r>
      <w:r>
        <w:t>velops.</w:t>
      </w:r>
      <w:r w:rsidR="0039685E">
        <w:t xml:space="preserve"> </w:t>
      </w:r>
    </w:p>
    <w:p w:rsidR="00944DBF" w:rsidRDefault="00944DBF" w:rsidP="00944DBF">
      <w:pPr>
        <w:pStyle w:val="BodyText"/>
        <w:ind w:firstLine="360"/>
      </w:pPr>
      <w:r>
        <w:t>Team roles are usually not known early on in the forming</w:t>
      </w:r>
      <w:r w:rsidR="00017188">
        <w:fldChar w:fldCharType="begin"/>
      </w:r>
      <w:r w:rsidR="00017188">
        <w:instrText xml:space="preserve"> XE "</w:instrText>
      </w:r>
      <w:r w:rsidR="00017188" w:rsidRPr="00991150">
        <w:instrText>forming</w:instrText>
      </w:r>
      <w:r w:rsidR="00017188">
        <w:instrText xml:space="preserve">" </w:instrText>
      </w:r>
      <w:r w:rsidR="00017188">
        <w:fldChar w:fldCharType="end"/>
      </w:r>
      <w:r>
        <w:t xml:space="preserve"> stage and members can be a</w:t>
      </w:r>
      <w:r>
        <w:t>s</w:t>
      </w:r>
      <w:r>
        <w:t>signed formal roles to perform in at the outset.</w:t>
      </w:r>
      <w:r w:rsidR="00144358">
        <w:t xml:space="preserve"> </w:t>
      </w:r>
      <w:r>
        <w:t>This is also common in group problem solving se</w:t>
      </w:r>
      <w:r>
        <w:t>s</w:t>
      </w:r>
      <w:r>
        <w:t>sions and a typical set of roles follows</w:t>
      </w:r>
      <w:r w:rsidR="00D02450">
        <w:t xml:space="preserve"> [</w:t>
      </w:r>
      <w:r w:rsidR="00ED758A">
        <w:t>App01</w:t>
      </w:r>
      <w:r w:rsidR="00D02450">
        <w:t>]</w:t>
      </w:r>
      <w:r>
        <w:t>:</w:t>
      </w:r>
    </w:p>
    <w:p w:rsidR="00944DBF" w:rsidRDefault="00944DBF" w:rsidP="00944DBF">
      <w:pPr>
        <w:pStyle w:val="Bookbullets"/>
      </w:pPr>
      <w:r>
        <w:rPr>
          <w:i/>
        </w:rPr>
        <w:t>Leader.</w:t>
      </w:r>
      <w:r w:rsidR="00144358">
        <w:t xml:space="preserve"> </w:t>
      </w:r>
      <w:r>
        <w:t>The leader is not necessarily the authority figure, but should guide the team through the processes of decisi</w:t>
      </w:r>
      <w:r w:rsidR="00144358">
        <w:t xml:space="preserve">on-making and problem-solving. </w:t>
      </w:r>
      <w:r>
        <w:t xml:space="preserve">Effective leaders should ensure that all opinions are heard </w:t>
      </w:r>
      <w:r w:rsidR="00144358">
        <w:t xml:space="preserve">and that everyone is involved. </w:t>
      </w:r>
      <w:r>
        <w:t>Leaders c</w:t>
      </w:r>
      <w:r>
        <w:t>o</w:t>
      </w:r>
      <w:r>
        <w:t>ordinate tasks such as ide</w:t>
      </w:r>
      <w:r>
        <w:t>n</w:t>
      </w:r>
      <w:r>
        <w:t>tifying the agenda.</w:t>
      </w:r>
    </w:p>
    <w:p w:rsidR="00944DBF" w:rsidRDefault="00944DBF" w:rsidP="00944DBF">
      <w:pPr>
        <w:pStyle w:val="Bookbullets"/>
      </w:pPr>
      <w:r>
        <w:rPr>
          <w:i/>
        </w:rPr>
        <w:t>Recorder.</w:t>
      </w:r>
      <w:r w:rsidR="00144358">
        <w:rPr>
          <w:i/>
        </w:rPr>
        <w:t xml:space="preserve"> </w:t>
      </w:r>
      <w:r>
        <w:t>The recorder is responsible for maintaining a record of the team’s work, documenting important results, and recording responsibil</w:t>
      </w:r>
      <w:r>
        <w:t>i</w:t>
      </w:r>
      <w:r>
        <w:t>ties for different tasks.</w:t>
      </w:r>
    </w:p>
    <w:p w:rsidR="00944DBF" w:rsidRDefault="00944DBF" w:rsidP="00944DBF">
      <w:pPr>
        <w:pStyle w:val="Bookbullets"/>
      </w:pPr>
      <w:r>
        <w:rPr>
          <w:i/>
        </w:rPr>
        <w:t>Spokesperson.</w:t>
      </w:r>
      <w:r w:rsidR="0039685E">
        <w:t xml:space="preserve"> </w:t>
      </w:r>
      <w:r>
        <w:t>The spokesperson articulates the team’s results</w:t>
      </w:r>
      <w:r w:rsidR="00144358">
        <w:t>. Th</w:t>
      </w:r>
      <w:r>
        <w:t>e recorder and spoke</w:t>
      </w:r>
      <w:r>
        <w:t>s</w:t>
      </w:r>
      <w:r>
        <w:t xml:space="preserve">person roles are sometimes combined. </w:t>
      </w:r>
    </w:p>
    <w:p w:rsidR="00944DBF" w:rsidRDefault="00944DBF" w:rsidP="00944DBF">
      <w:pPr>
        <w:pStyle w:val="Bookbullets"/>
      </w:pPr>
      <w:r>
        <w:rPr>
          <w:i/>
        </w:rPr>
        <w:t>Optimist.</w:t>
      </w:r>
      <w:r w:rsidR="00144358">
        <w:t xml:space="preserve"> </w:t>
      </w:r>
      <w:r>
        <w:t>The optimist’s role is to examine reasons why ideas and co</w:t>
      </w:r>
      <w:r>
        <w:t>n</w:t>
      </w:r>
      <w:r>
        <w:t>cepts will work, find their merit, and advocate other’s ideas.</w:t>
      </w:r>
      <w:r w:rsidR="0039685E">
        <w:t xml:space="preserve"> </w:t>
      </w:r>
    </w:p>
    <w:p w:rsidR="00944DBF" w:rsidRDefault="00944DBF" w:rsidP="00944DBF">
      <w:pPr>
        <w:pStyle w:val="Bookbullets"/>
      </w:pPr>
      <w:r>
        <w:rPr>
          <w:i/>
        </w:rPr>
        <w:t>Pessimist.</w:t>
      </w:r>
      <w:r w:rsidR="0039685E">
        <w:t xml:space="preserve"> </w:t>
      </w:r>
      <w:r>
        <w:t>The pessimist should challenge ideas and assumptions, and make sure that opposing ideas are presented and discussed.</w:t>
      </w:r>
    </w:p>
    <w:p w:rsidR="00944DBF" w:rsidRDefault="00944DBF" w:rsidP="00944DBF">
      <w:pPr>
        <w:pStyle w:val="Bookbullets"/>
      </w:pPr>
      <w:r>
        <w:rPr>
          <w:i/>
        </w:rPr>
        <w:t>Analyst.</w:t>
      </w:r>
      <w:r>
        <w:t xml:space="preserve"> The team analyst performs the important role of observing the team pro</w:t>
      </w:r>
      <w:r>
        <w:t>c</w:t>
      </w:r>
      <w:r>
        <w:t>esses and provides feedback to the team for improvement.</w:t>
      </w:r>
      <w:r w:rsidR="0039685E">
        <w:t xml:space="preserve"> </w:t>
      </w:r>
    </w:p>
    <w:p w:rsidR="00944DBF" w:rsidRDefault="00944DBF" w:rsidP="00944DBF">
      <w:pPr>
        <w:pStyle w:val="BodyText"/>
      </w:pPr>
      <w:r>
        <w:t xml:space="preserve">The roles presented </w:t>
      </w:r>
      <w:r w:rsidR="0047327D">
        <w:t xml:space="preserve">here </w:t>
      </w:r>
      <w:r>
        <w:t>are by no means definitive and other models</w:t>
      </w:r>
      <w:r w:rsidR="008E79FF">
        <w:t xml:space="preserve"> having different roles</w:t>
      </w:r>
      <w:r>
        <w:t xml:space="preserve"> can be uti</w:t>
      </w:r>
      <w:r>
        <w:t>l</w:t>
      </w:r>
      <w:r>
        <w:t>ized.</w:t>
      </w:r>
      <w:r w:rsidR="00144358">
        <w:t xml:space="preserve"> </w:t>
      </w:r>
      <w:r>
        <w:t xml:space="preserve">The common thread is to have </w:t>
      </w:r>
      <w:r w:rsidR="00EE77B0">
        <w:t xml:space="preserve">participants </w:t>
      </w:r>
      <w:r>
        <w:t xml:space="preserve">gain experience in the different roles so that they can become </w:t>
      </w:r>
      <w:r w:rsidR="008E79FF">
        <w:t xml:space="preserve">more </w:t>
      </w:r>
      <w:r>
        <w:t>effective team member</w:t>
      </w:r>
      <w:r w:rsidR="00EE77B0">
        <w:t>s</w:t>
      </w:r>
      <w:r>
        <w:t>.</w:t>
      </w:r>
      <w:r w:rsidR="00144358">
        <w:t xml:space="preserve"> </w:t>
      </w:r>
      <w:r>
        <w:t>No matter what role a member is pla</w:t>
      </w:r>
      <w:r>
        <w:t>y</w:t>
      </w:r>
      <w:r>
        <w:t>ing, they should all contribut</w:t>
      </w:r>
      <w:r w:rsidR="00144358">
        <w:t>e</w:t>
      </w:r>
      <w:r>
        <w:t xml:space="preserve"> to the solution of the problem at hand.</w:t>
      </w:r>
      <w:r w:rsidR="00144358">
        <w:t xml:space="preserve"> </w:t>
      </w:r>
      <w:r>
        <w:t>As the team evolves and becomes more exper</w:t>
      </w:r>
      <w:r>
        <w:t>i</w:t>
      </w:r>
      <w:r>
        <w:t>enced</w:t>
      </w:r>
      <w:r w:rsidR="00EE77B0">
        <w:t>,</w:t>
      </w:r>
      <w:r>
        <w:t xml:space="preserve"> the need for formal roles will diminish.</w:t>
      </w:r>
    </w:p>
    <w:p w:rsidR="00832690" w:rsidRPr="0043516E" w:rsidRDefault="00832690" w:rsidP="00832690">
      <w:pPr>
        <w:pStyle w:val="Heading3"/>
        <w:numPr>
          <w:ilvl w:val="2"/>
          <w:numId w:val="3"/>
        </w:numPr>
        <w:rPr>
          <w:sz w:val="28"/>
          <w:szCs w:val="28"/>
        </w:rPr>
      </w:pPr>
      <w:r>
        <w:rPr>
          <w:sz w:val="28"/>
          <w:szCs w:val="28"/>
        </w:rPr>
        <w:t>Assign Tasks and Responsibilities</w:t>
      </w:r>
    </w:p>
    <w:p w:rsidR="00832690" w:rsidRDefault="00832690" w:rsidP="00832690">
      <w:pPr>
        <w:pStyle w:val="BodyText"/>
      </w:pPr>
      <w:r>
        <w:t xml:space="preserve">Nothing creates problems </w:t>
      </w:r>
      <w:r w:rsidR="00EE77B0">
        <w:t xml:space="preserve">more </w:t>
      </w:r>
      <w:r>
        <w:t>than when team members do not have clearly defined r</w:t>
      </w:r>
      <w:r>
        <w:t>e</w:t>
      </w:r>
      <w:r>
        <w:t>sponsibilities and tasks.</w:t>
      </w:r>
      <w:r w:rsidR="00144358">
        <w:t xml:space="preserve"> </w:t>
      </w:r>
      <w:r>
        <w:t>The work</w:t>
      </w:r>
      <w:r w:rsidR="008E79FF">
        <w:t xml:space="preserve">load </w:t>
      </w:r>
      <w:r>
        <w:t>needs to be distributed in a fair manner and all me</w:t>
      </w:r>
      <w:r>
        <w:t>m</w:t>
      </w:r>
      <w:r>
        <w:t xml:space="preserve">bers must perform real work. Without this, one or two people do most of the work, or </w:t>
      </w:r>
      <w:r w:rsidR="00144358">
        <w:t xml:space="preserve">even worse, nothing gets done. </w:t>
      </w:r>
      <w:r w:rsidRPr="008245AA">
        <w:t xml:space="preserve">Chapter </w:t>
      </w:r>
      <w:r>
        <w:t>10 presents project management principles, one of the pr</w:t>
      </w:r>
      <w:r>
        <w:t>i</w:t>
      </w:r>
      <w:r>
        <w:t xml:space="preserve">mary aims of which is to develop and assign tasks to team members. Teams may consider designating one person as the </w:t>
      </w:r>
      <w:r w:rsidRPr="00307C28">
        <w:t xml:space="preserve">project manager </w:t>
      </w:r>
      <w:r>
        <w:t xml:space="preserve">who </w:t>
      </w:r>
      <w:r w:rsidR="0047327D">
        <w:t xml:space="preserve">is </w:t>
      </w:r>
      <w:r>
        <w:t>responsibl</w:t>
      </w:r>
      <w:r w:rsidR="0047327D">
        <w:t>e</w:t>
      </w:r>
      <w:r>
        <w:t xml:space="preserve"> </w:t>
      </w:r>
      <w:r w:rsidR="0047327D">
        <w:t>for</w:t>
      </w:r>
      <w:r>
        <w:t xml:space="preserve"> track</w:t>
      </w:r>
      <w:r w:rsidR="0047327D">
        <w:t>ing</w:t>
      </w:r>
      <w:r>
        <w:t xml:space="preserve"> the team’s pr</w:t>
      </w:r>
      <w:r>
        <w:t>o</w:t>
      </w:r>
      <w:r>
        <w:t>gress and ensur</w:t>
      </w:r>
      <w:r w:rsidR="0047327D">
        <w:t>ing</w:t>
      </w:r>
      <w:r>
        <w:t xml:space="preserve"> that members are meeting their commitments.</w:t>
      </w:r>
      <w:r w:rsidR="00144358">
        <w:t xml:space="preserve"> </w:t>
      </w:r>
      <w:r>
        <w:t>It is important that the pr</w:t>
      </w:r>
      <w:r>
        <w:t>o</w:t>
      </w:r>
      <w:r>
        <w:t>ject manag</w:t>
      </w:r>
      <w:r w:rsidR="00144358">
        <w:t>er also be assigned tasks, outside of</w:t>
      </w:r>
      <w:r>
        <w:t xml:space="preserve"> project management</w:t>
      </w:r>
      <w:r w:rsidR="00144358">
        <w:t>,</w:t>
      </w:r>
      <w:r>
        <w:t xml:space="preserve"> that contribute to the project.</w:t>
      </w:r>
    </w:p>
    <w:p w:rsidR="004508B4" w:rsidRPr="0043516E" w:rsidRDefault="004508B4" w:rsidP="004508B4">
      <w:pPr>
        <w:pStyle w:val="Heading3"/>
        <w:numPr>
          <w:ilvl w:val="2"/>
          <w:numId w:val="3"/>
        </w:numPr>
        <w:rPr>
          <w:sz w:val="28"/>
          <w:szCs w:val="28"/>
        </w:rPr>
      </w:pPr>
      <w:r>
        <w:rPr>
          <w:sz w:val="28"/>
          <w:szCs w:val="28"/>
        </w:rPr>
        <w:lastRenderedPageBreak/>
        <w:t>Spend a Lot of Time Together</w:t>
      </w:r>
    </w:p>
    <w:p w:rsidR="00E16D80" w:rsidRDefault="00E16D80" w:rsidP="00E16D80">
      <w:pPr>
        <w:pStyle w:val="BodyText"/>
      </w:pPr>
      <w:r>
        <w:t>Teams that spend a lot of time together are generally more successful [Kat93].</w:t>
      </w:r>
      <w:r w:rsidR="0039685E">
        <w:t xml:space="preserve"> </w:t>
      </w:r>
      <w:r>
        <w:t>This is not only time together in meetings and working on project deliverables, but also includes extracurric</w:t>
      </w:r>
      <w:r>
        <w:t>u</w:t>
      </w:r>
      <w:r>
        <w:t>lar activities.</w:t>
      </w:r>
      <w:r w:rsidR="00584AD2">
        <w:t xml:space="preserve"> </w:t>
      </w:r>
      <w:r>
        <w:t>All members of the team should be included, not just a subgroup.</w:t>
      </w:r>
      <w:r w:rsidR="0039685E">
        <w:t xml:space="preserve"> </w:t>
      </w:r>
      <w:r>
        <w:t>Experience shows that on teams of three students, two members may spend a great deal of time together and form a bond. This can alienate the third person (not necessarily intentional) and lead to conflict.</w:t>
      </w:r>
    </w:p>
    <w:p w:rsidR="00E16D80" w:rsidRPr="0043516E" w:rsidRDefault="00E16D80" w:rsidP="00E16D80">
      <w:pPr>
        <w:pStyle w:val="Heading3"/>
        <w:numPr>
          <w:ilvl w:val="2"/>
          <w:numId w:val="3"/>
        </w:numPr>
        <w:rPr>
          <w:sz w:val="28"/>
          <w:szCs w:val="28"/>
        </w:rPr>
      </w:pPr>
      <w:r>
        <w:rPr>
          <w:sz w:val="28"/>
          <w:szCs w:val="28"/>
        </w:rPr>
        <w:t>Respect Each Other</w:t>
      </w:r>
    </w:p>
    <w:p w:rsidR="00E16D80" w:rsidRPr="00C60D19" w:rsidRDefault="00E16D80" w:rsidP="00E16D80">
      <w:pPr>
        <w:pStyle w:val="BodyText"/>
      </w:pPr>
      <w:r>
        <w:t xml:space="preserve">Imagine </w:t>
      </w:r>
      <w:r w:rsidR="00BA3D2F">
        <w:t xml:space="preserve">a </w:t>
      </w:r>
      <w:r>
        <w:t>scenario where you are assigned to a team and one of the members is that quiet, weird guy who never says anything, or that loudmouth who never shuts up.</w:t>
      </w:r>
      <w:r w:rsidR="0039685E">
        <w:t xml:space="preserve"> </w:t>
      </w:r>
      <w:r>
        <w:t>You may have a real challenge ahead of you, but working with people who are not our best friends is a rea</w:t>
      </w:r>
      <w:r>
        <w:t>l</w:t>
      </w:r>
      <w:r>
        <w:t>ity of life. You have to learn how to deal with personality issues if you want to be effe</w:t>
      </w:r>
      <w:r>
        <w:t>c</w:t>
      </w:r>
      <w:r>
        <w:t>tive on teams.</w:t>
      </w:r>
      <w:r w:rsidR="0039685E">
        <w:t xml:space="preserve"> </w:t>
      </w:r>
      <w:r>
        <w:t>One key is to demonstrate respect for the other members of your team</w:t>
      </w:r>
      <w:r w:rsidR="00EE77B0">
        <w:t>.</w:t>
      </w:r>
      <w:r>
        <w:t xml:space="preserve"> </w:t>
      </w:r>
      <w:r w:rsidR="00EE77B0">
        <w:t xml:space="preserve">Ways </w:t>
      </w:r>
      <w:r>
        <w:t>to do this are to:</w:t>
      </w:r>
    </w:p>
    <w:p w:rsidR="00E16D80" w:rsidRDefault="00E16D80" w:rsidP="00E16D80">
      <w:pPr>
        <w:pStyle w:val="Bookbullets"/>
      </w:pPr>
      <w:r>
        <w:rPr>
          <w:i/>
        </w:rPr>
        <w:t>Listen actively.</w:t>
      </w:r>
      <w:r w:rsidR="0039685E">
        <w:t xml:space="preserve"> </w:t>
      </w:r>
      <w:r>
        <w:t>Most people are not effective listeners. As they listen to others they are mentally formulating their response, while not actually li</w:t>
      </w:r>
      <w:r>
        <w:t>s</w:t>
      </w:r>
      <w:r>
        <w:t>tening to the other person. By listening to the other person, then formulating an appropriate response, you will develop a better understanding of their viewpoint and demonstrate that their opinion is being heard.</w:t>
      </w:r>
    </w:p>
    <w:p w:rsidR="00E16D80" w:rsidRPr="00414DB9" w:rsidRDefault="00E16D80" w:rsidP="00E16D80">
      <w:pPr>
        <w:pStyle w:val="Bookbullets"/>
      </w:pPr>
      <w:r>
        <w:rPr>
          <w:i/>
          <w:iCs/>
        </w:rPr>
        <w:t>Consider how you respond to others.</w:t>
      </w:r>
      <w:r w:rsidR="0039685E">
        <w:rPr>
          <w:iCs/>
        </w:rPr>
        <w:t xml:space="preserve"> </w:t>
      </w:r>
      <w:r>
        <w:rPr>
          <w:iCs/>
        </w:rPr>
        <w:t xml:space="preserve">How you respond to others </w:t>
      </w:r>
      <w:r w:rsidR="00BA3D2F">
        <w:rPr>
          <w:iCs/>
        </w:rPr>
        <w:t xml:space="preserve">impacts </w:t>
      </w:r>
      <w:r>
        <w:rPr>
          <w:iCs/>
        </w:rPr>
        <w:t>your effectiv</w:t>
      </w:r>
      <w:r>
        <w:rPr>
          <w:iCs/>
        </w:rPr>
        <w:t>e</w:t>
      </w:r>
      <w:r>
        <w:rPr>
          <w:iCs/>
        </w:rPr>
        <w:t>ness. Are you negatively evaluating others ideas or treating their ideas u</w:t>
      </w:r>
      <w:r>
        <w:rPr>
          <w:iCs/>
        </w:rPr>
        <w:t>n</w:t>
      </w:r>
      <w:r>
        <w:rPr>
          <w:iCs/>
        </w:rPr>
        <w:t>fairly?</w:t>
      </w:r>
    </w:p>
    <w:p w:rsidR="00E16D80" w:rsidRPr="001F4623" w:rsidRDefault="00E16D80" w:rsidP="00E16D80">
      <w:pPr>
        <w:pStyle w:val="Bookbullets"/>
        <w:rPr>
          <w:i/>
        </w:rPr>
      </w:pPr>
      <w:r w:rsidRPr="001F4623">
        <w:rPr>
          <w:i/>
        </w:rPr>
        <w:t>Constructively criticize ideas, not people.</w:t>
      </w:r>
      <w:r w:rsidR="0039685E">
        <w:rPr>
          <w:i/>
        </w:rPr>
        <w:t xml:space="preserve"> </w:t>
      </w:r>
      <w:r>
        <w:t>It is fine to examine problems and constru</w:t>
      </w:r>
      <w:r>
        <w:t>c</w:t>
      </w:r>
      <w:r>
        <w:t>tively criticize ideas.</w:t>
      </w:r>
      <w:r w:rsidR="0039685E">
        <w:t xml:space="preserve"> </w:t>
      </w:r>
      <w:r>
        <w:t xml:space="preserve">Consider looking for ways to improve upon ideas that have flaws. </w:t>
      </w:r>
    </w:p>
    <w:p w:rsidR="00E16D80" w:rsidRDefault="00E16D80" w:rsidP="00E16D80">
      <w:pPr>
        <w:pStyle w:val="Bookbullets"/>
      </w:pPr>
      <w:r w:rsidRPr="002A783E">
        <w:rPr>
          <w:i/>
        </w:rPr>
        <w:t>Respect those not present.</w:t>
      </w:r>
      <w:r w:rsidR="0039685E">
        <w:t xml:space="preserve"> </w:t>
      </w:r>
      <w:r>
        <w:t>Nothing creates divisions and factions in a team faster than personally criticizing members not present.</w:t>
      </w:r>
      <w:r w:rsidR="0039685E">
        <w:t xml:space="preserve"> </w:t>
      </w:r>
      <w:r>
        <w:t>If a team member is not performing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rsidR="00EE77B0">
        <w:t>,</w:t>
      </w:r>
      <w:r w:rsidR="0047327D">
        <w:t xml:space="preserve"> refer to the Team Process Guidelines examined in </w:t>
      </w:r>
      <w:r w:rsidR="001A3C3F">
        <w:t>S</w:t>
      </w:r>
      <w:r w:rsidR="0047327D">
        <w:t>ection</w:t>
      </w:r>
      <w:r>
        <w:t xml:space="preserve"> </w:t>
      </w:r>
      <w:r w:rsidR="001A3C3F">
        <w:t xml:space="preserve">9.4 </w:t>
      </w:r>
      <w:r w:rsidR="00B85B2C">
        <w:t xml:space="preserve">for </w:t>
      </w:r>
      <w:r>
        <w:t>hold</w:t>
      </w:r>
      <w:r w:rsidR="00B85B2C">
        <w:t>ing</w:t>
      </w:r>
      <w:r>
        <w:t xml:space="preserve"> </w:t>
      </w:r>
      <w:r w:rsidR="00B85B2C">
        <w:t>them</w:t>
      </w:r>
      <w:r>
        <w:t xml:space="preserve"> accoun</w:t>
      </w:r>
      <w:r>
        <w:t>t</w:t>
      </w:r>
      <w:r>
        <w:t>able.</w:t>
      </w:r>
    </w:p>
    <w:p w:rsidR="00E16D80" w:rsidRPr="00EE2A7F" w:rsidRDefault="00E16D80" w:rsidP="00E16D80">
      <w:pPr>
        <w:pStyle w:val="Bookbullets"/>
        <w:rPr>
          <w:i/>
        </w:rPr>
      </w:pPr>
      <w:r>
        <w:rPr>
          <w:i/>
        </w:rPr>
        <w:t>Communicate</w:t>
      </w:r>
      <w:r w:rsidR="0039685E">
        <w:rPr>
          <w:i/>
        </w:rPr>
        <w:t xml:space="preserve"> </w:t>
      </w:r>
      <w:r w:rsidRPr="0032370D">
        <w:rPr>
          <w:i/>
        </w:rPr>
        <w:t>your ideas.</w:t>
      </w:r>
      <w:r w:rsidR="0039685E">
        <w:rPr>
          <w:i/>
        </w:rPr>
        <w:t xml:space="preserve"> </w:t>
      </w:r>
      <w:r>
        <w:t>If you have an idea, clearly state it and be prepared to e</w:t>
      </w:r>
      <w:r>
        <w:t>x</w:t>
      </w:r>
      <w:r>
        <w:t>plain what the merits are.</w:t>
      </w:r>
      <w:r w:rsidR="0039685E">
        <w:t xml:space="preserve"> </w:t>
      </w:r>
      <w:r>
        <w:t>Be prepared for critical analysis and discussion of the idea.</w:t>
      </w:r>
    </w:p>
    <w:p w:rsidR="00CF32D8" w:rsidRPr="0043516E" w:rsidRDefault="00CF32D8" w:rsidP="00CF32D8">
      <w:pPr>
        <w:pStyle w:val="Heading3"/>
        <w:numPr>
          <w:ilvl w:val="2"/>
          <w:numId w:val="3"/>
        </w:numPr>
        <w:rPr>
          <w:sz w:val="28"/>
          <w:szCs w:val="28"/>
        </w:rPr>
      </w:pPr>
      <w:r>
        <w:rPr>
          <w:sz w:val="28"/>
          <w:szCs w:val="28"/>
        </w:rPr>
        <w:t>Manage Conflicts Constructively</w:t>
      </w:r>
    </w:p>
    <w:p w:rsidR="00CF32D8" w:rsidRDefault="00CF32D8" w:rsidP="00CF32D8">
      <w:pPr>
        <w:pStyle w:val="BodyText"/>
      </w:pPr>
      <w:r>
        <w:t>Conflicts inevitably occur on teams</w:t>
      </w:r>
      <w:r w:rsidR="00EE77B0">
        <w:t>,</w:t>
      </w:r>
      <w:r>
        <w:t xml:space="preserve"> and the more constructively they are a</w:t>
      </w:r>
      <w:r>
        <w:t>d</w:t>
      </w:r>
      <w:r>
        <w:t>dressed the better.</w:t>
      </w:r>
      <w:r w:rsidR="0039685E">
        <w:t xml:space="preserve"> </w:t>
      </w:r>
      <w:r w:rsidR="0064288A">
        <w:t xml:space="preserve">Real </w:t>
      </w:r>
      <w:r>
        <w:t>teams</w:t>
      </w:r>
      <w:r w:rsidR="0053350E">
        <w:fldChar w:fldCharType="begin"/>
      </w:r>
      <w:r w:rsidR="0053350E">
        <w:instrText xml:space="preserve"> XE "</w:instrText>
      </w:r>
      <w:r w:rsidR="0053350E" w:rsidRPr="00502055">
        <w:instrText>real team</w:instrText>
      </w:r>
      <w:r w:rsidR="0053350E">
        <w:instrText xml:space="preserve">" </w:instrText>
      </w:r>
      <w:r w:rsidR="0053350E">
        <w:fldChar w:fldCharType="end"/>
      </w:r>
      <w:r>
        <w:t xml:space="preserve"> do encounter conflicts, but </w:t>
      </w:r>
      <w:r w:rsidR="00B85B2C">
        <w:t xml:space="preserve">they </w:t>
      </w:r>
      <w:r>
        <w:t>are adept at resolving them. Conflicts can be good, particularly when they lead the team to the solution of a problem or the development of co</w:t>
      </w:r>
      <w:r>
        <w:t>n</w:t>
      </w:r>
      <w:r>
        <w:t>sensus</w:t>
      </w:r>
      <w:r w:rsidR="00A75A41">
        <w:fldChar w:fldCharType="begin"/>
      </w:r>
      <w:r w:rsidR="00A75A41">
        <w:instrText xml:space="preserve"> XE "</w:instrText>
      </w:r>
      <w:r w:rsidR="00A75A41" w:rsidRPr="0062730D">
        <w:instrText>consensus</w:instrText>
      </w:r>
      <w:r w:rsidR="00A75A41">
        <w:instrText xml:space="preserve">" </w:instrText>
      </w:r>
      <w:r w:rsidR="00A75A41">
        <w:fldChar w:fldCharType="end"/>
      </w:r>
      <w:r>
        <w:t>.</w:t>
      </w:r>
      <w:r w:rsidR="0039685E">
        <w:t xml:space="preserve"> </w:t>
      </w:r>
      <w:r>
        <w:t>They also provide an opportunity for members to express their opinions on important issues.</w:t>
      </w:r>
      <w:r w:rsidR="0039685E">
        <w:t xml:space="preserve"> </w:t>
      </w:r>
      <w:r>
        <w:t>Left unresolved and unspoken</w:t>
      </w:r>
      <w:r w:rsidR="00EE77B0">
        <w:t>,</w:t>
      </w:r>
      <w:r>
        <w:t xml:space="preserve"> they lead to r</w:t>
      </w:r>
      <w:r>
        <w:t>e</w:t>
      </w:r>
      <w:r>
        <w:t xml:space="preserve">sentment, suspiciousness, and escalate </w:t>
      </w:r>
      <w:r>
        <w:lastRenderedPageBreak/>
        <w:t>into personal conflicts. Conflicts may be false (you misinterpret another’s beha</w:t>
      </w:r>
      <w:r>
        <w:t>v</w:t>
      </w:r>
      <w:r>
        <w:t>ior), based on performance (member(s) aren’t doing their work, or it is of poor quality), or based upon pr</w:t>
      </w:r>
      <w:r>
        <w:t>o</w:t>
      </w:r>
      <w:r>
        <w:t>cedure (disagree with the way that meetings are run or decisions are made)</w:t>
      </w:r>
      <w:r w:rsidR="00122AAE">
        <w:t xml:space="preserve"> [Dom01]</w:t>
      </w:r>
      <w:r w:rsidR="00D02450">
        <w:t>.</w:t>
      </w:r>
      <w:r w:rsidR="0039685E">
        <w:t xml:space="preserve"> </w:t>
      </w:r>
      <w:r w:rsidR="00D02450">
        <w:t>Some s</w:t>
      </w:r>
      <w:r>
        <w:t>trat</w:t>
      </w:r>
      <w:r>
        <w:t>e</w:t>
      </w:r>
      <w:r>
        <w:t>gies for resolving conflicts</w:t>
      </w:r>
      <w:r w:rsidR="00D02450">
        <w:t xml:space="preserve"> are</w:t>
      </w:r>
      <w:r>
        <w:t>:</w:t>
      </w:r>
    </w:p>
    <w:p w:rsidR="00CF32D8" w:rsidRPr="00183759" w:rsidRDefault="00CF32D8" w:rsidP="00CF32D8">
      <w:pPr>
        <w:pStyle w:val="Bookbullets"/>
        <w:rPr>
          <w:i/>
        </w:rPr>
      </w:pPr>
      <w:r w:rsidRPr="00183759">
        <w:rPr>
          <w:i/>
        </w:rPr>
        <w:t>Focus on performance and ideas.</w:t>
      </w:r>
      <w:r w:rsidR="0039685E">
        <w:t xml:space="preserve"> </w:t>
      </w:r>
      <w:r>
        <w:t>Focus on the performance of the team and not indivi</w:t>
      </w:r>
      <w:r>
        <w:t>d</w:t>
      </w:r>
      <w:r>
        <w:t>ual personality.</w:t>
      </w:r>
      <w:r w:rsidR="0039685E">
        <w:t xml:space="preserve"> </w:t>
      </w:r>
      <w:r>
        <w:t>Also, focus on ideas and constructively criticize them.</w:t>
      </w:r>
    </w:p>
    <w:p w:rsidR="00CF32D8" w:rsidRDefault="00CF32D8" w:rsidP="00CF32D8">
      <w:pPr>
        <w:pStyle w:val="Bookbullets"/>
      </w:pPr>
      <w:r w:rsidRPr="00183759">
        <w:rPr>
          <w:i/>
        </w:rPr>
        <w:t>Listen to others.</w:t>
      </w:r>
      <w:r w:rsidR="0039685E">
        <w:t xml:space="preserve"> </w:t>
      </w:r>
      <w:r>
        <w:t>It is very important to remain calm and listen carefully to others when conflicts arise.</w:t>
      </w:r>
    </w:p>
    <w:p w:rsidR="00CF32D8" w:rsidRPr="00183759" w:rsidRDefault="00CF32D8" w:rsidP="00CF32D8">
      <w:pPr>
        <w:pStyle w:val="Bookbullets"/>
        <w:rPr>
          <w:i/>
        </w:rPr>
      </w:pPr>
      <w:r w:rsidRPr="00183759">
        <w:rPr>
          <w:i/>
        </w:rPr>
        <w:t>Identify concerns.</w:t>
      </w:r>
      <w:r w:rsidR="0039685E">
        <w:t xml:space="preserve"> </w:t>
      </w:r>
      <w:r>
        <w:t>If you have concerns about something</w:t>
      </w:r>
      <w:r w:rsidR="00EE77B0">
        <w:t>,</w:t>
      </w:r>
      <w:r>
        <w:t xml:space="preserve"> it is best to identify and a</w:t>
      </w:r>
      <w:r>
        <w:t>d</w:t>
      </w:r>
      <w:r>
        <w:t>dress them, rather than hiding them.</w:t>
      </w:r>
    </w:p>
    <w:p w:rsidR="00CF32D8" w:rsidRDefault="00CF32D8" w:rsidP="00CF32D8">
      <w:pPr>
        <w:pStyle w:val="Bookbullets"/>
      </w:pPr>
      <w:r w:rsidRPr="00183759">
        <w:rPr>
          <w:i/>
        </w:rPr>
        <w:t>Apply the team’s process guidelines</w:t>
      </w:r>
      <w:r w:rsidR="0053350E">
        <w:rPr>
          <w:i/>
        </w:rPr>
        <w:fldChar w:fldCharType="begin"/>
      </w:r>
      <w:r w:rsidR="0053350E">
        <w:instrText xml:space="preserve"> XE "</w:instrText>
      </w:r>
      <w:r w:rsidR="0053350E" w:rsidRPr="00E00DEA">
        <w:instrText>team process guidelines</w:instrText>
      </w:r>
      <w:r w:rsidR="0053350E">
        <w:instrText xml:space="preserve">" </w:instrText>
      </w:r>
      <w:r w:rsidR="0053350E">
        <w:rPr>
          <w:i/>
        </w:rPr>
        <w:fldChar w:fldCharType="end"/>
      </w:r>
      <w:r w:rsidRPr="00183759">
        <w:rPr>
          <w:i/>
        </w:rPr>
        <w:t>.</w:t>
      </w:r>
      <w:r w:rsidR="0039685E">
        <w:t xml:space="preserve"> </w:t>
      </w:r>
      <w:r>
        <w:t>In the next section, a format for process guidelines that govern the behavior and processes of a team is given. This should address a team’s approach for resolving conflicts.</w:t>
      </w:r>
      <w:r w:rsidR="0039685E">
        <w:t xml:space="preserve"> </w:t>
      </w:r>
      <w:r>
        <w:t>Importantly, the team must remember to a</w:t>
      </w:r>
      <w:r>
        <w:t>p</w:t>
      </w:r>
      <w:r>
        <w:t>ply the guid</w:t>
      </w:r>
      <w:r w:rsidR="00D02450">
        <w:t>elines when conflicts arise.</w:t>
      </w:r>
    </w:p>
    <w:p w:rsidR="00CF32D8" w:rsidRDefault="00CF32D8" w:rsidP="00CF32D8">
      <w:pPr>
        <w:pStyle w:val="Bookbullets"/>
      </w:pPr>
      <w:r w:rsidRPr="001A10D6">
        <w:rPr>
          <w:i/>
        </w:rPr>
        <w:t>Develop a plan to resolve the conflict.</w:t>
      </w:r>
      <w:r w:rsidR="0039685E">
        <w:t xml:space="preserve"> </w:t>
      </w:r>
      <w:r>
        <w:t>Again, conflict can be positive</w:t>
      </w:r>
      <w:r w:rsidR="00D14F69">
        <w:t xml:space="preserve"> and</w:t>
      </w:r>
      <w:r>
        <w:t xml:space="preserve"> </w:t>
      </w:r>
      <w:r w:rsidR="008E79FF">
        <w:t>lead to</w:t>
      </w:r>
      <w:r>
        <w:t xml:space="preserve"> the sol</w:t>
      </w:r>
      <w:r>
        <w:t>u</w:t>
      </w:r>
      <w:r>
        <w:t>tion of problems.</w:t>
      </w:r>
      <w:r w:rsidR="0039685E">
        <w:t xml:space="preserve"> </w:t>
      </w:r>
      <w:r>
        <w:t>The team may not be able to resolve a conflict immediately, but can d</w:t>
      </w:r>
      <w:r>
        <w:t>e</w:t>
      </w:r>
      <w:r>
        <w:t>velop a plan for solving it within a specified period of time.</w:t>
      </w:r>
    </w:p>
    <w:p w:rsidR="00D02450" w:rsidRDefault="00CF32D8" w:rsidP="00CF32D8">
      <w:pPr>
        <w:pStyle w:val="Bookbullets"/>
      </w:pPr>
      <w:r w:rsidRPr="001A10D6">
        <w:rPr>
          <w:i/>
        </w:rPr>
        <w:t>Mediatio</w:t>
      </w:r>
      <w:r w:rsidR="00A75A41">
        <w:rPr>
          <w:i/>
        </w:rPr>
        <w:fldChar w:fldCharType="begin"/>
      </w:r>
      <w:r w:rsidR="00A75A41">
        <w:instrText xml:space="preserve"> XE "</w:instrText>
      </w:r>
      <w:r w:rsidR="00A75A41" w:rsidRPr="004214AC">
        <w:instrText>mediation</w:instrText>
      </w:r>
      <w:r w:rsidR="00A75A41">
        <w:instrText xml:space="preserve">" </w:instrText>
      </w:r>
      <w:r w:rsidR="00A75A41">
        <w:rPr>
          <w:i/>
        </w:rPr>
        <w:fldChar w:fldCharType="end"/>
      </w:r>
      <w:r w:rsidRPr="001A10D6">
        <w:rPr>
          <w:i/>
        </w:rPr>
        <w:t>n.</w:t>
      </w:r>
      <w:r w:rsidR="0039685E">
        <w:t xml:space="preserve"> </w:t>
      </w:r>
      <w:r>
        <w:t>A mediator can be used after all avenues for resolution of the conflict have been exhausted. One way to do this is to employ a variation of the Delphi Technique</w:t>
      </w:r>
      <w:r w:rsidR="0053350E">
        <w:fldChar w:fldCharType="begin"/>
      </w:r>
      <w:r w:rsidR="0053350E">
        <w:instrText xml:space="preserve"> XE "</w:instrText>
      </w:r>
      <w:r w:rsidR="0053350E" w:rsidRPr="00F33B05">
        <w:instrText>Delphi Technique</w:instrText>
      </w:r>
      <w:r w:rsidR="0053350E">
        <w:instrText xml:space="preserve">" </w:instrText>
      </w:r>
      <w:r w:rsidR="0053350E">
        <w:fldChar w:fldCharType="end"/>
      </w:r>
      <w:r>
        <w:t>.</w:t>
      </w:r>
      <w:r w:rsidR="0039685E">
        <w:t xml:space="preserve"> </w:t>
      </w:r>
      <w:r>
        <w:t>The Delphi Technique was originally developed as a brainstorming method to gene</w:t>
      </w:r>
      <w:r>
        <w:t>r</w:t>
      </w:r>
      <w:r>
        <w:t>ate ideas anonymously from experts outs</w:t>
      </w:r>
      <w:r w:rsidR="00D02450">
        <w:t xml:space="preserve">ide of a team or organization. </w:t>
      </w:r>
      <w:r>
        <w:t xml:space="preserve">It is applied for mediation through the following steps: </w:t>
      </w:r>
    </w:p>
    <w:p w:rsidR="00D02450" w:rsidRDefault="00CF32D8" w:rsidP="00D14F69">
      <w:pPr>
        <w:pStyle w:val="Bookbullets"/>
        <w:numPr>
          <w:ilvl w:val="0"/>
          <w:numId w:val="7"/>
        </w:numPr>
      </w:pPr>
      <w:r>
        <w:t>Each member of the team should anonymously supply a description of the co</w:t>
      </w:r>
      <w:r>
        <w:t>n</w:t>
      </w:r>
      <w:r>
        <w:t>flict and suggested remedies to the media</w:t>
      </w:r>
      <w:r w:rsidR="00D02450">
        <w:t>tor.</w:t>
      </w:r>
    </w:p>
    <w:p w:rsidR="00D14F69" w:rsidRDefault="00CF32D8" w:rsidP="00D14F69">
      <w:pPr>
        <w:pStyle w:val="Bookbullets"/>
        <w:numPr>
          <w:ilvl w:val="0"/>
          <w:numId w:val="7"/>
        </w:numPr>
      </w:pPr>
      <w:r>
        <w:t>The mediator propose</w:t>
      </w:r>
      <w:r w:rsidR="00D02450">
        <w:t>s</w:t>
      </w:r>
      <w:r>
        <w:t xml:space="preserve"> a solution to the conflict</w:t>
      </w:r>
      <w:r w:rsidR="00651938">
        <w:t>,</w:t>
      </w:r>
      <w:r>
        <w:t xml:space="preserve"> which is fed back to the team</w:t>
      </w:r>
      <w:r w:rsidR="00D14F69">
        <w:t>.</w:t>
      </w:r>
    </w:p>
    <w:p w:rsidR="00D02450" w:rsidRDefault="00CF32D8" w:rsidP="00D14F69">
      <w:pPr>
        <w:pStyle w:val="Bookbullets"/>
        <w:numPr>
          <w:ilvl w:val="0"/>
          <w:numId w:val="7"/>
        </w:numPr>
      </w:pPr>
      <w:r>
        <w:t>The team members are given an opportunity to suggest modifications to the pr</w:t>
      </w:r>
      <w:r>
        <w:t>o</w:t>
      </w:r>
      <w:r>
        <w:t>posed resol</w:t>
      </w:r>
      <w:r>
        <w:t>u</w:t>
      </w:r>
      <w:r>
        <w:t>tion.</w:t>
      </w:r>
    </w:p>
    <w:p w:rsidR="00CF32D8" w:rsidRDefault="00CF32D8" w:rsidP="00D14F69">
      <w:pPr>
        <w:pStyle w:val="Bookbullets"/>
        <w:numPr>
          <w:ilvl w:val="0"/>
          <w:numId w:val="7"/>
        </w:numPr>
      </w:pPr>
      <w:r>
        <w:t xml:space="preserve">Steps </w:t>
      </w:r>
      <w:r w:rsidR="00D02450">
        <w:t>1</w:t>
      </w:r>
      <w:r w:rsidR="00D14F69">
        <w:t>-3</w:t>
      </w:r>
      <w:r>
        <w:t xml:space="preserve"> are r</w:t>
      </w:r>
      <w:r>
        <w:t>e</w:t>
      </w:r>
      <w:r>
        <w:t>peated until consensus</w:t>
      </w:r>
      <w:r w:rsidR="00A75A41">
        <w:fldChar w:fldCharType="begin"/>
      </w:r>
      <w:r w:rsidR="00A75A41">
        <w:instrText xml:space="preserve"> XE "</w:instrText>
      </w:r>
      <w:r w:rsidR="00A75A41" w:rsidRPr="0062730D">
        <w:instrText>consensus</w:instrText>
      </w:r>
      <w:r w:rsidR="00A75A41">
        <w:instrText xml:space="preserve">" </w:instrText>
      </w:r>
      <w:r w:rsidR="00A75A41">
        <w:fldChar w:fldCharType="end"/>
      </w:r>
      <w:r>
        <w:t xml:space="preserve"> is achieved.</w:t>
      </w:r>
      <w:r w:rsidR="0039685E">
        <w:t xml:space="preserve"> </w:t>
      </w:r>
    </w:p>
    <w:p w:rsidR="00CF32D8" w:rsidRPr="00AC4DAA" w:rsidRDefault="00CF32D8" w:rsidP="00AA501C">
      <w:pPr>
        <w:pStyle w:val="BookHeading2"/>
      </w:pPr>
      <w:r>
        <w:t>Project Application: Team Process Guidel</w:t>
      </w:r>
      <w:r>
        <w:t>i</w:t>
      </w:r>
      <w:r>
        <w:t>nes</w:t>
      </w:r>
      <w:r w:rsidR="0053350E">
        <w:fldChar w:fldCharType="begin"/>
      </w:r>
      <w:r w:rsidR="0053350E">
        <w:instrText xml:space="preserve"> XE "</w:instrText>
      </w:r>
      <w:r w:rsidR="0053350E" w:rsidRPr="005E595A">
        <w:instrText>Team Process Guidelines</w:instrText>
      </w:r>
      <w:r w:rsidR="0053350E">
        <w:instrText xml:space="preserve">" </w:instrText>
      </w:r>
      <w:r w:rsidR="0053350E">
        <w:fldChar w:fldCharType="end"/>
      </w:r>
    </w:p>
    <w:p w:rsidR="00734DD3" w:rsidRDefault="00734DD3" w:rsidP="00734DD3">
      <w:pPr>
        <w:pStyle w:val="BodyText"/>
      </w:pPr>
      <w:r>
        <w:t xml:space="preserve">Teams should develop clear and detailed guidelines that govern their processes. </w:t>
      </w:r>
      <w:r w:rsidR="008E79FF">
        <w:t>These guid</w:t>
      </w:r>
      <w:r w:rsidR="008E79FF">
        <w:t>e</w:t>
      </w:r>
      <w:r w:rsidR="008E79FF">
        <w:t xml:space="preserve">lines are based on the items covered in the </w:t>
      </w:r>
      <w:r w:rsidR="00370B7D">
        <w:t>previous section.</w:t>
      </w:r>
      <w:r w:rsidR="00584AD2">
        <w:t xml:space="preserve"> </w:t>
      </w:r>
      <w:r w:rsidR="00370B7D">
        <w:t>The entire colle</w:t>
      </w:r>
      <w:r w:rsidR="00370B7D">
        <w:t>c</w:t>
      </w:r>
      <w:r w:rsidR="00370B7D">
        <w:t xml:space="preserve">tion of guidelines forms the </w:t>
      </w:r>
      <w:r w:rsidR="00370B7D" w:rsidRPr="00E05A43">
        <w:rPr>
          <w:b/>
          <w:i/>
        </w:rPr>
        <w:t>Team Process Guidelines</w:t>
      </w:r>
      <w:r w:rsidR="0053350E">
        <w:rPr>
          <w:b/>
          <w:i/>
        </w:rPr>
        <w:fldChar w:fldCharType="begin"/>
      </w:r>
      <w:r w:rsidR="0053350E">
        <w:instrText xml:space="preserve"> XE "</w:instrText>
      </w:r>
      <w:r w:rsidR="0053350E" w:rsidRPr="005E595A">
        <w:instrText>Team Process Guidelines</w:instrText>
      </w:r>
      <w:r w:rsidR="0053350E">
        <w:instrText xml:space="preserve">" </w:instrText>
      </w:r>
      <w:r w:rsidR="0053350E">
        <w:rPr>
          <w:b/>
          <w:i/>
        </w:rPr>
        <w:fldChar w:fldCharType="end"/>
      </w:r>
      <w:r w:rsidR="00370B7D">
        <w:t>.</w:t>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8E79FF">
        <w:rPr>
          <w:vanish/>
        </w:rPr>
        <w:pgNum/>
      </w:r>
      <w:r w:rsidR="00584AD2">
        <w:t xml:space="preserve"> </w:t>
      </w:r>
      <w:r>
        <w:t>Issues addressed in the Team Process Guidelines i</w:t>
      </w:r>
      <w:r>
        <w:t>n</w:t>
      </w:r>
      <w:r>
        <w:t>clude:</w:t>
      </w:r>
    </w:p>
    <w:p w:rsidR="00734DD3" w:rsidRDefault="00734DD3" w:rsidP="00734DD3">
      <w:pPr>
        <w:pStyle w:val="Bookbullets"/>
      </w:pPr>
      <w:r w:rsidRPr="00ED5228">
        <w:rPr>
          <w:i/>
        </w:rPr>
        <w:t>The team’s name.</w:t>
      </w:r>
      <w:r w:rsidR="0039685E">
        <w:t xml:space="preserve"> </w:t>
      </w:r>
      <w:r>
        <w:t>This creates an early opportunity for decision-making.</w:t>
      </w:r>
    </w:p>
    <w:p w:rsidR="00734DD3" w:rsidRDefault="00734DD3" w:rsidP="00734DD3">
      <w:pPr>
        <w:pStyle w:val="Bookbullets"/>
      </w:pPr>
      <w:r w:rsidRPr="00ED5228">
        <w:rPr>
          <w:i/>
        </w:rPr>
        <w:t>The team’s mission and objectives.</w:t>
      </w:r>
      <w:r w:rsidR="0039685E">
        <w:t xml:space="preserve"> </w:t>
      </w:r>
      <w:r>
        <w:t>This can be a brief re-statement of the design problem statement.</w:t>
      </w:r>
    </w:p>
    <w:p w:rsidR="00734DD3" w:rsidRDefault="00734DD3" w:rsidP="00734DD3">
      <w:pPr>
        <w:pStyle w:val="Bookbullets"/>
      </w:pPr>
      <w:r w:rsidRPr="00ED5228">
        <w:rPr>
          <w:i/>
        </w:rPr>
        <w:lastRenderedPageBreak/>
        <w:t>Decision-making guidelines.</w:t>
      </w:r>
      <w:r w:rsidR="0039685E">
        <w:t xml:space="preserve"> </w:t>
      </w:r>
      <w:r>
        <w:t>Indicate what techniques are going to be used to make d</w:t>
      </w:r>
      <w:r>
        <w:t>e</w:t>
      </w:r>
      <w:r>
        <w:t>cisions and when they will be applied.</w:t>
      </w:r>
    </w:p>
    <w:p w:rsidR="00734DD3" w:rsidRDefault="00734DD3" w:rsidP="00734DD3">
      <w:pPr>
        <w:pStyle w:val="Bookbullets"/>
      </w:pPr>
      <w:r w:rsidRPr="00ED5228">
        <w:rPr>
          <w:i/>
        </w:rPr>
        <w:t>Meeting guidelines.</w:t>
      </w:r>
      <w:r w:rsidR="0039685E">
        <w:t xml:space="preserve"> </w:t>
      </w:r>
      <w:r>
        <w:t>How will meetings be run and what are the expect</w:t>
      </w:r>
      <w:r>
        <w:t>a</w:t>
      </w:r>
      <w:r>
        <w:t>tions for team members in the meetings.</w:t>
      </w:r>
    </w:p>
    <w:p w:rsidR="00734DD3" w:rsidRDefault="00734DD3" w:rsidP="00734DD3">
      <w:pPr>
        <w:pStyle w:val="Bookbullets"/>
      </w:pPr>
      <w:r w:rsidRPr="00ED5228">
        <w:rPr>
          <w:i/>
        </w:rPr>
        <w:t>Team roles.</w:t>
      </w:r>
      <w:r w:rsidR="0039685E">
        <w:t xml:space="preserve"> </w:t>
      </w:r>
      <w:r>
        <w:t>If teams self-select</w:t>
      </w:r>
      <w:r w:rsidR="00651938">
        <w:t>,</w:t>
      </w:r>
      <w:r>
        <w:t xml:space="preserve"> they should justify their team choice with identification of the complementary skills each member brings to the team.</w:t>
      </w:r>
    </w:p>
    <w:p w:rsidR="00734DD3" w:rsidRDefault="00734DD3" w:rsidP="00734DD3">
      <w:pPr>
        <w:pStyle w:val="Bookbullets"/>
      </w:pPr>
      <w:r w:rsidRPr="00ED5228">
        <w:rPr>
          <w:i/>
        </w:rPr>
        <w:t>Conflict resolution.</w:t>
      </w:r>
      <w:r w:rsidR="0039685E">
        <w:t xml:space="preserve"> </w:t>
      </w:r>
      <w:r>
        <w:t>Identify how the team will resolve conflicts.</w:t>
      </w:r>
      <w:r w:rsidR="0039685E">
        <w:t xml:space="preserve"> </w:t>
      </w:r>
      <w:r>
        <w:t>For e</w:t>
      </w:r>
      <w:r>
        <w:t>x</w:t>
      </w:r>
      <w:r>
        <w:t>ample, what will the team do when members are doing sub-standard work and not meeting the pe</w:t>
      </w:r>
      <w:r>
        <w:t>r</w:t>
      </w:r>
      <w:r>
        <w:t>formance objectives? How will the team determine what sub-standard performance is? What happens if a member misses a meeting? What will the team do if they cannot resolve the conflict among themselves?</w:t>
      </w:r>
    </w:p>
    <w:p w:rsidR="00734DD3" w:rsidRDefault="00734DD3" w:rsidP="00734DD3">
      <w:pPr>
        <w:pStyle w:val="BodyText"/>
      </w:pPr>
      <w:r>
        <w:t>This document should be developed early on, referred to regularly throughout the project, and updated by the team as necessary.</w:t>
      </w:r>
      <w:r w:rsidR="0039685E">
        <w:t xml:space="preserve"> </w:t>
      </w:r>
      <w:r>
        <w:t>Table 9.1 contains a checklist and self-assessment of the team formation stage and processes.</w:t>
      </w:r>
    </w:p>
    <w:p w:rsidR="0047482C" w:rsidRPr="00AC4DAA" w:rsidRDefault="0047482C" w:rsidP="00AA501C">
      <w:pPr>
        <w:pStyle w:val="BookHeading2"/>
      </w:pPr>
      <w:r>
        <w:t>Summary and Further Reading</w:t>
      </w:r>
    </w:p>
    <w:p w:rsidR="0047482C" w:rsidRPr="00601821" w:rsidRDefault="0047482C" w:rsidP="0047482C">
      <w:pPr>
        <w:pStyle w:val="BodyText"/>
      </w:pPr>
      <w:r>
        <w:t xml:space="preserve">This chapter touched on some of the fundamental concepts of team development that have been </w:t>
      </w:r>
      <w:r w:rsidRPr="00601821">
        <w:t>reported in the literature</w:t>
      </w:r>
      <w:r>
        <w:t xml:space="preserve">. </w:t>
      </w:r>
      <w:r w:rsidRPr="00601821">
        <w:t>Two well-known models of team development were pr</w:t>
      </w:r>
      <w:r w:rsidRPr="00601821">
        <w:t>e</w:t>
      </w:r>
      <w:r w:rsidRPr="00601821">
        <w:t>sented.</w:t>
      </w:r>
      <w:r>
        <w:t xml:space="preserve"> </w:t>
      </w:r>
      <w:r w:rsidR="00133E08">
        <w:t>T</w:t>
      </w:r>
      <w:r w:rsidRPr="00601821">
        <w:t xml:space="preserve">he </w:t>
      </w:r>
      <w:r w:rsidR="00133E08">
        <w:t>first</w:t>
      </w:r>
      <w:r w:rsidRPr="00601821">
        <w:t xml:space="preserve"> is the Tuckman model </w:t>
      </w:r>
      <w:r>
        <w:t xml:space="preserve">of the </w:t>
      </w:r>
      <w:r w:rsidRPr="00601821">
        <w:t>forming</w:t>
      </w:r>
      <w:r w:rsidR="00017188">
        <w:fldChar w:fldCharType="begin"/>
      </w:r>
      <w:r w:rsidR="00017188">
        <w:instrText xml:space="preserve"> XE "</w:instrText>
      </w:r>
      <w:r w:rsidR="00017188" w:rsidRPr="00991150">
        <w:instrText>forming</w:instrText>
      </w:r>
      <w:r w:rsidR="00017188">
        <w:instrText xml:space="preserve">" </w:instrText>
      </w:r>
      <w:r w:rsidR="00017188">
        <w:fldChar w:fldCharType="end"/>
      </w:r>
      <w:r w:rsidRPr="00601821">
        <w:t>, storming</w:t>
      </w:r>
      <w:r w:rsidR="00017188">
        <w:fldChar w:fldCharType="begin"/>
      </w:r>
      <w:r w:rsidR="00017188">
        <w:instrText xml:space="preserve"> XE "</w:instrText>
      </w:r>
      <w:r w:rsidR="00017188" w:rsidRPr="00991150">
        <w:instrText>storming</w:instrText>
      </w:r>
      <w:r w:rsidR="00017188">
        <w:instrText xml:space="preserve">" </w:instrText>
      </w:r>
      <w:r w:rsidR="00017188">
        <w:fldChar w:fldCharType="end"/>
      </w:r>
      <w:r w:rsidRPr="00601821">
        <w:t>, norming,</w:t>
      </w:r>
      <w:r w:rsidR="00017188">
        <w:fldChar w:fldCharType="begin"/>
      </w:r>
      <w:r w:rsidR="00017188">
        <w:instrText xml:space="preserve"> XE "</w:instrText>
      </w:r>
      <w:r w:rsidR="00017188" w:rsidRPr="00991150">
        <w:instrText>norming</w:instrText>
      </w:r>
      <w:r w:rsidR="00017188">
        <w:instrText xml:space="preserve">" </w:instrText>
      </w:r>
      <w:r w:rsidR="00017188">
        <w:fldChar w:fldCharType="end"/>
      </w:r>
      <w:r w:rsidRPr="00601821">
        <w:t xml:space="preserve"> performing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rsidRPr="00601821">
        <w:t>, and adjourning</w:t>
      </w:r>
      <w:r w:rsidR="00017188">
        <w:fldChar w:fldCharType="begin"/>
      </w:r>
      <w:r w:rsidR="00017188">
        <w:instrText xml:space="preserve"> XE "</w:instrText>
      </w:r>
      <w:r w:rsidR="00017188" w:rsidRPr="00991150">
        <w:instrText>adjourning</w:instrText>
      </w:r>
      <w:r w:rsidR="00017188">
        <w:instrText xml:space="preserve">" </w:instrText>
      </w:r>
      <w:r w:rsidR="00017188">
        <w:fldChar w:fldCharType="end"/>
      </w:r>
      <w:r w:rsidRPr="00601821">
        <w:t xml:space="preserve"> stages.</w:t>
      </w:r>
      <w:r>
        <w:t xml:space="preserve"> </w:t>
      </w:r>
      <w:r w:rsidRPr="00601821">
        <w:t>It is i</w:t>
      </w:r>
      <w:r w:rsidRPr="00601821">
        <w:t>m</w:t>
      </w:r>
      <w:r w:rsidRPr="00601821">
        <w:t>portant for teams to carefully navigate the formative stages, agree upon the objectives, and reach the performing stage.</w:t>
      </w:r>
      <w:r>
        <w:t xml:space="preserve"> </w:t>
      </w:r>
      <w:r w:rsidR="00133E08" w:rsidRPr="00601821">
        <w:t xml:space="preserve">The </w:t>
      </w:r>
      <w:r w:rsidR="00133E08">
        <w:t>second</w:t>
      </w:r>
      <w:r w:rsidR="00133E08" w:rsidRPr="00601821">
        <w:t xml:space="preserve"> is the </w:t>
      </w:r>
      <w:r w:rsidR="00133E08">
        <w:t xml:space="preserve">Katzenbach and Smith </w:t>
      </w:r>
      <w:r w:rsidR="00133E08" w:rsidRPr="00601821">
        <w:t>team performance curve</w:t>
      </w:r>
      <w:r w:rsidR="00133E08">
        <w:t xml:space="preserve"> presented in Figure 9.1. </w:t>
      </w:r>
      <w:r w:rsidRPr="00601821">
        <w:t xml:space="preserve">Selected </w:t>
      </w:r>
      <w:r>
        <w:t xml:space="preserve">characteristics </w:t>
      </w:r>
      <w:r w:rsidRPr="00601821">
        <w:t xml:space="preserve">of </w:t>
      </w:r>
      <w:r>
        <w:t xml:space="preserve">real </w:t>
      </w:r>
      <w:r w:rsidRPr="00601821">
        <w:t>team</w:t>
      </w:r>
      <w:r>
        <w:t>s</w:t>
      </w:r>
      <w:r w:rsidRPr="00601821">
        <w:t xml:space="preserve"> were </w:t>
      </w:r>
      <w:r w:rsidR="00133E08">
        <w:t>identifi</w:t>
      </w:r>
      <w:r w:rsidRPr="00601821">
        <w:t>ed.</w:t>
      </w:r>
      <w:r>
        <w:t xml:space="preserve"> </w:t>
      </w:r>
      <w:r w:rsidRPr="00601821">
        <w:t>Finally, Team Process Guidelines</w:t>
      </w:r>
      <w:r w:rsidR="0053350E">
        <w:fldChar w:fldCharType="begin"/>
      </w:r>
      <w:r w:rsidR="0053350E">
        <w:instrText xml:space="preserve"> XE "</w:instrText>
      </w:r>
      <w:r w:rsidR="0053350E" w:rsidRPr="005E595A">
        <w:instrText>Team Process Guidelines</w:instrText>
      </w:r>
      <w:r w:rsidR="0053350E">
        <w:instrText xml:space="preserve">" </w:instrText>
      </w:r>
      <w:r w:rsidR="0053350E">
        <w:fldChar w:fldCharType="end"/>
      </w:r>
      <w:r w:rsidRPr="00601821">
        <w:t xml:space="preserve"> are a tool for identifying a team’s norms, problem solving approach, and self governing principles. A format for the guidelines was pr</w:t>
      </w:r>
      <w:r w:rsidRPr="00601821">
        <w:t>e</w:t>
      </w:r>
      <w:r w:rsidRPr="00601821">
        <w:t>sented.</w:t>
      </w:r>
    </w:p>
    <w:p w:rsidR="00F043FC" w:rsidRPr="00601821" w:rsidRDefault="00F043FC" w:rsidP="00F043FC">
      <w:pPr>
        <w:pStyle w:val="BodyText"/>
        <w:ind w:firstLine="360"/>
      </w:pPr>
      <w:r w:rsidRPr="00601821">
        <w:t>There are many excellent books and resources available that examine teams and tea</w:t>
      </w:r>
      <w:r w:rsidRPr="00601821">
        <w:t>m</w:t>
      </w:r>
      <w:r w:rsidRPr="00601821">
        <w:t>work.</w:t>
      </w:r>
      <w:r>
        <w:t xml:space="preserve"> </w:t>
      </w:r>
      <w:r w:rsidRPr="00601821">
        <w:t xml:space="preserve">One that influenced this chapter greatly is </w:t>
      </w:r>
      <w:r w:rsidRPr="00601821">
        <w:rPr>
          <w:u w:val="single"/>
        </w:rPr>
        <w:t>The Wisdom of Teams</w:t>
      </w:r>
      <w:r w:rsidRPr="00601821">
        <w:t xml:space="preserve"> by Katzenbach and Smith</w:t>
      </w:r>
      <w:r w:rsidR="00A75A41">
        <w:fldChar w:fldCharType="begin"/>
      </w:r>
      <w:r w:rsidR="00A75A41">
        <w:instrText xml:space="preserve"> XE "</w:instrText>
      </w:r>
      <w:r w:rsidR="00A75A41" w:rsidRPr="009C5ED8">
        <w:instrText>Katzenbach and Smith</w:instrText>
      </w:r>
      <w:r w:rsidR="00A75A41">
        <w:instrText xml:space="preserve">" </w:instrText>
      </w:r>
      <w:r w:rsidR="00A75A41">
        <w:fldChar w:fldCharType="end"/>
      </w:r>
      <w:r w:rsidRPr="00601821">
        <w:t xml:space="preserve"> [Kat93]. It is a seminal work in the field and a widely recognized resource that a</w:t>
      </w:r>
      <w:r w:rsidRPr="00601821">
        <w:t>d</w:t>
      </w:r>
      <w:r w:rsidRPr="00601821">
        <w:t>dresses how to create effective teams. The forming</w:t>
      </w:r>
      <w:r w:rsidR="00017188">
        <w:fldChar w:fldCharType="begin"/>
      </w:r>
      <w:r w:rsidR="00017188">
        <w:instrText xml:space="preserve"> XE "</w:instrText>
      </w:r>
      <w:r w:rsidR="00017188" w:rsidRPr="00991150">
        <w:instrText>forming</w:instrText>
      </w:r>
      <w:r w:rsidR="00017188">
        <w:instrText xml:space="preserve">" </w:instrText>
      </w:r>
      <w:r w:rsidR="00017188">
        <w:fldChar w:fldCharType="end"/>
      </w:r>
      <w:r w:rsidRPr="00601821">
        <w:t>, storming</w:t>
      </w:r>
      <w:r w:rsidR="00017188">
        <w:fldChar w:fldCharType="begin"/>
      </w:r>
      <w:r w:rsidR="00017188">
        <w:instrText xml:space="preserve"> XE "</w:instrText>
      </w:r>
      <w:r w:rsidR="00017188" w:rsidRPr="00991150">
        <w:instrText>storming</w:instrText>
      </w:r>
      <w:r w:rsidR="00017188">
        <w:instrText xml:space="preserve">" </w:instrText>
      </w:r>
      <w:r w:rsidR="00017188">
        <w:fldChar w:fldCharType="end"/>
      </w:r>
      <w:r w:rsidRPr="00601821">
        <w:t>, norming,</w:t>
      </w:r>
      <w:r w:rsidR="00017188">
        <w:fldChar w:fldCharType="begin"/>
      </w:r>
      <w:r w:rsidR="00017188">
        <w:instrText xml:space="preserve"> XE "</w:instrText>
      </w:r>
      <w:r w:rsidR="00017188" w:rsidRPr="00991150">
        <w:instrText>norming</w:instrText>
      </w:r>
      <w:r w:rsidR="00017188">
        <w:instrText xml:space="preserve">" </w:instrText>
      </w:r>
      <w:r w:rsidR="00017188">
        <w:fldChar w:fldCharType="end"/>
      </w:r>
      <w:r w:rsidRPr="00601821">
        <w:t xml:space="preserve"> performing</w:t>
      </w:r>
      <w:r w:rsidR="00017188">
        <w:fldChar w:fldCharType="begin"/>
      </w:r>
      <w:r w:rsidR="00017188">
        <w:instrText xml:space="preserve"> XE "</w:instrText>
      </w:r>
      <w:r w:rsidR="00017188" w:rsidRPr="00991150">
        <w:instrText>performing</w:instrText>
      </w:r>
      <w:r w:rsidR="00017188">
        <w:instrText xml:space="preserve">" </w:instrText>
      </w:r>
      <w:r w:rsidR="00017188">
        <w:fldChar w:fldCharType="end"/>
      </w:r>
      <w:r w:rsidRPr="00601821">
        <w:t>, and a</w:t>
      </w:r>
      <w:r w:rsidRPr="00601821">
        <w:t>d</w:t>
      </w:r>
      <w:r w:rsidRPr="00601821">
        <w:t>journing</w:t>
      </w:r>
      <w:r w:rsidR="00017188">
        <w:fldChar w:fldCharType="begin"/>
      </w:r>
      <w:r w:rsidR="00017188">
        <w:instrText xml:space="preserve"> XE "</w:instrText>
      </w:r>
      <w:r w:rsidR="00017188" w:rsidRPr="00991150">
        <w:instrText>adjourning</w:instrText>
      </w:r>
      <w:r w:rsidR="00017188">
        <w:instrText xml:space="preserve">" </w:instrText>
      </w:r>
      <w:r w:rsidR="00017188">
        <w:fldChar w:fldCharType="end"/>
      </w:r>
      <w:r w:rsidRPr="00601821">
        <w:t xml:space="preserve"> model of team develo</w:t>
      </w:r>
      <w:r w:rsidR="00A75A41">
        <w:t>pment was proposed by Bruce Tuck</w:t>
      </w:r>
      <w:r w:rsidRPr="00601821">
        <w:t xml:space="preserve">man [Tuc65] and is widely documented as a good model for team development. </w:t>
      </w:r>
      <w:r w:rsidRPr="00601821">
        <w:rPr>
          <w:u w:val="single"/>
        </w:rPr>
        <w:t>The Team Trai</w:t>
      </w:r>
      <w:r w:rsidRPr="00601821">
        <w:rPr>
          <w:u w:val="single"/>
        </w:rPr>
        <w:t>n</w:t>
      </w:r>
      <w:r w:rsidRPr="00601821">
        <w:rPr>
          <w:u w:val="single"/>
        </w:rPr>
        <w:t>ing Workbook</w:t>
      </w:r>
      <w:r w:rsidRPr="00601821">
        <w:t xml:space="preserve"> [Bel94] is another valuable resource developed by Arizona State University engineering</w:t>
      </w:r>
      <w:r>
        <w:t xml:space="preserve"> </w:t>
      </w:r>
      <w:r w:rsidRPr="00601821">
        <w:t>faculty me</w:t>
      </w:r>
      <w:r w:rsidRPr="00601821">
        <w:t>m</w:t>
      </w:r>
      <w:r>
        <w:t xml:space="preserve">bers. </w:t>
      </w:r>
      <w:r w:rsidRPr="00C76174">
        <w:rPr>
          <w:u w:val="single"/>
        </w:rPr>
        <w:t>Teamwork and Project Management</w:t>
      </w:r>
      <w:r>
        <w:t xml:space="preserve"> by Karl Smith</w:t>
      </w:r>
      <w:r w:rsidR="00A75A41">
        <w:fldChar w:fldCharType="begin"/>
      </w:r>
      <w:r w:rsidR="00A75A41">
        <w:instrText xml:space="preserve"> XE "</w:instrText>
      </w:r>
      <w:r w:rsidR="00A75A41" w:rsidRPr="004C6839">
        <w:instrText>Smith, Karl</w:instrText>
      </w:r>
      <w:r w:rsidR="00A75A41">
        <w:instrText xml:space="preserve">" </w:instrText>
      </w:r>
      <w:r w:rsidR="00A75A41">
        <w:fldChar w:fldCharType="end"/>
      </w:r>
      <w:r>
        <w:t xml:space="preserve"> [Smi04] is a short introduction to both teamwork principles and project management for engineering st</w:t>
      </w:r>
      <w:r>
        <w:t>u</w:t>
      </w:r>
      <w:r>
        <w:t xml:space="preserve">dents. </w:t>
      </w:r>
      <w:r w:rsidRPr="00601821">
        <w:t>Free personality tests and temperament sorters can be found online</w:t>
      </w:r>
      <w:r>
        <w:t>;</w:t>
      </w:r>
      <w:r w:rsidRPr="00601821">
        <w:t xml:space="preserve"> one example being the Keirsey</w:t>
      </w:r>
      <w:r w:rsidR="00A75A41">
        <w:fldChar w:fldCharType="begin"/>
      </w:r>
      <w:r w:rsidR="00A75A41">
        <w:instrText xml:space="preserve"> XE "</w:instrText>
      </w:r>
      <w:r w:rsidR="00A75A41" w:rsidRPr="0020447F">
        <w:instrText>Keirsey</w:instrText>
      </w:r>
      <w:r w:rsidR="00A75A41">
        <w:instrText xml:space="preserve">" </w:instrText>
      </w:r>
      <w:r w:rsidR="00A75A41">
        <w:fldChar w:fldCharType="end"/>
      </w:r>
      <w:r w:rsidRPr="00601821">
        <w:t xml:space="preserve"> Temper</w:t>
      </w:r>
      <w:r w:rsidRPr="00601821">
        <w:t>a</w:t>
      </w:r>
      <w:r w:rsidRPr="00601821">
        <w:t xml:space="preserve">ment Sorter at </w:t>
      </w:r>
      <w:hyperlink r:id="rId8" w:history="1">
        <w:r w:rsidRPr="00601821">
          <w:rPr>
            <w:rStyle w:val="Hyperlink"/>
            <w:color w:val="auto"/>
          </w:rPr>
          <w:t>www.advisorteam.com</w:t>
        </w:r>
      </w:hyperlink>
      <w:r w:rsidRPr="00601821">
        <w:t xml:space="preserve">. </w:t>
      </w:r>
    </w:p>
    <w:p w:rsidR="00734DD3" w:rsidRPr="00032679" w:rsidRDefault="00F043FC" w:rsidP="00402A20">
      <w:pPr>
        <w:pStyle w:val="FigureCaption"/>
        <w:spacing w:before="240" w:after="120"/>
        <w:jc w:val="both"/>
      </w:pPr>
      <w:r>
        <w:rPr>
          <w:b/>
        </w:rPr>
        <w:br w:type="page"/>
      </w:r>
      <w:r w:rsidR="00734DD3">
        <w:rPr>
          <w:b/>
        </w:rPr>
        <w:lastRenderedPageBreak/>
        <w:t>Table 9</w:t>
      </w:r>
      <w:r w:rsidR="00734DD3" w:rsidRPr="00032679">
        <w:rPr>
          <w:b/>
        </w:rPr>
        <w:t>.1</w:t>
      </w:r>
      <w:r w:rsidR="00734DD3">
        <w:t xml:space="preserve"> </w:t>
      </w:r>
      <w:r w:rsidR="00734DD3" w:rsidRPr="00032679">
        <w:t>Checklist and self-assessment for team</w:t>
      </w:r>
      <w:r w:rsidR="00A75A41">
        <w:fldChar w:fldCharType="begin"/>
      </w:r>
      <w:r w:rsidR="00A75A41">
        <w:instrText xml:space="preserve"> XE "</w:instrText>
      </w:r>
      <w:r w:rsidR="00A75A41" w:rsidRPr="006E7A0A">
        <w:instrText>team, self-assessment</w:instrText>
      </w:r>
      <w:r w:rsidR="00A75A41">
        <w:instrText xml:space="preserve">" </w:instrText>
      </w:r>
      <w:r w:rsidR="00A75A41">
        <w:fldChar w:fldCharType="end"/>
      </w:r>
      <w:r w:rsidR="00734DD3" w:rsidRPr="00032679">
        <w:t xml:space="preserve"> formation</w:t>
      </w:r>
      <w:r w:rsidR="00133E08">
        <w:t xml:space="preserve"> and processes</w:t>
      </w:r>
      <w:r w:rsidR="00734DD3" w:rsidRPr="00032679">
        <w:t>.</w:t>
      </w:r>
      <w:r w:rsidR="00402A20">
        <w:t xml:space="preserve"> </w:t>
      </w:r>
      <w:r w:rsidR="00734DD3">
        <w:t>1 = Strongly Disagree, 2 = Di</w:t>
      </w:r>
      <w:r w:rsidR="00734DD3">
        <w:t>s</w:t>
      </w:r>
      <w:r w:rsidR="00734DD3">
        <w:t>agree, 3 = Neutral, 4= Agree, 5 = Strongly Agree.</w:t>
      </w:r>
    </w:p>
    <w:tbl>
      <w:tblPr>
        <w:tblStyle w:val="TableGrid"/>
        <w:tblW w:w="7920" w:type="dxa"/>
        <w:tblInd w:w="108" w:type="dxa"/>
        <w:tblLook w:val="01E0" w:firstRow="1" w:lastRow="1" w:firstColumn="1" w:lastColumn="1" w:noHBand="0" w:noVBand="0"/>
      </w:tblPr>
      <w:tblGrid>
        <w:gridCol w:w="6768"/>
        <w:gridCol w:w="1152"/>
      </w:tblGrid>
      <w:tr w:rsidR="00734DD3" w:rsidRPr="00402A20">
        <w:tc>
          <w:tcPr>
            <w:tcW w:w="6768" w:type="dxa"/>
            <w:shd w:val="pct10" w:color="auto" w:fill="auto"/>
          </w:tcPr>
          <w:p w:rsidR="00734DD3" w:rsidRPr="00402A20" w:rsidRDefault="00734DD3" w:rsidP="00734DD3">
            <w:pPr>
              <w:pStyle w:val="BodyText"/>
              <w:spacing w:before="60" w:after="60"/>
              <w:rPr>
                <w:b/>
                <w:sz w:val="18"/>
                <w:szCs w:val="18"/>
              </w:rPr>
            </w:pPr>
            <w:r w:rsidRPr="00402A20">
              <w:rPr>
                <w:b/>
                <w:sz w:val="18"/>
                <w:szCs w:val="18"/>
              </w:rPr>
              <w:t>Team Formation</w:t>
            </w:r>
          </w:p>
        </w:tc>
        <w:tc>
          <w:tcPr>
            <w:tcW w:w="1152" w:type="dxa"/>
            <w:shd w:val="pct10" w:color="auto" w:fill="auto"/>
          </w:tcPr>
          <w:p w:rsidR="00734DD3" w:rsidRPr="00402A20" w:rsidRDefault="00734DD3" w:rsidP="00734DD3">
            <w:pPr>
              <w:pStyle w:val="BodyText"/>
              <w:spacing w:before="60" w:after="60"/>
              <w:jc w:val="center"/>
              <w:rPr>
                <w:b/>
                <w:sz w:val="18"/>
                <w:szCs w:val="18"/>
              </w:rPr>
            </w:pPr>
            <w:r w:rsidRPr="00402A20">
              <w:rPr>
                <w:b/>
                <w:sz w:val="18"/>
                <w:szCs w:val="18"/>
              </w:rPr>
              <w:t>Score</w:t>
            </w: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 team’s objectives are clearly defined.</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There is consensus</w:t>
            </w:r>
            <w:r w:rsidR="00A75A41">
              <w:rPr>
                <w:sz w:val="18"/>
                <w:szCs w:val="18"/>
              </w:rPr>
              <w:fldChar w:fldCharType="begin"/>
            </w:r>
            <w:r w:rsidR="00A75A41">
              <w:instrText xml:space="preserve"> XE "</w:instrText>
            </w:r>
            <w:r w:rsidR="00A75A41" w:rsidRPr="0062730D">
              <w:instrText>consensus</w:instrText>
            </w:r>
            <w:r w:rsidR="00A75A41">
              <w:instrText xml:space="preserve">" </w:instrText>
            </w:r>
            <w:r w:rsidR="00A75A41">
              <w:rPr>
                <w:sz w:val="18"/>
                <w:szCs w:val="18"/>
              </w:rPr>
              <w:fldChar w:fldCharType="end"/>
            </w:r>
            <w:r w:rsidRPr="00402A20">
              <w:rPr>
                <w:sz w:val="18"/>
                <w:szCs w:val="18"/>
              </w:rPr>
              <w:t xml:space="preserve"> among all team </w:t>
            </w:r>
            <w:r w:rsidR="00247141">
              <w:rPr>
                <w:sz w:val="18"/>
                <w:szCs w:val="18"/>
              </w:rPr>
              <w:t xml:space="preserve">members </w:t>
            </w:r>
            <w:r w:rsidRPr="00402A20">
              <w:rPr>
                <w:sz w:val="18"/>
                <w:szCs w:val="18"/>
              </w:rPr>
              <w:t>that the objectives are the correct ones.</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 team members complementary skills (technical, functional, interpersonal) have been ident</w:t>
            </w:r>
            <w:r w:rsidRPr="00402A20">
              <w:rPr>
                <w:sz w:val="18"/>
                <w:szCs w:val="18"/>
              </w:rPr>
              <w:t>i</w:t>
            </w:r>
            <w:r w:rsidRPr="00402A20">
              <w:rPr>
                <w:sz w:val="18"/>
                <w:szCs w:val="18"/>
              </w:rPr>
              <w:t>fied.</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There are enough members on the team to cover all of the necessary competencies.</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Borders>
              <w:bottom w:val="single" w:sz="4" w:space="0" w:color="auto"/>
            </w:tcBorders>
          </w:tcPr>
          <w:p w:rsidR="00734DD3" w:rsidRPr="00402A20" w:rsidRDefault="00734DD3" w:rsidP="00734DD3">
            <w:pPr>
              <w:pStyle w:val="BodyText"/>
              <w:spacing w:before="60" w:after="60"/>
              <w:rPr>
                <w:sz w:val="18"/>
                <w:szCs w:val="18"/>
              </w:rPr>
            </w:pPr>
            <w:r w:rsidRPr="00402A20">
              <w:rPr>
                <w:sz w:val="18"/>
                <w:szCs w:val="18"/>
              </w:rPr>
              <w:t>There are not too many members on the team.</w:t>
            </w:r>
          </w:p>
        </w:tc>
        <w:tc>
          <w:tcPr>
            <w:tcW w:w="1152" w:type="dxa"/>
            <w:tcBorders>
              <w:bottom w:val="single" w:sz="4" w:space="0" w:color="auto"/>
            </w:tcBorders>
          </w:tcPr>
          <w:p w:rsidR="00734DD3" w:rsidRPr="00402A20" w:rsidRDefault="00734DD3" w:rsidP="00734DD3">
            <w:pPr>
              <w:pStyle w:val="BodyText"/>
              <w:spacing w:before="60" w:after="60"/>
              <w:rPr>
                <w:sz w:val="18"/>
                <w:szCs w:val="18"/>
              </w:rPr>
            </w:pPr>
          </w:p>
        </w:tc>
      </w:tr>
      <w:tr w:rsidR="00734DD3" w:rsidRPr="00402A20">
        <w:tc>
          <w:tcPr>
            <w:tcW w:w="6768" w:type="dxa"/>
            <w:shd w:val="pct10" w:color="auto" w:fill="auto"/>
          </w:tcPr>
          <w:p w:rsidR="00734DD3" w:rsidRPr="00402A20" w:rsidRDefault="00734DD3" w:rsidP="00734DD3">
            <w:pPr>
              <w:pStyle w:val="BodyText"/>
              <w:spacing w:before="60" w:after="60"/>
              <w:rPr>
                <w:b/>
                <w:sz w:val="18"/>
                <w:szCs w:val="18"/>
              </w:rPr>
            </w:pPr>
            <w:r w:rsidRPr="00402A20">
              <w:rPr>
                <w:b/>
                <w:sz w:val="18"/>
                <w:szCs w:val="18"/>
              </w:rPr>
              <w:t>Team Processes</w:t>
            </w:r>
          </w:p>
        </w:tc>
        <w:tc>
          <w:tcPr>
            <w:tcW w:w="1152" w:type="dxa"/>
            <w:shd w:val="pct10" w:color="auto" w:fill="auto"/>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 team has developed clear guidelines for resolving conflicts and disagreements.</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 xml:space="preserve">The team has developed </w:t>
            </w:r>
            <w:r w:rsidR="000C6F21">
              <w:rPr>
                <w:sz w:val="18"/>
                <w:szCs w:val="18"/>
              </w:rPr>
              <w:t xml:space="preserve">effective </w:t>
            </w:r>
            <w:r w:rsidRPr="00402A20">
              <w:rPr>
                <w:sz w:val="18"/>
                <w:szCs w:val="18"/>
              </w:rPr>
              <w:t>guidelines for holding all members of the team m</w:t>
            </w:r>
            <w:r w:rsidRPr="00402A20">
              <w:rPr>
                <w:sz w:val="18"/>
                <w:szCs w:val="18"/>
              </w:rPr>
              <w:t>u</w:t>
            </w:r>
            <w:r w:rsidRPr="00402A20">
              <w:rPr>
                <w:sz w:val="18"/>
                <w:szCs w:val="18"/>
              </w:rPr>
              <w:t>tually a</w:t>
            </w:r>
            <w:r w:rsidRPr="00402A20">
              <w:rPr>
                <w:sz w:val="18"/>
                <w:szCs w:val="18"/>
              </w:rPr>
              <w:t>c</w:t>
            </w:r>
            <w:r w:rsidRPr="00402A20">
              <w:rPr>
                <w:sz w:val="18"/>
                <w:szCs w:val="18"/>
              </w:rPr>
              <w:t>countable for achieving the objectives.</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 team has developed a strategy for holding effective meetings.</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 team has agreed upon a mutual meeting time and place.</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 team members trust each other.</w:t>
            </w:r>
          </w:p>
        </w:tc>
        <w:tc>
          <w:tcPr>
            <w:tcW w:w="1152" w:type="dxa"/>
          </w:tcPr>
          <w:p w:rsidR="00734DD3" w:rsidRPr="00402A20" w:rsidRDefault="00734DD3" w:rsidP="00734DD3">
            <w:pPr>
              <w:pStyle w:val="BodyText"/>
              <w:spacing w:before="60" w:after="60"/>
              <w:rPr>
                <w:sz w:val="18"/>
                <w:szCs w:val="18"/>
              </w:rPr>
            </w:pPr>
          </w:p>
        </w:tc>
      </w:tr>
      <w:tr w:rsidR="00734DD3" w:rsidRPr="00402A20">
        <w:tc>
          <w:tcPr>
            <w:tcW w:w="6768" w:type="dxa"/>
          </w:tcPr>
          <w:p w:rsidR="00734DD3" w:rsidRPr="00402A20" w:rsidRDefault="00734DD3" w:rsidP="00734DD3">
            <w:pPr>
              <w:pStyle w:val="BodyText"/>
              <w:spacing w:before="60" w:after="60"/>
              <w:rPr>
                <w:sz w:val="18"/>
                <w:szCs w:val="18"/>
              </w:rPr>
            </w:pPr>
            <w:r w:rsidRPr="00402A20">
              <w:rPr>
                <w:sz w:val="18"/>
                <w:szCs w:val="18"/>
              </w:rPr>
              <w:t>The team members demonstrate respect for each others ideas.</w:t>
            </w:r>
          </w:p>
        </w:tc>
        <w:tc>
          <w:tcPr>
            <w:tcW w:w="1152" w:type="dxa"/>
          </w:tcPr>
          <w:p w:rsidR="00734DD3" w:rsidRPr="00402A20" w:rsidRDefault="00734DD3" w:rsidP="00734DD3">
            <w:pPr>
              <w:pStyle w:val="BodyText"/>
              <w:spacing w:before="60" w:after="60"/>
              <w:rPr>
                <w:sz w:val="18"/>
                <w:szCs w:val="18"/>
              </w:rPr>
            </w:pPr>
          </w:p>
        </w:tc>
      </w:tr>
    </w:tbl>
    <w:p w:rsidR="00F043FC" w:rsidRPr="00D47B28" w:rsidRDefault="00F043FC" w:rsidP="00AA501C">
      <w:pPr>
        <w:pStyle w:val="BookHeading2"/>
      </w:pPr>
      <w:r w:rsidRPr="00D47B28">
        <w:t>Problems</w:t>
      </w:r>
    </w:p>
    <w:p w:rsidR="00F043FC" w:rsidRPr="004F34D3" w:rsidRDefault="00F043FC" w:rsidP="00F043FC">
      <w:pPr>
        <w:numPr>
          <w:ilvl w:val="1"/>
          <w:numId w:val="6"/>
        </w:numPr>
        <w:spacing w:before="60" w:after="60"/>
        <w:jc w:val="both"/>
        <w:rPr>
          <w:rFonts w:ascii="Palatino Linotype" w:hAnsi="Palatino Linotype"/>
          <w:sz w:val="20"/>
          <w:szCs w:val="20"/>
        </w:rPr>
      </w:pPr>
      <w:r w:rsidRPr="004F34D3">
        <w:rPr>
          <w:rFonts w:ascii="Palatino Linotype" w:hAnsi="Palatino Linotype"/>
          <w:sz w:val="20"/>
          <w:szCs w:val="20"/>
        </w:rPr>
        <w:t>Explain the differen</w:t>
      </w:r>
      <w:r>
        <w:rPr>
          <w:rFonts w:ascii="Palatino Linotype" w:hAnsi="Palatino Linotype"/>
          <w:sz w:val="20"/>
          <w:szCs w:val="20"/>
        </w:rPr>
        <w:t>ce</w:t>
      </w:r>
      <w:r w:rsidRPr="004F34D3">
        <w:rPr>
          <w:rFonts w:ascii="Palatino Linotype" w:hAnsi="Palatino Linotype"/>
          <w:sz w:val="20"/>
          <w:szCs w:val="20"/>
        </w:rPr>
        <w:t xml:space="preserve"> between cross-functional and multi-disciplinary teams</w:t>
      </w:r>
      <w:r w:rsidR="00017188">
        <w:rPr>
          <w:rFonts w:ascii="Palatino Linotype" w:hAnsi="Palatino Linotype"/>
          <w:sz w:val="20"/>
          <w:szCs w:val="20"/>
        </w:rPr>
        <w:fldChar w:fldCharType="begin"/>
      </w:r>
      <w:r w:rsidR="00017188">
        <w:instrText xml:space="preserve"> XE "</w:instrText>
      </w:r>
      <w:r w:rsidR="00017188" w:rsidRPr="00D30592">
        <w:instrText>multi-disciplinary team</w:instrText>
      </w:r>
      <w:r w:rsidR="00017188">
        <w:instrText xml:space="preserve">" </w:instrText>
      </w:r>
      <w:r w:rsidR="00017188">
        <w:rPr>
          <w:rFonts w:ascii="Palatino Linotype" w:hAnsi="Palatino Linotype"/>
          <w:sz w:val="20"/>
          <w:szCs w:val="20"/>
        </w:rPr>
        <w:fldChar w:fldCharType="end"/>
      </w:r>
      <w:r w:rsidRPr="004F34D3">
        <w:rPr>
          <w:rFonts w:ascii="Palatino Linotype" w:hAnsi="Palatino Linotype"/>
          <w:sz w:val="20"/>
          <w:szCs w:val="20"/>
        </w:rPr>
        <w:t>.</w:t>
      </w:r>
    </w:p>
    <w:p w:rsidR="00F043FC" w:rsidRPr="004F34D3" w:rsidRDefault="00F043FC" w:rsidP="00F043FC">
      <w:pPr>
        <w:numPr>
          <w:ilvl w:val="1"/>
          <w:numId w:val="6"/>
        </w:numPr>
        <w:spacing w:before="60" w:after="60"/>
        <w:jc w:val="both"/>
        <w:rPr>
          <w:rFonts w:ascii="Palatino Linotype" w:hAnsi="Palatino Linotype"/>
          <w:sz w:val="20"/>
          <w:szCs w:val="20"/>
        </w:rPr>
      </w:pPr>
      <w:r w:rsidRPr="004F34D3">
        <w:rPr>
          <w:rFonts w:ascii="Palatino Linotype" w:hAnsi="Palatino Linotype"/>
          <w:sz w:val="20"/>
          <w:szCs w:val="20"/>
        </w:rPr>
        <w:t>Identify the characteristics of the forming</w:t>
      </w:r>
      <w:r w:rsidR="00017188">
        <w:rPr>
          <w:rFonts w:ascii="Palatino Linotype" w:hAnsi="Palatino Linotype"/>
          <w:sz w:val="20"/>
          <w:szCs w:val="20"/>
        </w:rPr>
        <w:fldChar w:fldCharType="begin"/>
      </w:r>
      <w:r w:rsidR="00017188">
        <w:instrText xml:space="preserve"> XE "</w:instrText>
      </w:r>
      <w:r w:rsidR="00017188" w:rsidRPr="00991150">
        <w:instrText>forming</w:instrText>
      </w:r>
      <w:r w:rsidR="00017188">
        <w:instrText xml:space="preserve">" </w:instrText>
      </w:r>
      <w:r w:rsidR="00017188">
        <w:rPr>
          <w:rFonts w:ascii="Palatino Linotype" w:hAnsi="Palatino Linotype"/>
          <w:sz w:val="20"/>
          <w:szCs w:val="20"/>
        </w:rPr>
        <w:fldChar w:fldCharType="end"/>
      </w:r>
      <w:r w:rsidRPr="004F34D3">
        <w:rPr>
          <w:rFonts w:ascii="Palatino Linotype" w:hAnsi="Palatino Linotype"/>
          <w:sz w:val="20"/>
          <w:szCs w:val="20"/>
        </w:rPr>
        <w:t>, storming</w:t>
      </w:r>
      <w:r w:rsidR="00017188">
        <w:rPr>
          <w:rFonts w:ascii="Palatino Linotype" w:hAnsi="Palatino Linotype"/>
          <w:sz w:val="20"/>
          <w:szCs w:val="20"/>
        </w:rPr>
        <w:fldChar w:fldCharType="begin"/>
      </w:r>
      <w:r w:rsidR="00017188">
        <w:instrText xml:space="preserve"> XE "</w:instrText>
      </w:r>
      <w:r w:rsidR="00017188" w:rsidRPr="00991150">
        <w:instrText>storming</w:instrText>
      </w:r>
      <w:r w:rsidR="00017188">
        <w:instrText xml:space="preserve">" </w:instrText>
      </w:r>
      <w:r w:rsidR="00017188">
        <w:rPr>
          <w:rFonts w:ascii="Palatino Linotype" w:hAnsi="Palatino Linotype"/>
          <w:sz w:val="20"/>
          <w:szCs w:val="20"/>
        </w:rPr>
        <w:fldChar w:fldCharType="end"/>
      </w:r>
      <w:r w:rsidRPr="004F34D3">
        <w:rPr>
          <w:rFonts w:ascii="Palatino Linotype" w:hAnsi="Palatino Linotype"/>
          <w:sz w:val="20"/>
          <w:szCs w:val="20"/>
        </w:rPr>
        <w:t>, norming and performing</w:t>
      </w:r>
      <w:r w:rsidR="00017188">
        <w:rPr>
          <w:rFonts w:ascii="Palatino Linotype" w:hAnsi="Palatino Linotype"/>
          <w:sz w:val="20"/>
          <w:szCs w:val="20"/>
        </w:rPr>
        <w:fldChar w:fldCharType="begin"/>
      </w:r>
      <w:r w:rsidR="00017188">
        <w:instrText xml:space="preserve"> XE "</w:instrText>
      </w:r>
      <w:r w:rsidR="00017188" w:rsidRPr="00991150">
        <w:instrText>performing</w:instrText>
      </w:r>
      <w:r w:rsidR="00017188">
        <w:instrText xml:space="preserve">" </w:instrText>
      </w:r>
      <w:r w:rsidR="00017188">
        <w:rPr>
          <w:rFonts w:ascii="Palatino Linotype" w:hAnsi="Palatino Linotype"/>
          <w:sz w:val="20"/>
          <w:szCs w:val="20"/>
        </w:rPr>
        <w:fldChar w:fldCharType="end"/>
      </w:r>
      <w:r w:rsidRPr="004F34D3">
        <w:rPr>
          <w:rFonts w:ascii="Palatino Linotype" w:hAnsi="Palatino Linotype"/>
          <w:sz w:val="20"/>
          <w:szCs w:val="20"/>
        </w:rPr>
        <w:t xml:space="preserve"> stages in team develo</w:t>
      </w:r>
      <w:r w:rsidRPr="004F34D3">
        <w:rPr>
          <w:rFonts w:ascii="Palatino Linotype" w:hAnsi="Palatino Linotype"/>
          <w:sz w:val="20"/>
          <w:szCs w:val="20"/>
        </w:rPr>
        <w:t>p</w:t>
      </w:r>
      <w:r w:rsidRPr="004F34D3">
        <w:rPr>
          <w:rFonts w:ascii="Palatino Linotype" w:hAnsi="Palatino Linotype"/>
          <w:sz w:val="20"/>
          <w:szCs w:val="20"/>
        </w:rPr>
        <w:t>ment.</w:t>
      </w:r>
    </w:p>
    <w:p w:rsidR="00F043FC" w:rsidRDefault="00F043FC" w:rsidP="00F043FC">
      <w:pPr>
        <w:numPr>
          <w:ilvl w:val="1"/>
          <w:numId w:val="6"/>
        </w:numPr>
        <w:spacing w:before="60" w:after="60"/>
        <w:jc w:val="both"/>
        <w:rPr>
          <w:rFonts w:ascii="Palatino Linotype" w:hAnsi="Palatino Linotype"/>
          <w:sz w:val="20"/>
          <w:szCs w:val="20"/>
        </w:rPr>
      </w:pPr>
      <w:r w:rsidRPr="004F34D3">
        <w:rPr>
          <w:rFonts w:ascii="Palatino Linotype" w:hAnsi="Palatino Linotype"/>
          <w:sz w:val="20"/>
          <w:szCs w:val="20"/>
        </w:rPr>
        <w:t>Describe the distinction between teams and teamwork.</w:t>
      </w:r>
    </w:p>
    <w:p w:rsidR="00F043FC" w:rsidRPr="004F34D3" w:rsidRDefault="00F043FC" w:rsidP="00F043FC">
      <w:pPr>
        <w:numPr>
          <w:ilvl w:val="1"/>
          <w:numId w:val="6"/>
        </w:numPr>
        <w:spacing w:before="60" w:after="60"/>
        <w:jc w:val="both"/>
        <w:rPr>
          <w:rFonts w:ascii="Palatino Linotype" w:hAnsi="Palatino Linotype"/>
          <w:sz w:val="20"/>
          <w:szCs w:val="20"/>
        </w:rPr>
      </w:pPr>
      <w:r>
        <w:rPr>
          <w:rFonts w:ascii="Palatino Linotype" w:hAnsi="Palatino Linotype"/>
          <w:sz w:val="20"/>
          <w:szCs w:val="20"/>
        </w:rPr>
        <w:t>According to this chapter, it is difficult to develop a consensus</w:t>
      </w:r>
      <w:r w:rsidR="00A75A41">
        <w:rPr>
          <w:rFonts w:ascii="Palatino Linotype" w:hAnsi="Palatino Linotype"/>
          <w:sz w:val="20"/>
          <w:szCs w:val="20"/>
        </w:rPr>
        <w:fldChar w:fldCharType="begin"/>
      </w:r>
      <w:r w:rsidR="00A75A41">
        <w:instrText xml:space="preserve"> XE "</w:instrText>
      </w:r>
      <w:r w:rsidR="00A75A41" w:rsidRPr="0062730D">
        <w:instrText>consensus</w:instrText>
      </w:r>
      <w:r w:rsidR="00A75A41">
        <w:instrText xml:space="preserve">" </w:instrText>
      </w:r>
      <w:r w:rsidR="00A75A41">
        <w:rPr>
          <w:rFonts w:ascii="Palatino Linotype" w:hAnsi="Palatino Linotype"/>
          <w:sz w:val="20"/>
          <w:szCs w:val="20"/>
        </w:rPr>
        <w:fldChar w:fldCharType="end"/>
      </w:r>
      <w:r>
        <w:rPr>
          <w:rFonts w:ascii="Palatino Linotype" w:hAnsi="Palatino Linotype"/>
          <w:sz w:val="20"/>
          <w:szCs w:val="20"/>
        </w:rPr>
        <w:t xml:space="preserve"> as the number of team members increases. Consider the situation where a team needs to agree on a proposal. Furthermore, assume that each team member’s vote is random with a 50% chance of agreeing with the proposal. Plot the probability of the team unan</w:t>
      </w:r>
      <w:r>
        <w:rPr>
          <w:rFonts w:ascii="Palatino Linotype" w:hAnsi="Palatino Linotype"/>
          <w:sz w:val="20"/>
          <w:szCs w:val="20"/>
        </w:rPr>
        <w:t>i</w:t>
      </w:r>
      <w:r>
        <w:rPr>
          <w:rFonts w:ascii="Palatino Linotype" w:hAnsi="Palatino Linotype"/>
          <w:sz w:val="20"/>
          <w:szCs w:val="20"/>
        </w:rPr>
        <w:t>mously agreeing to the proposal versus the number of team members. Consider team sizes from 2 to 10. Overlay three additional plots for the situ</w:t>
      </w:r>
      <w:r>
        <w:rPr>
          <w:rFonts w:ascii="Palatino Linotype" w:hAnsi="Palatino Linotype"/>
          <w:sz w:val="20"/>
          <w:szCs w:val="20"/>
        </w:rPr>
        <w:t>a</w:t>
      </w:r>
      <w:r>
        <w:rPr>
          <w:rFonts w:ascii="Palatino Linotype" w:hAnsi="Palatino Linotype"/>
          <w:sz w:val="20"/>
          <w:szCs w:val="20"/>
        </w:rPr>
        <w:t>tion where each team member has a 75%, 90%, and 99% chance of agreeing to the pr</w:t>
      </w:r>
      <w:r>
        <w:rPr>
          <w:rFonts w:ascii="Palatino Linotype" w:hAnsi="Palatino Linotype"/>
          <w:sz w:val="20"/>
          <w:szCs w:val="20"/>
        </w:rPr>
        <w:t>o</w:t>
      </w:r>
      <w:r>
        <w:rPr>
          <w:rFonts w:ascii="Palatino Linotype" w:hAnsi="Palatino Linotype"/>
          <w:sz w:val="20"/>
          <w:szCs w:val="20"/>
        </w:rPr>
        <w:t>posal.</w:t>
      </w:r>
    </w:p>
    <w:p w:rsidR="00F043FC" w:rsidRPr="004F34D3" w:rsidRDefault="00F043FC" w:rsidP="00F043FC">
      <w:pPr>
        <w:numPr>
          <w:ilvl w:val="1"/>
          <w:numId w:val="6"/>
        </w:numPr>
        <w:spacing w:before="60" w:after="60"/>
        <w:jc w:val="both"/>
        <w:rPr>
          <w:rFonts w:ascii="Palatino Linotype" w:hAnsi="Palatino Linotype"/>
          <w:sz w:val="20"/>
          <w:szCs w:val="20"/>
        </w:rPr>
      </w:pPr>
      <w:r w:rsidRPr="004F34D3">
        <w:rPr>
          <w:rFonts w:ascii="Palatino Linotype" w:hAnsi="Palatino Linotype"/>
          <w:b/>
          <w:sz w:val="20"/>
          <w:szCs w:val="20"/>
        </w:rPr>
        <w:t>Project Application.</w:t>
      </w:r>
      <w:r>
        <w:rPr>
          <w:rFonts w:ascii="Palatino Linotype" w:hAnsi="Palatino Linotype"/>
          <w:sz w:val="20"/>
          <w:szCs w:val="20"/>
        </w:rPr>
        <w:t xml:space="preserve"> </w:t>
      </w:r>
      <w:r w:rsidRPr="004F34D3">
        <w:rPr>
          <w:rFonts w:ascii="Palatino Linotype" w:hAnsi="Palatino Linotype"/>
          <w:sz w:val="20"/>
          <w:szCs w:val="20"/>
        </w:rPr>
        <w:t xml:space="preserve">Develop </w:t>
      </w:r>
      <w:r>
        <w:rPr>
          <w:rFonts w:ascii="Palatino Linotype" w:hAnsi="Palatino Linotype"/>
          <w:sz w:val="20"/>
          <w:szCs w:val="20"/>
        </w:rPr>
        <w:t>T</w:t>
      </w:r>
      <w:r w:rsidRPr="004F34D3">
        <w:rPr>
          <w:rFonts w:ascii="Palatino Linotype" w:hAnsi="Palatino Linotype"/>
          <w:sz w:val="20"/>
          <w:szCs w:val="20"/>
        </w:rPr>
        <w:t xml:space="preserve">eam </w:t>
      </w:r>
      <w:r>
        <w:rPr>
          <w:rFonts w:ascii="Palatino Linotype" w:hAnsi="Palatino Linotype"/>
          <w:sz w:val="20"/>
          <w:szCs w:val="20"/>
        </w:rPr>
        <w:t>Process G</w:t>
      </w:r>
      <w:r w:rsidRPr="004F34D3">
        <w:rPr>
          <w:rFonts w:ascii="Palatino Linotype" w:hAnsi="Palatino Linotype"/>
          <w:sz w:val="20"/>
          <w:szCs w:val="20"/>
        </w:rPr>
        <w:t>uidelines</w:t>
      </w:r>
      <w:r w:rsidR="0053350E">
        <w:rPr>
          <w:rFonts w:ascii="Palatino Linotype" w:hAnsi="Palatino Linotype"/>
          <w:sz w:val="20"/>
          <w:szCs w:val="20"/>
        </w:rPr>
        <w:fldChar w:fldCharType="begin"/>
      </w:r>
      <w:r w:rsidR="0053350E">
        <w:instrText xml:space="preserve"> XE "</w:instrText>
      </w:r>
      <w:r w:rsidR="0053350E" w:rsidRPr="005E595A">
        <w:instrText>Team Process Guidelines</w:instrText>
      </w:r>
      <w:r w:rsidR="0053350E">
        <w:instrText xml:space="preserve">" </w:instrText>
      </w:r>
      <w:r w:rsidR="0053350E">
        <w:rPr>
          <w:rFonts w:ascii="Palatino Linotype" w:hAnsi="Palatino Linotype"/>
          <w:sz w:val="20"/>
          <w:szCs w:val="20"/>
        </w:rPr>
        <w:fldChar w:fldCharType="end"/>
      </w:r>
      <w:r w:rsidRPr="004F34D3">
        <w:rPr>
          <w:rFonts w:ascii="Palatino Linotype" w:hAnsi="Palatino Linotype"/>
          <w:sz w:val="20"/>
          <w:szCs w:val="20"/>
        </w:rPr>
        <w:t xml:space="preserve"> as proposed in Se</w:t>
      </w:r>
      <w:r w:rsidRPr="004F34D3">
        <w:rPr>
          <w:rFonts w:ascii="Palatino Linotype" w:hAnsi="Palatino Linotype"/>
          <w:sz w:val="20"/>
          <w:szCs w:val="20"/>
        </w:rPr>
        <w:t>c</w:t>
      </w:r>
      <w:r w:rsidRPr="004F34D3">
        <w:rPr>
          <w:rFonts w:ascii="Palatino Linotype" w:hAnsi="Palatino Linotype"/>
          <w:sz w:val="20"/>
          <w:szCs w:val="20"/>
        </w:rPr>
        <w:t>tion</w:t>
      </w:r>
      <w:r>
        <w:rPr>
          <w:rFonts w:ascii="Palatino Linotype" w:hAnsi="Palatino Linotype"/>
          <w:sz w:val="20"/>
          <w:szCs w:val="20"/>
        </w:rPr>
        <w:t xml:space="preserve"> 9.4.</w:t>
      </w:r>
    </w:p>
    <w:p w:rsidR="00F043FC" w:rsidRPr="004F34D3" w:rsidRDefault="00F043FC" w:rsidP="00F043FC">
      <w:pPr>
        <w:numPr>
          <w:ilvl w:val="1"/>
          <w:numId w:val="6"/>
        </w:numPr>
        <w:spacing w:before="60" w:after="60"/>
        <w:jc w:val="both"/>
        <w:rPr>
          <w:rFonts w:ascii="Palatino Linotype" w:hAnsi="Palatino Linotype"/>
          <w:sz w:val="20"/>
          <w:szCs w:val="20"/>
        </w:rPr>
      </w:pPr>
      <w:r w:rsidRPr="004F34D3">
        <w:rPr>
          <w:rFonts w:ascii="Palatino Linotype" w:hAnsi="Palatino Linotype"/>
          <w:b/>
          <w:sz w:val="20"/>
          <w:szCs w:val="20"/>
        </w:rPr>
        <w:t>Project Application</w:t>
      </w:r>
      <w:r w:rsidRPr="004F34D3">
        <w:rPr>
          <w:rFonts w:ascii="Palatino Linotype" w:hAnsi="Palatino Linotype"/>
          <w:sz w:val="20"/>
          <w:szCs w:val="20"/>
        </w:rPr>
        <w:t>.</w:t>
      </w:r>
      <w:r>
        <w:rPr>
          <w:rFonts w:ascii="Palatino Linotype" w:hAnsi="Palatino Linotype"/>
          <w:sz w:val="20"/>
          <w:szCs w:val="20"/>
        </w:rPr>
        <w:t xml:space="preserve"> </w:t>
      </w:r>
      <w:r w:rsidRPr="004F34D3">
        <w:rPr>
          <w:rFonts w:ascii="Palatino Linotype" w:hAnsi="Palatino Linotype"/>
          <w:sz w:val="20"/>
          <w:szCs w:val="20"/>
        </w:rPr>
        <w:t xml:space="preserve">Complete the team </w:t>
      </w:r>
      <w:r>
        <w:rPr>
          <w:rFonts w:ascii="Palatino Linotype" w:hAnsi="Palatino Linotype"/>
          <w:sz w:val="20"/>
          <w:szCs w:val="20"/>
        </w:rPr>
        <w:t>s</w:t>
      </w:r>
      <w:r w:rsidRPr="004F34D3">
        <w:rPr>
          <w:rFonts w:ascii="Palatino Linotype" w:hAnsi="Palatino Linotype"/>
          <w:sz w:val="20"/>
          <w:szCs w:val="20"/>
        </w:rPr>
        <w:t>elf-assessment in T</w:t>
      </w:r>
      <w:r w:rsidRPr="004F34D3">
        <w:rPr>
          <w:rFonts w:ascii="Palatino Linotype" w:hAnsi="Palatino Linotype"/>
          <w:sz w:val="20"/>
          <w:szCs w:val="20"/>
        </w:rPr>
        <w:t>a</w:t>
      </w:r>
      <w:r w:rsidRPr="004F34D3">
        <w:rPr>
          <w:rFonts w:ascii="Palatino Linotype" w:hAnsi="Palatino Linotype"/>
          <w:sz w:val="20"/>
          <w:szCs w:val="20"/>
        </w:rPr>
        <w:t>ble 9.1</w:t>
      </w:r>
      <w:r>
        <w:rPr>
          <w:rFonts w:ascii="Palatino Linotype" w:hAnsi="Palatino Linotype"/>
          <w:sz w:val="20"/>
          <w:szCs w:val="20"/>
        </w:rPr>
        <w:t>.</w:t>
      </w:r>
    </w:p>
    <w:sectPr w:rsidR="00F043FC" w:rsidRPr="004F34D3" w:rsidSect="007B0815">
      <w:headerReference w:type="even" r:id="rId9"/>
      <w:headerReference w:type="default" r:id="rId10"/>
      <w:footerReference w:type="even" r:id="rId11"/>
      <w:footerReference w:type="default" r:id="rId12"/>
      <w:footerReference w:type="first" r:id="rId13"/>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A61CA" w:rsidRDefault="003A61CA">
      <w:r>
        <w:separator/>
      </w:r>
    </w:p>
  </w:endnote>
  <w:endnote w:type="continuationSeparator" w:id="0">
    <w:p w:rsidR="003A61CA" w:rsidRDefault="003A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6CF" w:rsidRDefault="006226CF"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6CF" w:rsidRDefault="006226CF"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6CF" w:rsidRPr="005136D5" w:rsidRDefault="006226CF" w:rsidP="00BF3E83">
    <w:pPr>
      <w:pStyle w:val="Footer"/>
      <w:ind w:firstLine="360"/>
      <w:jc w:val="right"/>
      <w:rPr>
        <w:rFonts w:ascii="Arial" w:hAnsi="Arial" w:cs="Arial"/>
        <w:b/>
      </w:rPr>
    </w:pPr>
    <w:r w:rsidRPr="006A3AAE">
      <w:rPr>
        <w:rFonts w:ascii="Arial" w:hAnsi="Arial" w:cs="Arial"/>
        <w:sz w:val="20"/>
        <w:szCs w:val="20"/>
      </w:rPr>
      <w:tab/>
    </w:r>
    <w:r w:rsidR="00584AD2">
      <w:rPr>
        <w:rFonts w:ascii="Arial" w:hAnsi="Arial" w:cs="Arial"/>
        <w:sz w:val="20"/>
        <w:szCs w:val="20"/>
      </w:rPr>
      <w:t xml:space="preserve"> </w:t>
    </w:r>
    <w:r>
      <w:rPr>
        <w:rFonts w:ascii="Arial" w:hAnsi="Arial" w:cs="Arial"/>
        <w:sz w:val="20"/>
        <w:szCs w:val="20"/>
      </w:rPr>
      <w:t xml:space="preserve">      </w:t>
    </w:r>
  </w:p>
  <w:p w:rsidR="006226CF" w:rsidRDefault="00622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A61CA" w:rsidRDefault="003A61CA">
      <w:r>
        <w:separator/>
      </w:r>
    </w:p>
  </w:footnote>
  <w:footnote w:type="continuationSeparator" w:id="0">
    <w:p w:rsidR="003A61CA" w:rsidRDefault="003A6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6CF" w:rsidRPr="00BF3E83" w:rsidRDefault="006226CF"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7B0815">
      <w:rPr>
        <w:rStyle w:val="PageNumber"/>
        <w:rFonts w:ascii="Arial" w:hAnsi="Arial" w:cs="Arial"/>
        <w:b/>
        <w:noProof/>
      </w:rPr>
      <w:t>12</w:t>
    </w:r>
    <w:r w:rsidRPr="00BF3E83">
      <w:rPr>
        <w:rStyle w:val="PageNumber"/>
        <w:rFonts w:ascii="Arial" w:hAnsi="Arial" w:cs="Arial"/>
        <w:b/>
      </w:rPr>
      <w:fldChar w:fldCharType="end"/>
    </w:r>
  </w:p>
  <w:p w:rsidR="006226CF" w:rsidRPr="00222BC9" w:rsidRDefault="006226CF"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26CF" w:rsidRPr="00BF3E83" w:rsidRDefault="006226CF"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7B0815">
      <w:rPr>
        <w:rStyle w:val="PageNumber"/>
        <w:rFonts w:ascii="Arial" w:hAnsi="Arial" w:cs="Arial"/>
        <w:b/>
        <w:noProof/>
      </w:rPr>
      <w:t>11</w:t>
    </w:r>
    <w:r w:rsidRPr="00BF3E83">
      <w:rPr>
        <w:rStyle w:val="PageNumber"/>
        <w:rFonts w:ascii="Arial" w:hAnsi="Arial" w:cs="Arial"/>
        <w:b/>
      </w:rPr>
      <w:fldChar w:fldCharType="end"/>
    </w:r>
  </w:p>
  <w:p w:rsidR="006226CF" w:rsidRPr="00222BC9" w:rsidRDefault="006226CF"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471E3C">
      <w:rPr>
        <w:rFonts w:ascii="Arial" w:hAnsi="Arial" w:cs="Arial"/>
        <w:b/>
        <w:sz w:val="18"/>
        <w:szCs w:val="18"/>
      </w:rPr>
      <w:t>Chapter 9</w:t>
    </w:r>
    <w:r w:rsidRPr="00222BC9">
      <w:rPr>
        <w:rFonts w:ascii="Arial" w:hAnsi="Arial" w:cs="Arial"/>
        <w:b/>
        <w:sz w:val="18"/>
        <w:szCs w:val="18"/>
      </w:rPr>
      <w:fldChar w:fldCharType="end"/>
    </w:r>
    <w:r w:rsidR="00F043FC">
      <w:rPr>
        <w:rFonts w:ascii="Arial" w:hAnsi="Arial" w:cs="Arial"/>
        <w:b/>
        <w:sz w:val="18"/>
        <w:szCs w:val="18"/>
      </w:rPr>
      <w:t xml:space="preserve">  </w:t>
    </w:r>
    <w:r w:rsidRPr="0041234A">
      <w:rPr>
        <w:rFonts w:ascii="Arial" w:hAnsi="Arial" w:cs="Arial"/>
        <w:b/>
        <w:sz w:val="18"/>
        <w:szCs w:val="18"/>
      </w:rPr>
      <w:fldChar w:fldCharType="begin"/>
    </w:r>
    <w:r w:rsidRPr="0041234A">
      <w:rPr>
        <w:rFonts w:ascii="Arial" w:hAnsi="Arial" w:cs="Arial"/>
        <w:b/>
        <w:sz w:val="18"/>
        <w:szCs w:val="18"/>
      </w:rPr>
      <w:instrText xml:space="preserve"> REF _Ref37239262 \h </w:instrText>
    </w:r>
    <w:r w:rsidRPr="0041234A">
      <w:rPr>
        <w:rFonts w:ascii="Arial" w:hAnsi="Arial" w:cs="Arial"/>
        <w:b/>
        <w:sz w:val="18"/>
        <w:szCs w:val="18"/>
      </w:rPr>
    </w:r>
    <w:r w:rsidRPr="0041234A">
      <w:rPr>
        <w:rFonts w:ascii="Arial" w:hAnsi="Arial" w:cs="Arial"/>
        <w:b/>
        <w:sz w:val="18"/>
        <w:szCs w:val="18"/>
      </w:rPr>
      <w:instrText xml:space="preserve"> \* MERGEFORMAT </w:instrText>
    </w:r>
    <w:r w:rsidRPr="0041234A">
      <w:rPr>
        <w:rFonts w:ascii="Arial" w:hAnsi="Arial" w:cs="Arial"/>
        <w:b/>
        <w:sz w:val="18"/>
        <w:szCs w:val="18"/>
      </w:rPr>
      <w:fldChar w:fldCharType="separate"/>
    </w:r>
    <w:r w:rsidR="00471E3C" w:rsidRPr="00471E3C">
      <w:rPr>
        <w:rFonts w:ascii="Arial" w:hAnsi="Arial" w:cs="Arial"/>
        <w:b/>
        <w:sz w:val="18"/>
        <w:szCs w:val="18"/>
      </w:rPr>
      <w:t>Teams and Teamwork</w:t>
    </w:r>
    <w:r w:rsidRPr="0041234A">
      <w:rPr>
        <w:rFonts w:ascii="Arial" w:hAnsi="Arial" w:cs="Arial"/>
        <w:b/>
        <w:sz w:val="18"/>
        <w:szCs w:val="18"/>
      </w:rPr>
      <w:fldChar w:fldCharType="end"/>
    </w:r>
  </w:p>
  <w:p w:rsidR="006226CF" w:rsidRPr="00BF3E83" w:rsidRDefault="006226CF"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1CCE4F5F"/>
    <w:multiLevelType w:val="hybridMultilevel"/>
    <w:tmpl w:val="65D40A80"/>
    <w:lvl w:ilvl="0" w:tplc="051AEFE8">
      <w:start w:val="1"/>
      <w:numFmt w:val="decimal"/>
      <w:lvlText w:val="%1."/>
      <w:lvlJc w:val="left"/>
      <w:pPr>
        <w:tabs>
          <w:tab w:val="num" w:pos="720"/>
        </w:tabs>
        <w:ind w:left="720" w:hanging="360"/>
      </w:pPr>
      <w:rPr>
        <w:rFonts w:hint="default"/>
      </w:rPr>
    </w:lvl>
    <w:lvl w:ilvl="1" w:tplc="191E1C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181A9D"/>
    <w:multiLevelType w:val="multilevel"/>
    <w:tmpl w:val="76680A26"/>
    <w:lvl w:ilvl="0">
      <w:start w:val="9"/>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B537095"/>
    <w:multiLevelType w:val="hybridMultilevel"/>
    <w:tmpl w:val="31863F54"/>
    <w:lvl w:ilvl="0" w:tplc="09BA7EEA">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AA0F78"/>
    <w:multiLevelType w:val="hybridMultilevel"/>
    <w:tmpl w:val="5A70FE54"/>
    <w:lvl w:ilvl="0" w:tplc="065A134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BC467FF"/>
    <w:multiLevelType w:val="hybridMultilevel"/>
    <w:tmpl w:val="03B475C2"/>
    <w:lvl w:ilvl="0" w:tplc="4EB634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38929710">
    <w:abstractNumId w:val="0"/>
  </w:num>
  <w:num w:numId="2" w16cid:durableId="177431062">
    <w:abstractNumId w:val="3"/>
  </w:num>
  <w:num w:numId="3" w16cid:durableId="1008601499">
    <w:abstractNumId w:val="2"/>
  </w:num>
  <w:num w:numId="4" w16cid:durableId="623384743">
    <w:abstractNumId w:val="1"/>
  </w:num>
  <w:num w:numId="5" w16cid:durableId="1877620437">
    <w:abstractNumId w:val="2"/>
  </w:num>
  <w:num w:numId="6" w16cid:durableId="1253508732">
    <w:abstractNumId w:val="2"/>
    <w:lvlOverride w:ilvl="0">
      <w:startOverride w:val="4"/>
    </w:lvlOverride>
    <w:lvlOverride w:ilvl="1">
      <w:startOverride w:val="1"/>
    </w:lvlOverride>
  </w:num>
  <w:num w:numId="7" w16cid:durableId="1791121759">
    <w:abstractNumId w:val="5"/>
  </w:num>
  <w:num w:numId="8" w16cid:durableId="141007564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3141"/>
    <w:rsid w:val="000035B6"/>
    <w:rsid w:val="000039B2"/>
    <w:rsid w:val="00003C03"/>
    <w:rsid w:val="00006FC2"/>
    <w:rsid w:val="0001147A"/>
    <w:rsid w:val="000136AC"/>
    <w:rsid w:val="00015D9E"/>
    <w:rsid w:val="00016387"/>
    <w:rsid w:val="00017188"/>
    <w:rsid w:val="000232ED"/>
    <w:rsid w:val="000232F6"/>
    <w:rsid w:val="00025541"/>
    <w:rsid w:val="000268BF"/>
    <w:rsid w:val="00027398"/>
    <w:rsid w:val="00030A0C"/>
    <w:rsid w:val="00032B26"/>
    <w:rsid w:val="00032F53"/>
    <w:rsid w:val="00034350"/>
    <w:rsid w:val="00035D2F"/>
    <w:rsid w:val="00042BCB"/>
    <w:rsid w:val="00043E33"/>
    <w:rsid w:val="00044344"/>
    <w:rsid w:val="00044A56"/>
    <w:rsid w:val="000460C1"/>
    <w:rsid w:val="000465C3"/>
    <w:rsid w:val="0005111E"/>
    <w:rsid w:val="00054A01"/>
    <w:rsid w:val="000559A2"/>
    <w:rsid w:val="00060040"/>
    <w:rsid w:val="00061576"/>
    <w:rsid w:val="00065E4A"/>
    <w:rsid w:val="000673BB"/>
    <w:rsid w:val="000713E3"/>
    <w:rsid w:val="00071FF4"/>
    <w:rsid w:val="000743F5"/>
    <w:rsid w:val="00074C87"/>
    <w:rsid w:val="000768E2"/>
    <w:rsid w:val="00076A97"/>
    <w:rsid w:val="00077C54"/>
    <w:rsid w:val="0008577C"/>
    <w:rsid w:val="00085E8A"/>
    <w:rsid w:val="000874C7"/>
    <w:rsid w:val="00090270"/>
    <w:rsid w:val="00092432"/>
    <w:rsid w:val="000925F9"/>
    <w:rsid w:val="0009366C"/>
    <w:rsid w:val="00094194"/>
    <w:rsid w:val="00095A26"/>
    <w:rsid w:val="00095FEC"/>
    <w:rsid w:val="000978DE"/>
    <w:rsid w:val="000A064E"/>
    <w:rsid w:val="000A461D"/>
    <w:rsid w:val="000B34AD"/>
    <w:rsid w:val="000B39FE"/>
    <w:rsid w:val="000B493D"/>
    <w:rsid w:val="000B4E5E"/>
    <w:rsid w:val="000B60A2"/>
    <w:rsid w:val="000B6355"/>
    <w:rsid w:val="000B6E9A"/>
    <w:rsid w:val="000B7843"/>
    <w:rsid w:val="000C0407"/>
    <w:rsid w:val="000C104A"/>
    <w:rsid w:val="000C2458"/>
    <w:rsid w:val="000C2A89"/>
    <w:rsid w:val="000C464F"/>
    <w:rsid w:val="000C56A6"/>
    <w:rsid w:val="000C5A0C"/>
    <w:rsid w:val="000C68F4"/>
    <w:rsid w:val="000C6B1A"/>
    <w:rsid w:val="000C6F21"/>
    <w:rsid w:val="000C7921"/>
    <w:rsid w:val="000D0250"/>
    <w:rsid w:val="000D19D8"/>
    <w:rsid w:val="000D31E9"/>
    <w:rsid w:val="000D6AF9"/>
    <w:rsid w:val="000E0307"/>
    <w:rsid w:val="000E0AC8"/>
    <w:rsid w:val="000E2492"/>
    <w:rsid w:val="000E2947"/>
    <w:rsid w:val="000E4D00"/>
    <w:rsid w:val="000E51BB"/>
    <w:rsid w:val="000E75B6"/>
    <w:rsid w:val="000F017C"/>
    <w:rsid w:val="000F50B7"/>
    <w:rsid w:val="000F7E3F"/>
    <w:rsid w:val="001004BB"/>
    <w:rsid w:val="00101261"/>
    <w:rsid w:val="001031EB"/>
    <w:rsid w:val="0011045C"/>
    <w:rsid w:val="00111A6C"/>
    <w:rsid w:val="001133B2"/>
    <w:rsid w:val="001134B0"/>
    <w:rsid w:val="00113FC4"/>
    <w:rsid w:val="00116A2C"/>
    <w:rsid w:val="00117746"/>
    <w:rsid w:val="001208E0"/>
    <w:rsid w:val="00121305"/>
    <w:rsid w:val="00121B84"/>
    <w:rsid w:val="00122038"/>
    <w:rsid w:val="00122AAE"/>
    <w:rsid w:val="001247DC"/>
    <w:rsid w:val="001254FC"/>
    <w:rsid w:val="00125DDB"/>
    <w:rsid w:val="00126716"/>
    <w:rsid w:val="00130503"/>
    <w:rsid w:val="00131495"/>
    <w:rsid w:val="00131A7B"/>
    <w:rsid w:val="00133E08"/>
    <w:rsid w:val="00134125"/>
    <w:rsid w:val="0013421D"/>
    <w:rsid w:val="0013538E"/>
    <w:rsid w:val="0013552E"/>
    <w:rsid w:val="001358BC"/>
    <w:rsid w:val="00136B11"/>
    <w:rsid w:val="0013746E"/>
    <w:rsid w:val="001408EB"/>
    <w:rsid w:val="00141408"/>
    <w:rsid w:val="00144358"/>
    <w:rsid w:val="001452B2"/>
    <w:rsid w:val="00153F11"/>
    <w:rsid w:val="00156661"/>
    <w:rsid w:val="00163118"/>
    <w:rsid w:val="00163EF9"/>
    <w:rsid w:val="00166199"/>
    <w:rsid w:val="0016666B"/>
    <w:rsid w:val="001773CB"/>
    <w:rsid w:val="001777D5"/>
    <w:rsid w:val="0017795B"/>
    <w:rsid w:val="0018221F"/>
    <w:rsid w:val="00182A77"/>
    <w:rsid w:val="001835DE"/>
    <w:rsid w:val="001836D4"/>
    <w:rsid w:val="00184E93"/>
    <w:rsid w:val="001859F7"/>
    <w:rsid w:val="00186406"/>
    <w:rsid w:val="001867FB"/>
    <w:rsid w:val="00186D14"/>
    <w:rsid w:val="00191BA9"/>
    <w:rsid w:val="001926F6"/>
    <w:rsid w:val="00192EB8"/>
    <w:rsid w:val="00194D85"/>
    <w:rsid w:val="00196634"/>
    <w:rsid w:val="001972B9"/>
    <w:rsid w:val="001A1781"/>
    <w:rsid w:val="001A3463"/>
    <w:rsid w:val="001A3C3F"/>
    <w:rsid w:val="001A6A90"/>
    <w:rsid w:val="001A6E59"/>
    <w:rsid w:val="001B1275"/>
    <w:rsid w:val="001B1D8D"/>
    <w:rsid w:val="001B3D20"/>
    <w:rsid w:val="001B5505"/>
    <w:rsid w:val="001B5B77"/>
    <w:rsid w:val="001B7E58"/>
    <w:rsid w:val="001C393D"/>
    <w:rsid w:val="001C3F73"/>
    <w:rsid w:val="001D302F"/>
    <w:rsid w:val="001D4662"/>
    <w:rsid w:val="001D47FB"/>
    <w:rsid w:val="001D6C94"/>
    <w:rsid w:val="001E1279"/>
    <w:rsid w:val="001F716B"/>
    <w:rsid w:val="00200738"/>
    <w:rsid w:val="00200C0F"/>
    <w:rsid w:val="002020F3"/>
    <w:rsid w:val="002028FF"/>
    <w:rsid w:val="002046AB"/>
    <w:rsid w:val="0020503C"/>
    <w:rsid w:val="002059AE"/>
    <w:rsid w:val="00206D89"/>
    <w:rsid w:val="00210ECB"/>
    <w:rsid w:val="00212104"/>
    <w:rsid w:val="0021732C"/>
    <w:rsid w:val="002173E3"/>
    <w:rsid w:val="00217667"/>
    <w:rsid w:val="00217694"/>
    <w:rsid w:val="002227AB"/>
    <w:rsid w:val="00222BC9"/>
    <w:rsid w:val="00222C40"/>
    <w:rsid w:val="00224C78"/>
    <w:rsid w:val="002304AE"/>
    <w:rsid w:val="00230C14"/>
    <w:rsid w:val="002324E7"/>
    <w:rsid w:val="00232AD4"/>
    <w:rsid w:val="002352B2"/>
    <w:rsid w:val="00236F05"/>
    <w:rsid w:val="00242A42"/>
    <w:rsid w:val="00242F68"/>
    <w:rsid w:val="00243BE0"/>
    <w:rsid w:val="002467B5"/>
    <w:rsid w:val="00247141"/>
    <w:rsid w:val="0024736C"/>
    <w:rsid w:val="00250359"/>
    <w:rsid w:val="002522BB"/>
    <w:rsid w:val="002530CC"/>
    <w:rsid w:val="00253D80"/>
    <w:rsid w:val="002541D9"/>
    <w:rsid w:val="00254BF8"/>
    <w:rsid w:val="0025792F"/>
    <w:rsid w:val="00260CE2"/>
    <w:rsid w:val="0026171F"/>
    <w:rsid w:val="0026178E"/>
    <w:rsid w:val="00261E84"/>
    <w:rsid w:val="00262B1B"/>
    <w:rsid w:val="0026307C"/>
    <w:rsid w:val="00264A60"/>
    <w:rsid w:val="00264F80"/>
    <w:rsid w:val="00265009"/>
    <w:rsid w:val="00267ED4"/>
    <w:rsid w:val="0027370D"/>
    <w:rsid w:val="002737E4"/>
    <w:rsid w:val="002742BB"/>
    <w:rsid w:val="0027444B"/>
    <w:rsid w:val="002756B5"/>
    <w:rsid w:val="0027572C"/>
    <w:rsid w:val="00275A79"/>
    <w:rsid w:val="00277F7A"/>
    <w:rsid w:val="002811D7"/>
    <w:rsid w:val="00282FE4"/>
    <w:rsid w:val="00283F3C"/>
    <w:rsid w:val="00284510"/>
    <w:rsid w:val="00284EEF"/>
    <w:rsid w:val="002879B3"/>
    <w:rsid w:val="0029072C"/>
    <w:rsid w:val="00292E7C"/>
    <w:rsid w:val="00294973"/>
    <w:rsid w:val="00294AB5"/>
    <w:rsid w:val="00294CF4"/>
    <w:rsid w:val="0029600A"/>
    <w:rsid w:val="002A29E2"/>
    <w:rsid w:val="002A5380"/>
    <w:rsid w:val="002A7477"/>
    <w:rsid w:val="002B19F3"/>
    <w:rsid w:val="002B24AF"/>
    <w:rsid w:val="002B2711"/>
    <w:rsid w:val="002B2792"/>
    <w:rsid w:val="002B2F09"/>
    <w:rsid w:val="002B62C5"/>
    <w:rsid w:val="002C321A"/>
    <w:rsid w:val="002C50DE"/>
    <w:rsid w:val="002D0C71"/>
    <w:rsid w:val="002D3BBD"/>
    <w:rsid w:val="002D3D4D"/>
    <w:rsid w:val="002D5BA0"/>
    <w:rsid w:val="002E010C"/>
    <w:rsid w:val="002E153C"/>
    <w:rsid w:val="002E1DE8"/>
    <w:rsid w:val="002E2E5F"/>
    <w:rsid w:val="002E59B5"/>
    <w:rsid w:val="002E78CB"/>
    <w:rsid w:val="002F0CF9"/>
    <w:rsid w:val="002F295E"/>
    <w:rsid w:val="002F4388"/>
    <w:rsid w:val="002F571F"/>
    <w:rsid w:val="00300523"/>
    <w:rsid w:val="003014A9"/>
    <w:rsid w:val="00301789"/>
    <w:rsid w:val="003034FC"/>
    <w:rsid w:val="003135EA"/>
    <w:rsid w:val="00313CE0"/>
    <w:rsid w:val="00320653"/>
    <w:rsid w:val="003206F1"/>
    <w:rsid w:val="00320862"/>
    <w:rsid w:val="0032097B"/>
    <w:rsid w:val="00320EB6"/>
    <w:rsid w:val="00321262"/>
    <w:rsid w:val="003247B8"/>
    <w:rsid w:val="00324D93"/>
    <w:rsid w:val="00325053"/>
    <w:rsid w:val="003256B4"/>
    <w:rsid w:val="0033205E"/>
    <w:rsid w:val="003356E8"/>
    <w:rsid w:val="0034331A"/>
    <w:rsid w:val="003458B0"/>
    <w:rsid w:val="00345FA7"/>
    <w:rsid w:val="00350CB2"/>
    <w:rsid w:val="00353A1D"/>
    <w:rsid w:val="00355EAA"/>
    <w:rsid w:val="00356ECD"/>
    <w:rsid w:val="003639E6"/>
    <w:rsid w:val="00363C59"/>
    <w:rsid w:val="00363FDC"/>
    <w:rsid w:val="00366049"/>
    <w:rsid w:val="00366481"/>
    <w:rsid w:val="00366A4D"/>
    <w:rsid w:val="00370B7D"/>
    <w:rsid w:val="00370D1F"/>
    <w:rsid w:val="00370F7D"/>
    <w:rsid w:val="00372699"/>
    <w:rsid w:val="0037298A"/>
    <w:rsid w:val="00372D3C"/>
    <w:rsid w:val="00373973"/>
    <w:rsid w:val="00374C57"/>
    <w:rsid w:val="003751F8"/>
    <w:rsid w:val="003765A4"/>
    <w:rsid w:val="00381CC3"/>
    <w:rsid w:val="0038309D"/>
    <w:rsid w:val="00385B68"/>
    <w:rsid w:val="0038627C"/>
    <w:rsid w:val="003911B1"/>
    <w:rsid w:val="00391516"/>
    <w:rsid w:val="0039314D"/>
    <w:rsid w:val="0039685E"/>
    <w:rsid w:val="003A1664"/>
    <w:rsid w:val="003A1CE3"/>
    <w:rsid w:val="003A23EE"/>
    <w:rsid w:val="003A29C1"/>
    <w:rsid w:val="003A5DE0"/>
    <w:rsid w:val="003A6179"/>
    <w:rsid w:val="003A61CA"/>
    <w:rsid w:val="003B0410"/>
    <w:rsid w:val="003B233F"/>
    <w:rsid w:val="003B621A"/>
    <w:rsid w:val="003B69D7"/>
    <w:rsid w:val="003B6E48"/>
    <w:rsid w:val="003B740D"/>
    <w:rsid w:val="003C2712"/>
    <w:rsid w:val="003C3295"/>
    <w:rsid w:val="003C3B22"/>
    <w:rsid w:val="003C4068"/>
    <w:rsid w:val="003C59BA"/>
    <w:rsid w:val="003C5F73"/>
    <w:rsid w:val="003C6441"/>
    <w:rsid w:val="003D15B9"/>
    <w:rsid w:val="003D1829"/>
    <w:rsid w:val="003D3111"/>
    <w:rsid w:val="003D6811"/>
    <w:rsid w:val="003D6ADA"/>
    <w:rsid w:val="003E2CC7"/>
    <w:rsid w:val="003E3F2E"/>
    <w:rsid w:val="003E5BA4"/>
    <w:rsid w:val="003E6CC2"/>
    <w:rsid w:val="003E7A7E"/>
    <w:rsid w:val="003E7EF4"/>
    <w:rsid w:val="003F3993"/>
    <w:rsid w:val="003F44B4"/>
    <w:rsid w:val="003F5EAF"/>
    <w:rsid w:val="004009A3"/>
    <w:rsid w:val="00401555"/>
    <w:rsid w:val="0040292C"/>
    <w:rsid w:val="00402A20"/>
    <w:rsid w:val="00405700"/>
    <w:rsid w:val="00407D5B"/>
    <w:rsid w:val="0041234A"/>
    <w:rsid w:val="004127E5"/>
    <w:rsid w:val="0041322F"/>
    <w:rsid w:val="00414DFC"/>
    <w:rsid w:val="004153C1"/>
    <w:rsid w:val="00422003"/>
    <w:rsid w:val="00422D5B"/>
    <w:rsid w:val="00422D8B"/>
    <w:rsid w:val="00424A45"/>
    <w:rsid w:val="004250BB"/>
    <w:rsid w:val="00425B68"/>
    <w:rsid w:val="004264DF"/>
    <w:rsid w:val="00430EB5"/>
    <w:rsid w:val="00432ED1"/>
    <w:rsid w:val="00433EB7"/>
    <w:rsid w:val="0043516E"/>
    <w:rsid w:val="004363D6"/>
    <w:rsid w:val="004367E8"/>
    <w:rsid w:val="00436F69"/>
    <w:rsid w:val="004372BF"/>
    <w:rsid w:val="00437832"/>
    <w:rsid w:val="004403C8"/>
    <w:rsid w:val="0044143C"/>
    <w:rsid w:val="00441AAB"/>
    <w:rsid w:val="00441C0B"/>
    <w:rsid w:val="0044315A"/>
    <w:rsid w:val="00443D67"/>
    <w:rsid w:val="00444228"/>
    <w:rsid w:val="004464BE"/>
    <w:rsid w:val="004508B4"/>
    <w:rsid w:val="00452F00"/>
    <w:rsid w:val="004546DB"/>
    <w:rsid w:val="004560C3"/>
    <w:rsid w:val="00462EEB"/>
    <w:rsid w:val="00467742"/>
    <w:rsid w:val="0047017C"/>
    <w:rsid w:val="00470943"/>
    <w:rsid w:val="00471E3C"/>
    <w:rsid w:val="0047327D"/>
    <w:rsid w:val="0047482C"/>
    <w:rsid w:val="00475C39"/>
    <w:rsid w:val="00475D64"/>
    <w:rsid w:val="0047657D"/>
    <w:rsid w:val="004772E3"/>
    <w:rsid w:val="00477788"/>
    <w:rsid w:val="004800DE"/>
    <w:rsid w:val="00480981"/>
    <w:rsid w:val="004818B8"/>
    <w:rsid w:val="00482548"/>
    <w:rsid w:val="00482E9D"/>
    <w:rsid w:val="00493155"/>
    <w:rsid w:val="0049424A"/>
    <w:rsid w:val="004962BA"/>
    <w:rsid w:val="0049674E"/>
    <w:rsid w:val="004979D9"/>
    <w:rsid w:val="00497BD3"/>
    <w:rsid w:val="004A09DC"/>
    <w:rsid w:val="004A2082"/>
    <w:rsid w:val="004A2368"/>
    <w:rsid w:val="004A2BF1"/>
    <w:rsid w:val="004A2CA6"/>
    <w:rsid w:val="004B312F"/>
    <w:rsid w:val="004B4D77"/>
    <w:rsid w:val="004B6B82"/>
    <w:rsid w:val="004B721E"/>
    <w:rsid w:val="004C29D2"/>
    <w:rsid w:val="004C2AA0"/>
    <w:rsid w:val="004C5D6B"/>
    <w:rsid w:val="004C7788"/>
    <w:rsid w:val="004D32A3"/>
    <w:rsid w:val="004E1BC7"/>
    <w:rsid w:val="004E2C4B"/>
    <w:rsid w:val="004E39CE"/>
    <w:rsid w:val="004F1F93"/>
    <w:rsid w:val="004F34D3"/>
    <w:rsid w:val="004F35CE"/>
    <w:rsid w:val="004F3BC7"/>
    <w:rsid w:val="004F5032"/>
    <w:rsid w:val="004F61D7"/>
    <w:rsid w:val="004F71C9"/>
    <w:rsid w:val="005002EA"/>
    <w:rsid w:val="005006AC"/>
    <w:rsid w:val="00504601"/>
    <w:rsid w:val="00506454"/>
    <w:rsid w:val="005070A1"/>
    <w:rsid w:val="005071F8"/>
    <w:rsid w:val="00507779"/>
    <w:rsid w:val="00507FA4"/>
    <w:rsid w:val="005136D5"/>
    <w:rsid w:val="00513DC8"/>
    <w:rsid w:val="00514E4E"/>
    <w:rsid w:val="005167A1"/>
    <w:rsid w:val="005170EA"/>
    <w:rsid w:val="00522CCD"/>
    <w:rsid w:val="00523E9D"/>
    <w:rsid w:val="00524EE8"/>
    <w:rsid w:val="00526AA2"/>
    <w:rsid w:val="0053350E"/>
    <w:rsid w:val="005350BA"/>
    <w:rsid w:val="00536207"/>
    <w:rsid w:val="00536918"/>
    <w:rsid w:val="005408DA"/>
    <w:rsid w:val="00541573"/>
    <w:rsid w:val="00541C5F"/>
    <w:rsid w:val="00544397"/>
    <w:rsid w:val="005466F5"/>
    <w:rsid w:val="00551B93"/>
    <w:rsid w:val="0055566F"/>
    <w:rsid w:val="0055578A"/>
    <w:rsid w:val="00561B33"/>
    <w:rsid w:val="005630FE"/>
    <w:rsid w:val="005635FE"/>
    <w:rsid w:val="00563856"/>
    <w:rsid w:val="00565BF5"/>
    <w:rsid w:val="00571039"/>
    <w:rsid w:val="005732F4"/>
    <w:rsid w:val="005733B7"/>
    <w:rsid w:val="00574199"/>
    <w:rsid w:val="00574EC8"/>
    <w:rsid w:val="00580FB1"/>
    <w:rsid w:val="0058292B"/>
    <w:rsid w:val="005834EF"/>
    <w:rsid w:val="0058390A"/>
    <w:rsid w:val="00584704"/>
    <w:rsid w:val="00584AD2"/>
    <w:rsid w:val="0058754A"/>
    <w:rsid w:val="00587735"/>
    <w:rsid w:val="00591660"/>
    <w:rsid w:val="005930DA"/>
    <w:rsid w:val="00594DD7"/>
    <w:rsid w:val="00595C11"/>
    <w:rsid w:val="00596C49"/>
    <w:rsid w:val="005973C5"/>
    <w:rsid w:val="005A090E"/>
    <w:rsid w:val="005A0D76"/>
    <w:rsid w:val="005A63C0"/>
    <w:rsid w:val="005B0F09"/>
    <w:rsid w:val="005B1BBA"/>
    <w:rsid w:val="005B291B"/>
    <w:rsid w:val="005B2C45"/>
    <w:rsid w:val="005B307C"/>
    <w:rsid w:val="005B39A5"/>
    <w:rsid w:val="005B5F13"/>
    <w:rsid w:val="005C1B51"/>
    <w:rsid w:val="005C455C"/>
    <w:rsid w:val="005C496C"/>
    <w:rsid w:val="005C4984"/>
    <w:rsid w:val="005C79AF"/>
    <w:rsid w:val="005D0483"/>
    <w:rsid w:val="005D1A1C"/>
    <w:rsid w:val="005D2FCA"/>
    <w:rsid w:val="005D5EA9"/>
    <w:rsid w:val="005E2333"/>
    <w:rsid w:val="005E27DD"/>
    <w:rsid w:val="005E4C90"/>
    <w:rsid w:val="005E5768"/>
    <w:rsid w:val="005E7ADF"/>
    <w:rsid w:val="005F010E"/>
    <w:rsid w:val="005F0CBF"/>
    <w:rsid w:val="005F2352"/>
    <w:rsid w:val="005F4AEA"/>
    <w:rsid w:val="005F67C8"/>
    <w:rsid w:val="006003EE"/>
    <w:rsid w:val="00601821"/>
    <w:rsid w:val="00605184"/>
    <w:rsid w:val="00605DDA"/>
    <w:rsid w:val="00613496"/>
    <w:rsid w:val="00614293"/>
    <w:rsid w:val="00615EAC"/>
    <w:rsid w:val="006160A6"/>
    <w:rsid w:val="0062061F"/>
    <w:rsid w:val="006214C0"/>
    <w:rsid w:val="006226CF"/>
    <w:rsid w:val="006255CC"/>
    <w:rsid w:val="00630C36"/>
    <w:rsid w:val="0063413D"/>
    <w:rsid w:val="00634A20"/>
    <w:rsid w:val="00636A8A"/>
    <w:rsid w:val="00637C87"/>
    <w:rsid w:val="00640128"/>
    <w:rsid w:val="0064048B"/>
    <w:rsid w:val="00641144"/>
    <w:rsid w:val="00641762"/>
    <w:rsid w:val="00641951"/>
    <w:rsid w:val="0064288A"/>
    <w:rsid w:val="00642958"/>
    <w:rsid w:val="0064414E"/>
    <w:rsid w:val="00645176"/>
    <w:rsid w:val="00650477"/>
    <w:rsid w:val="00651938"/>
    <w:rsid w:val="006527BC"/>
    <w:rsid w:val="00652B03"/>
    <w:rsid w:val="00655EA0"/>
    <w:rsid w:val="00657BBC"/>
    <w:rsid w:val="00661110"/>
    <w:rsid w:val="006613FB"/>
    <w:rsid w:val="00664857"/>
    <w:rsid w:val="00664E71"/>
    <w:rsid w:val="0067467F"/>
    <w:rsid w:val="00680AB7"/>
    <w:rsid w:val="00681BC4"/>
    <w:rsid w:val="00681D4E"/>
    <w:rsid w:val="00683D26"/>
    <w:rsid w:val="00687406"/>
    <w:rsid w:val="00694649"/>
    <w:rsid w:val="00696F33"/>
    <w:rsid w:val="006A1CBA"/>
    <w:rsid w:val="006A3AAE"/>
    <w:rsid w:val="006A6F1C"/>
    <w:rsid w:val="006A758D"/>
    <w:rsid w:val="006A77DB"/>
    <w:rsid w:val="006B0250"/>
    <w:rsid w:val="006B0B42"/>
    <w:rsid w:val="006B2FB3"/>
    <w:rsid w:val="006B4B1B"/>
    <w:rsid w:val="006C34E9"/>
    <w:rsid w:val="006C43CD"/>
    <w:rsid w:val="006C4502"/>
    <w:rsid w:val="006C6120"/>
    <w:rsid w:val="006D3DA7"/>
    <w:rsid w:val="006D5650"/>
    <w:rsid w:val="006D57E0"/>
    <w:rsid w:val="006D5DF1"/>
    <w:rsid w:val="006D604F"/>
    <w:rsid w:val="006D7129"/>
    <w:rsid w:val="006E0F71"/>
    <w:rsid w:val="006E1656"/>
    <w:rsid w:val="006E1BEC"/>
    <w:rsid w:val="006E2B3B"/>
    <w:rsid w:val="006E51F4"/>
    <w:rsid w:val="006E5EE6"/>
    <w:rsid w:val="006F030F"/>
    <w:rsid w:val="006F2315"/>
    <w:rsid w:val="006F3042"/>
    <w:rsid w:val="006F45A4"/>
    <w:rsid w:val="006F6FAE"/>
    <w:rsid w:val="007004D7"/>
    <w:rsid w:val="00702D98"/>
    <w:rsid w:val="00702F8E"/>
    <w:rsid w:val="00703E44"/>
    <w:rsid w:val="00704BD0"/>
    <w:rsid w:val="00704EF6"/>
    <w:rsid w:val="0070611A"/>
    <w:rsid w:val="007062C3"/>
    <w:rsid w:val="00710DCD"/>
    <w:rsid w:val="00710E74"/>
    <w:rsid w:val="00711F31"/>
    <w:rsid w:val="00712F95"/>
    <w:rsid w:val="00714A46"/>
    <w:rsid w:val="00716049"/>
    <w:rsid w:val="0072177A"/>
    <w:rsid w:val="007238E2"/>
    <w:rsid w:val="00724940"/>
    <w:rsid w:val="00732546"/>
    <w:rsid w:val="00732EA4"/>
    <w:rsid w:val="0073340D"/>
    <w:rsid w:val="00734359"/>
    <w:rsid w:val="00734422"/>
    <w:rsid w:val="00734DD3"/>
    <w:rsid w:val="007402EF"/>
    <w:rsid w:val="0074221E"/>
    <w:rsid w:val="00742C99"/>
    <w:rsid w:val="00746634"/>
    <w:rsid w:val="0075029C"/>
    <w:rsid w:val="00757830"/>
    <w:rsid w:val="00757D2E"/>
    <w:rsid w:val="00760148"/>
    <w:rsid w:val="00760DD9"/>
    <w:rsid w:val="00761F53"/>
    <w:rsid w:val="00763662"/>
    <w:rsid w:val="007651FA"/>
    <w:rsid w:val="007658BA"/>
    <w:rsid w:val="00767D7F"/>
    <w:rsid w:val="00770F03"/>
    <w:rsid w:val="0077137B"/>
    <w:rsid w:val="007716BC"/>
    <w:rsid w:val="00777335"/>
    <w:rsid w:val="00781133"/>
    <w:rsid w:val="00785095"/>
    <w:rsid w:val="00785D4E"/>
    <w:rsid w:val="00794BEA"/>
    <w:rsid w:val="00796336"/>
    <w:rsid w:val="00797430"/>
    <w:rsid w:val="007A133D"/>
    <w:rsid w:val="007A60D3"/>
    <w:rsid w:val="007A7091"/>
    <w:rsid w:val="007A7CB8"/>
    <w:rsid w:val="007A7CCA"/>
    <w:rsid w:val="007A7F61"/>
    <w:rsid w:val="007B06BD"/>
    <w:rsid w:val="007B0815"/>
    <w:rsid w:val="007B2E9F"/>
    <w:rsid w:val="007B2FFD"/>
    <w:rsid w:val="007B32AC"/>
    <w:rsid w:val="007C186C"/>
    <w:rsid w:val="007C28B4"/>
    <w:rsid w:val="007C5AED"/>
    <w:rsid w:val="007C7EE0"/>
    <w:rsid w:val="007D01FE"/>
    <w:rsid w:val="007D0753"/>
    <w:rsid w:val="007D156F"/>
    <w:rsid w:val="007D1680"/>
    <w:rsid w:val="007D1969"/>
    <w:rsid w:val="007D3CF2"/>
    <w:rsid w:val="007E2324"/>
    <w:rsid w:val="007E2EE7"/>
    <w:rsid w:val="007E5A91"/>
    <w:rsid w:val="007E6480"/>
    <w:rsid w:val="007E7CBD"/>
    <w:rsid w:val="007F2795"/>
    <w:rsid w:val="007F4D93"/>
    <w:rsid w:val="007F5C3C"/>
    <w:rsid w:val="007F75BD"/>
    <w:rsid w:val="00801BEA"/>
    <w:rsid w:val="0080375D"/>
    <w:rsid w:val="00806778"/>
    <w:rsid w:val="00807ECF"/>
    <w:rsid w:val="0081276B"/>
    <w:rsid w:val="00813761"/>
    <w:rsid w:val="00814268"/>
    <w:rsid w:val="00816778"/>
    <w:rsid w:val="00817E05"/>
    <w:rsid w:val="008253CC"/>
    <w:rsid w:val="00825663"/>
    <w:rsid w:val="00826532"/>
    <w:rsid w:val="008305C7"/>
    <w:rsid w:val="00830E0A"/>
    <w:rsid w:val="00831057"/>
    <w:rsid w:val="00832690"/>
    <w:rsid w:val="00834449"/>
    <w:rsid w:val="008345BD"/>
    <w:rsid w:val="008360D5"/>
    <w:rsid w:val="00841290"/>
    <w:rsid w:val="00844545"/>
    <w:rsid w:val="00845159"/>
    <w:rsid w:val="00846F95"/>
    <w:rsid w:val="008474FD"/>
    <w:rsid w:val="00850271"/>
    <w:rsid w:val="0085033F"/>
    <w:rsid w:val="00851750"/>
    <w:rsid w:val="008535A8"/>
    <w:rsid w:val="008564E8"/>
    <w:rsid w:val="008568D2"/>
    <w:rsid w:val="00864A33"/>
    <w:rsid w:val="00866D8E"/>
    <w:rsid w:val="008754D5"/>
    <w:rsid w:val="008767B4"/>
    <w:rsid w:val="0087720B"/>
    <w:rsid w:val="00882173"/>
    <w:rsid w:val="00884D20"/>
    <w:rsid w:val="00887529"/>
    <w:rsid w:val="00891BD4"/>
    <w:rsid w:val="00892929"/>
    <w:rsid w:val="00892DC7"/>
    <w:rsid w:val="008930B1"/>
    <w:rsid w:val="00893684"/>
    <w:rsid w:val="0089560D"/>
    <w:rsid w:val="008979BE"/>
    <w:rsid w:val="008A0D24"/>
    <w:rsid w:val="008A5388"/>
    <w:rsid w:val="008A6B04"/>
    <w:rsid w:val="008A7425"/>
    <w:rsid w:val="008B1893"/>
    <w:rsid w:val="008B2A60"/>
    <w:rsid w:val="008B38CC"/>
    <w:rsid w:val="008B3AF0"/>
    <w:rsid w:val="008B5856"/>
    <w:rsid w:val="008B6989"/>
    <w:rsid w:val="008C0631"/>
    <w:rsid w:val="008C1246"/>
    <w:rsid w:val="008C1378"/>
    <w:rsid w:val="008C3208"/>
    <w:rsid w:val="008C4950"/>
    <w:rsid w:val="008C5895"/>
    <w:rsid w:val="008D070F"/>
    <w:rsid w:val="008D0D29"/>
    <w:rsid w:val="008D2516"/>
    <w:rsid w:val="008D2766"/>
    <w:rsid w:val="008D399F"/>
    <w:rsid w:val="008D7624"/>
    <w:rsid w:val="008E2587"/>
    <w:rsid w:val="008E49AA"/>
    <w:rsid w:val="008E71BF"/>
    <w:rsid w:val="008E79FF"/>
    <w:rsid w:val="008F0442"/>
    <w:rsid w:val="008F123E"/>
    <w:rsid w:val="008F1ED7"/>
    <w:rsid w:val="008F4562"/>
    <w:rsid w:val="008F476C"/>
    <w:rsid w:val="008F6AEE"/>
    <w:rsid w:val="008F7812"/>
    <w:rsid w:val="009033B7"/>
    <w:rsid w:val="00903582"/>
    <w:rsid w:val="009036A6"/>
    <w:rsid w:val="00911192"/>
    <w:rsid w:val="00913DF0"/>
    <w:rsid w:val="009148A3"/>
    <w:rsid w:val="009154A4"/>
    <w:rsid w:val="00915554"/>
    <w:rsid w:val="00917804"/>
    <w:rsid w:val="00921F56"/>
    <w:rsid w:val="00925BEA"/>
    <w:rsid w:val="00931EE8"/>
    <w:rsid w:val="00937CB7"/>
    <w:rsid w:val="009400FB"/>
    <w:rsid w:val="00943406"/>
    <w:rsid w:val="00944DBF"/>
    <w:rsid w:val="00945D6C"/>
    <w:rsid w:val="0094691B"/>
    <w:rsid w:val="00946FA2"/>
    <w:rsid w:val="009505B0"/>
    <w:rsid w:val="00954BEB"/>
    <w:rsid w:val="00956ABD"/>
    <w:rsid w:val="00957ACE"/>
    <w:rsid w:val="0096195F"/>
    <w:rsid w:val="009619C6"/>
    <w:rsid w:val="009716A2"/>
    <w:rsid w:val="009728E1"/>
    <w:rsid w:val="00975244"/>
    <w:rsid w:val="00975684"/>
    <w:rsid w:val="00977DFB"/>
    <w:rsid w:val="00981BC6"/>
    <w:rsid w:val="00983451"/>
    <w:rsid w:val="009900A3"/>
    <w:rsid w:val="00991393"/>
    <w:rsid w:val="009A1756"/>
    <w:rsid w:val="009A461E"/>
    <w:rsid w:val="009A4A59"/>
    <w:rsid w:val="009A605C"/>
    <w:rsid w:val="009A6C2A"/>
    <w:rsid w:val="009B2390"/>
    <w:rsid w:val="009B3311"/>
    <w:rsid w:val="009B5DF5"/>
    <w:rsid w:val="009B6EAE"/>
    <w:rsid w:val="009C0A57"/>
    <w:rsid w:val="009C1AF2"/>
    <w:rsid w:val="009C2067"/>
    <w:rsid w:val="009C3D03"/>
    <w:rsid w:val="009C7EF6"/>
    <w:rsid w:val="009D233C"/>
    <w:rsid w:val="009D27DC"/>
    <w:rsid w:val="009D42BF"/>
    <w:rsid w:val="009D47E4"/>
    <w:rsid w:val="009D47E9"/>
    <w:rsid w:val="009D6FB6"/>
    <w:rsid w:val="009D7915"/>
    <w:rsid w:val="009E04BA"/>
    <w:rsid w:val="009E0D2B"/>
    <w:rsid w:val="009E223A"/>
    <w:rsid w:val="009E271F"/>
    <w:rsid w:val="009E35CC"/>
    <w:rsid w:val="009E4148"/>
    <w:rsid w:val="009F1009"/>
    <w:rsid w:val="009F1028"/>
    <w:rsid w:val="009F3598"/>
    <w:rsid w:val="009F4B13"/>
    <w:rsid w:val="009F62A4"/>
    <w:rsid w:val="009F63FC"/>
    <w:rsid w:val="009F74D9"/>
    <w:rsid w:val="00A00C03"/>
    <w:rsid w:val="00A048B0"/>
    <w:rsid w:val="00A04E09"/>
    <w:rsid w:val="00A05202"/>
    <w:rsid w:val="00A05593"/>
    <w:rsid w:val="00A05F71"/>
    <w:rsid w:val="00A07012"/>
    <w:rsid w:val="00A161D9"/>
    <w:rsid w:val="00A171C7"/>
    <w:rsid w:val="00A17ED8"/>
    <w:rsid w:val="00A17EEB"/>
    <w:rsid w:val="00A2138B"/>
    <w:rsid w:val="00A21A71"/>
    <w:rsid w:val="00A21E19"/>
    <w:rsid w:val="00A248F7"/>
    <w:rsid w:val="00A24B6C"/>
    <w:rsid w:val="00A25628"/>
    <w:rsid w:val="00A2611A"/>
    <w:rsid w:val="00A26F08"/>
    <w:rsid w:val="00A27F7A"/>
    <w:rsid w:val="00A3057D"/>
    <w:rsid w:val="00A320A3"/>
    <w:rsid w:val="00A3439D"/>
    <w:rsid w:val="00A37F20"/>
    <w:rsid w:val="00A40234"/>
    <w:rsid w:val="00A44AD7"/>
    <w:rsid w:val="00A46781"/>
    <w:rsid w:val="00A47E0B"/>
    <w:rsid w:val="00A50522"/>
    <w:rsid w:val="00A50873"/>
    <w:rsid w:val="00A515E9"/>
    <w:rsid w:val="00A53D57"/>
    <w:rsid w:val="00A55BCB"/>
    <w:rsid w:val="00A622A1"/>
    <w:rsid w:val="00A63BFA"/>
    <w:rsid w:val="00A65737"/>
    <w:rsid w:val="00A669ED"/>
    <w:rsid w:val="00A72A85"/>
    <w:rsid w:val="00A74ECD"/>
    <w:rsid w:val="00A75A41"/>
    <w:rsid w:val="00A80F65"/>
    <w:rsid w:val="00A82AFC"/>
    <w:rsid w:val="00A84B39"/>
    <w:rsid w:val="00A84B40"/>
    <w:rsid w:val="00A854D2"/>
    <w:rsid w:val="00A86E39"/>
    <w:rsid w:val="00A9133C"/>
    <w:rsid w:val="00A91C74"/>
    <w:rsid w:val="00A92BCA"/>
    <w:rsid w:val="00A92C5D"/>
    <w:rsid w:val="00A92D06"/>
    <w:rsid w:val="00A96CEA"/>
    <w:rsid w:val="00AA0F9C"/>
    <w:rsid w:val="00AA3AA8"/>
    <w:rsid w:val="00AA501C"/>
    <w:rsid w:val="00AA7D98"/>
    <w:rsid w:val="00AB4CAA"/>
    <w:rsid w:val="00AB53DD"/>
    <w:rsid w:val="00AB7A46"/>
    <w:rsid w:val="00AC347F"/>
    <w:rsid w:val="00AC4DAA"/>
    <w:rsid w:val="00AC4E98"/>
    <w:rsid w:val="00AC5C31"/>
    <w:rsid w:val="00AD73F4"/>
    <w:rsid w:val="00AE2B8A"/>
    <w:rsid w:val="00AE4B40"/>
    <w:rsid w:val="00AE517D"/>
    <w:rsid w:val="00AE6B63"/>
    <w:rsid w:val="00AF4AF5"/>
    <w:rsid w:val="00AF7BD2"/>
    <w:rsid w:val="00B000D2"/>
    <w:rsid w:val="00B024F2"/>
    <w:rsid w:val="00B04544"/>
    <w:rsid w:val="00B04701"/>
    <w:rsid w:val="00B06CC8"/>
    <w:rsid w:val="00B07DC2"/>
    <w:rsid w:val="00B12854"/>
    <w:rsid w:val="00B1294A"/>
    <w:rsid w:val="00B138F8"/>
    <w:rsid w:val="00B20E31"/>
    <w:rsid w:val="00B22056"/>
    <w:rsid w:val="00B25A93"/>
    <w:rsid w:val="00B27F5E"/>
    <w:rsid w:val="00B30976"/>
    <w:rsid w:val="00B31717"/>
    <w:rsid w:val="00B33927"/>
    <w:rsid w:val="00B34AB4"/>
    <w:rsid w:val="00B34AC6"/>
    <w:rsid w:val="00B379CA"/>
    <w:rsid w:val="00B40A2B"/>
    <w:rsid w:val="00B40F8D"/>
    <w:rsid w:val="00B4210D"/>
    <w:rsid w:val="00B4256D"/>
    <w:rsid w:val="00B433F2"/>
    <w:rsid w:val="00B43841"/>
    <w:rsid w:val="00B519C7"/>
    <w:rsid w:val="00B57E51"/>
    <w:rsid w:val="00B62481"/>
    <w:rsid w:val="00B63B28"/>
    <w:rsid w:val="00B6762E"/>
    <w:rsid w:val="00B67D3A"/>
    <w:rsid w:val="00B70505"/>
    <w:rsid w:val="00B71188"/>
    <w:rsid w:val="00B72095"/>
    <w:rsid w:val="00B747D8"/>
    <w:rsid w:val="00B758D4"/>
    <w:rsid w:val="00B7750C"/>
    <w:rsid w:val="00B84014"/>
    <w:rsid w:val="00B85B2C"/>
    <w:rsid w:val="00B90350"/>
    <w:rsid w:val="00B907D3"/>
    <w:rsid w:val="00B931FA"/>
    <w:rsid w:val="00B9667B"/>
    <w:rsid w:val="00BA248D"/>
    <w:rsid w:val="00BA3D2F"/>
    <w:rsid w:val="00BA4600"/>
    <w:rsid w:val="00BA5377"/>
    <w:rsid w:val="00BA7B3A"/>
    <w:rsid w:val="00BB4BD4"/>
    <w:rsid w:val="00BB7592"/>
    <w:rsid w:val="00BB76A2"/>
    <w:rsid w:val="00BC08BE"/>
    <w:rsid w:val="00BC14F9"/>
    <w:rsid w:val="00BC2103"/>
    <w:rsid w:val="00BC2732"/>
    <w:rsid w:val="00BC4340"/>
    <w:rsid w:val="00BC562F"/>
    <w:rsid w:val="00BC5BE0"/>
    <w:rsid w:val="00BD5918"/>
    <w:rsid w:val="00BD6D35"/>
    <w:rsid w:val="00BD7A02"/>
    <w:rsid w:val="00BE020A"/>
    <w:rsid w:val="00BE19CC"/>
    <w:rsid w:val="00BE27C1"/>
    <w:rsid w:val="00BE3202"/>
    <w:rsid w:val="00BE7C7A"/>
    <w:rsid w:val="00BF3E83"/>
    <w:rsid w:val="00BF4B7C"/>
    <w:rsid w:val="00BF7B10"/>
    <w:rsid w:val="00BF7FCB"/>
    <w:rsid w:val="00C0087E"/>
    <w:rsid w:val="00C03521"/>
    <w:rsid w:val="00C125F3"/>
    <w:rsid w:val="00C1285C"/>
    <w:rsid w:val="00C140C5"/>
    <w:rsid w:val="00C20D5F"/>
    <w:rsid w:val="00C21175"/>
    <w:rsid w:val="00C21418"/>
    <w:rsid w:val="00C22CC1"/>
    <w:rsid w:val="00C302EB"/>
    <w:rsid w:val="00C31D2E"/>
    <w:rsid w:val="00C31DF4"/>
    <w:rsid w:val="00C34E5B"/>
    <w:rsid w:val="00C35CD6"/>
    <w:rsid w:val="00C364A0"/>
    <w:rsid w:val="00C40DDF"/>
    <w:rsid w:val="00C4185F"/>
    <w:rsid w:val="00C41AF7"/>
    <w:rsid w:val="00C423CA"/>
    <w:rsid w:val="00C428E0"/>
    <w:rsid w:val="00C43D75"/>
    <w:rsid w:val="00C45024"/>
    <w:rsid w:val="00C463E3"/>
    <w:rsid w:val="00C53BED"/>
    <w:rsid w:val="00C541C7"/>
    <w:rsid w:val="00C5552E"/>
    <w:rsid w:val="00C56496"/>
    <w:rsid w:val="00C60643"/>
    <w:rsid w:val="00C64E7D"/>
    <w:rsid w:val="00C651EB"/>
    <w:rsid w:val="00C7022D"/>
    <w:rsid w:val="00C7176A"/>
    <w:rsid w:val="00C71E0E"/>
    <w:rsid w:val="00C749C1"/>
    <w:rsid w:val="00C76174"/>
    <w:rsid w:val="00C76409"/>
    <w:rsid w:val="00C801D1"/>
    <w:rsid w:val="00C810FC"/>
    <w:rsid w:val="00C83900"/>
    <w:rsid w:val="00C84D8E"/>
    <w:rsid w:val="00C8513E"/>
    <w:rsid w:val="00C85EDA"/>
    <w:rsid w:val="00C86676"/>
    <w:rsid w:val="00C87EAB"/>
    <w:rsid w:val="00C90F2F"/>
    <w:rsid w:val="00C91429"/>
    <w:rsid w:val="00C91B1E"/>
    <w:rsid w:val="00C93DA3"/>
    <w:rsid w:val="00C96E6F"/>
    <w:rsid w:val="00C970A9"/>
    <w:rsid w:val="00C97CC7"/>
    <w:rsid w:val="00CA27F2"/>
    <w:rsid w:val="00CA4E3C"/>
    <w:rsid w:val="00CA631C"/>
    <w:rsid w:val="00CB0DD9"/>
    <w:rsid w:val="00CB6CD4"/>
    <w:rsid w:val="00CC0E34"/>
    <w:rsid w:val="00CD1411"/>
    <w:rsid w:val="00CD31A1"/>
    <w:rsid w:val="00CD4EC9"/>
    <w:rsid w:val="00CD6449"/>
    <w:rsid w:val="00CD64E7"/>
    <w:rsid w:val="00CE5A5F"/>
    <w:rsid w:val="00CE5ED2"/>
    <w:rsid w:val="00CF0319"/>
    <w:rsid w:val="00CF058D"/>
    <w:rsid w:val="00CF32D8"/>
    <w:rsid w:val="00CF4EDF"/>
    <w:rsid w:val="00CF57F4"/>
    <w:rsid w:val="00CF5F18"/>
    <w:rsid w:val="00D00210"/>
    <w:rsid w:val="00D004C0"/>
    <w:rsid w:val="00D02450"/>
    <w:rsid w:val="00D04096"/>
    <w:rsid w:val="00D044A8"/>
    <w:rsid w:val="00D0464D"/>
    <w:rsid w:val="00D05B76"/>
    <w:rsid w:val="00D05D32"/>
    <w:rsid w:val="00D05ECB"/>
    <w:rsid w:val="00D06500"/>
    <w:rsid w:val="00D10C07"/>
    <w:rsid w:val="00D117C3"/>
    <w:rsid w:val="00D118F5"/>
    <w:rsid w:val="00D124F5"/>
    <w:rsid w:val="00D1264C"/>
    <w:rsid w:val="00D12C94"/>
    <w:rsid w:val="00D14F69"/>
    <w:rsid w:val="00D15EF8"/>
    <w:rsid w:val="00D24D83"/>
    <w:rsid w:val="00D263DA"/>
    <w:rsid w:val="00D30757"/>
    <w:rsid w:val="00D3093B"/>
    <w:rsid w:val="00D31524"/>
    <w:rsid w:val="00D33135"/>
    <w:rsid w:val="00D35E2C"/>
    <w:rsid w:val="00D40CDE"/>
    <w:rsid w:val="00D46CA8"/>
    <w:rsid w:val="00D46E28"/>
    <w:rsid w:val="00D47B28"/>
    <w:rsid w:val="00D50E14"/>
    <w:rsid w:val="00D51BCC"/>
    <w:rsid w:val="00D51EF2"/>
    <w:rsid w:val="00D52247"/>
    <w:rsid w:val="00D53186"/>
    <w:rsid w:val="00D563F1"/>
    <w:rsid w:val="00D56613"/>
    <w:rsid w:val="00D56E09"/>
    <w:rsid w:val="00D57836"/>
    <w:rsid w:val="00D601DF"/>
    <w:rsid w:val="00D63B16"/>
    <w:rsid w:val="00D63EA5"/>
    <w:rsid w:val="00D66141"/>
    <w:rsid w:val="00D6618D"/>
    <w:rsid w:val="00D752DF"/>
    <w:rsid w:val="00D77516"/>
    <w:rsid w:val="00D846C3"/>
    <w:rsid w:val="00D85E44"/>
    <w:rsid w:val="00D92539"/>
    <w:rsid w:val="00D932C1"/>
    <w:rsid w:val="00D945A1"/>
    <w:rsid w:val="00D947B4"/>
    <w:rsid w:val="00D954EF"/>
    <w:rsid w:val="00D96FD7"/>
    <w:rsid w:val="00D97B55"/>
    <w:rsid w:val="00DA09CB"/>
    <w:rsid w:val="00DA1FA8"/>
    <w:rsid w:val="00DA380F"/>
    <w:rsid w:val="00DA6A31"/>
    <w:rsid w:val="00DB1A29"/>
    <w:rsid w:val="00DB2E0D"/>
    <w:rsid w:val="00DB5305"/>
    <w:rsid w:val="00DB7732"/>
    <w:rsid w:val="00DC0FC1"/>
    <w:rsid w:val="00DC188C"/>
    <w:rsid w:val="00DC1BE2"/>
    <w:rsid w:val="00DC1C7C"/>
    <w:rsid w:val="00DC3A01"/>
    <w:rsid w:val="00DC3FA0"/>
    <w:rsid w:val="00DC636D"/>
    <w:rsid w:val="00DD79B7"/>
    <w:rsid w:val="00DE2246"/>
    <w:rsid w:val="00DE2D7D"/>
    <w:rsid w:val="00DE4231"/>
    <w:rsid w:val="00DE47C5"/>
    <w:rsid w:val="00DE7D71"/>
    <w:rsid w:val="00DF254F"/>
    <w:rsid w:val="00DF444D"/>
    <w:rsid w:val="00DF4CF7"/>
    <w:rsid w:val="00DF5A9C"/>
    <w:rsid w:val="00DF716B"/>
    <w:rsid w:val="00DF749E"/>
    <w:rsid w:val="00E0034B"/>
    <w:rsid w:val="00E005F5"/>
    <w:rsid w:val="00E0271A"/>
    <w:rsid w:val="00E032E8"/>
    <w:rsid w:val="00E05A43"/>
    <w:rsid w:val="00E05B3B"/>
    <w:rsid w:val="00E07DA1"/>
    <w:rsid w:val="00E122AA"/>
    <w:rsid w:val="00E122F3"/>
    <w:rsid w:val="00E12F74"/>
    <w:rsid w:val="00E13751"/>
    <w:rsid w:val="00E138A1"/>
    <w:rsid w:val="00E162EA"/>
    <w:rsid w:val="00E16531"/>
    <w:rsid w:val="00E16D80"/>
    <w:rsid w:val="00E1752D"/>
    <w:rsid w:val="00E20E32"/>
    <w:rsid w:val="00E21E9C"/>
    <w:rsid w:val="00E274F0"/>
    <w:rsid w:val="00E27816"/>
    <w:rsid w:val="00E27846"/>
    <w:rsid w:val="00E27890"/>
    <w:rsid w:val="00E27C18"/>
    <w:rsid w:val="00E30E80"/>
    <w:rsid w:val="00E352D7"/>
    <w:rsid w:val="00E35637"/>
    <w:rsid w:val="00E426D2"/>
    <w:rsid w:val="00E44CCE"/>
    <w:rsid w:val="00E524D7"/>
    <w:rsid w:val="00E564FA"/>
    <w:rsid w:val="00E56B35"/>
    <w:rsid w:val="00E57C5F"/>
    <w:rsid w:val="00E61B33"/>
    <w:rsid w:val="00E61D0C"/>
    <w:rsid w:val="00E63B75"/>
    <w:rsid w:val="00E642AF"/>
    <w:rsid w:val="00E65699"/>
    <w:rsid w:val="00E703BE"/>
    <w:rsid w:val="00E704D4"/>
    <w:rsid w:val="00E74C11"/>
    <w:rsid w:val="00E81486"/>
    <w:rsid w:val="00E84BCA"/>
    <w:rsid w:val="00E879B4"/>
    <w:rsid w:val="00E90028"/>
    <w:rsid w:val="00E91E65"/>
    <w:rsid w:val="00EA174A"/>
    <w:rsid w:val="00EA2D3C"/>
    <w:rsid w:val="00EA35DA"/>
    <w:rsid w:val="00EA50EB"/>
    <w:rsid w:val="00EA542E"/>
    <w:rsid w:val="00EA6CAF"/>
    <w:rsid w:val="00EB098E"/>
    <w:rsid w:val="00EB1A12"/>
    <w:rsid w:val="00EB3F61"/>
    <w:rsid w:val="00EB5177"/>
    <w:rsid w:val="00EB5D1C"/>
    <w:rsid w:val="00EB60F5"/>
    <w:rsid w:val="00EC3EBD"/>
    <w:rsid w:val="00EC46EB"/>
    <w:rsid w:val="00ED081C"/>
    <w:rsid w:val="00ED1321"/>
    <w:rsid w:val="00ED26DF"/>
    <w:rsid w:val="00ED758A"/>
    <w:rsid w:val="00ED795B"/>
    <w:rsid w:val="00EE24E1"/>
    <w:rsid w:val="00EE5DA1"/>
    <w:rsid w:val="00EE6DFB"/>
    <w:rsid w:val="00EE7366"/>
    <w:rsid w:val="00EE77B0"/>
    <w:rsid w:val="00EF0B61"/>
    <w:rsid w:val="00EF121A"/>
    <w:rsid w:val="00EF288D"/>
    <w:rsid w:val="00EF7014"/>
    <w:rsid w:val="00F008ED"/>
    <w:rsid w:val="00F02F08"/>
    <w:rsid w:val="00F043FC"/>
    <w:rsid w:val="00F04DA1"/>
    <w:rsid w:val="00F111A2"/>
    <w:rsid w:val="00F13A46"/>
    <w:rsid w:val="00F16505"/>
    <w:rsid w:val="00F20D3A"/>
    <w:rsid w:val="00F31678"/>
    <w:rsid w:val="00F33F29"/>
    <w:rsid w:val="00F351F4"/>
    <w:rsid w:val="00F37467"/>
    <w:rsid w:val="00F37899"/>
    <w:rsid w:val="00F425F4"/>
    <w:rsid w:val="00F45166"/>
    <w:rsid w:val="00F462DE"/>
    <w:rsid w:val="00F471EA"/>
    <w:rsid w:val="00F47680"/>
    <w:rsid w:val="00F4777A"/>
    <w:rsid w:val="00F50FD4"/>
    <w:rsid w:val="00F51C31"/>
    <w:rsid w:val="00F53BA5"/>
    <w:rsid w:val="00F56043"/>
    <w:rsid w:val="00F57F5C"/>
    <w:rsid w:val="00F62F86"/>
    <w:rsid w:val="00F64E91"/>
    <w:rsid w:val="00F740A9"/>
    <w:rsid w:val="00F755B2"/>
    <w:rsid w:val="00F75CB3"/>
    <w:rsid w:val="00F763E8"/>
    <w:rsid w:val="00F77156"/>
    <w:rsid w:val="00F8066A"/>
    <w:rsid w:val="00F826A4"/>
    <w:rsid w:val="00F8281F"/>
    <w:rsid w:val="00F8336B"/>
    <w:rsid w:val="00F8343E"/>
    <w:rsid w:val="00F96DE2"/>
    <w:rsid w:val="00F971B8"/>
    <w:rsid w:val="00FB2726"/>
    <w:rsid w:val="00FB404D"/>
    <w:rsid w:val="00FB4989"/>
    <w:rsid w:val="00FB4A99"/>
    <w:rsid w:val="00FC0379"/>
    <w:rsid w:val="00FC6548"/>
    <w:rsid w:val="00FD09EC"/>
    <w:rsid w:val="00FD0A05"/>
    <w:rsid w:val="00FD0C84"/>
    <w:rsid w:val="00FD279C"/>
    <w:rsid w:val="00FD30F6"/>
    <w:rsid w:val="00FD37EA"/>
    <w:rsid w:val="00FE03BD"/>
    <w:rsid w:val="00FE15F9"/>
    <w:rsid w:val="00FE1640"/>
    <w:rsid w:val="00FE7610"/>
    <w:rsid w:val="00FF06F0"/>
    <w:rsid w:val="00FF12CF"/>
    <w:rsid w:val="00FF1BD5"/>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7F1EC2-C150-4F3C-A3B6-C94333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C57"/>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link w:val="BodyTextChar"/>
    <w:rsid w:val="00732EA4"/>
    <w:pPr>
      <w:jc w:val="both"/>
    </w:pPr>
    <w:rPr>
      <w:rFonts w:ascii="Palatino Linotype" w:hAnsi="Palatino Linotype"/>
      <w:spacing w:val="-5"/>
      <w:sz w:val="20"/>
      <w:szCs w:val="20"/>
    </w:rPr>
  </w:style>
  <w:style w:type="paragraph" w:styleId="ListNumber">
    <w:name w:val="List Number"/>
    <w:basedOn w:val="List"/>
    <w:rsid w:val="00F53BA5"/>
    <w:pPr>
      <w:numPr>
        <w:numId w:val="1"/>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5"/>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AA501C"/>
    <w:pPr>
      <w:numPr>
        <w:ilvl w:val="1"/>
        <w:numId w:val="3"/>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ilvl w:val="0"/>
        <w:numId w:val="0"/>
      </w:numPr>
      <w:tabs>
        <w:tab w:val="num" w:pos="720"/>
      </w:tabs>
      <w:spacing w:before="360" w:after="120"/>
      <w:ind w:left="720" w:hanging="720"/>
    </w:pPr>
    <w:rPr>
      <w:sz w:val="28"/>
    </w:rPr>
  </w:style>
  <w:style w:type="paragraph" w:customStyle="1" w:styleId="Bookbullets">
    <w:name w:val="Book bullets"/>
    <w:basedOn w:val="BodyText"/>
    <w:autoRedefine/>
    <w:rsid w:val="00D05D32"/>
    <w:pPr>
      <w:numPr>
        <w:numId w:val="2"/>
      </w:numPr>
      <w:spacing w:before="60" w:after="60"/>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
    <w:name w:val="Body Text Char"/>
    <w:basedOn w:val="DefaultParagraphFont"/>
    <w:link w:val="BodyText"/>
    <w:rsid w:val="00D97B55"/>
    <w:rPr>
      <w:rFonts w:ascii="Palatino Linotype" w:hAnsi="Palatino Linotype"/>
      <w:spacing w:val="-5"/>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dvisorteam.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4718</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31554</CharactersWithSpaces>
  <SharedDoc>false</SharedDoc>
  <HLinks>
    <vt:vector size="6" baseType="variant">
      <vt:variant>
        <vt:i4>3866726</vt:i4>
      </vt:variant>
      <vt:variant>
        <vt:i4>0</vt:i4>
      </vt:variant>
      <vt:variant>
        <vt:i4>0</vt:i4>
      </vt:variant>
      <vt:variant>
        <vt:i4>5</vt:i4>
      </vt:variant>
      <vt:variant>
        <vt:lpwstr>http://www.advisorteam.com/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2005-01-18T19:37:00Z</cp:lastPrinted>
  <dcterms:created xsi:type="dcterms:W3CDTF">2024-05-24T17:26:00Z</dcterms:created>
  <dcterms:modified xsi:type="dcterms:W3CDTF">2024-05-24T17:26:00Z</dcterms:modified>
</cp:coreProperties>
</file>