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A92BCA" w:rsidP="00A92BCA">
      <w:pPr>
        <w:pStyle w:val="ChapterHeading120pt"/>
        <w:ind w:left="2160" w:hanging="2160"/>
      </w:pPr>
      <w:bookmarkStart w:id="0" w:name="_Ref37239262"/>
      <w:r>
        <w:t xml:space="preserve">The Requirements </w:t>
      </w:r>
      <w:r w:rsidR="006E373F">
        <w:t xml:space="preserve">          </w:t>
      </w:r>
      <w:r>
        <w:t>Spec</w:t>
      </w:r>
      <w:r>
        <w:t>i</w:t>
      </w:r>
      <w:r>
        <w:t>fication</w:t>
      </w:r>
      <w:bookmarkEnd w:id="0"/>
    </w:p>
    <w:p w:rsidR="00A248F7" w:rsidRPr="00A248F7" w:rsidRDefault="00A248F7" w:rsidP="002046AB">
      <w:pPr>
        <w:pStyle w:val="Chapterstartquote"/>
        <w:spacing w:after="240"/>
      </w:pPr>
      <w:r w:rsidRPr="00A248F7">
        <w:t xml:space="preserve">Specification </w:t>
      </w:r>
      <w:r w:rsidRPr="00A248F7">
        <w:rPr>
          <w:szCs w:val="24"/>
        </w:rPr>
        <w:sym w:font="Symbol" w:char="F0B7"/>
      </w:r>
      <w:r w:rsidRPr="00A248F7">
        <w:rPr>
          <w:szCs w:val="24"/>
        </w:rPr>
        <w:t xml:space="preserve"> </w:t>
      </w:r>
      <w:r w:rsidRPr="00A248F7">
        <w:t>(n) A detailed and exact statement of particulars, a statement fully describing something to be built.</w:t>
      </w:r>
      <w:r w:rsidR="008E7FEB">
        <w:rPr>
          <w:i w:val="0"/>
        </w:rPr>
        <w:t>—</w:t>
      </w:r>
      <w:r>
        <w:rPr>
          <w:i w:val="0"/>
        </w:rPr>
        <w:t>American Heritage Dictionary</w:t>
      </w:r>
      <w:r>
        <w:t xml:space="preserve"> </w:t>
      </w:r>
    </w:p>
    <w:p w:rsidR="002046AB" w:rsidRPr="002046AB" w:rsidRDefault="00B22056" w:rsidP="002046AB">
      <w:pPr>
        <w:pStyle w:val="BodyText"/>
      </w:pPr>
      <w:r>
        <w:t>The R</w:t>
      </w:r>
      <w:r w:rsidR="002046AB" w:rsidRPr="002046AB">
        <w:t xml:space="preserve">equirements </w:t>
      </w:r>
      <w:r>
        <w:t>S</w:t>
      </w:r>
      <w:r w:rsidR="002046AB" w:rsidRPr="002046AB">
        <w:t>pecification</w:t>
      </w:r>
      <w:r w:rsidR="007F19ED">
        <w:fldChar w:fldCharType="begin"/>
      </w:r>
      <w:r w:rsidR="007F19ED">
        <w:instrText xml:space="preserve"> XE "</w:instrText>
      </w:r>
      <w:r w:rsidR="007F19ED" w:rsidRPr="008E5661">
        <w:instrText>Requirements Specification</w:instrText>
      </w:r>
      <w:r w:rsidR="007F19ED">
        <w:instrText xml:space="preserve">" </w:instrText>
      </w:r>
      <w:r w:rsidR="007F19ED">
        <w:fldChar w:fldCharType="end"/>
      </w:r>
      <w:r w:rsidR="002046AB" w:rsidRPr="002046AB">
        <w:t xml:space="preserve"> identifies those requir</w:t>
      </w:r>
      <w:r w:rsidR="002046AB" w:rsidRPr="002046AB">
        <w:t>e</w:t>
      </w:r>
      <w:r w:rsidR="002046AB" w:rsidRPr="002046AB">
        <w:t xml:space="preserve">ments that the design must satisfy in order for it to be successful. It is in effect the mission statement that drives all subsequent stages of development, and when completed should be a detailed and complete vision of </w:t>
      </w:r>
      <w:r>
        <w:t>the design goals. An effective R</w:t>
      </w:r>
      <w:r w:rsidR="002046AB" w:rsidRPr="002046AB">
        <w:t xml:space="preserve">equirements </w:t>
      </w:r>
      <w:r>
        <w:t>S</w:t>
      </w:r>
      <w:r w:rsidR="002046AB" w:rsidRPr="002046AB">
        <w:t>pecification should identify all important requir</w:t>
      </w:r>
      <w:r w:rsidR="002046AB" w:rsidRPr="002046AB">
        <w:t>e</w:t>
      </w:r>
      <w:r w:rsidR="002046AB" w:rsidRPr="002046AB">
        <w:t>ments, yet provide enough flexibility for the design team to develop innovative solution</w:t>
      </w:r>
      <w:r w:rsidR="00677917">
        <w:t>s</w:t>
      </w:r>
      <w:r w:rsidR="002046AB" w:rsidRPr="002046AB">
        <w:t>. It also serves as a communication tool for everyone i</w:t>
      </w:r>
      <w:r w:rsidR="002046AB" w:rsidRPr="002046AB">
        <w:t>n</w:t>
      </w:r>
      <w:r w:rsidR="002046AB" w:rsidRPr="002046AB">
        <w:t>volved in the design, such as engineering, marketing, and the client.</w:t>
      </w:r>
      <w:r w:rsidR="006D49E2">
        <w:t xml:space="preserve"> </w:t>
      </w:r>
      <w:r w:rsidR="002046AB" w:rsidRPr="002046AB">
        <w:t>All parties should agree to the requirements before</w:t>
      </w:r>
      <w:r w:rsidR="00677917">
        <w:t xml:space="preserve"> further</w:t>
      </w:r>
      <w:r w:rsidR="002046AB" w:rsidRPr="002046AB">
        <w:t xml:space="preserve"> deve</w:t>
      </w:r>
      <w:r w:rsidR="002046AB" w:rsidRPr="002046AB">
        <w:t>l</w:t>
      </w:r>
      <w:r w:rsidR="002046AB" w:rsidRPr="002046AB">
        <w:t xml:space="preserve">opment proceeds. In some cases, the </w:t>
      </w:r>
      <w:r w:rsidR="00AE5C0A" w:rsidRPr="002046AB">
        <w:t xml:space="preserve">Requirements Specification </w:t>
      </w:r>
      <w:r w:rsidR="002046AB" w:rsidRPr="002046AB">
        <w:t>serves as a legally bin</w:t>
      </w:r>
      <w:r w:rsidR="002046AB" w:rsidRPr="002046AB">
        <w:t>d</w:t>
      </w:r>
      <w:r w:rsidR="002046AB" w:rsidRPr="002046AB">
        <w:t>ing agreement between the developers and the client.</w:t>
      </w:r>
      <w:r w:rsidR="006D49E2">
        <w:t xml:space="preserve"> </w:t>
      </w:r>
    </w:p>
    <w:p w:rsidR="002046AB" w:rsidRPr="002046AB" w:rsidRDefault="002046AB" w:rsidP="002046AB">
      <w:pPr>
        <w:pStyle w:val="BodyText"/>
        <w:ind w:firstLine="360"/>
      </w:pPr>
      <w:r w:rsidRPr="002046AB">
        <w:t>A major challenge in developing the requirements is in many ways analogous to the pr</w:t>
      </w:r>
      <w:r w:rsidRPr="002046AB">
        <w:t>o</w:t>
      </w:r>
      <w:r w:rsidRPr="002046AB">
        <w:t xml:space="preserve">verbial </w:t>
      </w:r>
      <w:r w:rsidRPr="00B22056">
        <w:t>“</w:t>
      </w:r>
      <w:r w:rsidRPr="000E0307">
        <w:rPr>
          <w:i/>
        </w:rPr>
        <w:t>What came first, the chicken or the egg?</w:t>
      </w:r>
      <w:r w:rsidRPr="00B22056">
        <w:t>”</w:t>
      </w:r>
      <w:r w:rsidRPr="002046AB">
        <w:t xml:space="preserve"> question.</w:t>
      </w:r>
      <w:r w:rsidR="006D49E2">
        <w:t xml:space="preserve"> </w:t>
      </w:r>
      <w:r w:rsidRPr="002046AB">
        <w:t>The final solution is analogous to the chicken and the requirements are analogous to the egg. In the beginning</w:t>
      </w:r>
      <w:r w:rsidR="00AE5C0A">
        <w:t>,</w:t>
      </w:r>
      <w:r w:rsidRPr="002046AB">
        <w:t xml:space="preserve"> the chicken is hi</w:t>
      </w:r>
      <w:r w:rsidRPr="002046AB">
        <w:t>d</w:t>
      </w:r>
      <w:r w:rsidRPr="002046AB">
        <w:t>den inside the egg, yet the egg must be capable of d</w:t>
      </w:r>
      <w:r w:rsidRPr="002046AB">
        <w:t>e</w:t>
      </w:r>
      <w:r w:rsidRPr="002046AB">
        <w:t>scribing what the chicken will become.</w:t>
      </w:r>
      <w:r w:rsidR="006D49E2">
        <w:t xml:space="preserve"> </w:t>
      </w:r>
      <w:r w:rsidRPr="002046AB">
        <w:t xml:space="preserve">The difficulty is that it is hard to develop the </w:t>
      </w:r>
      <w:r w:rsidRPr="000E0307">
        <w:rPr>
          <w:i/>
        </w:rPr>
        <w:t>what</w:t>
      </w:r>
      <w:r w:rsidR="00AE5C0A">
        <w:t xml:space="preserve"> for the requirement</w:t>
      </w:r>
      <w:r w:rsidRPr="002046AB">
        <w:t xml:space="preserve"> without already having solved the problem or created the chicken. </w:t>
      </w:r>
    </w:p>
    <w:p w:rsidR="002046AB" w:rsidRDefault="002046AB" w:rsidP="002046AB">
      <w:pPr>
        <w:pStyle w:val="BodyText"/>
        <w:ind w:firstLine="360"/>
        <w:rPr>
          <w:szCs w:val="24"/>
        </w:rPr>
      </w:pPr>
      <w:r w:rsidRPr="002046AB">
        <w:t>This chapter guides the reader throu</w:t>
      </w:r>
      <w:r w:rsidR="000E0307">
        <w:t>gh the process of developing a R</w:t>
      </w:r>
      <w:r w:rsidRPr="002046AB">
        <w:t xml:space="preserve">equirements </w:t>
      </w:r>
      <w:r w:rsidR="000E0307">
        <w:t>S</w:t>
      </w:r>
      <w:r w:rsidRPr="002046AB">
        <w:t>pecif</w:t>
      </w:r>
      <w:r w:rsidRPr="002046AB">
        <w:t>i</w:t>
      </w:r>
      <w:r w:rsidRPr="002046AB">
        <w:t>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Pr="002046AB">
        <w:t xml:space="preserve"> and is </w:t>
      </w:r>
      <w:r w:rsidRPr="002046AB">
        <w:rPr>
          <w:szCs w:val="24"/>
        </w:rPr>
        <w:t xml:space="preserve">organized as follows. </w:t>
      </w:r>
      <w:r w:rsidR="000E0307">
        <w:rPr>
          <w:szCs w:val="24"/>
        </w:rPr>
        <w:t xml:space="preserve">First, </w:t>
      </w:r>
      <w:r w:rsidR="00D5627D">
        <w:rPr>
          <w:szCs w:val="24"/>
        </w:rPr>
        <w:t>t</w:t>
      </w:r>
      <w:r w:rsidR="000E0307">
        <w:rPr>
          <w:szCs w:val="24"/>
        </w:rPr>
        <w:t>he properties of an engineering requirement</w:t>
      </w:r>
      <w:r w:rsidR="00104387">
        <w:rPr>
          <w:szCs w:val="24"/>
        </w:rPr>
        <w:fldChar w:fldCharType="begin"/>
      </w:r>
      <w:r w:rsidR="00104387">
        <w:instrText xml:space="preserve"> XE "</w:instrText>
      </w:r>
      <w:r w:rsidR="00104387" w:rsidRPr="00505657">
        <w:instrText>enginee</w:instrText>
      </w:r>
      <w:r w:rsidR="00104387" w:rsidRPr="00505657">
        <w:instrText>r</w:instrText>
      </w:r>
      <w:r w:rsidR="00104387" w:rsidRPr="00505657">
        <w:instrText>ing requirement</w:instrText>
      </w:r>
      <w:r w:rsidR="00104387">
        <w:instrText xml:space="preserve">" </w:instrText>
      </w:r>
      <w:r w:rsidR="00104387">
        <w:rPr>
          <w:szCs w:val="24"/>
        </w:rPr>
        <w:fldChar w:fldCharType="end"/>
      </w:r>
      <w:r w:rsidR="000E0307">
        <w:rPr>
          <w:szCs w:val="24"/>
        </w:rPr>
        <w:t xml:space="preserve"> are d</w:t>
      </w:r>
      <w:r w:rsidR="000E0307">
        <w:rPr>
          <w:szCs w:val="24"/>
        </w:rPr>
        <w:t>e</w:t>
      </w:r>
      <w:r w:rsidR="000E0307">
        <w:rPr>
          <w:szCs w:val="24"/>
        </w:rPr>
        <w:t xml:space="preserve">fined and </w:t>
      </w:r>
      <w:r w:rsidR="00D5627D">
        <w:rPr>
          <w:szCs w:val="24"/>
        </w:rPr>
        <w:t xml:space="preserve">numerous </w:t>
      </w:r>
      <w:r w:rsidR="000E0307">
        <w:rPr>
          <w:szCs w:val="24"/>
        </w:rPr>
        <w:t>e</w:t>
      </w:r>
      <w:r w:rsidRPr="002046AB">
        <w:rPr>
          <w:szCs w:val="24"/>
        </w:rPr>
        <w:t xml:space="preserve">xamples </w:t>
      </w:r>
      <w:r w:rsidR="000E0307">
        <w:rPr>
          <w:szCs w:val="24"/>
        </w:rPr>
        <w:t xml:space="preserve">for </w:t>
      </w:r>
      <w:r w:rsidR="000C77B0">
        <w:rPr>
          <w:szCs w:val="24"/>
        </w:rPr>
        <w:t>computer and electrical</w:t>
      </w:r>
      <w:r w:rsidR="000E0307">
        <w:rPr>
          <w:szCs w:val="24"/>
        </w:rPr>
        <w:t xml:space="preserve"> systems </w:t>
      </w:r>
      <w:r w:rsidRPr="002046AB">
        <w:rPr>
          <w:szCs w:val="24"/>
        </w:rPr>
        <w:t xml:space="preserve">are </w:t>
      </w:r>
      <w:r w:rsidR="004E2C4B">
        <w:rPr>
          <w:szCs w:val="24"/>
        </w:rPr>
        <w:t>provided.</w:t>
      </w:r>
      <w:r w:rsidR="000C77B0">
        <w:rPr>
          <w:szCs w:val="24"/>
        </w:rPr>
        <w:t xml:space="preserve"> </w:t>
      </w:r>
      <w:r w:rsidR="00D5627D">
        <w:rPr>
          <w:szCs w:val="24"/>
        </w:rPr>
        <w:t xml:space="preserve">Then, the </w:t>
      </w:r>
      <w:r w:rsidR="00EF0199">
        <w:rPr>
          <w:szCs w:val="24"/>
        </w:rPr>
        <w:t xml:space="preserve">properties of the </w:t>
      </w:r>
      <w:r w:rsidR="00D5627D">
        <w:rPr>
          <w:szCs w:val="24"/>
        </w:rPr>
        <w:t>complete Requirements Specification (the collection of marketing and eng</w:t>
      </w:r>
      <w:r w:rsidR="00D5627D">
        <w:rPr>
          <w:szCs w:val="24"/>
        </w:rPr>
        <w:t>i</w:t>
      </w:r>
      <w:r w:rsidR="00D5627D">
        <w:rPr>
          <w:szCs w:val="24"/>
        </w:rPr>
        <w:t>neering requirements)</w:t>
      </w:r>
      <w:r w:rsidR="004E2C4B">
        <w:rPr>
          <w:szCs w:val="24"/>
        </w:rPr>
        <w:t xml:space="preserve"> </w:t>
      </w:r>
      <w:r w:rsidR="0012727B">
        <w:rPr>
          <w:szCs w:val="24"/>
        </w:rPr>
        <w:t xml:space="preserve">are considered </w:t>
      </w:r>
      <w:r w:rsidR="00EF0199">
        <w:rPr>
          <w:szCs w:val="24"/>
        </w:rPr>
        <w:t xml:space="preserve">followed by </w:t>
      </w:r>
      <w:r w:rsidR="00D5627D">
        <w:rPr>
          <w:szCs w:val="24"/>
        </w:rPr>
        <w:t>a number of case study examples. The chapter concludes with advanced methods of analyzing and refining requirements, uti</w:t>
      </w:r>
      <w:r w:rsidR="00D5627D">
        <w:rPr>
          <w:szCs w:val="24"/>
        </w:rPr>
        <w:t>l</w:t>
      </w:r>
      <w:r w:rsidR="00D5627D">
        <w:rPr>
          <w:szCs w:val="24"/>
        </w:rPr>
        <w:t xml:space="preserve">izing tools such as the House of Quality. </w:t>
      </w:r>
    </w:p>
    <w:p w:rsidR="002467B5" w:rsidRPr="004B4D77" w:rsidRDefault="00BC5E4B" w:rsidP="00BC5E4B">
      <w:pPr>
        <w:pStyle w:val="LearningObjective"/>
      </w:pPr>
      <w:r>
        <w:br w:type="page"/>
      </w:r>
      <w:r w:rsidR="002467B5" w:rsidRPr="004B4D77">
        <w:lastRenderedPageBreak/>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0E0307" w:rsidRPr="00010B2B" w:rsidRDefault="000E0307" w:rsidP="000E0307">
      <w:pPr>
        <w:pStyle w:val="Bookbullets"/>
      </w:pPr>
      <w:r>
        <w:t>Understand the properties of an engineering requirement</w:t>
      </w:r>
      <w:r w:rsidR="00104387">
        <w:fldChar w:fldCharType="begin"/>
      </w:r>
      <w:r w:rsidR="00104387">
        <w:instrText xml:space="preserve"> XE "</w:instrText>
      </w:r>
      <w:r w:rsidR="00104387" w:rsidRPr="00505657">
        <w:instrText>engineering requirement</w:instrText>
      </w:r>
      <w:r w:rsidR="00104387">
        <w:instrText xml:space="preserve">" </w:instrText>
      </w:r>
      <w:r w:rsidR="00104387">
        <w:fldChar w:fldCharType="end"/>
      </w:r>
      <w:r>
        <w:t xml:space="preserve"> and know how </w:t>
      </w:r>
      <w:r w:rsidR="00AE5C0A">
        <w:t xml:space="preserve">to </w:t>
      </w:r>
      <w:r w:rsidR="00EF0199">
        <w:t>d</w:t>
      </w:r>
      <w:r w:rsidR="00EF0199">
        <w:t>e</w:t>
      </w:r>
      <w:r w:rsidR="00EF0199">
        <w:t>velop well-formed requirements</w:t>
      </w:r>
      <w:r w:rsidR="0012727B">
        <w:t xml:space="preserve"> that meet the properties.</w:t>
      </w:r>
    </w:p>
    <w:p w:rsidR="002467B5" w:rsidRDefault="00AB4075" w:rsidP="002467B5">
      <w:pPr>
        <w:pStyle w:val="Bookbullets"/>
      </w:pPr>
      <w:r>
        <w:t>Be</w:t>
      </w:r>
      <w:r w:rsidR="002467B5">
        <w:t xml:space="preserve"> familiar with </w:t>
      </w:r>
      <w:r w:rsidR="000E0307">
        <w:t xml:space="preserve">engineering </w:t>
      </w:r>
      <w:r w:rsidR="002467B5">
        <w:t xml:space="preserve">requirements that </w:t>
      </w:r>
      <w:r w:rsidR="002467B5" w:rsidRPr="00010B2B">
        <w:t xml:space="preserve">are commonly specified in </w:t>
      </w:r>
      <w:r w:rsidR="00B53053">
        <w:t>electrical and computer</w:t>
      </w:r>
      <w:r w:rsidR="002467B5" w:rsidRPr="00010B2B">
        <w:t xml:space="preserve"> systems</w:t>
      </w:r>
      <w:r w:rsidR="002467B5">
        <w:t>.</w:t>
      </w:r>
    </w:p>
    <w:p w:rsidR="002467B5" w:rsidRDefault="002467B5" w:rsidP="002467B5">
      <w:pPr>
        <w:pStyle w:val="Bookbullets"/>
      </w:pPr>
      <w:r>
        <w:t xml:space="preserve">Understand the properties of </w:t>
      </w:r>
      <w:r w:rsidR="000E0307">
        <w:t>the</w:t>
      </w:r>
      <w:r>
        <w:t xml:space="preserve"> complete </w:t>
      </w:r>
      <w:r w:rsidR="000E0307">
        <w:t>R</w:t>
      </w:r>
      <w:r>
        <w:t>equirements</w:t>
      </w:r>
      <w:r w:rsidR="000E0307">
        <w:t xml:space="preserve"> Specification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000E0307">
        <w:t>, as well as kno</w:t>
      </w:r>
      <w:r w:rsidR="008C52DD">
        <w:t xml:space="preserve">w the steps </w:t>
      </w:r>
      <w:r w:rsidR="00EF0199">
        <w:t>to developing one</w:t>
      </w:r>
      <w:r w:rsidR="000E0307">
        <w:t>.</w:t>
      </w:r>
    </w:p>
    <w:p w:rsidR="006C1636" w:rsidRPr="008C52DD" w:rsidRDefault="008C52DD" w:rsidP="002467B5">
      <w:pPr>
        <w:pStyle w:val="Bookbullets"/>
      </w:pPr>
      <w:r w:rsidRPr="008C52DD">
        <w:t>Be able to conduct advanced requirements</w:t>
      </w:r>
      <w:r w:rsidR="00C06693">
        <w:t xml:space="preserve"> analysis to identify design tradeoffs.</w:t>
      </w:r>
    </w:p>
    <w:p w:rsidR="00921F56" w:rsidRDefault="00677917" w:rsidP="00C067E4">
      <w:pPr>
        <w:pStyle w:val="BookHeading2"/>
        <w:numPr>
          <w:ilvl w:val="1"/>
          <w:numId w:val="3"/>
        </w:numPr>
      </w:pPr>
      <w:r>
        <w:t xml:space="preserve">Overview of the </w:t>
      </w:r>
      <w:r w:rsidR="002467B5">
        <w:t>Requirements Setting Process</w:t>
      </w:r>
    </w:p>
    <w:p w:rsidR="002467B5" w:rsidRDefault="009317FD" w:rsidP="002467B5">
      <w:pPr>
        <w:pStyle w:val="BodyText"/>
      </w:pPr>
      <w:r>
        <w:t xml:space="preserve">The </w:t>
      </w:r>
      <w:r>
        <w:rPr>
          <w:b/>
          <w:i/>
        </w:rPr>
        <w:t>Requirements S</w:t>
      </w:r>
      <w:r w:rsidRPr="00820247">
        <w:rPr>
          <w:b/>
          <w:i/>
        </w:rPr>
        <w:t>pecification</w:t>
      </w:r>
      <w:r>
        <w:rPr>
          <w:b/>
          <w:i/>
        </w:rPr>
        <w:fldChar w:fldCharType="begin"/>
      </w:r>
      <w:r>
        <w:instrText xml:space="preserve"> XE "</w:instrText>
      </w:r>
      <w:r w:rsidRPr="00DE6438">
        <w:instrText>Requirements Specification</w:instrText>
      </w:r>
      <w:r>
        <w:instrText xml:space="preserve">" </w:instrText>
      </w:r>
      <w:r>
        <w:rPr>
          <w:b/>
          <w:i/>
        </w:rPr>
        <w:fldChar w:fldCharType="end"/>
      </w:r>
      <w:r>
        <w:t>, which is the focus of this chapter, is a collection of enginee</w:t>
      </w:r>
      <w:r>
        <w:t>r</w:t>
      </w:r>
      <w:r>
        <w:t xml:space="preserve">ing and marketing requirements that a system must satisfy in order for it to meet the needs of the customer or end-user. </w:t>
      </w:r>
      <w:r w:rsidR="002467B5" w:rsidRPr="002467B5">
        <w:t xml:space="preserve">Figure 3.1 illustrates </w:t>
      </w:r>
      <w:r w:rsidR="006D28A4">
        <w:t xml:space="preserve">a </w:t>
      </w:r>
      <w:r w:rsidR="003C59BA">
        <w:t>process for developing a Requirements S</w:t>
      </w:r>
      <w:r w:rsidR="002467B5" w:rsidRPr="002467B5">
        <w:t>pec</w:t>
      </w:r>
      <w:r w:rsidR="002467B5" w:rsidRPr="002467B5">
        <w:t>i</w:t>
      </w:r>
      <w:r w:rsidR="002467B5" w:rsidRPr="002467B5">
        <w:t>fication</w:t>
      </w:r>
      <w:r w:rsidR="00104387">
        <w:fldChar w:fldCharType="begin"/>
      </w:r>
      <w:r w:rsidR="00104387">
        <w:instrText xml:space="preserve"> XE "</w:instrText>
      </w:r>
      <w:r w:rsidR="00104387" w:rsidRPr="00F816B9">
        <w:instrText>Requir</w:instrText>
      </w:r>
      <w:r w:rsidR="00104387" w:rsidRPr="00F816B9">
        <w:instrText>e</w:instrText>
      </w:r>
      <w:r w:rsidR="00104387" w:rsidRPr="00F816B9">
        <w:instrText>ments Specification</w:instrText>
      </w:r>
      <w:r w:rsidR="00104387">
        <w:instrText xml:space="preserve">" </w:instrText>
      </w:r>
      <w:r w:rsidR="00104387">
        <w:fldChar w:fldCharType="end"/>
      </w:r>
      <w:r w:rsidR="002467B5" w:rsidRPr="002467B5">
        <w:t xml:space="preserve"> that </w:t>
      </w:r>
      <w:r w:rsidR="006D28A4">
        <w:t xml:space="preserve">is </w:t>
      </w:r>
      <w:r w:rsidR="002304AE">
        <w:t>from</w:t>
      </w:r>
      <w:r w:rsidR="002467B5" w:rsidRPr="002467B5">
        <w:t xml:space="preserve"> the </w:t>
      </w:r>
      <w:r w:rsidR="002467B5" w:rsidRPr="002304AE">
        <w:rPr>
          <w:u w:val="single"/>
        </w:rPr>
        <w:t>IEEE Guide for Developing System Requirements Specific</w:t>
      </w:r>
      <w:r w:rsidR="002467B5" w:rsidRPr="002304AE">
        <w:rPr>
          <w:u w:val="single"/>
        </w:rPr>
        <w:t>a</w:t>
      </w:r>
      <w:r w:rsidR="002467B5" w:rsidRPr="002304AE">
        <w:rPr>
          <w:u w:val="single"/>
        </w:rPr>
        <w:t>tions</w:t>
      </w:r>
      <w:r w:rsidR="002467B5" w:rsidRPr="002467B5">
        <w:t xml:space="preserve"> [IEEE Std</w:t>
      </w:r>
      <w:r w:rsidR="00641B99">
        <w:t>.</w:t>
      </w:r>
      <w:r w:rsidR="002467B5" w:rsidRPr="002467B5">
        <w:t xml:space="preserve"> 1233-1998</w:t>
      </w:r>
      <w:r w:rsidR="00104387">
        <w:fldChar w:fldCharType="begin"/>
      </w:r>
      <w:r w:rsidR="00104387">
        <w:instrText xml:space="preserve"> XE "</w:instrText>
      </w:r>
      <w:r w:rsidR="00104387" w:rsidRPr="009D1A6C">
        <w:instrText>IEEE Std. 1233-1998</w:instrText>
      </w:r>
      <w:r w:rsidR="00104387">
        <w:instrText xml:space="preserve">" </w:instrText>
      </w:r>
      <w:r w:rsidR="00104387">
        <w:fldChar w:fldCharType="end"/>
      </w:r>
      <w:r w:rsidR="00BB6B11">
        <w:t>]. This process is the focus of this chapter and there</w:t>
      </w:r>
      <w:r w:rsidR="00677917">
        <w:t xml:space="preserve"> are three stakeholder groups in </w:t>
      </w:r>
      <w:r w:rsidR="00BB6B11">
        <w:t>it</w:t>
      </w:r>
      <w:r w:rsidR="00677917">
        <w:t xml:space="preserve"> –</w:t>
      </w:r>
      <w:r w:rsidR="002467B5" w:rsidRPr="002467B5">
        <w:t xml:space="preserve"> the</w:t>
      </w:r>
      <w:r w:rsidR="00677917">
        <w:t xml:space="preserve"> </w:t>
      </w:r>
      <w:r w:rsidR="002467B5" w:rsidRPr="002467B5">
        <w:t>customer, the environment, and the technical community.</w:t>
      </w:r>
      <w:r w:rsidR="006D49E2">
        <w:t xml:space="preserve"> </w:t>
      </w:r>
      <w:r w:rsidR="002467B5" w:rsidRPr="002467B5">
        <w:t>The input from the cu</w:t>
      </w:r>
      <w:r w:rsidR="002467B5" w:rsidRPr="002467B5">
        <w:t>s</w:t>
      </w:r>
      <w:r w:rsidR="002467B5" w:rsidRPr="002467B5">
        <w:t xml:space="preserve">tomer includes the marketing </w:t>
      </w:r>
      <w:r w:rsidR="003C59BA">
        <w:t>(raw) requirement</w:t>
      </w:r>
      <w:r w:rsidR="00EF0199">
        <w:t>s</w:t>
      </w:r>
      <w:r w:rsidR="00677917">
        <w:t xml:space="preserve"> that were addressed in Chapter 2.</w:t>
      </w:r>
      <w:r w:rsidR="002467B5" w:rsidRPr="002467B5">
        <w:t xml:space="preserve"> </w:t>
      </w:r>
      <w:r w:rsidR="00677917">
        <w:t>Th</w:t>
      </w:r>
      <w:r w:rsidR="002467B5" w:rsidRPr="002467B5">
        <w:t>e env</w:t>
      </w:r>
      <w:r w:rsidR="002467B5" w:rsidRPr="002467B5">
        <w:t>i</w:t>
      </w:r>
      <w:r w:rsidR="002467B5" w:rsidRPr="002467B5">
        <w:t xml:space="preserve">ronment </w:t>
      </w:r>
      <w:r w:rsidR="00677917">
        <w:t xml:space="preserve">introduces </w:t>
      </w:r>
      <w:r w:rsidR="00EF0199">
        <w:t xml:space="preserve">requirements in the form of </w:t>
      </w:r>
      <w:r w:rsidR="002467B5" w:rsidRPr="002467B5">
        <w:t>constraints and standards</w:t>
      </w:r>
      <w:r w:rsidR="00560923">
        <w:t xml:space="preserve"> that i</w:t>
      </w:r>
      <w:r w:rsidR="00560923">
        <w:t>m</w:t>
      </w:r>
      <w:r w:rsidR="00560923">
        <w:t>pact or limit the design.</w:t>
      </w:r>
      <w:r w:rsidR="00677917">
        <w:t xml:space="preserve"> </w:t>
      </w:r>
      <w:r w:rsidR="00104387">
        <w:fldChar w:fldCharType="begin"/>
      </w:r>
      <w:r w:rsidR="00104387">
        <w:instrText xml:space="preserve"> XE "</w:instrText>
      </w:r>
      <w:r w:rsidR="00104387" w:rsidRPr="001C22E1">
        <w:instrText>standards</w:instrText>
      </w:r>
      <w:r w:rsidR="00104387">
        <w:instrText xml:space="preserve">" </w:instrText>
      </w:r>
      <w:r w:rsidR="00104387">
        <w:fldChar w:fldCharType="end"/>
      </w:r>
      <w:r w:rsidR="002467B5" w:rsidRPr="002467B5">
        <w:t xml:space="preserve">The input from the technical community is </w:t>
      </w:r>
      <w:r w:rsidR="003C59BA">
        <w:t>based upon</w:t>
      </w:r>
      <w:r w:rsidR="002467B5" w:rsidRPr="002467B5">
        <w:t xml:space="preserve"> the </w:t>
      </w:r>
      <w:r w:rsidR="003C59BA">
        <w:t>knowledge of eng</w:t>
      </w:r>
      <w:r w:rsidR="003C59BA">
        <w:t>i</w:t>
      </w:r>
      <w:r w:rsidR="003C59BA">
        <w:t>neers</w:t>
      </w:r>
      <w:r w:rsidR="00677917">
        <w:t xml:space="preserve"> who are primarily responsible for design, implementation, testing, manufa</w:t>
      </w:r>
      <w:r w:rsidR="00677917">
        <w:t>c</w:t>
      </w:r>
      <w:r w:rsidR="00677917">
        <w:t>turing, and maintenance of the sy</w:t>
      </w:r>
      <w:r w:rsidR="00677917">
        <w:t>s</w:t>
      </w:r>
      <w:r w:rsidR="00677917">
        <w:t>tem.</w:t>
      </w:r>
      <w:r w:rsidR="006D49E2">
        <w:t xml:space="preserve"> </w:t>
      </w:r>
    </w:p>
    <w:p w:rsidR="004546DB" w:rsidRDefault="00B854AB" w:rsidP="006E1BEC">
      <w:pPr>
        <w:pStyle w:val="BodyText"/>
        <w:spacing w:before="240"/>
        <w:jc w:val="center"/>
      </w:pPr>
      <w:r>
        <w:rPr>
          <w:noProof/>
        </w:rPr>
        <w:drawing>
          <wp:inline distT="0" distB="0" distL="0" distR="0">
            <wp:extent cx="4229100"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571625"/>
                    </a:xfrm>
                    <a:prstGeom prst="rect">
                      <a:avLst/>
                    </a:prstGeom>
                    <a:noFill/>
                    <a:ln>
                      <a:noFill/>
                    </a:ln>
                  </pic:spPr>
                </pic:pic>
              </a:graphicData>
            </a:graphic>
          </wp:inline>
        </w:drawing>
      </w:r>
    </w:p>
    <w:p w:rsidR="002467B5" w:rsidRDefault="002467B5" w:rsidP="002467B5">
      <w:pPr>
        <w:pStyle w:val="FigureCaption"/>
        <w:jc w:val="both"/>
        <w:rPr>
          <w:szCs w:val="18"/>
        </w:rPr>
      </w:pPr>
      <w:r w:rsidRPr="002467B5">
        <w:rPr>
          <w:b/>
          <w:szCs w:val="18"/>
        </w:rPr>
        <w:t>Figure 3.1</w:t>
      </w:r>
      <w:r w:rsidR="00557162">
        <w:rPr>
          <w:szCs w:val="18"/>
        </w:rPr>
        <w:t xml:space="preserve"> Requirements S</w:t>
      </w:r>
      <w:r w:rsidRPr="002467B5">
        <w:rPr>
          <w:szCs w:val="18"/>
        </w:rPr>
        <w:t>pecificati</w:t>
      </w:r>
      <w:r w:rsidR="002304AE">
        <w:rPr>
          <w:szCs w:val="18"/>
        </w:rPr>
        <w:t>on</w:t>
      </w:r>
      <w:r w:rsidR="00104387">
        <w:rPr>
          <w:szCs w:val="18"/>
        </w:rPr>
        <w:fldChar w:fldCharType="begin"/>
      </w:r>
      <w:r w:rsidR="00104387">
        <w:instrText xml:space="preserve"> XE "</w:instrText>
      </w:r>
      <w:r w:rsidR="00104387" w:rsidRPr="00F816B9">
        <w:instrText>Requirements Specification</w:instrText>
      </w:r>
      <w:r w:rsidR="00104387">
        <w:instrText xml:space="preserve">" </w:instrText>
      </w:r>
      <w:r w:rsidR="00104387">
        <w:rPr>
          <w:szCs w:val="18"/>
        </w:rPr>
        <w:fldChar w:fldCharType="end"/>
      </w:r>
      <w:r w:rsidR="002304AE">
        <w:rPr>
          <w:szCs w:val="18"/>
        </w:rPr>
        <w:t xml:space="preserve"> development processes </w:t>
      </w:r>
      <w:r w:rsidRPr="002467B5">
        <w:rPr>
          <w:szCs w:val="18"/>
        </w:rPr>
        <w:t>from IEEE Std. 1233-1998</w:t>
      </w:r>
      <w:r w:rsidR="00104387">
        <w:rPr>
          <w:szCs w:val="18"/>
        </w:rPr>
        <w:fldChar w:fldCharType="begin"/>
      </w:r>
      <w:r w:rsidR="00104387">
        <w:instrText xml:space="preserve"> XE "</w:instrText>
      </w:r>
      <w:r w:rsidR="00104387" w:rsidRPr="009D1A6C">
        <w:instrText>IEEE Std. 1233-1998</w:instrText>
      </w:r>
      <w:r w:rsidR="00104387">
        <w:instrText xml:space="preserve">" </w:instrText>
      </w:r>
      <w:r w:rsidR="00104387">
        <w:rPr>
          <w:szCs w:val="18"/>
        </w:rPr>
        <w:fldChar w:fldCharType="end"/>
      </w:r>
      <w:r w:rsidRPr="002467B5">
        <w:rPr>
          <w:szCs w:val="18"/>
        </w:rPr>
        <w:t>.</w:t>
      </w:r>
      <w:r w:rsidR="006D49E2">
        <w:rPr>
          <w:szCs w:val="18"/>
        </w:rPr>
        <w:t xml:space="preserve"> </w:t>
      </w:r>
      <w:r w:rsidRPr="002467B5">
        <w:rPr>
          <w:szCs w:val="18"/>
        </w:rPr>
        <w:t xml:space="preserve">The three </w:t>
      </w:r>
      <w:r w:rsidR="002304AE">
        <w:rPr>
          <w:szCs w:val="18"/>
        </w:rPr>
        <w:t xml:space="preserve">input sources </w:t>
      </w:r>
      <w:r w:rsidRPr="002467B5">
        <w:rPr>
          <w:szCs w:val="18"/>
        </w:rPr>
        <w:t>to the process are the customer, environment, and technical comm</w:t>
      </w:r>
      <w:r w:rsidRPr="002467B5">
        <w:rPr>
          <w:szCs w:val="18"/>
        </w:rPr>
        <w:t>u</w:t>
      </w:r>
      <w:r w:rsidRPr="002467B5">
        <w:rPr>
          <w:szCs w:val="18"/>
        </w:rPr>
        <w:t>nity.</w:t>
      </w:r>
    </w:p>
    <w:p w:rsidR="002304AE" w:rsidRDefault="002304AE" w:rsidP="00C067E4">
      <w:pPr>
        <w:pStyle w:val="BookHeading2"/>
        <w:numPr>
          <w:ilvl w:val="1"/>
          <w:numId w:val="3"/>
        </w:numPr>
        <w:spacing w:before="240"/>
      </w:pPr>
      <w:r>
        <w:lastRenderedPageBreak/>
        <w:t>Engineering Requirement</w:t>
      </w:r>
      <w:r w:rsidR="003058C5">
        <w:t>s</w:t>
      </w:r>
    </w:p>
    <w:p w:rsidR="002304AE" w:rsidRDefault="007A7EAD" w:rsidP="002304AE">
      <w:pPr>
        <w:pStyle w:val="BodyText"/>
      </w:pPr>
      <w:r>
        <w:t>Before developing the complete Requirements Specification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00E65BDA">
        <w:t>, designers</w:t>
      </w:r>
      <w:r>
        <w:t xml:space="preserve"> need to first </w:t>
      </w:r>
      <w:r w:rsidR="00BB6B11">
        <w:t>dete</w:t>
      </w:r>
      <w:r w:rsidR="00BB6B11">
        <w:t>r</w:t>
      </w:r>
      <w:r w:rsidR="00BB6B11">
        <w:t>mine</w:t>
      </w:r>
      <w:r>
        <w:t xml:space="preserve"> individual engineering requirements.</w:t>
      </w:r>
      <w:r w:rsidR="006D49E2">
        <w:t xml:space="preserve"> </w:t>
      </w:r>
      <w:r w:rsidR="009317FD">
        <w:rPr>
          <w:b/>
          <w:i/>
        </w:rPr>
        <w:t>Engineering requirements</w:t>
      </w:r>
      <w:r w:rsidR="009317FD">
        <w:rPr>
          <w:b/>
          <w:i/>
        </w:rPr>
        <w:fldChar w:fldCharType="begin"/>
      </w:r>
      <w:r w:rsidR="009317FD">
        <w:instrText xml:space="preserve"> XE "</w:instrText>
      </w:r>
      <w:r w:rsidR="009317FD" w:rsidRPr="00DE6438">
        <w:instrText>engineering requirement</w:instrText>
      </w:r>
      <w:r w:rsidR="009317FD">
        <w:instrText xml:space="preserve">" </w:instrText>
      </w:r>
      <w:r w:rsidR="009317FD">
        <w:rPr>
          <w:b/>
          <w:i/>
        </w:rPr>
        <w:fldChar w:fldCharType="end"/>
      </w:r>
      <w:r w:rsidR="009317FD">
        <w:t xml:space="preserve"> are</w:t>
      </w:r>
      <w:r w:rsidR="00BB6B11">
        <w:t xml:space="preserve"> short statement</w:t>
      </w:r>
      <w:r w:rsidR="00C30E85">
        <w:t>s</w:t>
      </w:r>
      <w:r w:rsidR="00BB6B11">
        <w:t xml:space="preserve"> that a</w:t>
      </w:r>
      <w:r w:rsidR="00BB6B11">
        <w:t>d</w:t>
      </w:r>
      <w:r w:rsidR="00BB6B11">
        <w:t>dress</w:t>
      </w:r>
      <w:r w:rsidR="00BB6B11" w:rsidRPr="00526AA2">
        <w:t xml:space="preserve"> a technical </w:t>
      </w:r>
      <w:r w:rsidR="00BB6B11">
        <w:t>need</w:t>
      </w:r>
      <w:r w:rsidR="00BB6B11" w:rsidRPr="00526AA2">
        <w:t xml:space="preserve"> of the design</w:t>
      </w:r>
      <w:r w:rsidR="00BB6B11">
        <w:t xml:space="preserve">. </w:t>
      </w:r>
      <w:r w:rsidR="00BB6B11" w:rsidRPr="00526AA2">
        <w:t>A</w:t>
      </w:r>
      <w:r w:rsidR="00BB6B11">
        <w:t xml:space="preserve"> simple</w:t>
      </w:r>
      <w:r w:rsidR="00BB6B11" w:rsidRPr="00526AA2">
        <w:t xml:space="preserve"> example is </w:t>
      </w:r>
      <w:r w:rsidR="00BB6B11" w:rsidRPr="00EA2D3C">
        <w:t>“</w:t>
      </w:r>
      <w:r w:rsidR="00BB6B11" w:rsidRPr="00526AA2">
        <w:rPr>
          <w:i/>
        </w:rPr>
        <w:t>The sy</w:t>
      </w:r>
      <w:r w:rsidR="00BB6B11" w:rsidRPr="00526AA2">
        <w:rPr>
          <w:i/>
        </w:rPr>
        <w:t>s</w:t>
      </w:r>
      <w:r w:rsidR="00BB6B11">
        <w:rPr>
          <w:i/>
        </w:rPr>
        <w:t>tem should be able to supply 50 watts</w:t>
      </w:r>
      <w:r w:rsidR="00BB6B11" w:rsidRPr="00526AA2">
        <w:rPr>
          <w:i/>
        </w:rPr>
        <w:t xml:space="preserve"> of power.</w:t>
      </w:r>
      <w:r w:rsidR="00BB6B11">
        <w:t xml:space="preserve">” </w:t>
      </w:r>
      <w:r w:rsidR="002304AE" w:rsidRPr="00526AA2">
        <w:t xml:space="preserve">This section identifies the desirable properties </w:t>
      </w:r>
      <w:r w:rsidR="002304AE">
        <w:t>of</w:t>
      </w:r>
      <w:r w:rsidR="002304AE" w:rsidRPr="00526AA2">
        <w:t xml:space="preserve"> engineering requir</w:t>
      </w:r>
      <w:r w:rsidR="002304AE" w:rsidRPr="00526AA2">
        <w:t>e</w:t>
      </w:r>
      <w:r w:rsidR="002304AE" w:rsidRPr="00526AA2">
        <w:t>ment</w:t>
      </w:r>
      <w:r w:rsidR="002304AE">
        <w:t>s</w:t>
      </w:r>
      <w:r w:rsidR="00E65BDA">
        <w:t>, methods of identifying requirements,</w:t>
      </w:r>
      <w:r w:rsidR="002304AE">
        <w:t xml:space="preserve"> and provides </w:t>
      </w:r>
      <w:r w:rsidR="00E65BDA">
        <w:t xml:space="preserve">numerous </w:t>
      </w:r>
      <w:r w:rsidR="002304AE">
        <w:t>exa</w:t>
      </w:r>
      <w:r w:rsidR="002304AE">
        <w:t>m</w:t>
      </w:r>
      <w:r w:rsidR="002304AE">
        <w:t>ples</w:t>
      </w:r>
      <w:r w:rsidR="00E65BDA">
        <w:t>.</w:t>
      </w:r>
      <w:r w:rsidR="006D49E2">
        <w:t xml:space="preserve"> </w:t>
      </w:r>
    </w:p>
    <w:p w:rsidR="00526AA2" w:rsidRPr="0043516E" w:rsidRDefault="00526AA2" w:rsidP="00526AA2">
      <w:pPr>
        <w:pStyle w:val="Heading3"/>
        <w:numPr>
          <w:ilvl w:val="2"/>
          <w:numId w:val="3"/>
        </w:numPr>
        <w:rPr>
          <w:sz w:val="28"/>
          <w:szCs w:val="28"/>
        </w:rPr>
      </w:pPr>
      <w:r w:rsidRPr="0043516E">
        <w:rPr>
          <w:sz w:val="28"/>
          <w:szCs w:val="28"/>
        </w:rPr>
        <w:t>Properties of an Engineering Requirement</w:t>
      </w:r>
    </w:p>
    <w:p w:rsidR="00526AA2" w:rsidRPr="00526AA2" w:rsidRDefault="00526AA2" w:rsidP="00526AA2">
      <w:pPr>
        <w:pStyle w:val="BodyText"/>
      </w:pPr>
      <w:r w:rsidRPr="00526AA2">
        <w:t>Each engineering requirement</w:t>
      </w:r>
      <w:r w:rsidR="00E67BE2">
        <w:fldChar w:fldCharType="begin"/>
      </w:r>
      <w:r w:rsidR="00E67BE2">
        <w:instrText xml:space="preserve"> XE "</w:instrText>
      </w:r>
      <w:r w:rsidR="00E67BE2" w:rsidRPr="00D03A1D">
        <w:instrText>engineering requirement</w:instrText>
      </w:r>
      <w:r w:rsidR="00E67BE2">
        <w:instrText xml:space="preserve">" </w:instrText>
      </w:r>
      <w:r w:rsidR="00E67BE2">
        <w:fldChar w:fldCharType="end"/>
      </w:r>
      <w:r w:rsidRPr="00526AA2">
        <w:t xml:space="preserve"> should meet</w:t>
      </w:r>
      <w:r w:rsidR="00557162">
        <w:t xml:space="preserve"> the</w:t>
      </w:r>
      <w:r w:rsidRPr="00526AA2">
        <w:t xml:space="preserve"> four prope</w:t>
      </w:r>
      <w:r w:rsidRPr="00526AA2">
        <w:t>r</w:t>
      </w:r>
      <w:r w:rsidRPr="00526AA2">
        <w:t xml:space="preserve">ties below </w:t>
      </w:r>
      <w:r w:rsidR="002304AE">
        <w:t>[</w:t>
      </w:r>
      <w:r w:rsidRPr="00526AA2">
        <w:t xml:space="preserve">IEEE </w:t>
      </w:r>
      <w:r w:rsidR="002304AE">
        <w:t>Std</w:t>
      </w:r>
      <w:r w:rsidR="000E033B">
        <w:t xml:space="preserve">. </w:t>
      </w:r>
      <w:r w:rsidRPr="00526AA2">
        <w:t>1233</w:t>
      </w:r>
      <w:r w:rsidR="000E033B">
        <w:t>-1998</w:t>
      </w:r>
      <w:r w:rsidR="00104387">
        <w:fldChar w:fldCharType="begin"/>
      </w:r>
      <w:r w:rsidR="00104387">
        <w:instrText xml:space="preserve"> XE "</w:instrText>
      </w:r>
      <w:r w:rsidR="00104387" w:rsidRPr="009D1A6C">
        <w:instrText>IEEE Std. 1233-1998</w:instrText>
      </w:r>
      <w:r w:rsidR="00104387">
        <w:instrText xml:space="preserve">" </w:instrText>
      </w:r>
      <w:r w:rsidR="00104387">
        <w:fldChar w:fldCharType="end"/>
      </w:r>
      <w:r w:rsidR="002304AE">
        <w:t xml:space="preserve">]: </w:t>
      </w:r>
    </w:p>
    <w:p w:rsidR="00526AA2" w:rsidRDefault="00526AA2" w:rsidP="00526AA2">
      <w:pPr>
        <w:pStyle w:val="BodyText"/>
        <w:numPr>
          <w:ilvl w:val="0"/>
          <w:numId w:val="6"/>
        </w:numPr>
        <w:spacing w:before="60" w:after="60"/>
      </w:pPr>
      <w:r w:rsidRPr="00526AA2">
        <w:rPr>
          <w:i/>
        </w:rPr>
        <w:t>Abstract</w:t>
      </w:r>
      <w:r w:rsidR="00E67BE2">
        <w:rPr>
          <w:i/>
        </w:rPr>
        <w:fldChar w:fldCharType="begin"/>
      </w:r>
      <w:r w:rsidR="00E67BE2">
        <w:instrText xml:space="preserve"> XE "</w:instrText>
      </w:r>
      <w:r w:rsidR="00E67BE2" w:rsidRPr="00E476F3">
        <w:instrText>abstract</w:instrText>
      </w:r>
      <w:r w:rsidR="00E67BE2">
        <w:instrText xml:space="preserve">ness property" </w:instrText>
      </w:r>
      <w:r w:rsidR="00E67BE2">
        <w:rPr>
          <w:i/>
        </w:rPr>
        <w:fldChar w:fldCharType="end"/>
      </w:r>
      <w:r w:rsidRPr="00526AA2">
        <w:rPr>
          <w:i/>
        </w:rPr>
        <w:t>.</w:t>
      </w:r>
      <w:r w:rsidRPr="00526AA2">
        <w:t xml:space="preserve"> This means that a given requirement should spe</w:t>
      </w:r>
      <w:r w:rsidRPr="00526AA2">
        <w:t>c</w:t>
      </w:r>
      <w:r w:rsidRPr="00526AA2">
        <w:t xml:space="preserve">ify </w:t>
      </w:r>
      <w:r w:rsidRPr="00526AA2">
        <w:rPr>
          <w:i/>
        </w:rPr>
        <w:t>what</w:t>
      </w:r>
      <w:r w:rsidRPr="00526AA2">
        <w:t xml:space="preserve"> the system will do, not </w:t>
      </w:r>
      <w:r w:rsidRPr="00526AA2">
        <w:rPr>
          <w:i/>
        </w:rPr>
        <w:t>how</w:t>
      </w:r>
      <w:r w:rsidRPr="00526AA2">
        <w:t xml:space="preserve"> it will be implemented. This is the chicken and egg problem described earlier. It is </w:t>
      </w:r>
      <w:r w:rsidR="00557162" w:rsidRPr="00526AA2">
        <w:t>frequently</w:t>
      </w:r>
      <w:r w:rsidRPr="00526AA2">
        <w:t xml:space="preserve"> the most difficult property to satisfy since designers often have a pr</w:t>
      </w:r>
      <w:r w:rsidRPr="00526AA2">
        <w:t>e</w:t>
      </w:r>
      <w:r w:rsidRPr="00526AA2">
        <w:t>conceived concept for the solution. Unless abs</w:t>
      </w:r>
      <w:r w:rsidRPr="00526AA2">
        <w:t>o</w:t>
      </w:r>
      <w:r w:rsidRPr="00526AA2">
        <w:t>lutely necessary, the requirements should say nothing about the implementation.</w:t>
      </w:r>
      <w:r w:rsidR="006D49E2">
        <w:t xml:space="preserve"> </w:t>
      </w:r>
      <w:r w:rsidRPr="00526AA2">
        <w:t>For example, a requir</w:t>
      </w:r>
      <w:r w:rsidRPr="00526AA2">
        <w:t>e</w:t>
      </w:r>
      <w:r w:rsidRPr="00526AA2">
        <w:t>ment stating that a certain microcontroller (i.e.</w:t>
      </w:r>
      <w:r w:rsidR="00557162">
        <w:t>,</w:t>
      </w:r>
      <w:r w:rsidRPr="00526AA2">
        <w:t xml:space="preserve"> technology) </w:t>
      </w:r>
      <w:r w:rsidRPr="00557162">
        <w:rPr>
          <w:u w:val="single"/>
        </w:rPr>
        <w:t>will</w:t>
      </w:r>
      <w:r w:rsidRPr="00526AA2">
        <w:t xml:space="preserve"> be used should be avoided.</w:t>
      </w:r>
      <w:r w:rsidR="006D49E2">
        <w:t xml:space="preserve"> </w:t>
      </w:r>
      <w:r w:rsidRPr="00526AA2">
        <w:t>A</w:t>
      </w:r>
      <w:r w:rsidRPr="00526AA2">
        <w:t>d</w:t>
      </w:r>
      <w:r w:rsidRPr="00526AA2">
        <w:t xml:space="preserve">mittedly, this is not always possible due to customer </w:t>
      </w:r>
      <w:r w:rsidR="00C30E85">
        <w:t xml:space="preserve">constraints </w:t>
      </w:r>
      <w:r w:rsidRPr="00526AA2">
        <w:t>or in cases where a system is being built upon pre-existing technology.</w:t>
      </w:r>
      <w:r w:rsidR="006D49E2">
        <w:t xml:space="preserve"> </w:t>
      </w:r>
      <w:r w:rsidRPr="00526AA2">
        <w:t xml:space="preserve">A common analogy used for the </w:t>
      </w:r>
      <w:r w:rsidRPr="00BD02E3">
        <w:t>“</w:t>
      </w:r>
      <w:r w:rsidRPr="00526AA2">
        <w:rPr>
          <w:i/>
        </w:rPr>
        <w:t xml:space="preserve">what </w:t>
      </w:r>
      <w:r w:rsidR="00557162">
        <w:rPr>
          <w:i/>
        </w:rPr>
        <w:t>versus</w:t>
      </w:r>
      <w:r w:rsidRPr="00526AA2">
        <w:rPr>
          <w:i/>
        </w:rPr>
        <w:t xml:space="preserve"> how</w:t>
      </w:r>
      <w:r w:rsidRPr="00BD02E3">
        <w:t>”</w:t>
      </w:r>
      <w:r w:rsidRPr="00526AA2">
        <w:t xml:space="preserve"> problem is that of designing a bridge. The requirement is to tran</w:t>
      </w:r>
      <w:r w:rsidRPr="00526AA2">
        <w:t>s</w:t>
      </w:r>
      <w:r w:rsidRPr="00526AA2">
        <w:t>port people from one side to other, without specifically stating the solution is a bridge, because another solution, like a ferry, may be a much more effective sol</w:t>
      </w:r>
      <w:r w:rsidRPr="00526AA2">
        <w:t>u</w:t>
      </w:r>
      <w:r w:rsidRPr="00526AA2">
        <w:t xml:space="preserve">tion. </w:t>
      </w:r>
    </w:p>
    <w:p w:rsidR="00560923" w:rsidRPr="00526AA2" w:rsidRDefault="00560923" w:rsidP="00560923">
      <w:pPr>
        <w:pStyle w:val="BodyText"/>
        <w:numPr>
          <w:ilvl w:val="0"/>
          <w:numId w:val="6"/>
        </w:numPr>
        <w:spacing w:before="60" w:after="60"/>
      </w:pPr>
      <w:r w:rsidRPr="00526AA2">
        <w:rPr>
          <w:i/>
        </w:rPr>
        <w:t>Verifiab</w:t>
      </w:r>
      <w:r>
        <w:rPr>
          <w:i/>
        </w:rPr>
        <w:t>le</w:t>
      </w:r>
      <w:r>
        <w:rPr>
          <w:i/>
        </w:rPr>
        <w:fldChar w:fldCharType="begin"/>
      </w:r>
      <w:r>
        <w:instrText xml:space="preserve"> XE "</w:instrText>
      </w:r>
      <w:r w:rsidRPr="00522A7C">
        <w:instrText>verification</w:instrText>
      </w:r>
      <w:r>
        <w:instrText xml:space="preserve">" </w:instrText>
      </w:r>
      <w:r>
        <w:rPr>
          <w:i/>
        </w:rPr>
        <w:fldChar w:fldCharType="end"/>
      </w:r>
      <w:r w:rsidRPr="00526AA2">
        <w:rPr>
          <w:i/>
        </w:rPr>
        <w:t>.</w:t>
      </w:r>
      <w:r>
        <w:t xml:space="preserve"> </w:t>
      </w:r>
      <w:r w:rsidRPr="00AB4075">
        <w:t>Verifiability</w:t>
      </w:r>
      <w:r w:rsidRPr="00526AA2">
        <w:t xml:space="preserve"> </w:t>
      </w:r>
      <w:r>
        <w:t>means that t</w:t>
      </w:r>
      <w:r w:rsidRPr="00526AA2">
        <w:t xml:space="preserve">here should be a way to measure or demonstrate that the requirement </w:t>
      </w:r>
      <w:r w:rsidR="00EF0199">
        <w:t>is</w:t>
      </w:r>
      <w:r w:rsidRPr="00526AA2">
        <w:t xml:space="preserve"> met in the final system realization. Doing so allows the system to be tested or verified against the requirements. The idea is that if there is no way to verify that the requirement is met, then it should not be a requirement.</w:t>
      </w:r>
      <w:r>
        <w:t xml:space="preserve"> Verif</w:t>
      </w:r>
      <w:r>
        <w:t>i</w:t>
      </w:r>
      <w:r>
        <w:t xml:space="preserve">ability is </w:t>
      </w:r>
      <w:r w:rsidRPr="00526AA2">
        <w:t xml:space="preserve">used to answer the question of </w:t>
      </w:r>
      <w:r w:rsidRPr="007F19ED">
        <w:t>“</w:t>
      </w:r>
      <w:r w:rsidRPr="00526AA2">
        <w:rPr>
          <w:i/>
        </w:rPr>
        <w:t>Are we building the system correctly</w:t>
      </w:r>
      <w:r>
        <w:rPr>
          <w:i/>
        </w:rPr>
        <w:t>?</w:t>
      </w:r>
      <w:r w:rsidRPr="007F19ED">
        <w:t>”</w:t>
      </w:r>
    </w:p>
    <w:p w:rsidR="00526AA2" w:rsidRDefault="00526AA2" w:rsidP="00526AA2">
      <w:pPr>
        <w:pStyle w:val="BodyText"/>
        <w:numPr>
          <w:ilvl w:val="0"/>
          <w:numId w:val="6"/>
        </w:numPr>
        <w:spacing w:before="60" w:after="60"/>
      </w:pPr>
      <w:r w:rsidRPr="00526AA2">
        <w:rPr>
          <w:i/>
        </w:rPr>
        <w:t>Unambiguous.</w:t>
      </w:r>
      <w:r w:rsidRPr="00526AA2">
        <w:t xml:space="preserve"> Each requirement should have a single unambiguous meaning and be stated with short complete sentences.</w:t>
      </w:r>
      <w:r w:rsidR="006D49E2">
        <w:t xml:space="preserve"> </w:t>
      </w:r>
    </w:p>
    <w:p w:rsidR="00526AA2" w:rsidRDefault="00526AA2" w:rsidP="00526AA2">
      <w:pPr>
        <w:pStyle w:val="BodyText"/>
        <w:numPr>
          <w:ilvl w:val="0"/>
          <w:numId w:val="6"/>
        </w:numPr>
        <w:spacing w:before="60" w:after="60"/>
      </w:pPr>
      <w:r w:rsidRPr="00526AA2">
        <w:rPr>
          <w:i/>
        </w:rPr>
        <w:t>Traceable</w:t>
      </w:r>
      <w:r w:rsidR="00E67BE2">
        <w:rPr>
          <w:i/>
        </w:rPr>
        <w:fldChar w:fldCharType="begin"/>
      </w:r>
      <w:r w:rsidR="00E67BE2">
        <w:instrText xml:space="preserve"> XE "</w:instrText>
      </w:r>
      <w:r w:rsidR="00E67BE2" w:rsidRPr="00522A7C">
        <w:instrText>traceability property</w:instrText>
      </w:r>
      <w:r w:rsidR="00E67BE2">
        <w:instrText xml:space="preserve">" </w:instrText>
      </w:r>
      <w:r w:rsidR="00E67BE2">
        <w:rPr>
          <w:i/>
        </w:rPr>
        <w:fldChar w:fldCharType="end"/>
      </w:r>
      <w:r w:rsidRPr="00526AA2">
        <w:rPr>
          <w:i/>
        </w:rPr>
        <w:t>.</w:t>
      </w:r>
      <w:r w:rsidR="006D49E2">
        <w:t xml:space="preserve"> </w:t>
      </w:r>
      <w:r w:rsidRPr="00526AA2">
        <w:t xml:space="preserve">Requirements should be traceable </w:t>
      </w:r>
      <w:r w:rsidR="001A3166">
        <w:t xml:space="preserve">marketing requirements. </w:t>
      </w:r>
      <w:r w:rsidRPr="00526AA2">
        <w:t>If the design doesn’t satisfy the customer’s needs, it won’t be succes</w:t>
      </w:r>
      <w:r w:rsidRPr="00526AA2">
        <w:t>s</w:t>
      </w:r>
      <w:r w:rsidRPr="00526AA2">
        <w:t>ful.</w:t>
      </w:r>
    </w:p>
    <w:p w:rsidR="00526AA2" w:rsidRPr="00526AA2" w:rsidRDefault="00526AA2" w:rsidP="00526AA2">
      <w:pPr>
        <w:pStyle w:val="BodyText"/>
        <w:ind w:firstLine="360"/>
      </w:pPr>
      <w:r w:rsidRPr="00526AA2">
        <w:t xml:space="preserve">Let’s examine an example </w:t>
      </w:r>
      <w:r w:rsidR="002304AE">
        <w:t xml:space="preserve">requirement </w:t>
      </w:r>
      <w:r w:rsidRPr="00526AA2">
        <w:t>for a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Pr="00526AA2">
        <w:t xml:space="preserve"> whose objective is to navigate auton</w:t>
      </w:r>
      <w:r w:rsidRPr="00526AA2">
        <w:t>o</w:t>
      </w:r>
      <w:r w:rsidRPr="00526AA2">
        <w:t>mously within a specified environment.</w:t>
      </w:r>
      <w:r w:rsidR="006D49E2">
        <w:t xml:space="preserve"> </w:t>
      </w:r>
      <w:r w:rsidRPr="00526AA2">
        <w:t>Consider the follo</w:t>
      </w:r>
      <w:r w:rsidR="002304AE">
        <w:t>wing r</w:t>
      </w:r>
      <w:r w:rsidR="002304AE">
        <w:t>e</w:t>
      </w:r>
      <w:r w:rsidR="002304AE">
        <w:t>quirement</w:t>
      </w:r>
      <w:r w:rsidRPr="00526AA2">
        <w:t xml:space="preserve"> </w:t>
      </w:r>
    </w:p>
    <w:p w:rsidR="00526AA2" w:rsidRPr="00526AA2" w:rsidRDefault="00526AA2" w:rsidP="00E879B4">
      <w:pPr>
        <w:pStyle w:val="quote"/>
      </w:pPr>
      <w:r w:rsidRPr="00526AA2">
        <w:t>The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Pr="00526AA2">
        <w:t xml:space="preserve"> must have an average forward speed of 0.5 f</w:t>
      </w:r>
      <w:r w:rsidR="00557162">
        <w:t>ee</w:t>
      </w:r>
      <w:r w:rsidRPr="00526AA2">
        <w:t xml:space="preserve">t/sec, a top speed of at least </w:t>
      </w:r>
      <w:r w:rsidR="003638B7">
        <w:t xml:space="preserve">one </w:t>
      </w:r>
      <w:r w:rsidRPr="00526AA2">
        <w:t xml:space="preserve">foot/sec, and the ability to accelerate from standstill to the average speed in under </w:t>
      </w:r>
      <w:r w:rsidR="003638B7">
        <w:t>one</w:t>
      </w:r>
      <w:r w:rsidRPr="00526AA2">
        <w:t xml:space="preserve"> second.</w:t>
      </w:r>
    </w:p>
    <w:p w:rsidR="00526AA2" w:rsidRPr="00526AA2" w:rsidRDefault="00526AA2" w:rsidP="00943DF4">
      <w:pPr>
        <w:pStyle w:val="BodyText"/>
      </w:pPr>
      <w:r w:rsidRPr="00526AA2">
        <w:t>Are the four properties for an engineering requirement</w:t>
      </w:r>
      <w:r w:rsidR="00104387">
        <w:fldChar w:fldCharType="begin"/>
      </w:r>
      <w:r w:rsidR="00104387">
        <w:instrText xml:space="preserve"> XE "</w:instrText>
      </w:r>
      <w:r w:rsidR="00104387" w:rsidRPr="00505657">
        <w:instrText>engineering requirement</w:instrText>
      </w:r>
      <w:r w:rsidR="00104387">
        <w:instrText xml:space="preserve">" </w:instrText>
      </w:r>
      <w:r w:rsidR="00104387">
        <w:fldChar w:fldCharType="end"/>
      </w:r>
      <w:r w:rsidRPr="00526AA2">
        <w:t xml:space="preserve"> met? In terms of the </w:t>
      </w:r>
      <w:r w:rsidR="00C30E85">
        <w:t>abstractness</w:t>
      </w:r>
      <w:r w:rsidRPr="00526AA2">
        <w:t xml:space="preserve"> pro</w:t>
      </w:r>
      <w:r w:rsidRPr="00526AA2">
        <w:t>p</w:t>
      </w:r>
      <w:r w:rsidRPr="00526AA2">
        <w:t>erty, the answer is yes; it states what the system must do, not how it will be impl</w:t>
      </w:r>
      <w:r w:rsidRPr="00526AA2">
        <w:t>e</w:t>
      </w:r>
      <w:r w:rsidRPr="00526AA2">
        <w:t>mented.</w:t>
      </w:r>
      <w:r w:rsidR="006D49E2">
        <w:t xml:space="preserve"> </w:t>
      </w:r>
      <w:r w:rsidRPr="00526AA2">
        <w:t xml:space="preserve">In terms of the second property, </w:t>
      </w:r>
      <w:r w:rsidR="00EF0199">
        <w:t>c</w:t>
      </w:r>
      <w:r w:rsidR="00EF0199" w:rsidRPr="00526AA2">
        <w:t>an the requirement be verified?</w:t>
      </w:r>
      <w:r w:rsidR="00EF0199">
        <w:t xml:space="preserve"> </w:t>
      </w:r>
      <w:r w:rsidR="00EF0199" w:rsidRPr="00526AA2">
        <w:t>Speed and acceleration are d</w:t>
      </w:r>
      <w:r w:rsidR="00EF0199" w:rsidRPr="00526AA2">
        <w:t>i</w:t>
      </w:r>
      <w:r w:rsidR="00EF0199" w:rsidRPr="00526AA2">
        <w:lastRenderedPageBreak/>
        <w:t xml:space="preserve">rectly testable in the final realization, and thus </w:t>
      </w:r>
      <w:r w:rsidR="00EF0199">
        <w:t xml:space="preserve">it is </w:t>
      </w:r>
      <w:r w:rsidR="00EF0199" w:rsidRPr="00526AA2">
        <w:t>verif</w:t>
      </w:r>
      <w:r w:rsidR="00EF0199" w:rsidRPr="00526AA2">
        <w:t>i</w:t>
      </w:r>
      <w:r w:rsidR="00EF0199" w:rsidRPr="00526AA2">
        <w:t>able.</w:t>
      </w:r>
      <w:r w:rsidR="00EF0199">
        <w:t xml:space="preserve"> </w:t>
      </w:r>
      <w:r w:rsidR="00F14786">
        <w:t>I</w:t>
      </w:r>
      <w:r w:rsidRPr="00526AA2">
        <w:t>s it unambiguous?</w:t>
      </w:r>
      <w:r w:rsidR="006D49E2">
        <w:t xml:space="preserve"> </w:t>
      </w:r>
      <w:r w:rsidRPr="00526AA2">
        <w:t xml:space="preserve">It gives clear bounds for speed and acceleration. </w:t>
      </w:r>
      <w:r w:rsidR="00F14786">
        <w:t>Finally</w:t>
      </w:r>
      <w:r w:rsidRPr="00526AA2">
        <w:t>, traceability can’t be shown without the ma</w:t>
      </w:r>
      <w:r w:rsidRPr="00526AA2">
        <w:t>r</w:t>
      </w:r>
      <w:r w:rsidRPr="00526AA2">
        <w:t>keting r</w:t>
      </w:r>
      <w:r w:rsidRPr="00526AA2">
        <w:t>e</w:t>
      </w:r>
      <w:r w:rsidRPr="00526AA2">
        <w:t>quirements and is addressed later.</w:t>
      </w:r>
    </w:p>
    <w:p w:rsidR="00526AA2" w:rsidRPr="00526AA2" w:rsidRDefault="00526AA2" w:rsidP="00943DF4">
      <w:pPr>
        <w:pStyle w:val="BodyText"/>
        <w:ind w:firstLine="360"/>
      </w:pPr>
      <w:r w:rsidRPr="00526AA2">
        <w:t>Now we analyze a second exa</w:t>
      </w:r>
      <w:r w:rsidR="00E879B4">
        <w:t>mple requirement for the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002304AE">
        <w:t xml:space="preserve"> to see if it meets the prope</w:t>
      </w:r>
      <w:r w:rsidR="002304AE">
        <w:t>r</w:t>
      </w:r>
      <w:r w:rsidR="002304AE">
        <w:t>ties</w:t>
      </w:r>
    </w:p>
    <w:p w:rsidR="00526AA2" w:rsidRPr="00526AA2" w:rsidRDefault="00526AA2" w:rsidP="00E879B4">
      <w:pPr>
        <w:pStyle w:val="quote"/>
      </w:pPr>
      <w:r w:rsidRPr="00526AA2">
        <w:t>The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Pr="00526AA2">
        <w:t xml:space="preserve"> must employ IR sensors to sense its external environment and navigate autonomously with a battery life of one hour.</w:t>
      </w:r>
    </w:p>
    <w:p w:rsidR="00526AA2" w:rsidRPr="00526AA2" w:rsidRDefault="00526AA2" w:rsidP="00BD02E3">
      <w:pPr>
        <w:pStyle w:val="BodyText"/>
      </w:pPr>
      <w:r w:rsidRPr="00526AA2">
        <w:t>This requirement is not abstract since it identifies part of the solution in terms of the se</w:t>
      </w:r>
      <w:r w:rsidRPr="00526AA2">
        <w:t>n</w:t>
      </w:r>
      <w:r w:rsidRPr="00526AA2">
        <w:t>sor type and the fact that batteries must be used.</w:t>
      </w:r>
      <w:r w:rsidR="006D49E2">
        <w:t xml:space="preserve"> </w:t>
      </w:r>
      <w:r w:rsidRPr="00526AA2">
        <w:t>It is somewhat ambiguous in that it should spe</w:t>
      </w:r>
      <w:r w:rsidRPr="00526AA2">
        <w:t>c</w:t>
      </w:r>
      <w:r w:rsidRPr="00526AA2">
        <w:t xml:space="preserve">ify what is meant in terms of autonomous and the operating period. </w:t>
      </w:r>
      <w:r w:rsidR="002304AE">
        <w:t>In terms of operating p</w:t>
      </w:r>
      <w:r w:rsidR="002304AE">
        <w:t>e</w:t>
      </w:r>
      <w:r w:rsidR="002304AE">
        <w:t>riod, s</w:t>
      </w:r>
      <w:r w:rsidRPr="00526AA2">
        <w:t>hould it work for exactly one hour and stop, or is greater than an hour acceptable?</w:t>
      </w:r>
      <w:r w:rsidR="006D49E2">
        <w:t xml:space="preserve"> </w:t>
      </w:r>
      <w:r w:rsidRPr="00526AA2">
        <w:t xml:space="preserve">Again, traceability can’t be demonstrated without the marketing requirements. </w:t>
      </w:r>
      <w:r w:rsidR="006D49E2">
        <w:t>T</w:t>
      </w:r>
      <w:r w:rsidRPr="00526AA2">
        <w:t>his</w:t>
      </w:r>
      <w:r w:rsidR="002304AE">
        <w:t xml:space="preserve"> requir</w:t>
      </w:r>
      <w:r w:rsidR="002304AE">
        <w:t>e</w:t>
      </w:r>
      <w:r w:rsidR="002304AE">
        <w:t>ment</w:t>
      </w:r>
      <w:r w:rsidRPr="00526AA2">
        <w:t xml:space="preserve"> would be hard to verify without a good definition of what autonomous navigation in this context means.</w:t>
      </w:r>
      <w:r w:rsidR="006D49E2">
        <w:t xml:space="preserve"> </w:t>
      </w:r>
      <w:r w:rsidRPr="00526AA2">
        <w:t>A better requirement would be</w:t>
      </w:r>
    </w:p>
    <w:p w:rsidR="00526AA2" w:rsidRDefault="00526AA2" w:rsidP="00E879B4">
      <w:pPr>
        <w:pStyle w:val="quote"/>
        <w:rPr>
          <w:i w:val="0"/>
        </w:rPr>
      </w:pPr>
      <w:r w:rsidRPr="00526AA2">
        <w:t>The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Pr="00526AA2">
        <w:t xml:space="preserve"> must navigate autonomously</w:t>
      </w:r>
      <w:r w:rsidR="004A2BF1">
        <w:t>,</w:t>
      </w:r>
      <w:r w:rsidRPr="00526AA2">
        <w:t xml:space="preserve"> with</w:t>
      </w:r>
      <w:r w:rsidR="004A2BF1">
        <w:t xml:space="preserve"> the aid of only landmarks in</w:t>
      </w:r>
      <w:r w:rsidRPr="00526AA2">
        <w:t xml:space="preserve"> the spec</w:t>
      </w:r>
      <w:r w:rsidRPr="00526AA2">
        <w:t>i</w:t>
      </w:r>
      <w:r w:rsidRPr="00526AA2">
        <w:t>fied environment</w:t>
      </w:r>
      <w:r w:rsidR="004A2BF1">
        <w:t>,</w:t>
      </w:r>
      <w:r w:rsidRPr="00526AA2">
        <w:t xml:space="preserve"> </w:t>
      </w:r>
      <w:r w:rsidR="004A2BF1">
        <w:t>for a period of least one hour.</w:t>
      </w:r>
    </w:p>
    <w:p w:rsidR="00B41D2A" w:rsidRDefault="00B41D2A" w:rsidP="009317FD">
      <w:pPr>
        <w:pStyle w:val="quote"/>
        <w:ind w:left="0" w:right="58" w:firstLine="360"/>
        <w:rPr>
          <w:i w:val="0"/>
        </w:rPr>
      </w:pPr>
      <w:r>
        <w:rPr>
          <w:i w:val="0"/>
        </w:rPr>
        <w:t>Realize that good requirements typically have two key elements in the statement – a d</w:t>
      </w:r>
      <w:r>
        <w:rPr>
          <w:i w:val="0"/>
        </w:rPr>
        <w:t>e</w:t>
      </w:r>
      <w:r>
        <w:rPr>
          <w:i w:val="0"/>
        </w:rPr>
        <w:t xml:space="preserve">scription </w:t>
      </w:r>
      <w:r>
        <w:t>capability</w:t>
      </w:r>
      <w:r>
        <w:rPr>
          <w:i w:val="0"/>
        </w:rPr>
        <w:t xml:space="preserve"> and </w:t>
      </w:r>
      <w:r>
        <w:t>condition</w:t>
      </w:r>
      <w:r>
        <w:rPr>
          <w:i w:val="0"/>
        </w:rPr>
        <w:t>.</w:t>
      </w:r>
      <w:r w:rsidR="00784BA0">
        <w:rPr>
          <w:i w:val="0"/>
        </w:rPr>
        <w:t xml:space="preserve"> </w:t>
      </w:r>
      <w:r>
        <w:rPr>
          <w:i w:val="0"/>
        </w:rPr>
        <w:t xml:space="preserve">Capability describes what the system must do and in the above requirement, that capability is autonomous navigation. Conditions are measurable or testable attributes of the capability and are critical for verification. </w:t>
      </w:r>
    </w:p>
    <w:p w:rsidR="00F14786" w:rsidRPr="0043516E" w:rsidRDefault="00F14786" w:rsidP="00F14786">
      <w:pPr>
        <w:pStyle w:val="Heading3"/>
        <w:numPr>
          <w:ilvl w:val="2"/>
          <w:numId w:val="3"/>
        </w:numPr>
        <w:rPr>
          <w:sz w:val="28"/>
          <w:szCs w:val="28"/>
        </w:rPr>
      </w:pPr>
      <w:r>
        <w:rPr>
          <w:sz w:val="28"/>
          <w:szCs w:val="28"/>
        </w:rPr>
        <w:t>A Fifth Property – Realism</w:t>
      </w:r>
    </w:p>
    <w:p w:rsidR="00F14786" w:rsidRPr="00526AA2" w:rsidRDefault="00F14786" w:rsidP="00F14786">
      <w:pPr>
        <w:pStyle w:val="BodyText"/>
      </w:pPr>
      <w:r w:rsidRPr="00526AA2">
        <w:t xml:space="preserve">In addition to meeting the </w:t>
      </w:r>
      <w:r>
        <w:t xml:space="preserve">four </w:t>
      </w:r>
      <w:r w:rsidRPr="00526AA2">
        <w:t>properties, requirements should be</w:t>
      </w:r>
      <w:r w:rsidRPr="00E138A1">
        <w:rPr>
          <w:i/>
        </w:rPr>
        <w:t xml:space="preserve"> </w:t>
      </w:r>
      <w:r w:rsidRPr="005D3C6B">
        <w:t>realistic</w:t>
      </w:r>
      <w:r>
        <w:t xml:space="preserve"> or justified</w:t>
      </w:r>
      <w:r w:rsidRPr="00526AA2">
        <w:t>.</w:t>
      </w:r>
      <w:r>
        <w:t xml:space="preserve"> This is not defined in the IEEE standard as a property, but it is </w:t>
      </w:r>
      <w:r w:rsidR="008D4DBC">
        <w:t xml:space="preserve">an important </w:t>
      </w:r>
      <w:r w:rsidR="00B1196A">
        <w:t>aspect</w:t>
      </w:r>
      <w:r w:rsidR="008D4DBC">
        <w:t xml:space="preserve"> that is </w:t>
      </w:r>
      <w:r>
        <w:t>often ove</w:t>
      </w:r>
      <w:r>
        <w:t>r</w:t>
      </w:r>
      <w:r>
        <w:t xml:space="preserve">looked. To be realistic, there should be a way of </w:t>
      </w:r>
      <w:r w:rsidRPr="00526AA2">
        <w:t>demonstrating that</w:t>
      </w:r>
      <w:r>
        <w:t xml:space="preserve"> the target</w:t>
      </w:r>
      <w:r w:rsidRPr="00526AA2">
        <w:t xml:space="preserve"> is techn</w:t>
      </w:r>
      <w:r w:rsidRPr="00526AA2">
        <w:t>i</w:t>
      </w:r>
      <w:r w:rsidRPr="00526AA2">
        <w:t>cally feasible.</w:t>
      </w:r>
      <w:r>
        <w:t xml:space="preserve"> For example, a requirement </w:t>
      </w:r>
      <w:r w:rsidR="00B1196A">
        <w:t>could i</w:t>
      </w:r>
      <w:r>
        <w:t>nd</w:t>
      </w:r>
      <w:r>
        <w:t>i</w:t>
      </w:r>
      <w:r>
        <w:t>cate that a robot to should travel at a speed of 1,000,000 miles per hour, which could be verifiable, unambiguous, and abstract – yet, co</w:t>
      </w:r>
      <w:r>
        <w:t>m</w:t>
      </w:r>
      <w:r>
        <w:t xml:space="preserve">pletely unachievable. </w:t>
      </w:r>
      <w:r w:rsidRPr="00526AA2">
        <w:t xml:space="preserve">Realistic targets </w:t>
      </w:r>
      <w:r>
        <w:t xml:space="preserve">can be </w:t>
      </w:r>
      <w:r w:rsidRPr="00526AA2">
        <w:t>determined with a little research, enginee</w:t>
      </w:r>
      <w:r w:rsidRPr="00526AA2">
        <w:t>r</w:t>
      </w:r>
      <w:r w:rsidRPr="00526AA2">
        <w:t>ing know-how, creativity, or system modeling.</w:t>
      </w:r>
      <w:r>
        <w:t xml:space="preserve"> </w:t>
      </w:r>
      <w:r w:rsidRPr="00526AA2">
        <w:t>One way to do this is to a</w:t>
      </w:r>
      <w:r w:rsidRPr="00526AA2">
        <w:t>s</w:t>
      </w:r>
      <w:r w:rsidRPr="00526AA2">
        <w:t>sume a solution for the final sy</w:t>
      </w:r>
      <w:r>
        <w:t xml:space="preserve">stem – </w:t>
      </w:r>
      <w:r w:rsidRPr="00526AA2">
        <w:t>violating</w:t>
      </w:r>
      <w:r>
        <w:t xml:space="preserve"> </w:t>
      </w:r>
      <w:r w:rsidRPr="00526AA2">
        <w:t>the abstractness property</w:t>
      </w:r>
      <w:r>
        <w:t>. F</w:t>
      </w:r>
      <w:r w:rsidRPr="00526AA2">
        <w:t xml:space="preserve">or example, </w:t>
      </w:r>
      <w:r>
        <w:t>co</w:t>
      </w:r>
      <w:r>
        <w:t>n</w:t>
      </w:r>
      <w:r>
        <w:t>sider the design of a robot where some basic assum</w:t>
      </w:r>
      <w:r>
        <w:t>p</w:t>
      </w:r>
      <w:r>
        <w:t xml:space="preserve">tions are made on the </w:t>
      </w:r>
      <w:r w:rsidRPr="00526AA2">
        <w:t xml:space="preserve">weight </w:t>
      </w:r>
      <w:r>
        <w:t>o</w:t>
      </w:r>
      <w:r w:rsidRPr="00526AA2">
        <w:t>f the robot</w:t>
      </w:r>
      <w:r>
        <w:fldChar w:fldCharType="begin"/>
      </w:r>
      <w:r>
        <w:instrText xml:space="preserve"> XE "</w:instrText>
      </w:r>
      <w:r w:rsidRPr="008A57C8">
        <w:instrText>robot</w:instrText>
      </w:r>
      <w:r>
        <w:instrText xml:space="preserve">" </w:instrText>
      </w:r>
      <w:r>
        <w:fldChar w:fldCharType="end"/>
      </w:r>
      <w:r w:rsidRPr="00526AA2">
        <w:t>, the motors used, the wheel size, and the battery se</w:t>
      </w:r>
      <w:r>
        <w:t>lected</w:t>
      </w:r>
      <w:r w:rsidRPr="00526AA2">
        <w:t>.</w:t>
      </w:r>
      <w:r>
        <w:t xml:space="preserve"> </w:t>
      </w:r>
      <w:r w:rsidRPr="00526AA2">
        <w:t>An engineering model based upon these characteri</w:t>
      </w:r>
      <w:r w:rsidRPr="00526AA2">
        <w:t>s</w:t>
      </w:r>
      <w:r w:rsidRPr="00526AA2">
        <w:t xml:space="preserve">tics could be developed to predict performance and </w:t>
      </w:r>
      <w:r>
        <w:t xml:space="preserve">estimate realistic </w:t>
      </w:r>
      <w:r w:rsidRPr="00526AA2">
        <w:t>requirements. Altern</w:t>
      </w:r>
      <w:r w:rsidRPr="00526AA2">
        <w:t>a</w:t>
      </w:r>
      <w:r w:rsidRPr="00526AA2">
        <w:t>tively, t</w:t>
      </w:r>
      <w:r>
        <w:t>arget requirements</w:t>
      </w:r>
      <w:r w:rsidRPr="00526AA2">
        <w:t xml:space="preserve"> can be based upon </w:t>
      </w:r>
      <w:r>
        <w:t xml:space="preserve">an actual </w:t>
      </w:r>
      <w:r w:rsidRPr="00526AA2">
        <w:t>prototyp</w:t>
      </w:r>
      <w:r>
        <w:t>e</w:t>
      </w:r>
      <w:r w:rsidRPr="00526AA2">
        <w:t>, where a model or exper</w:t>
      </w:r>
      <w:r w:rsidRPr="00526AA2">
        <w:t>i</w:t>
      </w:r>
      <w:r w:rsidRPr="00526AA2">
        <w:t>mental system is developed to show that a particular re</w:t>
      </w:r>
      <w:r>
        <w:t>quirement is feasible</w:t>
      </w:r>
      <w:r w:rsidRPr="00526AA2">
        <w:t>.</w:t>
      </w:r>
      <w:r>
        <w:t xml:space="preserve"> This is how the technical community in Figure 3.1 feeds into the requirements pro</w:t>
      </w:r>
      <w:r>
        <w:t>c</w:t>
      </w:r>
      <w:r>
        <w:t>ess.</w:t>
      </w:r>
    </w:p>
    <w:p w:rsidR="00F14786" w:rsidRDefault="00F14786" w:rsidP="00F14786">
      <w:pPr>
        <w:pStyle w:val="BodyText"/>
        <w:ind w:firstLine="360"/>
      </w:pPr>
      <w:r w:rsidRPr="00526AA2">
        <w:t xml:space="preserve">The use of benchmarking to identify similar systems and their performance provides a reference for </w:t>
      </w:r>
      <w:r>
        <w:t xml:space="preserve">realistic </w:t>
      </w:r>
      <w:r w:rsidRPr="00526AA2">
        <w:t>targets. It is generally hard to surpass the perfor</w:t>
      </w:r>
      <w:r w:rsidRPr="00526AA2">
        <w:t>m</w:t>
      </w:r>
      <w:r w:rsidRPr="00526AA2">
        <w:t xml:space="preserve">ance of well-developed </w:t>
      </w:r>
      <w:r w:rsidRPr="00526AA2">
        <w:lastRenderedPageBreak/>
        <w:t xml:space="preserve">products and systems on a first-generation design. An exception is with new and innovative approaches that allow you to </w:t>
      </w:r>
      <w:r>
        <w:t>surpass</w:t>
      </w:r>
      <w:r w:rsidRPr="00526AA2">
        <w:t xml:space="preserve"> the co</w:t>
      </w:r>
      <w:r w:rsidRPr="00526AA2">
        <w:t>m</w:t>
      </w:r>
      <w:r w:rsidRPr="00526AA2">
        <w:t>petition.</w:t>
      </w:r>
      <w:r>
        <w:t xml:space="preserve"> </w:t>
      </w:r>
      <w:r w:rsidRPr="00526AA2">
        <w:t>Competitive benchmarks may also be obtained from similar, but not necessarily identical, products.</w:t>
      </w:r>
      <w:r>
        <w:t xml:space="preserve"> </w:t>
      </w:r>
      <w:r w:rsidRPr="00526AA2">
        <w:t>Experience working with a pa</w:t>
      </w:r>
      <w:r w:rsidRPr="00526AA2">
        <w:t>r</w:t>
      </w:r>
      <w:r w:rsidRPr="00526AA2">
        <w:t>ticular technology or previous generations of a system also provides guidance in selecting r</w:t>
      </w:r>
      <w:r w:rsidRPr="00526AA2">
        <w:t>e</w:t>
      </w:r>
      <w:r w:rsidRPr="00526AA2">
        <w:t>alistic targets.</w:t>
      </w:r>
      <w:r>
        <w:t xml:space="preserve"> </w:t>
      </w:r>
      <w:r w:rsidRPr="00526AA2">
        <w:t>That being said, organizations wishing to gain or maintain a market edge often press the development team to achieve performance on new generations that were once b</w:t>
      </w:r>
      <w:r w:rsidRPr="00526AA2">
        <w:t>e</w:t>
      </w:r>
      <w:r w:rsidRPr="00526AA2">
        <w:t xml:space="preserve">lieved </w:t>
      </w:r>
      <w:r>
        <w:t xml:space="preserve">to be </w:t>
      </w:r>
      <w:r w:rsidRPr="00526AA2">
        <w:t>unrealistic.</w:t>
      </w:r>
      <w:r>
        <w:t xml:space="preserve"> </w:t>
      </w:r>
      <w:r w:rsidRPr="00526AA2">
        <w:t xml:space="preserve">Sometimes it just may not be feasible to </w:t>
      </w:r>
      <w:r w:rsidR="00B1196A">
        <w:t xml:space="preserve">determine </w:t>
      </w:r>
      <w:r w:rsidRPr="00526AA2">
        <w:t>the technical feas</w:t>
      </w:r>
      <w:r w:rsidRPr="00526AA2">
        <w:t>i</w:t>
      </w:r>
      <w:r w:rsidRPr="00526AA2">
        <w:t>bility of requirements. In such cases</w:t>
      </w:r>
      <w:r>
        <w:t>,</w:t>
      </w:r>
      <w:r w:rsidRPr="00526AA2">
        <w:t xml:space="preserve"> the requirements should have a certain amount of tole</w:t>
      </w:r>
      <w:r w:rsidRPr="00526AA2">
        <w:t>r</w:t>
      </w:r>
      <w:r w:rsidRPr="00526AA2">
        <w:t>ance built into them and be updated as development proceeds.</w:t>
      </w:r>
    </w:p>
    <w:p w:rsidR="00A527DA" w:rsidRPr="0043516E" w:rsidRDefault="00F14786" w:rsidP="00A527DA">
      <w:pPr>
        <w:pStyle w:val="Heading3"/>
        <w:numPr>
          <w:ilvl w:val="2"/>
          <w:numId w:val="3"/>
        </w:numPr>
        <w:rPr>
          <w:sz w:val="28"/>
          <w:szCs w:val="28"/>
        </w:rPr>
      </w:pPr>
      <w:r>
        <w:rPr>
          <w:sz w:val="28"/>
          <w:szCs w:val="28"/>
        </w:rPr>
        <w:t>Constraints</w:t>
      </w:r>
    </w:p>
    <w:p w:rsidR="00A527DA" w:rsidRDefault="00A527DA" w:rsidP="00A527DA">
      <w:pPr>
        <w:pStyle w:val="BodyText"/>
      </w:pPr>
      <w:r>
        <w:t xml:space="preserve">One of the inputs to the </w:t>
      </w:r>
      <w:r w:rsidR="00582EB0">
        <w:t xml:space="preserve">requirements </w:t>
      </w:r>
      <w:r>
        <w:t xml:space="preserve">process in Figure 3.1 </w:t>
      </w:r>
      <w:r w:rsidR="009317FD">
        <w:t>is</w:t>
      </w:r>
      <w:r>
        <w:t xml:space="preserve"> the environment</w:t>
      </w:r>
      <w:r w:rsidR="00CD56C5">
        <w:t>, serving a</w:t>
      </w:r>
      <w:r w:rsidR="009317FD">
        <w:t xml:space="preserve">s the source </w:t>
      </w:r>
      <w:r w:rsidR="00CD56C5">
        <w:t xml:space="preserve">of </w:t>
      </w:r>
      <w:r>
        <w:t xml:space="preserve">both constraints and standards. </w:t>
      </w:r>
      <w:r w:rsidR="000B2525">
        <w:t xml:space="preserve">In reality, all engineering requirements impose some sort of constraint on a design, but in design a constraint is a special type of requirement. </w:t>
      </w:r>
      <w:r>
        <w:t xml:space="preserve">A </w:t>
      </w:r>
      <w:r>
        <w:rPr>
          <w:b/>
          <w:i/>
        </w:rPr>
        <w:t>co</w:t>
      </w:r>
      <w:r>
        <w:rPr>
          <w:b/>
          <w:i/>
        </w:rPr>
        <w:t>n</w:t>
      </w:r>
      <w:r>
        <w:rPr>
          <w:b/>
          <w:i/>
        </w:rPr>
        <w:t xml:space="preserve">straint </w:t>
      </w:r>
      <w:r>
        <w:t>is a design decision imposed by the environment o</w:t>
      </w:r>
      <w:r w:rsidR="00F14786">
        <w:t>r</w:t>
      </w:r>
      <w:r>
        <w:t xml:space="preserve"> a stak</w:t>
      </w:r>
      <w:r w:rsidR="00E65BDA">
        <w:t xml:space="preserve">eholder that </w:t>
      </w:r>
      <w:r w:rsidR="001671A7">
        <w:t xml:space="preserve">impacts or </w:t>
      </w:r>
      <w:r w:rsidR="00E65BDA">
        <w:t>limits the design</w:t>
      </w:r>
      <w:r w:rsidR="00C06693">
        <w:t xml:space="preserve">. Constraint </w:t>
      </w:r>
      <w:r w:rsidR="00E65BDA">
        <w:t>requirement</w:t>
      </w:r>
      <w:r w:rsidR="00C06693">
        <w:t>s</w:t>
      </w:r>
      <w:r w:rsidR="00E65BDA">
        <w:t xml:space="preserve"> </w:t>
      </w:r>
      <w:r w:rsidR="00C06693">
        <w:t xml:space="preserve">often </w:t>
      </w:r>
      <w:r w:rsidR="00CD56C5">
        <w:t xml:space="preserve">violate </w:t>
      </w:r>
      <w:r w:rsidR="00E65BDA">
        <w:t xml:space="preserve">the abstractness property. </w:t>
      </w:r>
      <w:r>
        <w:t>For exa</w:t>
      </w:r>
      <w:r>
        <w:t>m</w:t>
      </w:r>
      <w:r>
        <w:t>ple, a co</w:t>
      </w:r>
      <w:r>
        <w:t>n</w:t>
      </w:r>
      <w:r>
        <w:t xml:space="preserve">straint </w:t>
      </w:r>
      <w:r w:rsidR="000B2525">
        <w:t xml:space="preserve">requirement </w:t>
      </w:r>
      <w:r w:rsidR="00F14786">
        <w:t>is</w:t>
      </w:r>
    </w:p>
    <w:p w:rsidR="00A527DA" w:rsidRDefault="00A527DA" w:rsidP="00F14786">
      <w:pPr>
        <w:pStyle w:val="BodyText"/>
        <w:spacing w:before="60" w:after="60"/>
        <w:ind w:left="720" w:right="720"/>
        <w:jc w:val="left"/>
      </w:pPr>
      <w:r>
        <w:rPr>
          <w:i/>
        </w:rPr>
        <w:t>The s</w:t>
      </w:r>
      <w:r w:rsidR="000B2525">
        <w:rPr>
          <w:i/>
        </w:rPr>
        <w:t>ystem must use a PIC18F52 micro</w:t>
      </w:r>
      <w:r>
        <w:rPr>
          <w:i/>
        </w:rPr>
        <w:t>controller to implement processing fun</w:t>
      </w:r>
      <w:r>
        <w:rPr>
          <w:i/>
        </w:rPr>
        <w:t>c</w:t>
      </w:r>
      <w:r>
        <w:rPr>
          <w:i/>
        </w:rPr>
        <w:t>tions.</w:t>
      </w:r>
    </w:p>
    <w:p w:rsidR="00A527DA" w:rsidRDefault="00CD56C5" w:rsidP="00A527DA">
      <w:pPr>
        <w:pStyle w:val="BodyText"/>
      </w:pPr>
      <w:r>
        <w:t xml:space="preserve">This constraint requirement specifies how the system will be implemented. </w:t>
      </w:r>
      <w:r w:rsidR="00E65BDA">
        <w:t>This could be b</w:t>
      </w:r>
      <w:r w:rsidR="00E65BDA">
        <w:t>e</w:t>
      </w:r>
      <w:r w:rsidR="00E65BDA">
        <w:t xml:space="preserve">cause the </w:t>
      </w:r>
      <w:r w:rsidR="00C06693">
        <w:t>project</w:t>
      </w:r>
      <w:r w:rsidR="00E65BDA">
        <w:t xml:space="preserve"> sponsor has developed a great deal of expertise using this particular micr</w:t>
      </w:r>
      <w:r w:rsidR="00E65BDA">
        <w:t>o</w:t>
      </w:r>
      <w:r w:rsidR="00E65BDA">
        <w:t>controller and does not want to spend the development time lear</w:t>
      </w:r>
      <w:r w:rsidR="00E65BDA">
        <w:t>n</w:t>
      </w:r>
      <w:r w:rsidR="00E65BDA">
        <w:t xml:space="preserve">ing a new platform. </w:t>
      </w:r>
      <w:r w:rsidR="00C06693">
        <w:t xml:space="preserve">Note that </w:t>
      </w:r>
      <w:r w:rsidR="00F14786">
        <w:t xml:space="preserve">a number of </w:t>
      </w:r>
      <w:r w:rsidR="00C06693">
        <w:t>other</w:t>
      </w:r>
      <w:r w:rsidR="00F14786">
        <w:t xml:space="preserve"> references </w:t>
      </w:r>
      <w:r w:rsidR="00F75E91">
        <w:t xml:space="preserve">define constraints </w:t>
      </w:r>
      <w:r w:rsidR="00F14786">
        <w:t xml:space="preserve">to be synonymous with </w:t>
      </w:r>
      <w:r w:rsidR="00F75E91">
        <w:t xml:space="preserve">non-functional requirements </w:t>
      </w:r>
      <w:r w:rsidR="00F14786">
        <w:t>(</w:t>
      </w:r>
      <w:r w:rsidR="00C06693">
        <w:t>usually indicated as items that are not specifically functions</w:t>
      </w:r>
      <w:r w:rsidR="00F14786">
        <w:t>)</w:t>
      </w:r>
      <w:r w:rsidR="00C06693">
        <w:t>.</w:t>
      </w:r>
      <w:r w:rsidR="00F75E91">
        <w:t xml:space="preserve"> However, that terminology is avoided here since it is </w:t>
      </w:r>
      <w:r w:rsidR="00F14786">
        <w:t xml:space="preserve">not well </w:t>
      </w:r>
      <w:r w:rsidR="00F75E91">
        <w:t>defined no</w:t>
      </w:r>
      <w:r w:rsidR="00F14786">
        <w:t>r</w:t>
      </w:r>
      <w:r w:rsidR="00F75E91">
        <w:t xml:space="preserve"> universally a</w:t>
      </w:r>
      <w:r w:rsidR="00F75E91">
        <w:t>c</w:t>
      </w:r>
      <w:r w:rsidR="00F75E91">
        <w:t>cepted.</w:t>
      </w:r>
    </w:p>
    <w:p w:rsidR="00F75E91" w:rsidRPr="0043516E" w:rsidRDefault="00F75E91" w:rsidP="00F75E91">
      <w:pPr>
        <w:pStyle w:val="Heading3"/>
        <w:numPr>
          <w:ilvl w:val="2"/>
          <w:numId w:val="3"/>
        </w:numPr>
        <w:rPr>
          <w:sz w:val="28"/>
          <w:szCs w:val="28"/>
        </w:rPr>
      </w:pPr>
      <w:r>
        <w:rPr>
          <w:sz w:val="28"/>
          <w:szCs w:val="28"/>
        </w:rPr>
        <w:t>Standards</w:t>
      </w:r>
    </w:p>
    <w:p w:rsidR="00F14786" w:rsidRDefault="00F14786" w:rsidP="00F14786">
      <w:pPr>
        <w:pStyle w:val="BodyText"/>
      </w:pPr>
      <w:r w:rsidRPr="00D9280F">
        <w:rPr>
          <w:b/>
          <w:i/>
        </w:rPr>
        <w:t>Standards</w:t>
      </w:r>
      <w:r>
        <w:rPr>
          <w:b/>
          <w:i/>
        </w:rPr>
        <w:fldChar w:fldCharType="begin"/>
      </w:r>
      <w:r>
        <w:instrText xml:space="preserve"> XE "</w:instrText>
      </w:r>
      <w:r w:rsidRPr="00AA64DF">
        <w:instrText>standards</w:instrText>
      </w:r>
      <w:r>
        <w:instrText xml:space="preserve">" </w:instrText>
      </w:r>
      <w:r>
        <w:rPr>
          <w:b/>
          <w:i/>
        </w:rPr>
        <w:fldChar w:fldCharType="end"/>
      </w:r>
      <w:r>
        <w:t xml:space="preserve"> are exactly what the name implies, a standard or established way of doing things</w:t>
      </w:r>
      <w:r w:rsidR="001A3166">
        <w:t xml:space="preserve"> that ensure interoperability</w:t>
      </w:r>
      <w:r>
        <w:t>. Without standards, the use of technology would be severely li</w:t>
      </w:r>
      <w:r>
        <w:t>m</w:t>
      </w:r>
      <w:r>
        <w:t>ited, if not downright impossible. Standards ensure that products work together, from home plumbing fixtures to the modules in a modern computer. Imagine if every computer manufa</w:t>
      </w:r>
      <w:r>
        <w:t>c</w:t>
      </w:r>
      <w:r>
        <w:t>turer had their own communication standard, instead of following established protocols such as RS-232, TCP/IP, and USB—computer</w:t>
      </w:r>
      <w:r w:rsidR="004950AE">
        <w:t>s</w:t>
      </w:r>
      <w:r>
        <w:t xml:space="preserve"> would have a hard time printing, sending email, instant messaging, or surfing the Internet! Furthermore, standards ensure the health and safety of products that people use every day. Identifying and following standards is an e</w:t>
      </w:r>
      <w:r>
        <w:t>x</w:t>
      </w:r>
      <w:r>
        <w:t>pected part of good eng</w:t>
      </w:r>
      <w:r>
        <w:t>i</w:t>
      </w:r>
      <w:r>
        <w:t>neering practice.</w:t>
      </w:r>
    </w:p>
    <w:p w:rsidR="00F75E91" w:rsidRDefault="00F75E91" w:rsidP="00F14786">
      <w:pPr>
        <w:pStyle w:val="BodyText"/>
        <w:ind w:firstLine="360"/>
      </w:pPr>
      <w:r>
        <w:t>The focus in this chapter is on identifying standards that impact the requirements and u</w:t>
      </w:r>
      <w:r>
        <w:t>l</w:t>
      </w:r>
      <w:r>
        <w:t>timately the design. The question becomes, what standards</w:t>
      </w:r>
      <w:r>
        <w:fldChar w:fldCharType="begin"/>
      </w:r>
      <w:r>
        <w:instrText xml:space="preserve"> XE "</w:instrText>
      </w:r>
      <w:r w:rsidRPr="001C22E1">
        <w:instrText>standards</w:instrText>
      </w:r>
      <w:r>
        <w:instrText xml:space="preserve">" </w:instrText>
      </w:r>
      <w:r>
        <w:fldChar w:fldCharType="end"/>
      </w:r>
      <w:r>
        <w:t xml:space="preserve"> are relevant to your project and how do you use them? There are different levels of interaction with sta</w:t>
      </w:r>
      <w:r>
        <w:t>n</w:t>
      </w:r>
      <w:r>
        <w:t xml:space="preserve">dards that we denote </w:t>
      </w:r>
      <w:r>
        <w:lastRenderedPageBreak/>
        <w:t xml:space="preserve">as: </w:t>
      </w:r>
      <w:r w:rsidRPr="00233987">
        <w:t>user</w:t>
      </w:r>
      <w:r w:rsidRPr="009F5788">
        <w:t xml:space="preserve">, </w:t>
      </w:r>
      <w:r w:rsidRPr="00233987">
        <w:t>implementation</w:t>
      </w:r>
      <w:r w:rsidRPr="009F5788">
        <w:t>, and development level</w:t>
      </w:r>
      <w:r>
        <w:t>s</w:t>
      </w:r>
      <w:r w:rsidRPr="009F5788">
        <w:t>.</w:t>
      </w:r>
      <w:r>
        <w:t xml:space="preserve"> At the </w:t>
      </w:r>
      <w:r w:rsidRPr="00233987">
        <w:rPr>
          <w:i/>
        </w:rPr>
        <w:t>user level</w:t>
      </w:r>
      <w:r>
        <w:rPr>
          <w:i/>
        </w:rPr>
        <w:fldChar w:fldCharType="begin"/>
      </w:r>
      <w:r>
        <w:instrText xml:space="preserve"> XE "</w:instrText>
      </w:r>
      <w:r w:rsidRPr="00833FD1">
        <w:instrText>user level (of a stnadard)</w:instrText>
      </w:r>
      <w:r>
        <w:instrText xml:space="preserve">" </w:instrText>
      </w:r>
      <w:r>
        <w:rPr>
          <w:i/>
        </w:rPr>
        <w:fldChar w:fldCharType="end"/>
      </w:r>
      <w:r>
        <w:t>, the standards are simply employed in the design, and detailed technical knowledge of the standard is typically not ne</w:t>
      </w:r>
      <w:r>
        <w:t>c</w:t>
      </w:r>
      <w:r>
        <w:t>essary. For example, when using a component that communicates to other d</w:t>
      </w:r>
      <w:r>
        <w:t>e</w:t>
      </w:r>
      <w:r>
        <w:t>vices, it is likely that a standard communication protocol is used. Other than having to confi</w:t>
      </w:r>
      <w:r>
        <w:t>g</w:t>
      </w:r>
      <w:r>
        <w:t>ure software or hardware to communicate with the standard, detailed knowledge of the standard isn’t r</w:t>
      </w:r>
      <w:r>
        <w:t>e</w:t>
      </w:r>
      <w:r>
        <w:t>quired. Another example would be in developing software to display digital images in a sta</w:t>
      </w:r>
      <w:r>
        <w:t>n</w:t>
      </w:r>
      <w:r>
        <w:t>dardized format such as JPEG-2000</w:t>
      </w:r>
      <w:r>
        <w:fldChar w:fldCharType="begin"/>
      </w:r>
      <w:r>
        <w:instrText xml:space="preserve"> XE "</w:instrText>
      </w:r>
      <w:r w:rsidRPr="0079479E">
        <w:instrText>JPEG-2000 standard</w:instrText>
      </w:r>
      <w:r>
        <w:instrText xml:space="preserve">" </w:instrText>
      </w:r>
      <w:r>
        <w:fldChar w:fldCharType="end"/>
      </w:r>
      <w:r>
        <w:t xml:space="preserve"> (Joint Photo Experts Group), in which case it is likely that existing software comp</w:t>
      </w:r>
      <w:r>
        <w:t>o</w:t>
      </w:r>
      <w:r>
        <w:t>nents would be used to read and display data in this format.</w:t>
      </w:r>
    </w:p>
    <w:p w:rsidR="00F75E91" w:rsidRDefault="00F75E91" w:rsidP="00F75E91">
      <w:pPr>
        <w:pStyle w:val="BodyText"/>
        <w:ind w:firstLine="360"/>
      </w:pPr>
      <w:r>
        <w:t xml:space="preserve">At the </w:t>
      </w:r>
      <w:r w:rsidRPr="00233987">
        <w:rPr>
          <w:i/>
        </w:rPr>
        <w:t>implementation level</w:t>
      </w:r>
      <w:r>
        <w:rPr>
          <w:i/>
        </w:rPr>
        <w:fldChar w:fldCharType="begin"/>
      </w:r>
      <w:r>
        <w:instrText xml:space="preserve"> XE "</w:instrText>
      </w:r>
      <w:r w:rsidRPr="00413799">
        <w:instrText>implementation level</w:instrText>
      </w:r>
      <w:r>
        <w:instrText xml:space="preserve"> (of a standard)" </w:instrText>
      </w:r>
      <w:r>
        <w:rPr>
          <w:i/>
        </w:rPr>
        <w:fldChar w:fldCharType="end"/>
      </w:r>
      <w:r>
        <w:t xml:space="preserve"> details of the standard need to be understood.</w:t>
      </w:r>
      <w:r w:rsidR="00582EB0">
        <w:t xml:space="preserve"> Standards at the implementation level are most likely to impact the design and the requirements.</w:t>
      </w:r>
      <w:r>
        <w:t xml:space="preserve"> For example, when d</w:t>
      </w:r>
      <w:r>
        <w:t>e</w:t>
      </w:r>
      <w:r>
        <w:t>veloping low-level drivers for computer peripherals, you need to become an expert on the underlying sta</w:t>
      </w:r>
      <w:r>
        <w:t>n</w:t>
      </w:r>
      <w:r>
        <w:t>dard. Another example is reliability, where the requirement may be that “</w:t>
      </w:r>
      <w:r>
        <w:rPr>
          <w:i/>
        </w:rPr>
        <w:t>the system will have a reliability of 95% in 10 years.</w:t>
      </w:r>
      <w:r>
        <w:t>” In this case a reliability</w:t>
      </w:r>
      <w:r>
        <w:fldChar w:fldCharType="begin"/>
      </w:r>
      <w:r>
        <w:instrText xml:space="preserve"> XE "</w:instrText>
      </w:r>
      <w:r w:rsidRPr="00571DFC">
        <w:instrText>reliability</w:instrText>
      </w:r>
      <w:r>
        <w:instrText xml:space="preserve">" </w:instrText>
      </w:r>
      <w:r>
        <w:fldChar w:fldCharType="end"/>
      </w:r>
      <w:r>
        <w:t xml:space="preserve"> standard, such as </w:t>
      </w:r>
      <w:r w:rsidRPr="00742969">
        <w:rPr>
          <w:u w:val="single"/>
        </w:rPr>
        <w:t>Military Handbook for Reliability Prediction of Equipment</w:t>
      </w:r>
      <w:r>
        <w:t xml:space="preserve"> [MIL-HDBK 217F</w:t>
      </w:r>
      <w:r>
        <w:fldChar w:fldCharType="begin"/>
      </w:r>
      <w:r>
        <w:instrText xml:space="preserve"> XE "</w:instrText>
      </w:r>
      <w:r w:rsidRPr="00307879">
        <w:instrText>MIL-HDBK 217F</w:instrText>
      </w:r>
      <w:r>
        <w:instrText xml:space="preserve">" </w:instrText>
      </w:r>
      <w:r>
        <w:fldChar w:fldCharType="end"/>
      </w:r>
      <w:r>
        <w:t>] may be e</w:t>
      </w:r>
      <w:r>
        <w:t>m</w:t>
      </w:r>
      <w:r>
        <w:t>ployed, and its usage requires an understanding of both the reliability theory and the sta</w:t>
      </w:r>
      <w:r>
        <w:t>n</w:t>
      </w:r>
      <w:r>
        <w:t xml:space="preserve">dard itself. </w:t>
      </w:r>
    </w:p>
    <w:p w:rsidR="00F75E91" w:rsidRDefault="00F75E91" w:rsidP="00F75E91">
      <w:pPr>
        <w:pStyle w:val="BodyText"/>
        <w:ind w:firstLine="360"/>
      </w:pPr>
      <w:r>
        <w:t>New standards</w:t>
      </w:r>
      <w:r>
        <w:fldChar w:fldCharType="begin"/>
      </w:r>
      <w:r>
        <w:instrText xml:space="preserve"> XE "</w:instrText>
      </w:r>
      <w:r w:rsidRPr="001C22E1">
        <w:instrText>standards</w:instrText>
      </w:r>
      <w:r>
        <w:instrText xml:space="preserve">" </w:instrText>
      </w:r>
      <w:r>
        <w:fldChar w:fldCharType="end"/>
      </w:r>
      <w:r>
        <w:t xml:space="preserve"> are constantly being developed and existing ones mod</w:t>
      </w:r>
      <w:r>
        <w:t>i</w:t>
      </w:r>
      <w:r>
        <w:t xml:space="preserve">fied, leading to the final level of interaction at the </w:t>
      </w:r>
      <w:r w:rsidRPr="009D3CDD">
        <w:rPr>
          <w:i/>
        </w:rPr>
        <w:t>development level</w:t>
      </w:r>
      <w:r>
        <w:rPr>
          <w:i/>
        </w:rPr>
        <w:fldChar w:fldCharType="begin"/>
      </w:r>
      <w:r>
        <w:instrText xml:space="preserve"> XE "</w:instrText>
      </w:r>
      <w:r w:rsidRPr="00F05DC2">
        <w:instrText>development level (of a standard)</w:instrText>
      </w:r>
      <w:r>
        <w:instrText xml:space="preserve">" </w:instrText>
      </w:r>
      <w:r>
        <w:rPr>
          <w:i/>
        </w:rPr>
        <w:fldChar w:fldCharType="end"/>
      </w:r>
      <w:r>
        <w:t>. Depending upon the standard, engineers from different organizations, professional societies, and corporations take part in the standards se</w:t>
      </w:r>
      <w:r>
        <w:t>t</w:t>
      </w:r>
      <w:r>
        <w:t>ting process. Many participants in this process are trying to gain a competitive advantage for their products and services.</w:t>
      </w:r>
    </w:p>
    <w:p w:rsidR="00F75E91" w:rsidRDefault="00F75E91" w:rsidP="00F75E91">
      <w:pPr>
        <w:pStyle w:val="BodyText"/>
        <w:ind w:firstLine="360"/>
      </w:pPr>
      <w:r>
        <w:t xml:space="preserve">It </w:t>
      </w:r>
      <w:r w:rsidR="00C06693">
        <w:t>can be</w:t>
      </w:r>
      <w:r>
        <w:t xml:space="preserve"> difficult to navigate the world of standards</w:t>
      </w:r>
      <w:r>
        <w:fldChar w:fldCharType="begin"/>
      </w:r>
      <w:r>
        <w:instrText xml:space="preserve"> XE "</w:instrText>
      </w:r>
      <w:r w:rsidRPr="001C22E1">
        <w:instrText>standards</w:instrText>
      </w:r>
      <w:r>
        <w:instrText xml:space="preserve">" </w:instrText>
      </w:r>
      <w:r>
        <w:fldChar w:fldCharType="end"/>
      </w:r>
      <w:r>
        <w:t>; they tend to be highly detailed and limited parts of a standard may apply to a project. In addition, many standards are costly to obtain, while some are freely distributed. The following is advice for identifying and emplo</w:t>
      </w:r>
      <w:r>
        <w:t>y</w:t>
      </w:r>
      <w:r>
        <w:t xml:space="preserve">ing standards. First, conduct research on applicable standards. </w:t>
      </w:r>
      <w:r w:rsidRPr="00805F76">
        <w:t>Virtually</w:t>
      </w:r>
      <w:r>
        <w:t xml:space="preserve"> all standards organ</w:t>
      </w:r>
      <w:r>
        <w:t>i</w:t>
      </w:r>
      <w:r>
        <w:t>zations maintain websites that provide basic information on their particular standards. The IEEE Xplore</w:t>
      </w:r>
      <w:r>
        <w:fldChar w:fldCharType="begin"/>
      </w:r>
      <w:r>
        <w:instrText xml:space="preserve"> XE "</w:instrText>
      </w:r>
      <w:r w:rsidRPr="00DD5A2A">
        <w:instrText>IEEE Xplore</w:instrText>
      </w:r>
      <w:r>
        <w:instrText xml:space="preserve">" </w:instrText>
      </w:r>
      <w:r>
        <w:fldChar w:fldCharType="end"/>
      </w:r>
      <w:r>
        <w:t xml:space="preserve"> database is a good place to start since it has a wide variety of standards and pr</w:t>
      </w:r>
      <w:r>
        <w:t>o</w:t>
      </w:r>
      <w:r>
        <w:t>vides free searchable abstracts. Many companies and universities have subscriptions dat</w:t>
      </w:r>
      <w:r>
        <w:t>a</w:t>
      </w:r>
      <w:r>
        <w:t>bases of complete standards. Second, determine the expected level of interaction. Based upon your analysis of the problem, d</w:t>
      </w:r>
      <w:r w:rsidRPr="00045B43">
        <w:t>o</w:t>
      </w:r>
      <w:r>
        <w:t xml:space="preserve"> you foresee applying sta</w:t>
      </w:r>
      <w:r>
        <w:t>n</w:t>
      </w:r>
      <w:r>
        <w:t>dards? Or will you need to develop an in-depth knowledge at the implementation level? In the latter case, you need to obtain d</w:t>
      </w:r>
      <w:r>
        <w:t>e</w:t>
      </w:r>
      <w:r>
        <w:t>tailed information on the applicable standards. Finally, you should consider asking your cl</w:t>
      </w:r>
      <w:r>
        <w:t>i</w:t>
      </w:r>
      <w:r>
        <w:t>ent. They may have their own internal standards and procedures to fo</w:t>
      </w:r>
      <w:r>
        <w:t>l</w:t>
      </w:r>
      <w:r>
        <w:t>low, and they may have experts on the applicable standards.</w:t>
      </w:r>
    </w:p>
    <w:p w:rsidR="00F75E91" w:rsidRPr="009D3CDD" w:rsidRDefault="00F75E91" w:rsidP="00F75E91">
      <w:pPr>
        <w:pStyle w:val="BodyText"/>
        <w:ind w:firstLine="360"/>
      </w:pPr>
      <w:r>
        <w:t>The list below identifies some of the types of standards</w:t>
      </w:r>
      <w:r>
        <w:fldChar w:fldCharType="begin"/>
      </w:r>
      <w:r>
        <w:instrText xml:space="preserve"> XE "</w:instrText>
      </w:r>
      <w:r w:rsidRPr="001C22E1">
        <w:instrText>standards</w:instrText>
      </w:r>
      <w:r>
        <w:instrText xml:space="preserve">" </w:instrText>
      </w:r>
      <w:r>
        <w:fldChar w:fldCharType="end"/>
      </w:r>
      <w:r>
        <w:t xml:space="preserve"> that may be employed in a pr</w:t>
      </w:r>
      <w:r>
        <w:t>o</w:t>
      </w:r>
      <w:r>
        <w:t>ject and included in the requirements.</w:t>
      </w:r>
    </w:p>
    <w:p w:rsidR="00C06693" w:rsidRPr="00C06693" w:rsidRDefault="00F75E91" w:rsidP="00F75E91">
      <w:pPr>
        <w:pStyle w:val="Bookbullets"/>
        <w:rPr>
          <w:i/>
        </w:rPr>
      </w:pPr>
      <w:r w:rsidRPr="00F62B5A">
        <w:rPr>
          <w:i/>
        </w:rPr>
        <w:t>Safety</w:t>
      </w:r>
      <w:r>
        <w:t>. Safety standards</w:t>
      </w:r>
      <w:r>
        <w:fldChar w:fldCharType="begin"/>
      </w:r>
      <w:r>
        <w:instrText xml:space="preserve"> XE "</w:instrText>
      </w:r>
      <w:r w:rsidRPr="000D0498">
        <w:instrText>safety standards</w:instrText>
      </w:r>
      <w:r>
        <w:instrText xml:space="preserve">" </w:instrText>
      </w:r>
      <w:r>
        <w:fldChar w:fldCharType="end"/>
      </w:r>
      <w:r>
        <w:t xml:space="preserve"> address how to design for safety and how to test products to ensure that they are safe. </w:t>
      </w:r>
    </w:p>
    <w:p w:rsidR="00F75E91" w:rsidRPr="00F62B5A" w:rsidRDefault="00F75E91" w:rsidP="00F75E91">
      <w:pPr>
        <w:pStyle w:val="Bookbullets"/>
        <w:rPr>
          <w:i/>
        </w:rPr>
      </w:pPr>
      <w:r w:rsidRPr="00F62B5A">
        <w:rPr>
          <w:i/>
        </w:rPr>
        <w:lastRenderedPageBreak/>
        <w:t>Testing</w:t>
      </w:r>
      <w:r>
        <w:t>. Testing standards</w:t>
      </w:r>
      <w:r>
        <w:fldChar w:fldCharType="begin"/>
      </w:r>
      <w:r>
        <w:instrText xml:space="preserve"> XE "</w:instrText>
      </w:r>
      <w:r w:rsidRPr="000D0498">
        <w:instrText>testing standards</w:instrText>
      </w:r>
      <w:r>
        <w:instrText xml:space="preserve">" </w:instrText>
      </w:r>
      <w:r>
        <w:fldChar w:fldCharType="end"/>
      </w:r>
      <w:r>
        <w:t xml:space="preserve"> are often related to safety, but are broader in scope. For e</w:t>
      </w:r>
      <w:r>
        <w:t>x</w:t>
      </w:r>
      <w:r>
        <w:t>ample, standardized benchmark tests are used for comparing computational pe</w:t>
      </w:r>
      <w:r>
        <w:t>r</w:t>
      </w:r>
      <w:r>
        <w:t>formance, one well-known standard being the SPEC (Standard Performance Evalu</w:t>
      </w:r>
      <w:r>
        <w:t>a</w:t>
      </w:r>
      <w:r>
        <w:t xml:space="preserve">tion Corporation) benchmarks. </w:t>
      </w:r>
    </w:p>
    <w:p w:rsidR="00F75E91" w:rsidRPr="00F62B5A" w:rsidRDefault="00F75E91" w:rsidP="00F75E91">
      <w:pPr>
        <w:pStyle w:val="Bookbullets"/>
        <w:rPr>
          <w:i/>
        </w:rPr>
      </w:pPr>
      <w:r w:rsidRPr="00F62B5A">
        <w:rPr>
          <w:i/>
        </w:rPr>
        <w:t>Reliability</w:t>
      </w:r>
      <w:r>
        <w:t>. Reliability standards</w:t>
      </w:r>
      <w:r>
        <w:fldChar w:fldCharType="begin"/>
      </w:r>
      <w:r>
        <w:instrText xml:space="preserve"> XE "</w:instrText>
      </w:r>
      <w:r w:rsidRPr="000D0498">
        <w:instrText>reliability standards</w:instrText>
      </w:r>
      <w:r>
        <w:instrText xml:space="preserve">" </w:instrText>
      </w:r>
      <w:r>
        <w:fldChar w:fldCharType="end"/>
      </w:r>
      <w:r>
        <w:t xml:space="preserve"> address general reliability principles and design methods for different classes of systems. Another practical a</w:t>
      </w:r>
      <w:r>
        <w:t>s</w:t>
      </w:r>
      <w:r>
        <w:t>pect is in the estimation of reliability of electronic systems, such as the IEEE and mil</w:t>
      </w:r>
      <w:r>
        <w:t>i</w:t>
      </w:r>
      <w:r>
        <w:t>tary reliability standards</w:t>
      </w:r>
      <w:r>
        <w:fldChar w:fldCharType="begin"/>
      </w:r>
      <w:r>
        <w:instrText xml:space="preserve"> XE "</w:instrText>
      </w:r>
      <w:r w:rsidRPr="001C22E1">
        <w:instrText>standards</w:instrText>
      </w:r>
      <w:r>
        <w:instrText xml:space="preserve">" </w:instrText>
      </w:r>
      <w:r>
        <w:fldChar w:fldCharType="end"/>
      </w:r>
      <w:r>
        <w:t>.</w:t>
      </w:r>
    </w:p>
    <w:p w:rsidR="00F75E91" w:rsidRPr="001D4801" w:rsidRDefault="00F75E91" w:rsidP="00F75E91">
      <w:pPr>
        <w:pStyle w:val="Bookbullets"/>
      </w:pPr>
      <w:r w:rsidRPr="00054763">
        <w:rPr>
          <w:i/>
        </w:rPr>
        <w:t>Communications.</w:t>
      </w:r>
      <w:r>
        <w:t xml:space="preserve"> </w:t>
      </w:r>
      <w:r>
        <w:fldChar w:fldCharType="begin"/>
      </w:r>
      <w:r>
        <w:instrText xml:space="preserve"> XE "</w:instrText>
      </w:r>
      <w:r w:rsidRPr="002469BC">
        <w:instrText>communication standards</w:instrText>
      </w:r>
      <w:r>
        <w:instrText xml:space="preserve">" </w:instrText>
      </w:r>
      <w:r>
        <w:fldChar w:fldCharType="end"/>
      </w:r>
      <w:r>
        <w:t>They address how electronic systems communicate and transfer i</w:t>
      </w:r>
      <w:r>
        <w:t>n</w:t>
      </w:r>
      <w:r>
        <w:t>formation, such as in computing, telephony, and satellite communications.</w:t>
      </w:r>
    </w:p>
    <w:p w:rsidR="00F75E91" w:rsidRPr="001D4801" w:rsidRDefault="00F75E91" w:rsidP="00F75E91">
      <w:pPr>
        <w:pStyle w:val="Bookbullets"/>
      </w:pPr>
      <w:r w:rsidRPr="00054763">
        <w:rPr>
          <w:i/>
        </w:rPr>
        <w:t>Data Formats</w:t>
      </w:r>
      <w:r w:rsidRPr="001D4801">
        <w:t>.</w:t>
      </w:r>
      <w:r>
        <w:t xml:space="preserve"> Standard data formats ensure that systems and software can properly share information. Examples include image, video, and database standards</w:t>
      </w:r>
      <w:r>
        <w:fldChar w:fldCharType="begin"/>
      </w:r>
      <w:r>
        <w:instrText xml:space="preserve"> XE "</w:instrText>
      </w:r>
      <w:r w:rsidRPr="001C22E1">
        <w:instrText>standards</w:instrText>
      </w:r>
      <w:r>
        <w:instrText xml:space="preserve">" </w:instrText>
      </w:r>
      <w:r>
        <w:fldChar w:fldCharType="end"/>
      </w:r>
      <w:r>
        <w:t>.</w:t>
      </w:r>
    </w:p>
    <w:p w:rsidR="00F75E91" w:rsidRPr="00F11E50" w:rsidRDefault="00F75E91" w:rsidP="00F75E91">
      <w:pPr>
        <w:pStyle w:val="Bookbullets"/>
        <w:rPr>
          <w:i/>
        </w:rPr>
      </w:pPr>
      <w:r>
        <w:rPr>
          <w:i/>
        </w:rPr>
        <w:t>Documentation</w:t>
      </w:r>
      <w:r>
        <w:t>. There are standards</w:t>
      </w:r>
      <w:r>
        <w:fldChar w:fldCharType="begin"/>
      </w:r>
      <w:r>
        <w:instrText xml:space="preserve"> XE "</w:instrText>
      </w:r>
      <w:r w:rsidRPr="001C22E1">
        <w:instrText>standards</w:instrText>
      </w:r>
      <w:r>
        <w:instrText xml:space="preserve">" </w:instrText>
      </w:r>
      <w:r>
        <w:fldChar w:fldCharType="end"/>
      </w:r>
      <w:r>
        <w:t xml:space="preserve"> for technical report documentation. In addition, there are standards for documenting processes and business pra</w:t>
      </w:r>
      <w:r>
        <w:t>c</w:t>
      </w:r>
      <w:r>
        <w:t>tices, a well-known case being the ISO (International Standards Organization) 9000 and subsequent sta</w:t>
      </w:r>
      <w:r>
        <w:t>n</w:t>
      </w:r>
      <w:r>
        <w:t>dards.</w:t>
      </w:r>
    </w:p>
    <w:p w:rsidR="00F75E91" w:rsidRPr="00BF47E3" w:rsidRDefault="00F75E91" w:rsidP="00F75E91">
      <w:pPr>
        <w:pStyle w:val="Bookbullets"/>
        <w:rPr>
          <w:i/>
        </w:rPr>
      </w:pPr>
      <w:r>
        <w:rPr>
          <w:i/>
        </w:rPr>
        <w:t>Design Methods.</w:t>
      </w:r>
      <w:r>
        <w:t xml:space="preserve"> Certain design techniques are standardized as well. Examples i</w:t>
      </w:r>
      <w:r>
        <w:t>n</w:t>
      </w:r>
      <w:r>
        <w:t>clude software design methodologies, and the use of design languages such as the Har</w:t>
      </w:r>
      <w:r>
        <w:t>d</w:t>
      </w:r>
      <w:r>
        <w:t>ware Description Language (HDL) and the Unified Modeling Language (UML).</w:t>
      </w:r>
    </w:p>
    <w:p w:rsidR="00F75E91" w:rsidRPr="00AA1BF4" w:rsidRDefault="00F75E91" w:rsidP="00F75E91">
      <w:pPr>
        <w:pStyle w:val="Bookbullets"/>
        <w:rPr>
          <w:i/>
        </w:rPr>
      </w:pPr>
      <w:r>
        <w:rPr>
          <w:i/>
        </w:rPr>
        <w:t xml:space="preserve">Programming Languages. </w:t>
      </w:r>
      <w:r>
        <w:t>Programming language syntax is standardized so that sof</w:t>
      </w:r>
      <w:r>
        <w:t>t</w:t>
      </w:r>
      <w:r>
        <w:t xml:space="preserve">ware maintains a level of portability between systems and compilers. </w:t>
      </w:r>
    </w:p>
    <w:p w:rsidR="00F75E91" w:rsidRPr="00A05889" w:rsidRDefault="00F75E91" w:rsidP="00F75E91">
      <w:pPr>
        <w:pStyle w:val="Bookbullets"/>
        <w:rPr>
          <w:i/>
        </w:rPr>
      </w:pPr>
      <w:r>
        <w:rPr>
          <w:i/>
        </w:rPr>
        <w:t>Connector Standards</w:t>
      </w:r>
      <w:r>
        <w:rPr>
          <w:i/>
        </w:rPr>
        <w:fldChar w:fldCharType="begin"/>
      </w:r>
      <w:r>
        <w:instrText xml:space="preserve"> XE "</w:instrText>
      </w:r>
      <w:r w:rsidRPr="00937327">
        <w:instrText>connector standards</w:instrText>
      </w:r>
      <w:r>
        <w:instrText xml:space="preserve">" </w:instrText>
      </w:r>
      <w:r>
        <w:rPr>
          <w:i/>
        </w:rPr>
        <w:fldChar w:fldCharType="end"/>
      </w:r>
      <w:r>
        <w:rPr>
          <w:i/>
        </w:rPr>
        <w:t xml:space="preserve">. </w:t>
      </w:r>
      <w:r>
        <w:t>Standards for cable connections are common and should be fo</w:t>
      </w:r>
      <w:r>
        <w:t>l</w:t>
      </w:r>
      <w:r>
        <w:t>lowed to ensure that systems are easily interfaced and manufactured.</w:t>
      </w:r>
    </w:p>
    <w:p w:rsidR="00F75E91" w:rsidRPr="00B67CEB" w:rsidRDefault="00F75E91" w:rsidP="00F75E91">
      <w:pPr>
        <w:pStyle w:val="Bookbullets"/>
        <w:rPr>
          <w:i/>
        </w:rPr>
      </w:pPr>
      <w:r>
        <w:rPr>
          <w:i/>
        </w:rPr>
        <w:t>Meta-Standards</w:t>
      </w:r>
      <w:r>
        <w:rPr>
          <w:i/>
        </w:rPr>
        <w:fldChar w:fldCharType="begin"/>
      </w:r>
      <w:r>
        <w:instrText xml:space="preserve"> XE "</w:instrText>
      </w:r>
      <w:r w:rsidRPr="00D33FFA">
        <w:instrText>meta-standards</w:instrText>
      </w:r>
      <w:r>
        <w:instrText xml:space="preserve">" </w:instrText>
      </w:r>
      <w:r>
        <w:rPr>
          <w:i/>
        </w:rPr>
        <w:fldChar w:fldCharType="end"/>
      </w:r>
      <w:r>
        <w:rPr>
          <w:i/>
        </w:rPr>
        <w:t>.</w:t>
      </w:r>
      <w:r>
        <w:t xml:space="preserve"> Some standards</w:t>
      </w:r>
      <w:r>
        <w:fldChar w:fldCharType="begin"/>
      </w:r>
      <w:r>
        <w:instrText xml:space="preserve"> XE "</w:instrText>
      </w:r>
      <w:r w:rsidRPr="001C22E1">
        <w:instrText>standards</w:instrText>
      </w:r>
      <w:r>
        <w:instrText xml:space="preserve">" </w:instrText>
      </w:r>
      <w:r>
        <w:fldChar w:fldCharType="end"/>
      </w:r>
      <w:r>
        <w:t xml:space="preserve"> are a combination of multiple standards known as meta-standards. For example, the RS-232 standard is really a combination of a m</w:t>
      </w:r>
      <w:r>
        <w:t>e</w:t>
      </w:r>
      <w:r>
        <w:t>chanical standard describing the connector physical dimensions connector, an electr</w:t>
      </w:r>
      <w:r>
        <w:t>i</w:t>
      </w:r>
      <w:r>
        <w:t>cal standard describing the voltages, a fun</w:t>
      </w:r>
      <w:r>
        <w:t>c</w:t>
      </w:r>
      <w:r>
        <w:t>tional standard describing the pins and their function, and a procedural standard describing how ent</w:t>
      </w:r>
      <w:r>
        <w:t>i</w:t>
      </w:r>
      <w:r>
        <w:t>ties communicate.</w:t>
      </w:r>
    </w:p>
    <w:p w:rsidR="005D3C6B" w:rsidRPr="0043516E" w:rsidRDefault="005D3C6B" w:rsidP="005D3C6B">
      <w:pPr>
        <w:pStyle w:val="Heading3"/>
        <w:numPr>
          <w:ilvl w:val="2"/>
          <w:numId w:val="3"/>
        </w:numPr>
        <w:rPr>
          <w:sz w:val="28"/>
          <w:szCs w:val="28"/>
        </w:rPr>
      </w:pPr>
      <w:r>
        <w:rPr>
          <w:sz w:val="28"/>
          <w:szCs w:val="28"/>
        </w:rPr>
        <w:t xml:space="preserve">Identifying </w:t>
      </w:r>
      <w:r w:rsidR="009317FD">
        <w:rPr>
          <w:sz w:val="28"/>
          <w:szCs w:val="28"/>
        </w:rPr>
        <w:t xml:space="preserve">Engineering </w:t>
      </w:r>
      <w:r w:rsidRPr="0043516E">
        <w:rPr>
          <w:sz w:val="28"/>
          <w:szCs w:val="28"/>
        </w:rPr>
        <w:t>Requirements</w:t>
      </w:r>
    </w:p>
    <w:p w:rsidR="005D3C6B" w:rsidRDefault="005D3C6B" w:rsidP="005D3C6B">
      <w:pPr>
        <w:pStyle w:val="BodyText"/>
      </w:pPr>
      <w:r>
        <w:t xml:space="preserve">There are many techniques for </w:t>
      </w:r>
      <w:r w:rsidR="008F6DF4">
        <w:t>identifying</w:t>
      </w:r>
      <w:r>
        <w:t xml:space="preserve"> requirements listed b</w:t>
      </w:r>
      <w:r>
        <w:t>e</w:t>
      </w:r>
      <w:r>
        <w:t>low</w:t>
      </w:r>
      <w:r w:rsidR="00582EB0">
        <w:t xml:space="preserve"> [IEEE Std. 1233-1998]</w:t>
      </w:r>
      <w:r>
        <w:t>:</w:t>
      </w:r>
    </w:p>
    <w:p w:rsidR="005D3C6B" w:rsidRDefault="005D3C6B" w:rsidP="00582EB0">
      <w:pPr>
        <w:pStyle w:val="BodyText"/>
        <w:numPr>
          <w:ilvl w:val="0"/>
          <w:numId w:val="10"/>
        </w:numPr>
        <w:spacing w:before="60" w:after="60"/>
      </w:pPr>
      <w:r>
        <w:t>Structured works</w:t>
      </w:r>
      <w:r w:rsidR="00582EB0">
        <w:t>hops and brainstorming sessions.</w:t>
      </w:r>
    </w:p>
    <w:p w:rsidR="005D3C6B" w:rsidRDefault="005D3C6B" w:rsidP="00582EB0">
      <w:pPr>
        <w:pStyle w:val="BodyText"/>
        <w:numPr>
          <w:ilvl w:val="0"/>
          <w:numId w:val="10"/>
        </w:numPr>
        <w:spacing w:before="60" w:after="60"/>
      </w:pPr>
      <w:r>
        <w:t>Interviews, surveys, and questionnaires</w:t>
      </w:r>
      <w:r w:rsidR="00582EB0">
        <w:t>.</w:t>
      </w:r>
    </w:p>
    <w:p w:rsidR="005D3C6B" w:rsidRDefault="005D3C6B" w:rsidP="00582EB0">
      <w:pPr>
        <w:pStyle w:val="BodyText"/>
        <w:numPr>
          <w:ilvl w:val="0"/>
          <w:numId w:val="10"/>
        </w:numPr>
        <w:spacing w:before="60" w:after="60"/>
      </w:pPr>
      <w:r>
        <w:t>Observation</w:t>
      </w:r>
      <w:r w:rsidR="00582EB0">
        <w:t xml:space="preserve"> of processes or devices in use.</w:t>
      </w:r>
    </w:p>
    <w:p w:rsidR="00A1448B" w:rsidRDefault="00A1448B" w:rsidP="00582EB0">
      <w:pPr>
        <w:pStyle w:val="BodyText"/>
        <w:numPr>
          <w:ilvl w:val="0"/>
          <w:numId w:val="10"/>
        </w:numPr>
        <w:spacing w:before="60" w:after="60"/>
      </w:pPr>
      <w:r>
        <w:t>Competitive b</w:t>
      </w:r>
      <w:r w:rsidR="00582EB0">
        <w:t>enchmarking and market analysis.</w:t>
      </w:r>
    </w:p>
    <w:p w:rsidR="00A1448B" w:rsidRDefault="00582EB0" w:rsidP="00582EB0">
      <w:pPr>
        <w:pStyle w:val="BodyText"/>
        <w:numPr>
          <w:ilvl w:val="0"/>
          <w:numId w:val="10"/>
        </w:numPr>
        <w:spacing w:before="60" w:after="60"/>
      </w:pPr>
      <w:r>
        <w:t>Prototyping and simulations.</w:t>
      </w:r>
    </w:p>
    <w:p w:rsidR="00A1448B" w:rsidRDefault="00A1448B" w:rsidP="00582EB0">
      <w:pPr>
        <w:pStyle w:val="BodyText"/>
        <w:numPr>
          <w:ilvl w:val="0"/>
          <w:numId w:val="10"/>
        </w:numPr>
        <w:spacing w:before="60" w:after="60"/>
      </w:pPr>
      <w:r>
        <w:t>Research and</w:t>
      </w:r>
      <w:r w:rsidR="00582EB0">
        <w:t xml:space="preserve"> technical documentation review.</w:t>
      </w:r>
    </w:p>
    <w:p w:rsidR="00E879B4" w:rsidRDefault="00E879B4" w:rsidP="008F6DF4">
      <w:pPr>
        <w:pStyle w:val="BodyText"/>
      </w:pPr>
      <w:r>
        <w:lastRenderedPageBreak/>
        <w:t>Many requirements may be specified for a design, but knowing which to include is the cha</w:t>
      </w:r>
      <w:r>
        <w:t>l</w:t>
      </w:r>
      <w:r w:rsidR="0029719D">
        <w:t>lenge</w:t>
      </w:r>
      <w:r w:rsidR="00E65BDA">
        <w:t>.</w:t>
      </w:r>
      <w:r w:rsidR="0029719D">
        <w:t xml:space="preserve"> The remainder of this</w:t>
      </w:r>
      <w:r>
        <w:t xml:space="preserve"> section is a guide to describe the types of engineering requir</w:t>
      </w:r>
      <w:r>
        <w:t>e</w:t>
      </w:r>
      <w:r>
        <w:t xml:space="preserve">ments that may be specified for </w:t>
      </w:r>
      <w:r w:rsidR="00526904">
        <w:t>electrical and computer</w:t>
      </w:r>
      <w:r w:rsidR="00262B1B">
        <w:t xml:space="preserve"> </w:t>
      </w:r>
      <w:r>
        <w:t xml:space="preserve">systems. </w:t>
      </w:r>
      <w:r w:rsidR="009317FD">
        <w:t>Requirements in cat</w:t>
      </w:r>
      <w:r w:rsidR="009317FD">
        <w:t>e</w:t>
      </w:r>
      <w:r w:rsidR="009317FD">
        <w:t>gories of performance and functionality are presented first as</w:t>
      </w:r>
      <w:r w:rsidR="00D5627D">
        <w:t xml:space="preserve"> </w:t>
      </w:r>
      <w:r w:rsidR="009317FD">
        <w:t>they are often critical, fo</w:t>
      </w:r>
      <w:r w:rsidR="009317FD">
        <w:t>l</w:t>
      </w:r>
      <w:r w:rsidR="009317FD">
        <w:t>lowed by an alphabetical grouping of a potpourri of other types requirements.</w:t>
      </w:r>
      <w:r w:rsidR="008F6DF4">
        <w:t xml:space="preserve"> </w:t>
      </w:r>
      <w:r w:rsidR="009317FD">
        <w:rPr>
          <w:b/>
        </w:rPr>
        <w:t>This taxonomy of requir</w:t>
      </w:r>
      <w:r w:rsidR="009317FD">
        <w:rPr>
          <w:b/>
        </w:rPr>
        <w:t>e</w:t>
      </w:r>
      <w:r w:rsidR="009317FD">
        <w:rPr>
          <w:b/>
        </w:rPr>
        <w:t>ments is</w:t>
      </w:r>
      <w:r w:rsidRPr="00262B1B">
        <w:rPr>
          <w:b/>
        </w:rPr>
        <w:t xml:space="preserve"> by no means </w:t>
      </w:r>
      <w:r w:rsidR="00A37F20" w:rsidRPr="00262B1B">
        <w:rPr>
          <w:b/>
        </w:rPr>
        <w:t xml:space="preserve">definitive or </w:t>
      </w:r>
      <w:r w:rsidRPr="00262B1B">
        <w:rPr>
          <w:b/>
        </w:rPr>
        <w:t>inclusive of all possibil</w:t>
      </w:r>
      <w:r w:rsidRPr="00262B1B">
        <w:rPr>
          <w:b/>
        </w:rPr>
        <w:t>i</w:t>
      </w:r>
      <w:r w:rsidRPr="00262B1B">
        <w:rPr>
          <w:b/>
        </w:rPr>
        <w:t>ties</w:t>
      </w:r>
      <w:r w:rsidR="00557162">
        <w:rPr>
          <w:b/>
        </w:rPr>
        <w:t>,</w:t>
      </w:r>
      <w:r w:rsidRPr="00262B1B">
        <w:rPr>
          <w:b/>
        </w:rPr>
        <w:t xml:space="preserve"> and the design team needs to </w:t>
      </w:r>
      <w:r w:rsidR="00E65BDA">
        <w:rPr>
          <w:b/>
        </w:rPr>
        <w:t xml:space="preserve">carefully </w:t>
      </w:r>
      <w:r w:rsidRPr="00262B1B">
        <w:rPr>
          <w:b/>
        </w:rPr>
        <w:t>determine those that are applicable to the pa</w:t>
      </w:r>
      <w:r w:rsidRPr="00262B1B">
        <w:rPr>
          <w:b/>
        </w:rPr>
        <w:t>r</w:t>
      </w:r>
      <w:r w:rsidRPr="00262B1B">
        <w:rPr>
          <w:b/>
        </w:rPr>
        <w:t>ticular situation.</w:t>
      </w:r>
      <w:r w:rsidR="0063798A">
        <w:rPr>
          <w:b/>
        </w:rPr>
        <w:t xml:space="preserve"> </w:t>
      </w:r>
      <w:r w:rsidR="00046ED6">
        <w:rPr>
          <w:b/>
        </w:rPr>
        <w:t>Careful a</w:t>
      </w:r>
      <w:r w:rsidR="0063798A">
        <w:rPr>
          <w:b/>
        </w:rPr>
        <w:t>ttention must be gi</w:t>
      </w:r>
      <w:r w:rsidR="00046ED6">
        <w:rPr>
          <w:b/>
        </w:rPr>
        <w:t xml:space="preserve">ven to the verifiability </w:t>
      </w:r>
      <w:r w:rsidR="00DB4FA1">
        <w:rPr>
          <w:b/>
        </w:rPr>
        <w:t xml:space="preserve">of requirements </w:t>
      </w:r>
      <w:r w:rsidR="0063798A">
        <w:rPr>
          <w:b/>
        </w:rPr>
        <w:t>for the particular appl</w:t>
      </w:r>
      <w:r w:rsidR="0063798A">
        <w:rPr>
          <w:b/>
        </w:rPr>
        <w:t>i</w:t>
      </w:r>
      <w:r w:rsidR="0063798A">
        <w:rPr>
          <w:b/>
        </w:rPr>
        <w:t>cation.</w:t>
      </w:r>
    </w:p>
    <w:p w:rsidR="00E879B4" w:rsidRPr="0043516E" w:rsidRDefault="00E879B4" w:rsidP="00E879B4">
      <w:pPr>
        <w:pStyle w:val="Heading3"/>
        <w:numPr>
          <w:ilvl w:val="0"/>
          <w:numId w:val="0"/>
        </w:numPr>
        <w:rPr>
          <w:sz w:val="24"/>
          <w:szCs w:val="24"/>
        </w:rPr>
      </w:pPr>
      <w:r w:rsidRPr="0043516E">
        <w:rPr>
          <w:sz w:val="24"/>
          <w:szCs w:val="24"/>
        </w:rPr>
        <w:t>Performance</w:t>
      </w:r>
    </w:p>
    <w:p w:rsidR="00B41D2A" w:rsidRDefault="00B41D2A" w:rsidP="00262B1B">
      <w:pPr>
        <w:pStyle w:val="BodyText"/>
      </w:pPr>
      <w:r>
        <w:t>These requirements reflect a critical aspect of the performance of the system or device. They often are characterized by time, accuracy, throughput, or percentage error.</w:t>
      </w:r>
      <w:r w:rsidR="001671A7">
        <w:t xml:space="preserve"> The following is an example requirement that might be used in a security application with camera surveillance.</w:t>
      </w:r>
    </w:p>
    <w:p w:rsidR="00E7026C" w:rsidRPr="00D5627D" w:rsidRDefault="00E7026C" w:rsidP="00CB4DD5">
      <w:pPr>
        <w:pStyle w:val="BodyText"/>
        <w:spacing w:before="120"/>
        <w:ind w:left="720" w:right="360"/>
        <w:jc w:val="left"/>
        <w:rPr>
          <w:i/>
        </w:rPr>
      </w:pPr>
      <w:r w:rsidRPr="00D5627D">
        <w:rPr>
          <w:i/>
        </w:rPr>
        <w:t>The system should detect 90% of all human faces in an image.</w:t>
      </w:r>
    </w:p>
    <w:p w:rsidR="00E7026C" w:rsidRDefault="00D5627D" w:rsidP="008F6A38">
      <w:pPr>
        <w:pStyle w:val="BodyText"/>
        <w:spacing w:before="60"/>
      </w:pPr>
      <w:r>
        <w:t>In order to verify this</w:t>
      </w:r>
      <w:r w:rsidR="008F6A38">
        <w:t>,</w:t>
      </w:r>
      <w:r>
        <w:t xml:space="preserve"> </w:t>
      </w:r>
      <w:r w:rsidR="00046ED6">
        <w:t xml:space="preserve">a </w:t>
      </w:r>
      <w:r w:rsidR="00E7026C" w:rsidRPr="00E7026C">
        <w:t>test</w:t>
      </w:r>
      <w:r w:rsidR="00046ED6">
        <w:t xml:space="preserve"> </w:t>
      </w:r>
      <w:r w:rsidR="00CB4DD5">
        <w:t>might</w:t>
      </w:r>
      <w:r>
        <w:t xml:space="preserve"> be constructed where </w:t>
      </w:r>
      <w:r w:rsidR="00CB4DD5">
        <w:t xml:space="preserve">the </w:t>
      </w:r>
      <w:r w:rsidR="00046ED6">
        <w:t>system is p</w:t>
      </w:r>
      <w:r w:rsidR="00E7026C" w:rsidRPr="00E7026C">
        <w:t>resent</w:t>
      </w:r>
      <w:r w:rsidR="00046ED6">
        <w:t>ed</w:t>
      </w:r>
      <w:r w:rsidR="00E7026C" w:rsidRPr="00E7026C">
        <w:t xml:space="preserve"> with a </w:t>
      </w:r>
      <w:r>
        <w:t xml:space="preserve">large </w:t>
      </w:r>
      <w:r w:rsidR="00E7026C" w:rsidRPr="00E7026C">
        <w:t>d</w:t>
      </w:r>
      <w:r w:rsidR="00E7026C" w:rsidRPr="00E7026C">
        <w:t>a</w:t>
      </w:r>
      <w:r w:rsidR="00E7026C" w:rsidRPr="00E7026C">
        <w:t xml:space="preserve">tabase of </w:t>
      </w:r>
      <w:r w:rsidR="0029719D">
        <w:t xml:space="preserve">face </w:t>
      </w:r>
      <w:r w:rsidR="00E7026C" w:rsidRPr="00E7026C">
        <w:t xml:space="preserve">images that </w:t>
      </w:r>
      <w:r w:rsidR="008F6DF4">
        <w:t xml:space="preserve">the </w:t>
      </w:r>
      <w:r w:rsidR="00E7026C" w:rsidRPr="00E7026C">
        <w:t>system w</w:t>
      </w:r>
      <w:r w:rsidR="008F6DF4">
        <w:t>as</w:t>
      </w:r>
      <w:r w:rsidR="00E7026C" w:rsidRPr="00E7026C">
        <w:t xml:space="preserve"> not </w:t>
      </w:r>
      <w:r w:rsidR="0029719D">
        <w:t xml:space="preserve">developed or </w:t>
      </w:r>
      <w:r w:rsidR="00E7026C" w:rsidRPr="00E7026C">
        <w:t xml:space="preserve">trained with. </w:t>
      </w:r>
      <w:r>
        <w:t xml:space="preserve">The number </w:t>
      </w:r>
      <w:r w:rsidR="00E7026C">
        <w:t>of faces correctly</w:t>
      </w:r>
      <w:r w:rsidR="00E7026C" w:rsidRPr="00E7026C">
        <w:t xml:space="preserve"> de</w:t>
      </w:r>
      <w:r w:rsidR="00E7026C">
        <w:t xml:space="preserve">tected </w:t>
      </w:r>
      <w:r>
        <w:t>would then be determined.</w:t>
      </w:r>
      <w:r w:rsidR="00784BA0">
        <w:t xml:space="preserve"> </w:t>
      </w:r>
      <w:r w:rsidR="008F6A38">
        <w:t>Here is another example performance r</w:t>
      </w:r>
      <w:r w:rsidR="008F6A38">
        <w:t>e</w:t>
      </w:r>
      <w:r w:rsidR="008F6A38">
        <w:t>quir</w:t>
      </w:r>
      <w:r w:rsidR="008F6A38">
        <w:t>e</w:t>
      </w:r>
      <w:r w:rsidR="008F6A38">
        <w:t>ment for a system that measure part location</w:t>
      </w:r>
    </w:p>
    <w:p w:rsidR="008C096E" w:rsidRPr="008F6A38" w:rsidRDefault="008F6A38" w:rsidP="00CB4DD5">
      <w:pPr>
        <w:pStyle w:val="quote"/>
        <w:spacing w:before="120" w:after="0"/>
        <w:ind w:left="360" w:right="360" w:firstLine="360"/>
      </w:pPr>
      <w:r w:rsidRPr="008F6A38">
        <w:t>T</w:t>
      </w:r>
      <w:r w:rsidR="008C096E" w:rsidRPr="008F6A38">
        <w:t>he system should be able to mea</w:t>
      </w:r>
      <w:r w:rsidR="008C096E" w:rsidRPr="008F6A38">
        <w:t>s</w:t>
      </w:r>
      <w:r w:rsidR="008C096E" w:rsidRPr="008F6A38">
        <w:t>ure part location to within ± 1mm.</w:t>
      </w:r>
    </w:p>
    <w:p w:rsidR="008F6A38" w:rsidRPr="008F6DF4" w:rsidRDefault="008F6A38" w:rsidP="008F6DF4">
      <w:pPr>
        <w:pStyle w:val="BodyText"/>
        <w:spacing w:before="60"/>
      </w:pPr>
      <w:r>
        <w:t xml:space="preserve">One way to verify this would be </w:t>
      </w:r>
      <w:r w:rsidR="008F6DF4">
        <w:t xml:space="preserve">to </w:t>
      </w:r>
      <w:r>
        <w:t>take</w:t>
      </w:r>
      <w:r w:rsidR="008C096E" w:rsidRPr="008C096E">
        <w:t xml:space="preserve"> independent measurements of </w:t>
      </w:r>
      <w:r w:rsidR="00046ED6">
        <w:t xml:space="preserve">the </w:t>
      </w:r>
      <w:r w:rsidR="008C096E" w:rsidRPr="008C096E">
        <w:t>system</w:t>
      </w:r>
      <w:r w:rsidR="0029719D">
        <w:t>’s ability</w:t>
      </w:r>
      <w:r w:rsidR="008C096E" w:rsidRPr="008C096E">
        <w:t xml:space="preserve"> to measure part location </w:t>
      </w:r>
      <w:r w:rsidR="0029719D">
        <w:t>and compare them to the result of the sys</w:t>
      </w:r>
      <w:r w:rsidR="0029719D" w:rsidRPr="008F6DF4">
        <w:t>tem.</w:t>
      </w:r>
      <w:r w:rsidR="008F6DF4" w:rsidRPr="008F6DF4">
        <w:t xml:space="preserve"> </w:t>
      </w:r>
      <w:r w:rsidRPr="008F6DF4">
        <w:t>The following is an e</w:t>
      </w:r>
      <w:r w:rsidRPr="008F6DF4">
        <w:t>x</w:t>
      </w:r>
      <w:r w:rsidRPr="008F6DF4">
        <w:t xml:space="preserve">ample that could apply to software response time. </w:t>
      </w:r>
    </w:p>
    <w:p w:rsidR="008C096E" w:rsidRPr="008F6A38" w:rsidRDefault="008F6A38" w:rsidP="00CB4DD5">
      <w:pPr>
        <w:pStyle w:val="quote"/>
        <w:spacing w:before="120"/>
        <w:ind w:right="360"/>
      </w:pPr>
      <w:r>
        <w:t>The sys</w:t>
      </w:r>
      <w:r w:rsidR="008C096E" w:rsidRPr="008F6A38">
        <w:t>tem should retrieve the user data no less than three seconds for</w:t>
      </w:r>
      <w:r w:rsidR="005032B8" w:rsidRPr="008F6A38">
        <w:t xml:space="preserve"> </w:t>
      </w:r>
      <w:r w:rsidR="008C096E" w:rsidRPr="008F6A38">
        <w:t>90% of requests and in a maximum of six seconds for all r</w:t>
      </w:r>
      <w:r w:rsidR="008C096E" w:rsidRPr="008F6A38">
        <w:t>e</w:t>
      </w:r>
      <w:r w:rsidR="008C096E" w:rsidRPr="008F6A38">
        <w:t>quests.</w:t>
      </w:r>
    </w:p>
    <w:p w:rsidR="008C096E" w:rsidRPr="005032B8" w:rsidRDefault="008F6A38" w:rsidP="008F6A38">
      <w:pPr>
        <w:pStyle w:val="quote"/>
        <w:ind w:left="0" w:right="72"/>
        <w:rPr>
          <w:i w:val="0"/>
        </w:rPr>
      </w:pPr>
      <w:r>
        <w:rPr>
          <w:i w:val="0"/>
        </w:rPr>
        <w:t>This could be verified by c</w:t>
      </w:r>
      <w:r w:rsidR="008C096E" w:rsidRPr="005032B8">
        <w:rPr>
          <w:i w:val="0"/>
        </w:rPr>
        <w:t>onstruct</w:t>
      </w:r>
      <w:r>
        <w:rPr>
          <w:i w:val="0"/>
        </w:rPr>
        <w:t>ing</w:t>
      </w:r>
      <w:r w:rsidR="008C096E" w:rsidRPr="005032B8">
        <w:rPr>
          <w:i w:val="0"/>
        </w:rPr>
        <w:t xml:space="preserve"> a test where a large number of queries for user data are presented to the s</w:t>
      </w:r>
      <w:r w:rsidR="00CB4DD5">
        <w:rPr>
          <w:i w:val="0"/>
        </w:rPr>
        <w:t>oftware</w:t>
      </w:r>
      <w:r w:rsidR="008C096E" w:rsidRPr="005032B8">
        <w:rPr>
          <w:i w:val="0"/>
        </w:rPr>
        <w:t xml:space="preserve"> under a variety of operating condi</w:t>
      </w:r>
      <w:r w:rsidR="005032B8">
        <w:rPr>
          <w:i w:val="0"/>
        </w:rPr>
        <w:t xml:space="preserve">tions and </w:t>
      </w:r>
      <w:r w:rsidR="008F6DF4">
        <w:rPr>
          <w:i w:val="0"/>
        </w:rPr>
        <w:t xml:space="preserve">the </w:t>
      </w:r>
      <w:r w:rsidR="005032B8">
        <w:rPr>
          <w:i w:val="0"/>
        </w:rPr>
        <w:t>response time mea</w:t>
      </w:r>
      <w:r w:rsidR="005032B8">
        <w:rPr>
          <w:i w:val="0"/>
        </w:rPr>
        <w:t>s</w:t>
      </w:r>
      <w:r w:rsidR="005032B8">
        <w:rPr>
          <w:i w:val="0"/>
        </w:rPr>
        <w:t>ured.</w:t>
      </w:r>
      <w:r>
        <w:rPr>
          <w:i w:val="0"/>
        </w:rPr>
        <w:t xml:space="preserve"> Yet another example is </w:t>
      </w:r>
    </w:p>
    <w:p w:rsidR="008C096E" w:rsidRPr="008F6A38" w:rsidRDefault="008C096E" w:rsidP="00CB4DD5">
      <w:pPr>
        <w:pStyle w:val="quote"/>
        <w:tabs>
          <w:tab w:val="left" w:pos="2369"/>
        </w:tabs>
        <w:spacing w:before="120"/>
        <w:jc w:val="left"/>
      </w:pPr>
      <w:r w:rsidRPr="008F6A38">
        <w:t>The system should be able to process video data at a rate of 30 frames per se</w:t>
      </w:r>
      <w:r w:rsidRPr="008F6A38">
        <w:t>c</w:t>
      </w:r>
      <w:r w:rsidRPr="008F6A38">
        <w:t>ond.</w:t>
      </w:r>
    </w:p>
    <w:p w:rsidR="008F6A38" w:rsidRPr="005032B8" w:rsidRDefault="008F6A38" w:rsidP="008F6A38">
      <w:pPr>
        <w:pStyle w:val="quote"/>
        <w:ind w:left="0" w:right="72"/>
        <w:rPr>
          <w:i w:val="0"/>
        </w:rPr>
      </w:pPr>
      <w:r>
        <w:rPr>
          <w:i w:val="0"/>
        </w:rPr>
        <w:t xml:space="preserve">This </w:t>
      </w:r>
      <w:r w:rsidR="009144BF">
        <w:rPr>
          <w:i w:val="0"/>
        </w:rPr>
        <w:t xml:space="preserve">could </w:t>
      </w:r>
      <w:r>
        <w:rPr>
          <w:i w:val="0"/>
        </w:rPr>
        <w:t>be verified by p</w:t>
      </w:r>
      <w:r w:rsidR="008C096E" w:rsidRPr="005032B8">
        <w:rPr>
          <w:i w:val="0"/>
        </w:rPr>
        <w:t>rovid</w:t>
      </w:r>
      <w:r>
        <w:rPr>
          <w:i w:val="0"/>
        </w:rPr>
        <w:t>ing</w:t>
      </w:r>
      <w:r w:rsidR="008C096E" w:rsidRPr="005032B8">
        <w:rPr>
          <w:i w:val="0"/>
        </w:rPr>
        <w:t xml:space="preserve"> </w:t>
      </w:r>
      <w:r>
        <w:rPr>
          <w:i w:val="0"/>
        </w:rPr>
        <w:t xml:space="preserve">an </w:t>
      </w:r>
      <w:r w:rsidR="008C096E" w:rsidRPr="005032B8">
        <w:rPr>
          <w:i w:val="0"/>
        </w:rPr>
        <w:t xml:space="preserve">input video stream at </w:t>
      </w:r>
      <w:r w:rsidR="00CB4DD5">
        <w:rPr>
          <w:i w:val="0"/>
        </w:rPr>
        <w:t>the frame rate an</w:t>
      </w:r>
      <w:r w:rsidR="008C096E" w:rsidRPr="005032B8">
        <w:rPr>
          <w:i w:val="0"/>
        </w:rPr>
        <w:t>d test</w:t>
      </w:r>
      <w:r w:rsidR="00CB4DD5">
        <w:rPr>
          <w:i w:val="0"/>
        </w:rPr>
        <w:t>ing</w:t>
      </w:r>
      <w:r w:rsidR="008C096E" w:rsidRPr="005032B8">
        <w:rPr>
          <w:i w:val="0"/>
        </w:rPr>
        <w:t xml:space="preserve"> to ensure that proper processing occurs. The test </w:t>
      </w:r>
      <w:r w:rsidR="00CB4DD5">
        <w:rPr>
          <w:i w:val="0"/>
        </w:rPr>
        <w:t xml:space="preserve">procedure </w:t>
      </w:r>
      <w:r w:rsidR="008C096E" w:rsidRPr="005032B8">
        <w:rPr>
          <w:i w:val="0"/>
        </w:rPr>
        <w:t>w</w:t>
      </w:r>
      <w:r>
        <w:rPr>
          <w:i w:val="0"/>
        </w:rPr>
        <w:t xml:space="preserve">ould </w:t>
      </w:r>
      <w:r w:rsidR="008C096E" w:rsidRPr="005032B8">
        <w:rPr>
          <w:i w:val="0"/>
        </w:rPr>
        <w:t>need to specify length and number of vid</w:t>
      </w:r>
      <w:r w:rsidR="009144BF">
        <w:rPr>
          <w:i w:val="0"/>
        </w:rPr>
        <w:t>eos to test, issues that are addressed in Chapter 7.</w:t>
      </w:r>
      <w:r w:rsidR="008F6DF4">
        <w:rPr>
          <w:i w:val="0"/>
        </w:rPr>
        <w:t xml:space="preserve"> </w:t>
      </w:r>
      <w:r>
        <w:rPr>
          <w:i w:val="0"/>
        </w:rPr>
        <w:t>A final example of perfor</w:t>
      </w:r>
      <w:r>
        <w:rPr>
          <w:i w:val="0"/>
        </w:rPr>
        <w:t>m</w:t>
      </w:r>
      <w:r>
        <w:rPr>
          <w:i w:val="0"/>
        </w:rPr>
        <w:t>ance is one that could apply to electrical audio amplification</w:t>
      </w:r>
    </w:p>
    <w:p w:rsidR="008C096E" w:rsidRPr="008F6A38" w:rsidRDefault="008C096E" w:rsidP="00CB4DD5">
      <w:pPr>
        <w:pStyle w:val="quote"/>
        <w:spacing w:before="120"/>
        <w:ind w:right="360"/>
        <w:jc w:val="left"/>
      </w:pPr>
      <w:r w:rsidRPr="008F6A38">
        <w:t>The amplifier will have total ha</w:t>
      </w:r>
      <w:r w:rsidRPr="008F6A38">
        <w:t>r</w:t>
      </w:r>
      <w:r w:rsidRPr="008F6A38">
        <w:t>monic distortion of less than 1%</w:t>
      </w:r>
      <w:r w:rsidR="008F6A38" w:rsidRPr="008F6A38">
        <w:t>.</w:t>
      </w:r>
    </w:p>
    <w:p w:rsidR="008C096E" w:rsidRPr="005032B8" w:rsidRDefault="008F6A38" w:rsidP="00CB4DD5">
      <w:pPr>
        <w:pStyle w:val="quote"/>
        <w:ind w:left="0" w:right="72"/>
        <w:rPr>
          <w:i w:val="0"/>
        </w:rPr>
      </w:pPr>
      <w:r>
        <w:rPr>
          <w:i w:val="0"/>
        </w:rPr>
        <w:t>Total harmonic distortion is a measure that quantifies how closely an amplifier is able to re</w:t>
      </w:r>
      <w:r>
        <w:rPr>
          <w:i w:val="0"/>
        </w:rPr>
        <w:t>p</w:t>
      </w:r>
      <w:r>
        <w:rPr>
          <w:i w:val="0"/>
        </w:rPr>
        <w:t xml:space="preserve">licate the original signal. This would likely be verified using </w:t>
      </w:r>
      <w:r w:rsidR="00A71549">
        <w:rPr>
          <w:i w:val="0"/>
        </w:rPr>
        <w:t>laboratory instrument</w:t>
      </w:r>
      <w:r w:rsidR="00A71549">
        <w:rPr>
          <w:i w:val="0"/>
        </w:rPr>
        <w:t>a</w:t>
      </w:r>
      <w:r w:rsidR="00A71549">
        <w:rPr>
          <w:i w:val="0"/>
        </w:rPr>
        <w:t xml:space="preserve">tion </w:t>
      </w:r>
      <w:r w:rsidR="008C096E" w:rsidRPr="005032B8">
        <w:rPr>
          <w:i w:val="0"/>
        </w:rPr>
        <w:t>to measure the</w:t>
      </w:r>
      <w:r w:rsidR="0067392E" w:rsidRPr="005032B8">
        <w:rPr>
          <w:i w:val="0"/>
        </w:rPr>
        <w:t xml:space="preserve"> harmonic </w:t>
      </w:r>
      <w:r w:rsidR="008C096E" w:rsidRPr="005032B8">
        <w:rPr>
          <w:i w:val="0"/>
        </w:rPr>
        <w:t>distortion in the output</w:t>
      </w:r>
      <w:r w:rsidR="0067392E" w:rsidRPr="005032B8">
        <w:rPr>
          <w:i w:val="0"/>
        </w:rPr>
        <w:t xml:space="preserve"> signal.</w:t>
      </w:r>
    </w:p>
    <w:p w:rsidR="008C096E" w:rsidRPr="008C096E" w:rsidRDefault="008C096E" w:rsidP="008C096E">
      <w:pPr>
        <w:pStyle w:val="Heading3"/>
        <w:numPr>
          <w:ilvl w:val="0"/>
          <w:numId w:val="0"/>
        </w:numPr>
        <w:rPr>
          <w:sz w:val="24"/>
          <w:szCs w:val="24"/>
        </w:rPr>
      </w:pPr>
      <w:r>
        <w:lastRenderedPageBreak/>
        <w:t>Functionality</w:t>
      </w:r>
    </w:p>
    <w:p w:rsidR="00E7026C" w:rsidRDefault="008C096E" w:rsidP="00262B1B">
      <w:pPr>
        <w:pStyle w:val="BodyText"/>
      </w:pPr>
      <w:r>
        <w:t>These requirements describe the type of functions that a system should perform.</w:t>
      </w:r>
      <w:r w:rsidR="005032B8">
        <w:t xml:space="preserve"> Often, they provide inputs, outputs, and the </w:t>
      </w:r>
      <w:r w:rsidR="00970BAE">
        <w:t>transformation</w:t>
      </w:r>
      <w:r w:rsidR="005032B8">
        <w:t xml:space="preserve"> that the system will perform</w:t>
      </w:r>
      <w:r w:rsidR="0029719D">
        <w:t xml:space="preserve"> on the i</w:t>
      </w:r>
      <w:r w:rsidR="0029719D">
        <w:t>n</w:t>
      </w:r>
      <w:r w:rsidR="0029719D">
        <w:t>puts</w:t>
      </w:r>
      <w:r w:rsidR="005032B8">
        <w:t>.</w:t>
      </w:r>
      <w:r w:rsidR="009144BF">
        <w:t xml:space="preserve"> This is examined further in Chapter 5, which presents functional design techniques.</w:t>
      </w:r>
      <w:r w:rsidR="005032B8">
        <w:t xml:space="preserve"> The fo</w:t>
      </w:r>
      <w:r w:rsidR="005032B8">
        <w:t>l</w:t>
      </w:r>
      <w:r w:rsidR="005032B8">
        <w:t>lowing is an example, where the input is ambient air temperature</w:t>
      </w:r>
      <w:r w:rsidR="00970BAE">
        <w:t xml:space="preserve"> </w:t>
      </w:r>
      <w:r w:rsidR="005032B8">
        <w:t>is converted to a dig</w:t>
      </w:r>
      <w:r w:rsidR="005032B8">
        <w:t>i</w:t>
      </w:r>
      <w:r w:rsidR="005032B8">
        <w:t xml:space="preserve">tal readout. It also has a performance </w:t>
      </w:r>
      <w:r w:rsidR="00970BAE">
        <w:t xml:space="preserve">aspect </w:t>
      </w:r>
      <w:r w:rsidR="005032B8">
        <w:t>in that the accuracy is spec</w:t>
      </w:r>
      <w:r w:rsidR="005032B8">
        <w:t>i</w:t>
      </w:r>
      <w:r w:rsidR="005032B8">
        <w:t>fied.</w:t>
      </w:r>
    </w:p>
    <w:p w:rsidR="005032B8" w:rsidRPr="008F6A38" w:rsidRDefault="008F6A38" w:rsidP="00077F34">
      <w:pPr>
        <w:pStyle w:val="quote"/>
        <w:jc w:val="left"/>
      </w:pPr>
      <w:r w:rsidRPr="008F6A38">
        <w:t>T</w:t>
      </w:r>
      <w:r w:rsidR="005032B8" w:rsidRPr="008F6A38">
        <w:t>he system will convert ambient temperature to a digital readout of temperature with an acc</w:t>
      </w:r>
      <w:r w:rsidR="005032B8" w:rsidRPr="008F6A38">
        <w:t>u</w:t>
      </w:r>
      <w:r w:rsidR="005032B8" w:rsidRPr="008F6A38">
        <w:t>racy of 1% over the measurement range.</w:t>
      </w:r>
    </w:p>
    <w:p w:rsidR="005032B8" w:rsidRPr="005032B8" w:rsidRDefault="005032B8" w:rsidP="008F6DF4">
      <w:pPr>
        <w:pStyle w:val="quote"/>
        <w:ind w:left="0" w:right="0"/>
        <w:rPr>
          <w:i w:val="0"/>
        </w:rPr>
      </w:pPr>
      <w:r>
        <w:rPr>
          <w:i w:val="0"/>
        </w:rPr>
        <w:t xml:space="preserve">The following is an example from a </w:t>
      </w:r>
      <w:r w:rsidR="0029719D">
        <w:rPr>
          <w:i w:val="0"/>
        </w:rPr>
        <w:t xml:space="preserve">real capstone project to develop a </w:t>
      </w:r>
      <w:r>
        <w:rPr>
          <w:i w:val="0"/>
        </w:rPr>
        <w:t xml:space="preserve">wireless mouse that is worn by </w:t>
      </w:r>
      <w:r w:rsidR="001671A7">
        <w:rPr>
          <w:i w:val="0"/>
        </w:rPr>
        <w:t>t</w:t>
      </w:r>
      <w:r>
        <w:rPr>
          <w:i w:val="0"/>
        </w:rPr>
        <w:t>he user and integrated into a glove</w:t>
      </w:r>
      <w:r w:rsidR="009B6309">
        <w:rPr>
          <w:i w:val="0"/>
        </w:rPr>
        <w:t xml:space="preserve">. </w:t>
      </w:r>
    </w:p>
    <w:p w:rsidR="003F6045" w:rsidRPr="009144BF" w:rsidRDefault="003F6045" w:rsidP="00592A8E">
      <w:pPr>
        <w:pStyle w:val="quote"/>
        <w:ind w:left="360" w:right="360"/>
        <w:jc w:val="center"/>
      </w:pPr>
      <w:r w:rsidRPr="009144BF">
        <w:t>The system will implement the left and right button functions of a sta</w:t>
      </w:r>
      <w:r w:rsidRPr="009144BF">
        <w:t>n</w:t>
      </w:r>
      <w:r w:rsidRPr="009144BF">
        <w:t>dar</w:t>
      </w:r>
      <w:r w:rsidR="006700AC" w:rsidRPr="009144BF">
        <w:t>d</w:t>
      </w:r>
      <w:r w:rsidRPr="009144BF">
        <w:t xml:space="preserve"> mouse.</w:t>
      </w:r>
    </w:p>
    <w:p w:rsidR="0067392E" w:rsidRPr="005032B8" w:rsidRDefault="005032B8" w:rsidP="008F6DF4">
      <w:pPr>
        <w:pStyle w:val="quote"/>
        <w:ind w:left="0"/>
        <w:rPr>
          <w:i w:val="0"/>
        </w:rPr>
      </w:pPr>
      <w:r>
        <w:rPr>
          <w:i w:val="0"/>
        </w:rPr>
        <w:t>The following are several functional examples for software systems.</w:t>
      </w:r>
    </w:p>
    <w:p w:rsidR="0067392E" w:rsidRDefault="0067392E" w:rsidP="00077F34">
      <w:pPr>
        <w:pStyle w:val="quote"/>
      </w:pPr>
      <w:r>
        <w:t>The user shall be able to search all five company internal dat</w:t>
      </w:r>
      <w:r>
        <w:t>a</w:t>
      </w:r>
      <w:r>
        <w:t>bases.</w:t>
      </w:r>
    </w:p>
    <w:p w:rsidR="0067392E" w:rsidRPr="009144BF" w:rsidRDefault="009144BF" w:rsidP="00077F34">
      <w:pPr>
        <w:pStyle w:val="quote"/>
        <w:spacing w:before="120"/>
        <w:jc w:val="left"/>
      </w:pPr>
      <w:r w:rsidRPr="009144BF">
        <w:t>T</w:t>
      </w:r>
      <w:r w:rsidR="0067392E" w:rsidRPr="009144BF">
        <w:t>he system will protect the user’s identity with 128-bit encry</w:t>
      </w:r>
      <w:r w:rsidR="0067392E" w:rsidRPr="009144BF">
        <w:t>p</w:t>
      </w:r>
      <w:r w:rsidR="0067392E" w:rsidRPr="009144BF">
        <w:t>tion.</w:t>
      </w:r>
    </w:p>
    <w:p w:rsidR="005032B8" w:rsidRPr="005032B8" w:rsidRDefault="005032B8" w:rsidP="005032B8">
      <w:pPr>
        <w:pStyle w:val="quote"/>
        <w:ind w:left="0"/>
        <w:rPr>
          <w:i w:val="0"/>
        </w:rPr>
      </w:pPr>
      <w:r>
        <w:rPr>
          <w:i w:val="0"/>
        </w:rPr>
        <w:t>Note that in the</w:t>
      </w:r>
      <w:r w:rsidR="009144BF">
        <w:rPr>
          <w:i w:val="0"/>
        </w:rPr>
        <w:t>se</w:t>
      </w:r>
      <w:r>
        <w:rPr>
          <w:i w:val="0"/>
        </w:rPr>
        <w:t xml:space="preserve"> last </w:t>
      </w:r>
      <w:r w:rsidR="009144BF">
        <w:rPr>
          <w:i w:val="0"/>
        </w:rPr>
        <w:t xml:space="preserve">two </w:t>
      </w:r>
      <w:r w:rsidR="00A71549">
        <w:rPr>
          <w:i w:val="0"/>
        </w:rPr>
        <w:t>c</w:t>
      </w:r>
      <w:r>
        <w:rPr>
          <w:i w:val="0"/>
        </w:rPr>
        <w:t>ase</w:t>
      </w:r>
      <w:r w:rsidR="009144BF">
        <w:rPr>
          <w:i w:val="0"/>
        </w:rPr>
        <w:t>s</w:t>
      </w:r>
      <w:r>
        <w:rPr>
          <w:i w:val="0"/>
        </w:rPr>
        <w:t xml:space="preserve">, verification </w:t>
      </w:r>
      <w:r w:rsidR="00303E51">
        <w:rPr>
          <w:i w:val="0"/>
        </w:rPr>
        <w:t xml:space="preserve">would be </w:t>
      </w:r>
      <w:r w:rsidR="00A71549">
        <w:rPr>
          <w:i w:val="0"/>
        </w:rPr>
        <w:t>by inspection.</w:t>
      </w:r>
      <w:r>
        <w:rPr>
          <w:i w:val="0"/>
        </w:rPr>
        <w:t xml:space="preserve"> </w:t>
      </w:r>
    </w:p>
    <w:p w:rsidR="007B0DD4" w:rsidRPr="000371F0" w:rsidRDefault="007B0DD4" w:rsidP="007B0DD4">
      <w:pPr>
        <w:pStyle w:val="Heading3"/>
        <w:numPr>
          <w:ilvl w:val="0"/>
          <w:numId w:val="0"/>
        </w:numPr>
        <w:rPr>
          <w:sz w:val="24"/>
          <w:szCs w:val="24"/>
        </w:rPr>
      </w:pPr>
      <w:r>
        <w:rPr>
          <w:sz w:val="24"/>
          <w:szCs w:val="24"/>
        </w:rPr>
        <w:t>Economic</w:t>
      </w:r>
    </w:p>
    <w:p w:rsidR="007B0DD4" w:rsidRDefault="007B0DD4" w:rsidP="007B0DD4">
      <w:pPr>
        <w:pStyle w:val="BodyText"/>
      </w:pPr>
      <w:r>
        <w:t xml:space="preserve">Economic requirements </w:t>
      </w:r>
      <w:r>
        <w:fldChar w:fldCharType="begin"/>
      </w:r>
      <w:r>
        <w:instrText xml:space="preserve"> XE "</w:instrText>
      </w:r>
      <w:r w:rsidRPr="00214F46">
        <w:instrText>economic constraints</w:instrText>
      </w:r>
      <w:r>
        <w:instrText xml:space="preserve">" </w:instrText>
      </w:r>
      <w:r>
        <w:fldChar w:fldCharType="end"/>
      </w:r>
      <w:r>
        <w:t>include the costs associated with the development (design, produ</w:t>
      </w:r>
      <w:r>
        <w:t>c</w:t>
      </w:r>
      <w:r>
        <w:t>tion, maintenance) and sale of a system</w:t>
      </w:r>
      <w:r w:rsidR="00DB782A">
        <w:t xml:space="preserve">. </w:t>
      </w:r>
      <w:r>
        <w:t xml:space="preserve">They may also include the economic impact of the final system, such as how </w:t>
      </w:r>
      <w:r w:rsidR="00DB782A">
        <w:t>it will</w:t>
      </w:r>
      <w:r>
        <w:t xml:space="preserve"> to contribute to profits or save the user money. Two example economic requirements are b</w:t>
      </w:r>
      <w:r>
        <w:t>e</w:t>
      </w:r>
      <w:r>
        <w:t>low.</w:t>
      </w:r>
    </w:p>
    <w:p w:rsidR="007B0DD4" w:rsidRPr="009144BF" w:rsidRDefault="007B0DD4" w:rsidP="00DB782A">
      <w:pPr>
        <w:pStyle w:val="quote"/>
        <w:ind w:left="360" w:right="360" w:firstLine="360"/>
        <w:jc w:val="left"/>
      </w:pPr>
      <w:r w:rsidRPr="009144BF">
        <w:t xml:space="preserve">The costs for developing the system </w:t>
      </w:r>
      <w:r w:rsidR="009144BF" w:rsidRPr="009144BF">
        <w:t xml:space="preserve">(labor and parts) </w:t>
      </w:r>
      <w:r w:rsidRPr="009144BF">
        <w:t>should not exceed $50,000.</w:t>
      </w:r>
    </w:p>
    <w:p w:rsidR="009144BF" w:rsidRPr="009144BF" w:rsidRDefault="007B0DD4" w:rsidP="00DB782A">
      <w:pPr>
        <w:pStyle w:val="quote"/>
        <w:ind w:right="360"/>
      </w:pPr>
      <w:r w:rsidRPr="009144BF">
        <w:t xml:space="preserve">The </w:t>
      </w:r>
      <w:r w:rsidR="009144BF" w:rsidRPr="009144BF">
        <w:t xml:space="preserve">total parts and manufacturing </w:t>
      </w:r>
      <w:r w:rsidRPr="009144BF">
        <w:t>cost</w:t>
      </w:r>
      <w:r w:rsidR="009144BF" w:rsidRPr="009144BF">
        <w:t>s</w:t>
      </w:r>
      <w:r w:rsidRPr="009144BF">
        <w:t xml:space="preserve"> </w:t>
      </w:r>
      <w:r w:rsidR="009144BF" w:rsidRPr="009144BF">
        <w:t>cannot exceed $500 per unit.</w:t>
      </w:r>
    </w:p>
    <w:p w:rsidR="002C7BDB" w:rsidRPr="0043516E" w:rsidRDefault="002C7BDB" w:rsidP="002C7BDB">
      <w:pPr>
        <w:pStyle w:val="Heading3"/>
        <w:numPr>
          <w:ilvl w:val="0"/>
          <w:numId w:val="0"/>
        </w:numPr>
        <w:rPr>
          <w:sz w:val="24"/>
          <w:szCs w:val="24"/>
        </w:rPr>
      </w:pPr>
      <w:r w:rsidRPr="0043516E">
        <w:rPr>
          <w:sz w:val="24"/>
          <w:szCs w:val="24"/>
        </w:rPr>
        <w:t>Energy</w:t>
      </w:r>
    </w:p>
    <w:p w:rsidR="002C7BDB" w:rsidRDefault="002C7BDB" w:rsidP="002C7BDB">
      <w:pPr>
        <w:pStyle w:val="BodyText"/>
      </w:pPr>
      <w:r>
        <w:t>Virtually all systems consume and/or produce energy</w:t>
      </w:r>
      <w:r>
        <w:fldChar w:fldCharType="begin"/>
      </w:r>
      <w:r>
        <w:instrText xml:space="preserve"> XE "</w:instrText>
      </w:r>
      <w:r w:rsidRPr="002D5257">
        <w:instrText>energy requirement</w:instrText>
      </w:r>
      <w:r>
        <w:instrText xml:space="preserve">" </w:instrText>
      </w:r>
      <w:r>
        <w:fldChar w:fldCharType="end"/>
      </w:r>
      <w:r>
        <w:t xml:space="preserve"> and thus have energy requirements. </w:t>
      </w:r>
      <w:r w:rsidRPr="00770AA3">
        <w:t xml:space="preserve">Energy consumption </w:t>
      </w:r>
      <w:r w:rsidR="00770AA3">
        <w:t>is</w:t>
      </w:r>
      <w:r>
        <w:t xml:space="preserve"> the amount of power that a system consumes, and may be spec</w:t>
      </w:r>
      <w:r>
        <w:t>i</w:t>
      </w:r>
      <w:r>
        <w:t>fied in terms of maximum, minimum, or average values. Example requirements are</w:t>
      </w:r>
    </w:p>
    <w:p w:rsidR="002C7BDB" w:rsidRPr="009144BF" w:rsidRDefault="002C7BDB" w:rsidP="00077F34">
      <w:pPr>
        <w:pStyle w:val="quote"/>
        <w:jc w:val="left"/>
      </w:pPr>
      <w:r w:rsidRPr="009144BF">
        <w:t>The system will have an average power consumption of 500mW.</w:t>
      </w:r>
    </w:p>
    <w:p w:rsidR="002C7BDB" w:rsidRPr="009144BF" w:rsidRDefault="002C7BDB" w:rsidP="00077F34">
      <w:pPr>
        <w:pStyle w:val="quote"/>
        <w:spacing w:before="120"/>
        <w:jc w:val="left"/>
      </w:pPr>
      <w:r w:rsidRPr="009144BF">
        <w:t>The system will have a peak current draw of 1A.</w:t>
      </w:r>
    </w:p>
    <w:p w:rsidR="009144BF" w:rsidRPr="007B0DD4" w:rsidRDefault="002C7BDB" w:rsidP="00077F34">
      <w:pPr>
        <w:pStyle w:val="quote"/>
        <w:ind w:left="0" w:right="0"/>
        <w:rPr>
          <w:i w:val="0"/>
        </w:rPr>
      </w:pPr>
      <w:r>
        <w:rPr>
          <w:i w:val="0"/>
        </w:rPr>
        <w:t>The</w:t>
      </w:r>
      <w:r w:rsidR="007B3B18">
        <w:rPr>
          <w:i w:val="0"/>
        </w:rPr>
        <w:t xml:space="preserve">se requirements </w:t>
      </w:r>
      <w:r w:rsidR="00F63401">
        <w:rPr>
          <w:i w:val="0"/>
        </w:rPr>
        <w:t>c</w:t>
      </w:r>
      <w:r w:rsidR="007B3B18">
        <w:rPr>
          <w:i w:val="0"/>
        </w:rPr>
        <w:t xml:space="preserve">ould be verified by </w:t>
      </w:r>
      <w:r>
        <w:rPr>
          <w:i w:val="0"/>
        </w:rPr>
        <w:t>measur</w:t>
      </w:r>
      <w:r w:rsidR="007B3B18">
        <w:rPr>
          <w:i w:val="0"/>
        </w:rPr>
        <w:t>ing current and voltage draws under the di</w:t>
      </w:r>
      <w:r w:rsidR="007B3B18">
        <w:rPr>
          <w:i w:val="0"/>
        </w:rPr>
        <w:t>f</w:t>
      </w:r>
      <w:r w:rsidR="00F63401">
        <w:rPr>
          <w:i w:val="0"/>
        </w:rPr>
        <w:t>ferent operating conditions, or by estimating the power drawn by all components in the sy</w:t>
      </w:r>
      <w:r w:rsidR="00F63401">
        <w:rPr>
          <w:i w:val="0"/>
        </w:rPr>
        <w:t>s</w:t>
      </w:r>
      <w:r w:rsidR="00F63401">
        <w:rPr>
          <w:i w:val="0"/>
        </w:rPr>
        <w:t>tem.</w:t>
      </w:r>
      <w:r w:rsidR="008F6DF4">
        <w:rPr>
          <w:i w:val="0"/>
        </w:rPr>
        <w:t xml:space="preserve">  </w:t>
      </w:r>
    </w:p>
    <w:p w:rsidR="002C7BDB" w:rsidRDefault="002C7BDB" w:rsidP="002C7BDB">
      <w:pPr>
        <w:pStyle w:val="BodyText"/>
        <w:ind w:firstLine="360"/>
      </w:pPr>
      <w:r w:rsidRPr="008F6DF4">
        <w:t xml:space="preserve">Operating lifetime </w:t>
      </w:r>
      <w:r>
        <w:t>addresses how long the system will operate from a given power source. For battery-powered devices, operating time is critical, and the lifetime for a given source may be an important requirement. An example of such a requirement is</w:t>
      </w:r>
    </w:p>
    <w:p w:rsidR="002C7BDB" w:rsidRPr="007B3B18" w:rsidRDefault="002C7BDB" w:rsidP="00077F34">
      <w:pPr>
        <w:pStyle w:val="quote"/>
        <w:jc w:val="left"/>
      </w:pPr>
      <w:r w:rsidRPr="007B3B18">
        <w:lastRenderedPageBreak/>
        <w:t>The system will operate for a minimum of three hours without needing to be r</w:t>
      </w:r>
      <w:r w:rsidRPr="007B3B18">
        <w:t>e</w:t>
      </w:r>
      <w:r w:rsidRPr="007B3B18">
        <w:t>charged.</w:t>
      </w:r>
    </w:p>
    <w:p w:rsidR="002C7BDB" w:rsidRDefault="002C7BDB" w:rsidP="002C7BDB">
      <w:pPr>
        <w:pStyle w:val="BodyText"/>
        <w:ind w:firstLine="360"/>
      </w:pPr>
      <w:r w:rsidRPr="009F769A">
        <w:t>Source characteristics</w:t>
      </w:r>
      <w:r>
        <w:t xml:space="preserve"> refer to the characteristics of the input and/or output sources, such as voltage, current, impedance, frequency, number of phases, and power requirements. An e</w:t>
      </w:r>
      <w:r>
        <w:t>x</w:t>
      </w:r>
      <w:r>
        <w:t>ample requirement is</w:t>
      </w:r>
    </w:p>
    <w:p w:rsidR="002C7BDB" w:rsidRPr="001A33A9" w:rsidRDefault="002C7BDB" w:rsidP="00077F34">
      <w:pPr>
        <w:pStyle w:val="quote"/>
        <w:jc w:val="left"/>
      </w:pPr>
      <w:r w:rsidRPr="001A33A9">
        <w:t>The system will operate from a 12V source that supplies a maximum cu</w:t>
      </w:r>
      <w:r w:rsidRPr="001A33A9">
        <w:t>r</w:t>
      </w:r>
      <w:r w:rsidRPr="001A33A9">
        <w:t>rent of 300mA.</w:t>
      </w:r>
    </w:p>
    <w:p w:rsidR="00040B75" w:rsidRPr="000371F0" w:rsidRDefault="00040B75" w:rsidP="002C7BDB">
      <w:pPr>
        <w:pStyle w:val="Heading3"/>
        <w:numPr>
          <w:ilvl w:val="0"/>
          <w:numId w:val="0"/>
        </w:numPr>
        <w:rPr>
          <w:sz w:val="24"/>
          <w:szCs w:val="24"/>
        </w:rPr>
      </w:pPr>
      <w:r>
        <w:rPr>
          <w:sz w:val="24"/>
          <w:szCs w:val="24"/>
        </w:rPr>
        <w:t>Environmental</w:t>
      </w:r>
    </w:p>
    <w:p w:rsidR="00040B75" w:rsidRDefault="001A33A9" w:rsidP="00040B75">
      <w:pPr>
        <w:pStyle w:val="BodyText"/>
      </w:pPr>
      <w:r>
        <w:t xml:space="preserve">These requirements address </w:t>
      </w:r>
      <w:r w:rsidR="00040B75">
        <w:t>the impact of the design on the external environment and u</w:t>
      </w:r>
      <w:r w:rsidR="00040B75">
        <w:t>s</w:t>
      </w:r>
      <w:r w:rsidR="00040B75">
        <w:t>age of the earth’s r</w:t>
      </w:r>
      <w:r>
        <w:t xml:space="preserve">esources. For example, energy usage </w:t>
      </w:r>
      <w:r w:rsidR="00040B75">
        <w:t xml:space="preserve">is </w:t>
      </w:r>
      <w:r>
        <w:t>an important factor and example r</w:t>
      </w:r>
      <w:r>
        <w:t>e</w:t>
      </w:r>
      <w:r>
        <w:t xml:space="preserve">quirement is as follows </w:t>
      </w:r>
    </w:p>
    <w:p w:rsidR="00040B75" w:rsidRPr="001A33A9" w:rsidRDefault="001A33A9" w:rsidP="00077F34">
      <w:pPr>
        <w:pStyle w:val="quote"/>
        <w:jc w:val="left"/>
      </w:pPr>
      <w:r w:rsidRPr="001A33A9">
        <w:t>T</w:t>
      </w:r>
      <w:r w:rsidR="00040B75" w:rsidRPr="001A33A9">
        <w:t>he system will use</w:t>
      </w:r>
      <w:r w:rsidR="00F63401">
        <w:t xml:space="preserve"> 20</w:t>
      </w:r>
      <w:r w:rsidR="00040B75" w:rsidRPr="001A33A9">
        <w:t>% less energy than the industry average for similar products and qua</w:t>
      </w:r>
      <w:r w:rsidR="00040B75" w:rsidRPr="001A33A9">
        <w:t>l</w:t>
      </w:r>
      <w:r w:rsidR="00040B75" w:rsidRPr="001A33A9">
        <w:t>ify for US Energy Star certification.</w:t>
      </w:r>
    </w:p>
    <w:p w:rsidR="00040B75" w:rsidRDefault="00040B75" w:rsidP="00077F34">
      <w:pPr>
        <w:pStyle w:val="quote"/>
        <w:ind w:left="0" w:right="0" w:firstLine="360"/>
        <w:rPr>
          <w:i w:val="0"/>
        </w:rPr>
      </w:pPr>
      <w:r w:rsidRPr="00FF6793">
        <w:rPr>
          <w:i w:val="0"/>
        </w:rPr>
        <w:t>Recyclability is the ability to dismantle a product into its constituent materials for r</w:t>
      </w:r>
      <w:r w:rsidRPr="00FF6793">
        <w:rPr>
          <w:i w:val="0"/>
        </w:rPr>
        <w:t>e</w:t>
      </w:r>
      <w:r w:rsidRPr="00FF6793">
        <w:rPr>
          <w:i w:val="0"/>
        </w:rPr>
        <w:t>use in other products.</w:t>
      </w:r>
      <w:r>
        <w:rPr>
          <w:i w:val="0"/>
        </w:rPr>
        <w:t xml:space="preserve"> </w:t>
      </w:r>
      <w:r w:rsidRPr="00FF6793">
        <w:rPr>
          <w:i w:val="0"/>
        </w:rPr>
        <w:t>European countries have regulations on the recyclability of consumer pro</w:t>
      </w:r>
      <w:r w:rsidRPr="00FF6793">
        <w:rPr>
          <w:i w:val="0"/>
        </w:rPr>
        <w:t>d</w:t>
      </w:r>
      <w:r w:rsidRPr="00FF6793">
        <w:rPr>
          <w:i w:val="0"/>
        </w:rPr>
        <w:t>ucts.</w:t>
      </w:r>
      <w:r>
        <w:rPr>
          <w:i w:val="0"/>
        </w:rPr>
        <w:t xml:space="preserve"> </w:t>
      </w:r>
      <w:r w:rsidRPr="00FF6793">
        <w:rPr>
          <w:i w:val="0"/>
        </w:rPr>
        <w:t>In many cases, the producer of a product is responsible for its safe disposal once its se</w:t>
      </w:r>
      <w:r w:rsidRPr="00FF6793">
        <w:rPr>
          <w:i w:val="0"/>
        </w:rPr>
        <w:t>r</w:t>
      </w:r>
      <w:r w:rsidRPr="00FF6793">
        <w:rPr>
          <w:i w:val="0"/>
        </w:rPr>
        <w:t>vice life is over.</w:t>
      </w:r>
      <w:r>
        <w:rPr>
          <w:i w:val="0"/>
        </w:rPr>
        <w:t xml:space="preserve"> An ex</w:t>
      </w:r>
      <w:r w:rsidR="007C5BA4">
        <w:rPr>
          <w:i w:val="0"/>
        </w:rPr>
        <w:t>ample requirement is as follows</w:t>
      </w:r>
    </w:p>
    <w:p w:rsidR="00040B75" w:rsidRPr="00743D2A" w:rsidRDefault="00040B75" w:rsidP="00077F34">
      <w:pPr>
        <w:pStyle w:val="quote"/>
        <w:jc w:val="left"/>
      </w:pPr>
      <w:r w:rsidRPr="00743D2A">
        <w:t>50% of the modular components will be able to be repaired and re-used in similar products.</w:t>
      </w:r>
    </w:p>
    <w:p w:rsidR="0065045E" w:rsidRPr="000371F0" w:rsidRDefault="0065045E" w:rsidP="0065045E">
      <w:pPr>
        <w:pStyle w:val="Heading3"/>
        <w:numPr>
          <w:ilvl w:val="0"/>
          <w:numId w:val="0"/>
        </w:numPr>
        <w:rPr>
          <w:sz w:val="24"/>
          <w:szCs w:val="24"/>
        </w:rPr>
      </w:pPr>
      <w:r>
        <w:rPr>
          <w:sz w:val="24"/>
          <w:szCs w:val="24"/>
        </w:rPr>
        <w:t>Health and Safety</w:t>
      </w:r>
    </w:p>
    <w:p w:rsidR="0065045E" w:rsidRDefault="0065045E" w:rsidP="0065045E">
      <w:pPr>
        <w:pStyle w:val="BodyText"/>
        <w:rPr>
          <w:bCs/>
        </w:rPr>
      </w:pPr>
      <w:r>
        <w:t>The health and safety</w:t>
      </w:r>
      <w:r>
        <w:fldChar w:fldCharType="begin"/>
      </w:r>
      <w:r>
        <w:instrText xml:space="preserve"> XE "</w:instrText>
      </w:r>
      <w:r w:rsidRPr="001327C7">
        <w:instrText>health and safety constraints</w:instrText>
      </w:r>
      <w:r>
        <w:instrText xml:space="preserve">" </w:instrText>
      </w:r>
      <w:r>
        <w:fldChar w:fldCharType="end"/>
      </w:r>
      <w:r>
        <w:t xml:space="preserve"> of anyone affected by the final product is an especially important co</w:t>
      </w:r>
      <w:r>
        <w:t>n</w:t>
      </w:r>
      <w:r>
        <w:t xml:space="preserve">sideration. For example, IEEE and ANSI </w:t>
      </w:r>
      <w:r w:rsidRPr="00465776">
        <w:t>standard</w:t>
      </w:r>
      <w:r>
        <w:t>s</w:t>
      </w:r>
      <w:r>
        <w:fldChar w:fldCharType="begin"/>
      </w:r>
      <w:r>
        <w:instrText xml:space="preserve"> XE "</w:instrText>
      </w:r>
      <w:r w:rsidRPr="001C22E1">
        <w:instrText>sta</w:instrText>
      </w:r>
      <w:r w:rsidRPr="001C22E1">
        <w:instrText>n</w:instrText>
      </w:r>
      <w:r w:rsidRPr="001C22E1">
        <w:instrText>dards</w:instrText>
      </w:r>
      <w:r>
        <w:instrText xml:space="preserve">" </w:instrText>
      </w:r>
      <w:r>
        <w:fldChar w:fldCharType="end"/>
      </w:r>
      <w:r>
        <w:t xml:space="preserve"> p</w:t>
      </w:r>
      <w:r>
        <w:rPr>
          <w:bCs/>
        </w:rPr>
        <w:t>rovide guidance on safe levels for exp</w:t>
      </w:r>
      <w:r>
        <w:rPr>
          <w:bCs/>
        </w:rPr>
        <w:t>o</w:t>
      </w:r>
      <w:r>
        <w:rPr>
          <w:bCs/>
        </w:rPr>
        <w:t xml:space="preserve">sure to radio frequency electric fields. </w:t>
      </w:r>
    </w:p>
    <w:p w:rsidR="0065045E" w:rsidRPr="00743D2A" w:rsidRDefault="0065045E" w:rsidP="007C5BA4">
      <w:pPr>
        <w:pStyle w:val="BodyText"/>
        <w:ind w:left="720" w:right="720"/>
        <w:jc w:val="left"/>
        <w:rPr>
          <w:bCs/>
          <w:i/>
        </w:rPr>
      </w:pPr>
      <w:r w:rsidRPr="00743D2A">
        <w:rPr>
          <w:bCs/>
          <w:i/>
        </w:rPr>
        <w:t>The system will not expose humans to unhealthy levels of electromagnetic radia</w:t>
      </w:r>
      <w:r w:rsidR="00743D2A" w:rsidRPr="00743D2A">
        <w:rPr>
          <w:bCs/>
          <w:i/>
        </w:rPr>
        <w:t>tion and will meet conditions for safe operation identified in ANSI Std. C95.1.</w:t>
      </w:r>
    </w:p>
    <w:p w:rsidR="0065045E" w:rsidRDefault="0065045E" w:rsidP="009F769A">
      <w:pPr>
        <w:pStyle w:val="BodyText"/>
      </w:pPr>
      <w:r>
        <w:t>There is a tendency to think that physical harm is not an issue in electrical and computer sy</w:t>
      </w:r>
      <w:r>
        <w:t>s</w:t>
      </w:r>
      <w:r>
        <w:t>tems, but many electronic systems control mechanically moving parts. Consider the design of an aut</w:t>
      </w:r>
      <w:r>
        <w:t>o</w:t>
      </w:r>
      <w:r>
        <w:t>matic garage door system. An example constraint could be that</w:t>
      </w:r>
    </w:p>
    <w:p w:rsidR="0065045E" w:rsidRPr="00743D2A" w:rsidRDefault="0065045E" w:rsidP="007C5BA4">
      <w:pPr>
        <w:pStyle w:val="quote"/>
        <w:jc w:val="left"/>
      </w:pPr>
      <w:r w:rsidRPr="00743D2A">
        <w:t xml:space="preserve">The door should stop moving if a person or object is </w:t>
      </w:r>
      <w:r w:rsidR="00743D2A" w:rsidRPr="00743D2A">
        <w:t xml:space="preserve">detected </w:t>
      </w:r>
      <w:r w:rsidRPr="00743D2A">
        <w:t>in the door path.</w:t>
      </w:r>
    </w:p>
    <w:p w:rsidR="0065045E" w:rsidRDefault="0065045E" w:rsidP="0065045E">
      <w:pPr>
        <w:pStyle w:val="BodyText"/>
      </w:pPr>
      <w:r>
        <w:t xml:space="preserve">This could also translate into </w:t>
      </w:r>
      <w:r w:rsidR="00743D2A">
        <w:t xml:space="preserve">further </w:t>
      </w:r>
      <w:r>
        <w:t>engineering requirements on the amount of force on the door required to trigger it to stop.</w:t>
      </w:r>
      <w:r w:rsidR="00784BA0">
        <w:t xml:space="preserve"> </w:t>
      </w:r>
      <w:r>
        <w:tab/>
        <w:t>There are many safety standards</w:t>
      </w:r>
      <w:r>
        <w:fldChar w:fldCharType="begin"/>
      </w:r>
      <w:r>
        <w:instrText xml:space="preserve"> XE "</w:instrText>
      </w:r>
      <w:r w:rsidRPr="001C22E1">
        <w:instrText>standards</w:instrText>
      </w:r>
      <w:r>
        <w:instrText xml:space="preserve">" </w:instrText>
      </w:r>
      <w:r>
        <w:fldChar w:fldCharType="end"/>
      </w:r>
      <w:r>
        <w:t>, and two that are widely applied for consumer products are the UL</w:t>
      </w:r>
      <w:r>
        <w:fldChar w:fldCharType="begin"/>
      </w:r>
      <w:r>
        <w:instrText xml:space="preserve"> XE "</w:instrText>
      </w:r>
      <w:r w:rsidRPr="00F11FFB">
        <w:instrText>UL</w:instrText>
      </w:r>
      <w:r>
        <w:instrText xml:space="preserve">" </w:instrText>
      </w:r>
      <w:r>
        <w:fldChar w:fldCharType="end"/>
      </w:r>
      <w:r>
        <w:t xml:space="preserve"> (Underwriters Laboratory) and CE (Common</w:t>
      </w:r>
      <w:r w:rsidR="00232E42">
        <w:t xml:space="preserve"> European) standards. Examples</w:t>
      </w:r>
      <w:r>
        <w:t xml:space="preserve"> are</w:t>
      </w:r>
    </w:p>
    <w:p w:rsidR="0065045E" w:rsidRPr="00743D2A" w:rsidRDefault="0065045E" w:rsidP="007C5BA4">
      <w:pPr>
        <w:pStyle w:val="quote"/>
        <w:jc w:val="left"/>
      </w:pPr>
      <w:r w:rsidRPr="00743D2A">
        <w:t>The system will use only UL</w:t>
      </w:r>
      <w:r w:rsidRPr="00743D2A">
        <w:fldChar w:fldCharType="begin"/>
      </w:r>
      <w:r w:rsidRPr="00743D2A">
        <w:instrText xml:space="preserve"> XE "UL" </w:instrText>
      </w:r>
      <w:r w:rsidRPr="00743D2A">
        <w:fldChar w:fldCharType="end"/>
      </w:r>
      <w:r w:rsidRPr="00743D2A">
        <w:t xml:space="preserve"> approved components.</w:t>
      </w:r>
    </w:p>
    <w:p w:rsidR="0065045E" w:rsidRPr="00743D2A" w:rsidRDefault="0065045E" w:rsidP="007C5BA4">
      <w:pPr>
        <w:pStyle w:val="quote"/>
        <w:jc w:val="left"/>
      </w:pPr>
      <w:r w:rsidRPr="00743D2A">
        <w:lastRenderedPageBreak/>
        <w:t xml:space="preserve">The final system will be </w:t>
      </w:r>
      <w:r w:rsidR="00743D2A" w:rsidRPr="00743D2A">
        <w:t xml:space="preserve">meet UL and CE standards and be </w:t>
      </w:r>
      <w:r w:rsidRPr="00743D2A">
        <w:t xml:space="preserve">tested at an independent laboratory for </w:t>
      </w:r>
      <w:r w:rsidRPr="00743D2A">
        <w:fldChar w:fldCharType="begin"/>
      </w:r>
      <w:r w:rsidRPr="00743D2A">
        <w:instrText xml:space="preserve"> XE "UL" </w:instrText>
      </w:r>
      <w:r w:rsidRPr="00743D2A">
        <w:fldChar w:fldCharType="end"/>
      </w:r>
      <w:r w:rsidRPr="00743D2A">
        <w:t>approval.</w:t>
      </w:r>
    </w:p>
    <w:p w:rsidR="007B0DD4" w:rsidRPr="000371F0" w:rsidRDefault="007B0DD4" w:rsidP="007B0DD4">
      <w:pPr>
        <w:pStyle w:val="Heading3"/>
        <w:numPr>
          <w:ilvl w:val="0"/>
          <w:numId w:val="0"/>
        </w:numPr>
        <w:rPr>
          <w:sz w:val="24"/>
          <w:szCs w:val="24"/>
        </w:rPr>
      </w:pPr>
      <w:r>
        <w:rPr>
          <w:sz w:val="24"/>
          <w:szCs w:val="24"/>
        </w:rPr>
        <w:t>Legal</w:t>
      </w:r>
    </w:p>
    <w:p w:rsidR="007B0DD4" w:rsidRDefault="007B0DD4" w:rsidP="007B0DD4">
      <w:pPr>
        <w:pStyle w:val="BodyText"/>
      </w:pPr>
      <w:r>
        <w:t>Designs</w:t>
      </w:r>
      <w:r>
        <w:fldChar w:fldCharType="begin"/>
      </w:r>
      <w:r>
        <w:instrText xml:space="preserve"> XE "</w:instrText>
      </w:r>
      <w:r w:rsidRPr="008B2DBA">
        <w:instrText>ethical and legal constraints</w:instrText>
      </w:r>
      <w:r>
        <w:instrText xml:space="preserve">" </w:instrText>
      </w:r>
      <w:r>
        <w:fldChar w:fldCharType="end"/>
      </w:r>
      <w:r>
        <w:t xml:space="preserve"> should not infringe upon existing patents, cop</w:t>
      </w:r>
      <w:r>
        <w:t>y</w:t>
      </w:r>
      <w:r>
        <w:t>rights, and trademarks, particularly if the intention is to sell the product. Patent searches should be conducted, and search capabil</w:t>
      </w:r>
      <w:r>
        <w:t>i</w:t>
      </w:r>
      <w:r>
        <w:t>ties are available at the United States Patent Office website (</w:t>
      </w:r>
      <w:hyperlink r:id="rId8" w:history="1">
        <w:r w:rsidRPr="004037CC">
          <w:rPr>
            <w:rStyle w:val="Hyperlink"/>
          </w:rPr>
          <w:t>www.uspto.gov</w:t>
        </w:r>
      </w:hyperlink>
      <w:r w:rsidR="00232E42">
        <w:t xml:space="preserve">). An example </w:t>
      </w:r>
      <w:r>
        <w:t xml:space="preserve">is </w:t>
      </w:r>
    </w:p>
    <w:p w:rsidR="007B0DD4" w:rsidRPr="00743D2A" w:rsidRDefault="007B0DD4" w:rsidP="007C5BA4">
      <w:pPr>
        <w:pStyle w:val="quote"/>
        <w:jc w:val="left"/>
      </w:pPr>
      <w:r w:rsidRPr="00743D2A">
        <w:t>An intellectual property search will be conducted to ensure that there is no infring</w:t>
      </w:r>
      <w:r w:rsidRPr="00743D2A">
        <w:t>e</w:t>
      </w:r>
      <w:r w:rsidRPr="00743D2A">
        <w:t>ment on prior patents.</w:t>
      </w:r>
    </w:p>
    <w:p w:rsidR="007B0DD4" w:rsidRPr="00040B75" w:rsidRDefault="00743D2A" w:rsidP="007C5BA4">
      <w:pPr>
        <w:pStyle w:val="quote"/>
        <w:ind w:left="0" w:right="0"/>
        <w:rPr>
          <w:i w:val="0"/>
        </w:rPr>
      </w:pPr>
      <w:r>
        <w:rPr>
          <w:i w:val="0"/>
        </w:rPr>
        <w:t>This could be verified by having a</w:t>
      </w:r>
      <w:r w:rsidR="007B0DD4">
        <w:rPr>
          <w:i w:val="0"/>
        </w:rPr>
        <w:t>n external firm will conduct the patent search and evaluate the design against e</w:t>
      </w:r>
      <w:r w:rsidR="007B0DD4">
        <w:rPr>
          <w:i w:val="0"/>
        </w:rPr>
        <w:t>x</w:t>
      </w:r>
      <w:r w:rsidR="007B0DD4">
        <w:rPr>
          <w:i w:val="0"/>
        </w:rPr>
        <w:t>isting intellectual property.</w:t>
      </w:r>
    </w:p>
    <w:p w:rsidR="007B0DD4" w:rsidRDefault="007B0DD4" w:rsidP="007B0DD4">
      <w:pPr>
        <w:pStyle w:val="BodyText"/>
        <w:ind w:firstLine="360"/>
      </w:pPr>
      <w:r>
        <w:t>Security and privacy constraints apply to systems that handle sensitive data or personal communications. The ability of computing systems to withstand malicious attacks by hackers is another consideration, and the use of firewalls or other protective measures may be wa</w:t>
      </w:r>
      <w:r>
        <w:t>r</w:t>
      </w:r>
      <w:r>
        <w:t xml:space="preserve">ranted. Examples are </w:t>
      </w:r>
    </w:p>
    <w:p w:rsidR="007B0DD4" w:rsidRPr="00743D2A" w:rsidRDefault="007B0DD4" w:rsidP="007C5BA4">
      <w:pPr>
        <w:pStyle w:val="quote"/>
        <w:jc w:val="left"/>
      </w:pPr>
      <w:r w:rsidRPr="00743D2A">
        <w:t>The system will protect the user’s identity with 128-bit encryption as r</w:t>
      </w:r>
      <w:r w:rsidRPr="00743D2A">
        <w:t>e</w:t>
      </w:r>
      <w:r w:rsidRPr="00743D2A">
        <w:t>quired by law.</w:t>
      </w:r>
    </w:p>
    <w:p w:rsidR="007B0DD4" w:rsidRPr="000371F0" w:rsidRDefault="007B0DD4" w:rsidP="007B0DD4">
      <w:pPr>
        <w:pStyle w:val="Heading3"/>
        <w:numPr>
          <w:ilvl w:val="0"/>
          <w:numId w:val="0"/>
        </w:numPr>
        <w:rPr>
          <w:sz w:val="24"/>
          <w:szCs w:val="24"/>
        </w:rPr>
      </w:pPr>
      <w:r>
        <w:rPr>
          <w:sz w:val="24"/>
          <w:szCs w:val="24"/>
        </w:rPr>
        <w:t>Maintainability</w:t>
      </w:r>
    </w:p>
    <w:p w:rsidR="007B0DD4" w:rsidRDefault="007B0DD4" w:rsidP="007B0DD4">
      <w:pPr>
        <w:pStyle w:val="BodyText"/>
      </w:pPr>
      <w:r>
        <w:fldChar w:fldCharType="begin"/>
      </w:r>
      <w:r>
        <w:instrText xml:space="preserve"> XE "</w:instrText>
      </w:r>
      <w:r w:rsidRPr="002A781F">
        <w:instrText>sustainability constraints</w:instrText>
      </w:r>
      <w:r>
        <w:instrText xml:space="preserve">" </w:instrText>
      </w:r>
      <w:r>
        <w:fldChar w:fldCharType="end"/>
      </w:r>
      <w:r>
        <w:t>The</w:t>
      </w:r>
      <w:r w:rsidRPr="004C105C">
        <w:t xml:space="preserve"> maintenance </w:t>
      </w:r>
      <w:r>
        <w:t xml:space="preserve">of the system being developed and compatibility </w:t>
      </w:r>
      <w:r w:rsidR="009F769A">
        <w:t xml:space="preserve">with other systems </w:t>
      </w:r>
      <w:r>
        <w:t>are o</w:t>
      </w:r>
      <w:r>
        <w:t>f</w:t>
      </w:r>
      <w:r>
        <w:t>ten considerations. Will the system be designed so that it can be reused in future applic</w:t>
      </w:r>
      <w:r>
        <w:t>a</w:t>
      </w:r>
      <w:r>
        <w:t>tions? This is co</w:t>
      </w:r>
      <w:r>
        <w:t>m</w:t>
      </w:r>
      <w:r>
        <w:t>mon in software development where the objective is to design modules that are reliable and flexible enough to be used in other applications. It is also a consideration in terms of the reusability of electronic or digital components in future system upgrades. An e</w:t>
      </w:r>
      <w:r>
        <w:t>x</w:t>
      </w:r>
      <w:r>
        <w:t>ample reuse co</w:t>
      </w:r>
      <w:r>
        <w:t>n</w:t>
      </w:r>
      <w:r>
        <w:t>straint is</w:t>
      </w:r>
    </w:p>
    <w:p w:rsidR="007B0DD4" w:rsidRPr="003155EC" w:rsidRDefault="007B0DD4" w:rsidP="005F5C58">
      <w:pPr>
        <w:pStyle w:val="quote"/>
        <w:jc w:val="left"/>
      </w:pPr>
      <w:r w:rsidRPr="003155EC">
        <w:t>The software should maintain downward capability and</w:t>
      </w:r>
      <w:r w:rsidR="005F5C58">
        <w:t xml:space="preserve"> be </w:t>
      </w:r>
      <w:r w:rsidRPr="003155EC">
        <w:t xml:space="preserve">able to use version 2 </w:t>
      </w:r>
      <w:r w:rsidR="005F5C58">
        <w:t>o</w:t>
      </w:r>
      <w:r w:rsidR="005F5C58">
        <w:t>b</w:t>
      </w:r>
      <w:r w:rsidR="005F5C58">
        <w:t xml:space="preserve">ject </w:t>
      </w:r>
      <w:r w:rsidRPr="003155EC">
        <w:t>libraries.</w:t>
      </w:r>
    </w:p>
    <w:p w:rsidR="007B0DD4" w:rsidRDefault="007B0DD4" w:rsidP="007B0DD4">
      <w:pPr>
        <w:pStyle w:val="BodyText"/>
      </w:pPr>
      <w:r>
        <w:tab/>
        <w:t>After a product goes into service, it enters the maintenance phase, where it is maintained and upgraded. In software designs this is an important consideration, as software is regularly upgraded and maintained. On the hardware side, maintenance can be facilitated by the use of plug-in modules that are easily removed and replaced. Example</w:t>
      </w:r>
      <w:r w:rsidR="00232E42">
        <w:t xml:space="preserve">s are </w:t>
      </w:r>
    </w:p>
    <w:p w:rsidR="007B0DD4" w:rsidRPr="003155EC" w:rsidRDefault="007B0DD4" w:rsidP="007C5BA4">
      <w:pPr>
        <w:pStyle w:val="quote"/>
        <w:jc w:val="left"/>
      </w:pPr>
      <w:r w:rsidRPr="003155EC">
        <w:t>The system will initially be available to 100 users at five field locations, and within one year must be expanded to address usage by 5,000 users co</w:t>
      </w:r>
      <w:r w:rsidRPr="003155EC">
        <w:t>m</w:t>
      </w:r>
      <w:r w:rsidRPr="003155EC">
        <w:t>pany-wide.</w:t>
      </w:r>
    </w:p>
    <w:p w:rsidR="007B0DD4" w:rsidRPr="003155EC" w:rsidRDefault="007B0DD4" w:rsidP="007C5BA4">
      <w:pPr>
        <w:pStyle w:val="quote"/>
        <w:spacing w:before="120"/>
        <w:jc w:val="left"/>
      </w:pPr>
      <w:r w:rsidRPr="003155EC">
        <w:t>The system should have a modular design such that failed components can be r</w:t>
      </w:r>
      <w:r w:rsidRPr="003155EC">
        <w:t>e</w:t>
      </w:r>
      <w:r w:rsidRPr="003155EC">
        <w:t>placed by a technician in under 15 minutes.</w:t>
      </w:r>
    </w:p>
    <w:p w:rsidR="007B0DD4" w:rsidRDefault="007B0DD4" w:rsidP="007B0DD4">
      <w:pPr>
        <w:pStyle w:val="BodyText"/>
        <w:ind w:firstLine="360"/>
      </w:pPr>
      <w:r>
        <w:lastRenderedPageBreak/>
        <w:t>There may be internal restrictions on system development imposed by the company based on their internal expertise and ability to maintain the system, such as the following co</w:t>
      </w:r>
      <w:r>
        <w:t>n</w:t>
      </w:r>
      <w:r>
        <w:t>straint</w:t>
      </w:r>
      <w:r w:rsidR="003155EC">
        <w:t xml:space="preserve"> requirement</w:t>
      </w:r>
      <w:r>
        <w:t>.</w:t>
      </w:r>
    </w:p>
    <w:p w:rsidR="007B0DD4" w:rsidRPr="003155EC" w:rsidRDefault="007B0DD4" w:rsidP="007C5BA4">
      <w:pPr>
        <w:pStyle w:val="quote"/>
        <w:jc w:val="left"/>
      </w:pPr>
      <w:r w:rsidRPr="003155EC">
        <w:t>The system will use only PIC microcontrollers.</w:t>
      </w:r>
    </w:p>
    <w:p w:rsidR="00165A6F" w:rsidRPr="000371F0" w:rsidRDefault="00165A6F" w:rsidP="00165A6F">
      <w:pPr>
        <w:pStyle w:val="Heading3"/>
        <w:numPr>
          <w:ilvl w:val="0"/>
          <w:numId w:val="0"/>
        </w:numPr>
        <w:rPr>
          <w:sz w:val="24"/>
          <w:szCs w:val="24"/>
        </w:rPr>
      </w:pPr>
      <w:r>
        <w:rPr>
          <w:sz w:val="24"/>
          <w:szCs w:val="24"/>
        </w:rPr>
        <w:t>Manufacturability</w:t>
      </w:r>
    </w:p>
    <w:p w:rsidR="00165A6F" w:rsidRDefault="00165A6F" w:rsidP="00165A6F">
      <w:pPr>
        <w:pStyle w:val="BodyText"/>
      </w:pPr>
      <w:r>
        <w:t>A prevalent</w:t>
      </w:r>
      <w:r>
        <w:fldChar w:fldCharType="begin"/>
      </w:r>
      <w:r>
        <w:instrText xml:space="preserve"> XE "</w:instrText>
      </w:r>
      <w:r w:rsidRPr="00E933CC">
        <w:instrText>manufacturin</w:instrText>
      </w:r>
      <w:r>
        <w:instrText>g</w:instrText>
      </w:r>
      <w:r w:rsidRPr="00E933CC">
        <w:instrText xml:space="preserve"> constraints</w:instrText>
      </w:r>
      <w:r>
        <w:instrText xml:space="preserve">" </w:instrText>
      </w:r>
      <w:r>
        <w:fldChar w:fldCharType="end"/>
      </w:r>
      <w:r>
        <w:t xml:space="preserve"> product development paradigm that used to be employed in many engineering organizations was to “</w:t>
      </w:r>
      <w:r w:rsidRPr="00FD279C">
        <w:rPr>
          <w:i/>
        </w:rPr>
        <w:t>throw the design over the wall</w:t>
      </w:r>
      <w:r>
        <w:t xml:space="preserve">.” </w:t>
      </w:r>
      <w:r w:rsidRPr="00233987">
        <w:t>What</w:t>
      </w:r>
      <w:r>
        <w:t xml:space="preserve"> this meant is that the design and development team would create a new product and hand it off to the manufacturing team to produce (throw it over the wall and run), often without having considered the manufactur</w:t>
      </w:r>
      <w:r>
        <w:t>a</w:t>
      </w:r>
      <w:r>
        <w:t>bility of the product. The manufacturing team would then address how to produce the design, and in many cases could not do so without major redesign. Fort</w:t>
      </w:r>
      <w:r>
        <w:t>u</w:t>
      </w:r>
      <w:r>
        <w:t xml:space="preserve">nately, this has given way to much better </w:t>
      </w:r>
      <w:r w:rsidRPr="00233987">
        <w:t>concurrent engineering</w:t>
      </w:r>
      <w:r>
        <w:t xml:space="preserve"> practices where all aspects of product develo</w:t>
      </w:r>
      <w:r>
        <w:t>p</w:t>
      </w:r>
      <w:r>
        <w:t xml:space="preserve">ment are considered throughout the process. </w:t>
      </w:r>
      <w:r w:rsidR="001671A7">
        <w:t>All of the examples presented here are constraints, in that that they are external decisions that limit the design.</w:t>
      </w:r>
    </w:p>
    <w:p w:rsidR="00165A6F" w:rsidRDefault="00165A6F" w:rsidP="00165A6F">
      <w:pPr>
        <w:pStyle w:val="BodyText"/>
        <w:ind w:firstLine="360"/>
      </w:pPr>
      <w:r w:rsidRPr="009F5A44">
        <w:t>Size</w:t>
      </w:r>
      <w:r>
        <w:t xml:space="preserve"> is a consideration in terms of the amount of space the final design will occupy, pa</w:t>
      </w:r>
      <w:r>
        <w:t>r</w:t>
      </w:r>
      <w:r>
        <w:t xml:space="preserve">ticularly if it has to be physically integrated with other components. An example </w:t>
      </w:r>
      <w:r w:rsidR="00232E42">
        <w:t>constraint r</w:t>
      </w:r>
      <w:r>
        <w:t>e</w:t>
      </w:r>
      <w:r>
        <w:t xml:space="preserve">quirement is </w:t>
      </w:r>
    </w:p>
    <w:p w:rsidR="00165A6F" w:rsidRPr="00B26A67" w:rsidRDefault="00165A6F" w:rsidP="007C5BA4">
      <w:pPr>
        <w:pStyle w:val="quote"/>
        <w:jc w:val="left"/>
      </w:pPr>
      <w:r w:rsidRPr="00B26A67">
        <w:t>The system must be manufactured on a circuit board with dimensions of no greater than 1”x2”.</w:t>
      </w:r>
    </w:p>
    <w:p w:rsidR="00165A6F" w:rsidRDefault="00165A6F" w:rsidP="00165A6F">
      <w:pPr>
        <w:pStyle w:val="BodyText"/>
        <w:ind w:firstLine="360"/>
      </w:pPr>
      <w:r>
        <w:t>The realization and portability of the system is a consideration. For example, with ele</w:t>
      </w:r>
      <w:r>
        <w:t>c</w:t>
      </w:r>
      <w:r>
        <w:t>tronics, will it be built on a printed circuit board? Following design rules and file format guid</w:t>
      </w:r>
      <w:r>
        <w:t>e</w:t>
      </w:r>
      <w:r>
        <w:t xml:space="preserve">lines is important for manufacturing printed circuit boards and integrated circuits. </w:t>
      </w:r>
      <w:r w:rsidRPr="007C50FF">
        <w:t xml:space="preserve">A chip foundry may require </w:t>
      </w:r>
      <w:r>
        <w:t xml:space="preserve">that integrated circuit </w:t>
      </w:r>
      <w:r w:rsidRPr="007C50FF">
        <w:t>layouts utilize certain file formats.</w:t>
      </w:r>
      <w:r>
        <w:rPr>
          <w:b/>
        </w:rPr>
        <w:t xml:space="preserve"> </w:t>
      </w:r>
      <w:r>
        <w:t>Examples are</w:t>
      </w:r>
      <w:r w:rsidR="00C556DE">
        <w:t xml:space="preserve"> below, which again are clear constraints on the design.</w:t>
      </w:r>
    </w:p>
    <w:p w:rsidR="00165A6F" w:rsidRPr="00B26A67" w:rsidRDefault="00165A6F" w:rsidP="007C5BA4">
      <w:pPr>
        <w:pStyle w:val="quote"/>
        <w:jc w:val="left"/>
      </w:pPr>
      <w:r w:rsidRPr="00B26A67">
        <w:t>The system will be manufactured using three layer printed circuit board technology.</w:t>
      </w:r>
    </w:p>
    <w:p w:rsidR="00165A6F" w:rsidRPr="00B26A67" w:rsidRDefault="00C556DE" w:rsidP="007C5BA4">
      <w:pPr>
        <w:pStyle w:val="quote"/>
        <w:jc w:val="left"/>
      </w:pPr>
      <w:r w:rsidRPr="00B26A67">
        <w:t>The product should be run on the Linux operating system.</w:t>
      </w:r>
    </w:p>
    <w:p w:rsidR="00165A6F" w:rsidRDefault="00165A6F" w:rsidP="00165A6F">
      <w:pPr>
        <w:pStyle w:val="BodyText"/>
        <w:ind w:firstLine="360"/>
      </w:pPr>
      <w:r>
        <w:t>The use of readily available parts, instead of low volume or hard to find components, i</w:t>
      </w:r>
      <w:r>
        <w:t>m</w:t>
      </w:r>
      <w:r>
        <w:t>proves manufacturability, and an example is</w:t>
      </w:r>
    </w:p>
    <w:p w:rsidR="00165A6F" w:rsidRPr="00B26A67" w:rsidRDefault="00B26A67" w:rsidP="007C5BA4">
      <w:pPr>
        <w:pStyle w:val="quote"/>
        <w:jc w:val="left"/>
      </w:pPr>
      <w:r w:rsidRPr="00B26A67">
        <w:t>T</w:t>
      </w:r>
      <w:r w:rsidR="00165A6F" w:rsidRPr="00B26A67">
        <w:t>he design shall only incorporate components that can be purchased through two of our main suppliers.</w:t>
      </w:r>
    </w:p>
    <w:p w:rsidR="00040B75" w:rsidRPr="0043516E" w:rsidRDefault="00040B75" w:rsidP="00040B75">
      <w:pPr>
        <w:pStyle w:val="Heading3"/>
        <w:numPr>
          <w:ilvl w:val="0"/>
          <w:numId w:val="0"/>
        </w:numPr>
        <w:rPr>
          <w:sz w:val="24"/>
          <w:szCs w:val="24"/>
        </w:rPr>
      </w:pPr>
      <w:r>
        <w:rPr>
          <w:sz w:val="24"/>
          <w:szCs w:val="24"/>
        </w:rPr>
        <w:t>Operational</w:t>
      </w:r>
      <w:r>
        <w:rPr>
          <w:sz w:val="24"/>
          <w:szCs w:val="24"/>
        </w:rPr>
        <w:fldChar w:fldCharType="begin"/>
      </w:r>
      <w:r>
        <w:instrText xml:space="preserve"> XE "</w:instrText>
      </w:r>
      <w:r w:rsidRPr="002D5257">
        <w:instrText>environmental requirements</w:instrText>
      </w:r>
      <w:r>
        <w:instrText xml:space="preserve">" </w:instrText>
      </w:r>
      <w:r>
        <w:rPr>
          <w:sz w:val="24"/>
          <w:szCs w:val="24"/>
        </w:rPr>
        <w:fldChar w:fldCharType="end"/>
      </w:r>
    </w:p>
    <w:p w:rsidR="00040B75" w:rsidRDefault="00040B75" w:rsidP="00040B75">
      <w:pPr>
        <w:pStyle w:val="BodyText"/>
      </w:pPr>
      <w:r>
        <w:t>Operational requirements address the physical environment in which the system will ope</w:t>
      </w:r>
      <w:r>
        <w:t>r</w:t>
      </w:r>
      <w:r>
        <w:t>ate. Characteristics could be temperature, humidity, electromagnetic radiation, shock, and vibr</w:t>
      </w:r>
      <w:r>
        <w:t>a</w:t>
      </w:r>
      <w:r>
        <w:t>tion. Note, that these can often be quite difficult to verify and may require specialized equi</w:t>
      </w:r>
      <w:r>
        <w:t>p</w:t>
      </w:r>
      <w:r>
        <w:t>ment to do so.</w:t>
      </w:r>
      <w:r w:rsidR="00B26A67">
        <w:t xml:space="preserve"> An example temperature operational requirement is </w:t>
      </w:r>
    </w:p>
    <w:p w:rsidR="00040B75" w:rsidRPr="00B26A67" w:rsidRDefault="00040B75" w:rsidP="007C5BA4">
      <w:pPr>
        <w:pStyle w:val="quote"/>
        <w:jc w:val="left"/>
      </w:pPr>
      <w:r w:rsidRPr="00B26A67">
        <w:lastRenderedPageBreak/>
        <w:t>The system should be able to operate in the temperature range of 0°C to 75°C.</w:t>
      </w:r>
    </w:p>
    <w:p w:rsidR="00040B75" w:rsidRPr="00A71549" w:rsidRDefault="00B26A67" w:rsidP="00B26A67">
      <w:pPr>
        <w:pStyle w:val="quote"/>
        <w:tabs>
          <w:tab w:val="left" w:pos="7128"/>
        </w:tabs>
        <w:ind w:left="0" w:right="0"/>
        <w:rPr>
          <w:i w:val="0"/>
        </w:rPr>
      </w:pPr>
      <w:r>
        <w:rPr>
          <w:i w:val="0"/>
        </w:rPr>
        <w:t>This could be tested via t</w:t>
      </w:r>
      <w:r w:rsidR="00040B75" w:rsidRPr="00A71549">
        <w:rPr>
          <w:i w:val="0"/>
        </w:rPr>
        <w:t>est in</w:t>
      </w:r>
      <w:r w:rsidR="00040B75">
        <w:rPr>
          <w:i w:val="0"/>
        </w:rPr>
        <w:t xml:space="preserve"> an environmental chamber</w:t>
      </w:r>
      <w:r w:rsidR="00040B75" w:rsidRPr="00A71549">
        <w:rPr>
          <w:i w:val="0"/>
        </w:rPr>
        <w:t xml:space="preserve"> which the oper</w:t>
      </w:r>
      <w:r w:rsidR="00040B75" w:rsidRPr="00A71549">
        <w:rPr>
          <w:i w:val="0"/>
        </w:rPr>
        <w:t>a</w:t>
      </w:r>
      <w:r w:rsidR="00040B75" w:rsidRPr="00A71549">
        <w:rPr>
          <w:i w:val="0"/>
        </w:rPr>
        <w:t xml:space="preserve">tion of the system is tested over the complete temperature range. </w:t>
      </w:r>
      <w:r>
        <w:rPr>
          <w:i w:val="0"/>
        </w:rPr>
        <w:t>A</w:t>
      </w:r>
      <w:r w:rsidR="00040B75">
        <w:rPr>
          <w:i w:val="0"/>
        </w:rPr>
        <w:t>lternative</w:t>
      </w:r>
      <w:r>
        <w:rPr>
          <w:i w:val="0"/>
        </w:rPr>
        <w:t>ly</w:t>
      </w:r>
      <w:r w:rsidR="00040B75">
        <w:rPr>
          <w:i w:val="0"/>
        </w:rPr>
        <w:t>, i</w:t>
      </w:r>
      <w:r w:rsidR="00040B75" w:rsidRPr="00A71549">
        <w:rPr>
          <w:i w:val="0"/>
        </w:rPr>
        <w:t xml:space="preserve">ndirect verification </w:t>
      </w:r>
      <w:r w:rsidR="00232E42">
        <w:rPr>
          <w:i w:val="0"/>
        </w:rPr>
        <w:t>is a</w:t>
      </w:r>
      <w:r w:rsidR="00040B75" w:rsidRPr="00A71549">
        <w:rPr>
          <w:i w:val="0"/>
        </w:rPr>
        <w:t xml:space="preserve"> poss</w:t>
      </w:r>
      <w:r w:rsidR="00040B75" w:rsidRPr="00A71549">
        <w:rPr>
          <w:i w:val="0"/>
        </w:rPr>
        <w:t>i</w:t>
      </w:r>
      <w:r w:rsidR="00040B75" w:rsidRPr="00A71549">
        <w:rPr>
          <w:i w:val="0"/>
        </w:rPr>
        <w:t>b</w:t>
      </w:r>
      <w:r w:rsidR="00232E42">
        <w:rPr>
          <w:i w:val="0"/>
        </w:rPr>
        <w:t>ility</w:t>
      </w:r>
      <w:r>
        <w:rPr>
          <w:i w:val="0"/>
        </w:rPr>
        <w:t xml:space="preserve">. </w:t>
      </w:r>
      <w:r w:rsidR="00040B75" w:rsidRPr="00A71549">
        <w:rPr>
          <w:i w:val="0"/>
        </w:rPr>
        <w:t xml:space="preserve">For example, in the design, only components that are known to meet this </w:t>
      </w:r>
      <w:r w:rsidR="00040B75">
        <w:rPr>
          <w:i w:val="0"/>
        </w:rPr>
        <w:t xml:space="preserve">operational </w:t>
      </w:r>
      <w:r w:rsidR="00040B75" w:rsidRPr="00A71549">
        <w:rPr>
          <w:i w:val="0"/>
        </w:rPr>
        <w:t>r</w:t>
      </w:r>
      <w:r w:rsidR="00040B75" w:rsidRPr="00A71549">
        <w:rPr>
          <w:i w:val="0"/>
        </w:rPr>
        <w:t>e</w:t>
      </w:r>
      <w:r w:rsidR="00040B75" w:rsidRPr="00A71549">
        <w:rPr>
          <w:i w:val="0"/>
        </w:rPr>
        <w:t xml:space="preserve">quirement, </w:t>
      </w:r>
      <w:r w:rsidR="00232E42">
        <w:rPr>
          <w:i w:val="0"/>
        </w:rPr>
        <w:t xml:space="preserve">as specified in </w:t>
      </w:r>
      <w:r w:rsidR="00040B75" w:rsidRPr="00A71549">
        <w:rPr>
          <w:i w:val="0"/>
        </w:rPr>
        <w:t xml:space="preserve">their </w:t>
      </w:r>
      <w:r w:rsidR="008D4F35">
        <w:rPr>
          <w:i w:val="0"/>
        </w:rPr>
        <w:t xml:space="preserve">product </w:t>
      </w:r>
      <w:r w:rsidR="00040B75" w:rsidRPr="00A71549">
        <w:rPr>
          <w:i w:val="0"/>
        </w:rPr>
        <w:t>datasheet, could be used.</w:t>
      </w:r>
    </w:p>
    <w:p w:rsidR="00040B75" w:rsidRDefault="00040B75" w:rsidP="00040B75">
      <w:pPr>
        <w:pStyle w:val="BodyText"/>
        <w:ind w:firstLine="360"/>
      </w:pPr>
      <w:r>
        <w:t xml:space="preserve">Depending upon the customer needs, the system may be tested in an environmental chamber to verify that the requirement is met. </w:t>
      </w:r>
      <w:r w:rsidRPr="00EE7B74">
        <w:t>Humidity</w:t>
      </w:r>
      <w:r>
        <w:t xml:space="preserve"> is similar in concept to the temper</w:t>
      </w:r>
      <w:r>
        <w:t>a</w:t>
      </w:r>
      <w:r>
        <w:t>ture r</w:t>
      </w:r>
      <w:r>
        <w:t>e</w:t>
      </w:r>
      <w:r>
        <w:t>quirement, addressing the required ambient humidity range. A system may also need to be water-resistant (withstand rain and snow) or waterproof (be submersible in water). An exa</w:t>
      </w:r>
      <w:r>
        <w:t>m</w:t>
      </w:r>
      <w:r>
        <w:t>ple requirement is</w:t>
      </w:r>
    </w:p>
    <w:p w:rsidR="00040B75" w:rsidRPr="00B26A67" w:rsidRDefault="00040B75" w:rsidP="007C5BA4">
      <w:pPr>
        <w:pStyle w:val="quote"/>
        <w:jc w:val="left"/>
      </w:pPr>
      <w:r w:rsidRPr="00B26A67">
        <w:t>The system must be waterproof and operate while submersed in w</w:t>
      </w:r>
      <w:r w:rsidRPr="00B26A67">
        <w:t>a</w:t>
      </w:r>
      <w:r w:rsidRPr="00B26A67">
        <w:t>ter.</w:t>
      </w:r>
    </w:p>
    <w:p w:rsidR="00040B75" w:rsidRPr="00A71549" w:rsidRDefault="00040B75" w:rsidP="00B26A67">
      <w:pPr>
        <w:pStyle w:val="quote"/>
        <w:ind w:left="0" w:right="0"/>
        <w:rPr>
          <w:i w:val="0"/>
        </w:rPr>
      </w:pPr>
      <w:r w:rsidRPr="00A71549">
        <w:rPr>
          <w:i w:val="0"/>
        </w:rPr>
        <w:t>Be careful with the differences between waterproof (submersible in water) and water-resistant, which indicates the ability to withstand outdoor el</w:t>
      </w:r>
      <w:r w:rsidRPr="00A71549">
        <w:rPr>
          <w:i w:val="0"/>
        </w:rPr>
        <w:t>e</w:t>
      </w:r>
      <w:r w:rsidRPr="00A71549">
        <w:rPr>
          <w:i w:val="0"/>
        </w:rPr>
        <w:t>ments such as rain and snow. For example, outdoor decorative lights are w</w:t>
      </w:r>
      <w:r w:rsidRPr="00A71549">
        <w:rPr>
          <w:i w:val="0"/>
        </w:rPr>
        <w:t>a</w:t>
      </w:r>
      <w:r w:rsidRPr="00A71549">
        <w:rPr>
          <w:i w:val="0"/>
        </w:rPr>
        <w:t xml:space="preserve">ter-resistant, but not waterproof. </w:t>
      </w:r>
    </w:p>
    <w:p w:rsidR="00040B75" w:rsidRDefault="00040B75" w:rsidP="00040B75">
      <w:pPr>
        <w:pStyle w:val="BodyText"/>
        <w:ind w:firstLine="360"/>
      </w:pPr>
      <w:r>
        <w:t xml:space="preserve">Depending upon the environment, the system may need to withstand </w:t>
      </w:r>
      <w:r w:rsidRPr="00A71549">
        <w:t>vibrations.</w:t>
      </w:r>
      <w:r>
        <w:t xml:space="preserve"> Bounds are typically specified in terms of frequency, magnitude, and duration of the vibration. An example requirement is </w:t>
      </w:r>
    </w:p>
    <w:p w:rsidR="00040B75" w:rsidRPr="00A819EA" w:rsidRDefault="00040B75" w:rsidP="007C5BA4">
      <w:pPr>
        <w:pStyle w:val="quote"/>
        <w:jc w:val="left"/>
      </w:pPr>
      <w:r w:rsidRPr="00A819EA">
        <w:t>The system must be able to withstand vibrations of up to 60Hz with a peak magn</w:t>
      </w:r>
      <w:r w:rsidRPr="00A819EA">
        <w:t>i</w:t>
      </w:r>
      <w:r w:rsidRPr="00A819EA">
        <w:t>tude of 1mm for a period of 1 minute.</w:t>
      </w:r>
    </w:p>
    <w:p w:rsidR="00040B75" w:rsidRPr="00B319D4" w:rsidRDefault="00040B75" w:rsidP="00040B75">
      <w:pPr>
        <w:pStyle w:val="BodyText"/>
        <w:ind w:firstLine="360"/>
      </w:pPr>
      <w:r w:rsidRPr="009F769A">
        <w:t>Electromagnetic Interference</w:t>
      </w:r>
      <w:r>
        <w:rPr>
          <w:i/>
        </w:rPr>
        <w:fldChar w:fldCharType="begin"/>
      </w:r>
      <w:r>
        <w:instrText xml:space="preserve"> XE "</w:instrText>
      </w:r>
      <w:r w:rsidRPr="002D5257">
        <w:instrText>electromagnetic Interference</w:instrText>
      </w:r>
      <w:r>
        <w:instrText xml:space="preserve">" </w:instrText>
      </w:r>
      <w:r>
        <w:rPr>
          <w:i/>
        </w:rPr>
        <w:fldChar w:fldCharType="end"/>
      </w:r>
      <w:r w:rsidRPr="00EE7B74">
        <w:rPr>
          <w:i/>
        </w:rPr>
        <w:t xml:space="preserve"> (EMI)</w:t>
      </w:r>
      <w:r>
        <w:t xml:space="preserve"> results from any electromagnetic energy that inte</w:t>
      </w:r>
      <w:r>
        <w:t>r</w:t>
      </w:r>
      <w:r>
        <w:t>feres or disturbs the operation of an electronic system. Electronic systems may produce ele</w:t>
      </w:r>
      <w:r>
        <w:t>c</w:t>
      </w:r>
      <w:r>
        <w:t>troma</w:t>
      </w:r>
      <w:r>
        <w:t>g</w:t>
      </w:r>
      <w:r>
        <w:t>netic radiation and limits may need to be placed upon the amount of radiation emitted. EMI is typically measured with specialized testing app</w:t>
      </w:r>
      <w:r>
        <w:t>a</w:t>
      </w:r>
      <w:r>
        <w:t>ratus. Conversely, a system may need to be able to operate properly given a certain level of EMI.</w:t>
      </w:r>
      <w:r>
        <w:rPr>
          <w:b/>
        </w:rPr>
        <w:t xml:space="preserve"> </w:t>
      </w:r>
    </w:p>
    <w:p w:rsidR="00040B75" w:rsidRDefault="00040B75" w:rsidP="00040B75">
      <w:pPr>
        <w:pStyle w:val="BodyText"/>
        <w:ind w:firstLine="360"/>
      </w:pPr>
      <w:r>
        <w:t>The system may need to withstand a specified amount of</w:t>
      </w:r>
      <w:r w:rsidRPr="00EE7B74">
        <w:rPr>
          <w:i/>
        </w:rPr>
        <w:t xml:space="preserve"> </w:t>
      </w:r>
      <w:r w:rsidRPr="00A71549">
        <w:t>shock</w:t>
      </w:r>
      <w:r>
        <w:t xml:space="preserve"> and still operate. This may be measured in G-force or via heuristics. An example requirement is</w:t>
      </w:r>
    </w:p>
    <w:p w:rsidR="00040B75" w:rsidRPr="006A2663" w:rsidRDefault="00040B75" w:rsidP="007C5BA4">
      <w:pPr>
        <w:pStyle w:val="quote"/>
        <w:jc w:val="left"/>
      </w:pPr>
      <w:r w:rsidRPr="006A2663">
        <w:t>The system should withstand a drop from a height of six feet and still operate.</w:t>
      </w:r>
    </w:p>
    <w:p w:rsidR="00040B75" w:rsidRPr="000371F0" w:rsidRDefault="00040B75" w:rsidP="00040B75">
      <w:pPr>
        <w:pStyle w:val="Heading3"/>
        <w:numPr>
          <w:ilvl w:val="0"/>
          <w:numId w:val="0"/>
        </w:numPr>
        <w:rPr>
          <w:sz w:val="24"/>
          <w:szCs w:val="24"/>
        </w:rPr>
      </w:pPr>
      <w:r>
        <w:rPr>
          <w:sz w:val="24"/>
          <w:szCs w:val="24"/>
        </w:rPr>
        <w:t>Political</w:t>
      </w:r>
    </w:p>
    <w:p w:rsidR="00040B75" w:rsidRPr="00187999" w:rsidRDefault="00040B75" w:rsidP="00040B75">
      <w:pPr>
        <w:pStyle w:val="BodyText"/>
      </w:pPr>
      <w:r>
        <w:t>Political constraints</w:t>
      </w:r>
      <w:r>
        <w:fldChar w:fldCharType="begin"/>
      </w:r>
      <w:r>
        <w:instrText xml:space="preserve"> XE "</w:instrText>
      </w:r>
      <w:r w:rsidRPr="00D158F6">
        <w:instrText>political constraints</w:instrText>
      </w:r>
      <w:r>
        <w:instrText xml:space="preserve">" </w:instrText>
      </w:r>
      <w:r>
        <w:fldChar w:fldCharType="end"/>
      </w:r>
      <w:r>
        <w:t xml:space="preserve"> address relationships to political, governme</w:t>
      </w:r>
      <w:r>
        <w:t>n</w:t>
      </w:r>
      <w:r>
        <w:t>tal, or union organizations. Examples include obtaining governmental approvals, resolving trade barriers, and determi</w:t>
      </w:r>
      <w:r>
        <w:t>n</w:t>
      </w:r>
      <w:r>
        <w:t>ing the acceptance of systems for use in unionized environments. Examples are below.</w:t>
      </w:r>
    </w:p>
    <w:p w:rsidR="00040B75" w:rsidRPr="00A819EA" w:rsidRDefault="00040B75" w:rsidP="009231FA">
      <w:pPr>
        <w:pStyle w:val="quote"/>
        <w:jc w:val="left"/>
      </w:pPr>
      <w:r w:rsidRPr="00A819EA">
        <w:t>The system will need to obtain FDA approval before it can be sold to medical u</w:t>
      </w:r>
      <w:r w:rsidRPr="00A819EA">
        <w:t>s</w:t>
      </w:r>
      <w:r w:rsidRPr="00A819EA">
        <w:t>ers.</w:t>
      </w:r>
    </w:p>
    <w:p w:rsidR="00040B75" w:rsidRPr="00A819EA" w:rsidRDefault="00040B75" w:rsidP="009231FA">
      <w:pPr>
        <w:pStyle w:val="quote"/>
        <w:spacing w:before="120"/>
        <w:jc w:val="left"/>
      </w:pPr>
      <w:r w:rsidRPr="00A819EA">
        <w:t>The software will comply with the Digital Millennium Cop</w:t>
      </w:r>
      <w:r w:rsidRPr="00A819EA">
        <w:t>y</w:t>
      </w:r>
      <w:r w:rsidRPr="00A819EA">
        <w:t>right Act.</w:t>
      </w:r>
    </w:p>
    <w:p w:rsidR="00040B75" w:rsidRPr="0043516E" w:rsidRDefault="00040B75" w:rsidP="00040B75">
      <w:pPr>
        <w:pStyle w:val="Heading3"/>
        <w:numPr>
          <w:ilvl w:val="0"/>
          <w:numId w:val="0"/>
        </w:numPr>
        <w:rPr>
          <w:sz w:val="24"/>
          <w:szCs w:val="24"/>
        </w:rPr>
      </w:pPr>
      <w:r w:rsidRPr="0043516E">
        <w:rPr>
          <w:sz w:val="24"/>
          <w:szCs w:val="24"/>
        </w:rPr>
        <w:lastRenderedPageBreak/>
        <w:t>Reliability and Availability</w:t>
      </w:r>
    </w:p>
    <w:p w:rsidR="00040B75" w:rsidRDefault="00040B75" w:rsidP="00040B75">
      <w:pPr>
        <w:pStyle w:val="BodyText"/>
      </w:pPr>
      <w:r>
        <w:t xml:space="preserve">This refers to the expected period of time that a system will operate properly. Measures of </w:t>
      </w:r>
      <w:r w:rsidRPr="00165A6F">
        <w:t>r</w:t>
      </w:r>
      <w:r w:rsidRPr="00165A6F">
        <w:rPr>
          <w:i/>
        </w:rPr>
        <w:t>el</w:t>
      </w:r>
      <w:r w:rsidRPr="00165A6F">
        <w:rPr>
          <w:i/>
        </w:rPr>
        <w:t>i</w:t>
      </w:r>
      <w:r w:rsidRPr="00165A6F">
        <w:rPr>
          <w:i/>
        </w:rPr>
        <w:t>ability</w:t>
      </w:r>
      <w:r>
        <w:rPr>
          <w:i/>
        </w:rPr>
        <w:fldChar w:fldCharType="begin"/>
      </w:r>
      <w:r>
        <w:instrText xml:space="preserve"> XE "</w:instrText>
      </w:r>
      <w:r w:rsidRPr="002D5257">
        <w:instrText>reliability</w:instrText>
      </w:r>
      <w:r>
        <w:instrText xml:space="preserve">" </w:instrText>
      </w:r>
      <w:r>
        <w:rPr>
          <w:i/>
        </w:rPr>
        <w:fldChar w:fldCharType="end"/>
      </w:r>
      <w:r>
        <w:t xml:space="preserve"> </w:t>
      </w:r>
      <w:r w:rsidRPr="00713645">
        <w:t>include</w:t>
      </w:r>
      <w:r>
        <w:t xml:space="preserve"> failure rates and mean time to failure. Estimation of sy</w:t>
      </w:r>
      <w:r>
        <w:t>s</w:t>
      </w:r>
      <w:r>
        <w:t xml:space="preserve">tem reliability is given detailed coverage in </w:t>
      </w:r>
      <w:r w:rsidRPr="00995A07">
        <w:t xml:space="preserve">Chapter </w:t>
      </w:r>
      <w:r>
        <w:t>8</w:t>
      </w:r>
      <w:r w:rsidRPr="00995A07">
        <w:t>.</w:t>
      </w:r>
      <w:r>
        <w:t xml:space="preserve"> The following is an example of a reliability requirement. </w:t>
      </w:r>
    </w:p>
    <w:p w:rsidR="00040B75" w:rsidRPr="00A819EA" w:rsidRDefault="00040B75" w:rsidP="009231FA">
      <w:pPr>
        <w:pStyle w:val="quote"/>
        <w:jc w:val="left"/>
      </w:pPr>
      <w:r w:rsidRPr="00A819EA">
        <w:t>The system will have a reliability of 95% in five years.</w:t>
      </w:r>
    </w:p>
    <w:p w:rsidR="00A819EA" w:rsidRPr="00165A6F" w:rsidRDefault="00040B75" w:rsidP="00232E42">
      <w:pPr>
        <w:jc w:val="both"/>
        <w:rPr>
          <w:rFonts w:ascii="Palatino Linotype" w:hAnsi="Palatino Linotype" w:cs="Arial"/>
          <w:sz w:val="20"/>
          <w:szCs w:val="20"/>
        </w:rPr>
      </w:pPr>
      <w:r>
        <w:rPr>
          <w:rFonts w:ascii="Palatino Linotype" w:hAnsi="Palatino Linotype"/>
          <w:sz w:val="20"/>
          <w:szCs w:val="20"/>
        </w:rPr>
        <w:t xml:space="preserve">This </w:t>
      </w:r>
      <w:r w:rsidRPr="00165A6F">
        <w:rPr>
          <w:rFonts w:ascii="Palatino Linotype" w:hAnsi="Palatino Linotype"/>
          <w:sz w:val="20"/>
          <w:szCs w:val="20"/>
        </w:rPr>
        <w:t>requirement means that 95% of the systems should be properly opera</w:t>
      </w:r>
      <w:r w:rsidRPr="00165A6F">
        <w:rPr>
          <w:rFonts w:ascii="Palatino Linotype" w:hAnsi="Palatino Linotype"/>
          <w:sz w:val="20"/>
          <w:szCs w:val="20"/>
        </w:rPr>
        <w:t>t</w:t>
      </w:r>
      <w:r w:rsidRPr="00165A6F">
        <w:rPr>
          <w:rFonts w:ascii="Palatino Linotype" w:hAnsi="Palatino Linotype"/>
          <w:sz w:val="20"/>
          <w:szCs w:val="20"/>
        </w:rPr>
        <w:t>ing (have not failed) in five years.</w:t>
      </w:r>
      <w:r>
        <w:rPr>
          <w:rFonts w:ascii="Palatino Linotype" w:hAnsi="Palatino Linotype"/>
          <w:sz w:val="20"/>
          <w:szCs w:val="20"/>
        </w:rPr>
        <w:t xml:space="preserve"> </w:t>
      </w:r>
      <w:r w:rsidRPr="00165A6F">
        <w:rPr>
          <w:rFonts w:ascii="Palatino Linotype" w:hAnsi="Palatino Linotype"/>
          <w:sz w:val="20"/>
          <w:szCs w:val="20"/>
        </w:rPr>
        <w:t>Direct measurement of reliability would not be possible, unless you are willing to wait five yea</w:t>
      </w:r>
      <w:r>
        <w:rPr>
          <w:rFonts w:ascii="Palatino Linotype" w:hAnsi="Palatino Linotype"/>
          <w:sz w:val="20"/>
          <w:szCs w:val="20"/>
        </w:rPr>
        <w:t>rs to see how many systems fail, thus the use of estimation.</w:t>
      </w:r>
      <w:r w:rsidR="00A819EA" w:rsidRPr="00A819EA">
        <w:rPr>
          <w:rFonts w:ascii="Palatino Linotype" w:hAnsi="Palatino Linotype" w:cs="Arial"/>
          <w:sz w:val="20"/>
          <w:szCs w:val="20"/>
        </w:rPr>
        <w:t xml:space="preserve"> </w:t>
      </w:r>
      <w:r w:rsidR="00A819EA" w:rsidRPr="00165A6F">
        <w:rPr>
          <w:rFonts w:ascii="Palatino Linotype" w:hAnsi="Palatino Linotype" w:cs="Arial"/>
          <w:sz w:val="20"/>
          <w:szCs w:val="20"/>
        </w:rPr>
        <w:t>Th</w:t>
      </w:r>
      <w:r w:rsidR="009F769A">
        <w:rPr>
          <w:rFonts w:ascii="Palatino Linotype" w:hAnsi="Palatino Linotype" w:cs="Arial"/>
          <w:sz w:val="20"/>
          <w:szCs w:val="20"/>
        </w:rPr>
        <w:t>is</w:t>
      </w:r>
      <w:r w:rsidR="00A819EA">
        <w:rPr>
          <w:rFonts w:ascii="Palatino Linotype" w:hAnsi="Palatino Linotype" w:cs="Arial"/>
          <w:sz w:val="20"/>
          <w:szCs w:val="20"/>
        </w:rPr>
        <w:t xml:space="preserve"> would require </w:t>
      </w:r>
      <w:r w:rsidR="00A819EA" w:rsidRPr="00165A6F">
        <w:rPr>
          <w:rFonts w:ascii="Palatino Linotype" w:hAnsi="Palatino Linotype" w:cs="Arial"/>
          <w:sz w:val="20"/>
          <w:szCs w:val="20"/>
        </w:rPr>
        <w:t>indirect verification</w:t>
      </w:r>
      <w:r w:rsidR="00A819EA">
        <w:rPr>
          <w:rFonts w:ascii="Palatino Linotype" w:hAnsi="Palatino Linotype" w:cs="Arial"/>
          <w:sz w:val="20"/>
          <w:szCs w:val="20"/>
        </w:rPr>
        <w:t xml:space="preserve"> using m</w:t>
      </w:r>
      <w:r w:rsidR="00A819EA" w:rsidRPr="00165A6F">
        <w:rPr>
          <w:rFonts w:ascii="Palatino Linotype" w:hAnsi="Palatino Linotype" w:cs="Arial"/>
          <w:sz w:val="20"/>
          <w:szCs w:val="20"/>
        </w:rPr>
        <w:t>athematical</w:t>
      </w:r>
      <w:r w:rsidR="00A819EA">
        <w:rPr>
          <w:rFonts w:ascii="Palatino Linotype" w:hAnsi="Palatino Linotype" w:cs="Arial"/>
          <w:sz w:val="20"/>
          <w:szCs w:val="20"/>
        </w:rPr>
        <w:t xml:space="preserve"> t</w:t>
      </w:r>
      <w:r w:rsidR="00A819EA" w:rsidRPr="00165A6F">
        <w:rPr>
          <w:rFonts w:ascii="Palatino Linotype" w:hAnsi="Palatino Linotype" w:cs="Arial"/>
          <w:sz w:val="20"/>
          <w:szCs w:val="20"/>
        </w:rPr>
        <w:t>echniques to est</w:t>
      </w:r>
      <w:r w:rsidR="00A819EA" w:rsidRPr="00165A6F">
        <w:rPr>
          <w:rFonts w:ascii="Palatino Linotype" w:hAnsi="Palatino Linotype" w:cs="Arial"/>
          <w:sz w:val="20"/>
          <w:szCs w:val="20"/>
        </w:rPr>
        <w:t>i</w:t>
      </w:r>
      <w:r w:rsidR="00A819EA">
        <w:rPr>
          <w:rFonts w:ascii="Palatino Linotype" w:hAnsi="Palatino Linotype" w:cs="Arial"/>
          <w:sz w:val="20"/>
          <w:szCs w:val="20"/>
        </w:rPr>
        <w:t>mate the</w:t>
      </w:r>
      <w:r w:rsidR="00A819EA" w:rsidRPr="00165A6F">
        <w:rPr>
          <w:rFonts w:ascii="Palatino Linotype" w:hAnsi="Palatino Linotype" w:cs="Arial"/>
          <w:sz w:val="20"/>
          <w:szCs w:val="20"/>
        </w:rPr>
        <w:t xml:space="preserve"> system rel</w:t>
      </w:r>
      <w:r w:rsidR="00A819EA" w:rsidRPr="00165A6F">
        <w:rPr>
          <w:rFonts w:ascii="Palatino Linotype" w:hAnsi="Palatino Linotype" w:cs="Arial"/>
          <w:sz w:val="20"/>
          <w:szCs w:val="20"/>
        </w:rPr>
        <w:t>i</w:t>
      </w:r>
      <w:r w:rsidR="00A819EA" w:rsidRPr="00165A6F">
        <w:rPr>
          <w:rFonts w:ascii="Palatino Linotype" w:hAnsi="Palatino Linotype" w:cs="Arial"/>
          <w:sz w:val="20"/>
          <w:szCs w:val="20"/>
        </w:rPr>
        <w:t>ability</w:t>
      </w:r>
      <w:r w:rsidR="00894466">
        <w:rPr>
          <w:rFonts w:ascii="Palatino Linotype" w:hAnsi="Palatino Linotype" w:cs="Arial"/>
          <w:sz w:val="20"/>
          <w:szCs w:val="20"/>
        </w:rPr>
        <w:t>.</w:t>
      </w:r>
    </w:p>
    <w:p w:rsidR="00040B75" w:rsidRPr="00165A6F" w:rsidRDefault="00040B75" w:rsidP="00040B75">
      <w:pPr>
        <w:pStyle w:val="BodyText"/>
        <w:spacing w:before="60"/>
        <w:ind w:firstLine="360"/>
      </w:pPr>
      <w:r w:rsidRPr="00165A6F">
        <w:rPr>
          <w:i/>
        </w:rPr>
        <w:t>Availability</w:t>
      </w:r>
      <w:r w:rsidRPr="00165A6F">
        <w:rPr>
          <w:i/>
        </w:rPr>
        <w:fldChar w:fldCharType="begin"/>
      </w:r>
      <w:r w:rsidRPr="00165A6F">
        <w:instrText xml:space="preserve"> XE "availability requirement" </w:instrText>
      </w:r>
      <w:r w:rsidRPr="00165A6F">
        <w:rPr>
          <w:i/>
        </w:rPr>
        <w:fldChar w:fldCharType="end"/>
      </w:r>
      <w:r w:rsidRPr="00165A6F">
        <w:t xml:space="preserve"> is related to reliability, but addresses the amount of time that a system is avai</w:t>
      </w:r>
      <w:r w:rsidRPr="00165A6F">
        <w:t>l</w:t>
      </w:r>
      <w:r w:rsidRPr="00165A6F">
        <w:t>able for operation. Example availability requirements are</w:t>
      </w:r>
    </w:p>
    <w:p w:rsidR="00040B75" w:rsidRDefault="00040B75" w:rsidP="009231FA">
      <w:pPr>
        <w:pStyle w:val="quote"/>
        <w:jc w:val="left"/>
      </w:pPr>
      <w:r w:rsidRPr="00A819EA">
        <w:t>The system will be operational 99% of the time.</w:t>
      </w:r>
    </w:p>
    <w:p w:rsidR="00A819EA" w:rsidRPr="00A819EA" w:rsidRDefault="00A819EA" w:rsidP="009231FA">
      <w:pPr>
        <w:pStyle w:val="quote"/>
        <w:spacing w:before="120"/>
        <w:jc w:val="left"/>
      </w:pPr>
      <w:r w:rsidRPr="00A819EA">
        <w:t>The system will be operational from 4AM to 10PM, 365 days a year.</w:t>
      </w:r>
    </w:p>
    <w:p w:rsidR="00040B75" w:rsidRPr="00714E6A" w:rsidRDefault="00FB3923" w:rsidP="00A819EA">
      <w:pPr>
        <w:pStyle w:val="quote"/>
        <w:ind w:left="0" w:right="0"/>
        <w:rPr>
          <w:i w:val="0"/>
        </w:rPr>
      </w:pPr>
      <w:r>
        <w:rPr>
          <w:i w:val="0"/>
        </w:rPr>
        <w:t>These</w:t>
      </w:r>
      <w:r w:rsidR="00040B75">
        <w:rPr>
          <w:i w:val="0"/>
        </w:rPr>
        <w:t xml:space="preserve"> might be hard to verify this since it is only determined for sure once the</w:t>
      </w:r>
      <w:r w:rsidR="00A819EA">
        <w:rPr>
          <w:i w:val="0"/>
        </w:rPr>
        <w:t xml:space="preserve"> system is d</w:t>
      </w:r>
      <w:r w:rsidR="00A819EA">
        <w:rPr>
          <w:i w:val="0"/>
        </w:rPr>
        <w:t>e</w:t>
      </w:r>
      <w:r w:rsidR="00A819EA">
        <w:rPr>
          <w:i w:val="0"/>
        </w:rPr>
        <w:t>ployed. Verification</w:t>
      </w:r>
      <w:r w:rsidR="00040B75">
        <w:rPr>
          <w:i w:val="0"/>
        </w:rPr>
        <w:t xml:space="preserve"> would have to address under which conditions the sy</w:t>
      </w:r>
      <w:r w:rsidR="00040B75">
        <w:rPr>
          <w:i w:val="0"/>
        </w:rPr>
        <w:t>s</w:t>
      </w:r>
      <w:r w:rsidR="00A819EA">
        <w:rPr>
          <w:i w:val="0"/>
        </w:rPr>
        <w:t>te</w:t>
      </w:r>
      <w:r w:rsidR="005C7817">
        <w:rPr>
          <w:i w:val="0"/>
        </w:rPr>
        <w:t>m would be tested to ensure this occurs</w:t>
      </w:r>
      <w:r>
        <w:rPr>
          <w:i w:val="0"/>
        </w:rPr>
        <w:t>.</w:t>
      </w:r>
    </w:p>
    <w:p w:rsidR="00CB377A" w:rsidRPr="000371F0" w:rsidRDefault="00CB377A" w:rsidP="00CB377A">
      <w:pPr>
        <w:pStyle w:val="Heading3"/>
        <w:numPr>
          <w:ilvl w:val="0"/>
          <w:numId w:val="0"/>
        </w:numPr>
        <w:rPr>
          <w:sz w:val="24"/>
          <w:szCs w:val="24"/>
        </w:rPr>
      </w:pPr>
      <w:r>
        <w:rPr>
          <w:sz w:val="24"/>
          <w:szCs w:val="24"/>
        </w:rPr>
        <w:t>Social and Cultural</w:t>
      </w:r>
    </w:p>
    <w:p w:rsidR="00CB377A" w:rsidRPr="00A4542F" w:rsidRDefault="00CB377A" w:rsidP="00CB377A">
      <w:pPr>
        <w:pStyle w:val="BodyText"/>
        <w:rPr>
          <w:i/>
        </w:rPr>
      </w:pPr>
      <w:r>
        <w:fldChar w:fldCharType="begin"/>
      </w:r>
      <w:r>
        <w:instrText xml:space="preserve"> XE "</w:instrText>
      </w:r>
      <w:r w:rsidRPr="00CA06B0">
        <w:instrText>social constraints</w:instrText>
      </w:r>
      <w:r>
        <w:instrText xml:space="preserve">" </w:instrText>
      </w:r>
      <w:r>
        <w:fldChar w:fldCharType="end"/>
      </w:r>
      <w:r>
        <w:fldChar w:fldCharType="begin"/>
      </w:r>
      <w:r>
        <w:instrText xml:space="preserve"> XE "</w:instrText>
      </w:r>
      <w:r w:rsidRPr="00CA06B0">
        <w:instrText>social constraints</w:instrText>
      </w:r>
      <w:r>
        <w:instrText xml:space="preserve">" </w:instrText>
      </w:r>
      <w:r>
        <w:fldChar w:fldCharType="end"/>
      </w:r>
      <w:r>
        <w:t xml:space="preserve">This addresses aspects such as benefits, risks, and acceptance of products by the intended user or by society at large. </w:t>
      </w:r>
      <w:r w:rsidRPr="00A4542F">
        <w:t>For</w:t>
      </w:r>
      <w:r>
        <w:t xml:space="preserve"> example, robots have tremendous benefits for improving product quality, while freeing people from dangerous and repetitive tasks. Yet when used in autom</w:t>
      </w:r>
      <w:r>
        <w:t>a</w:t>
      </w:r>
      <w:r>
        <w:t xml:space="preserve">tion, they present the risk of displacing workers and causing job losses. </w:t>
      </w:r>
    </w:p>
    <w:p w:rsidR="00CB377A" w:rsidRPr="002912B5" w:rsidRDefault="00CB377A" w:rsidP="00CB377A">
      <w:pPr>
        <w:pStyle w:val="BodyText"/>
        <w:ind w:firstLine="360"/>
        <w:rPr>
          <w:i/>
        </w:rPr>
      </w:pPr>
      <w:r>
        <w:t>Many great products have fallen by the wayside because users were unwilling to accept it. An example is the early Apple Newton Personal Digital Assistant, the first product of its kind. The fatal flaw was handwriting recognition that required a training process for accurate re</w:t>
      </w:r>
      <w:r>
        <w:t>c</w:t>
      </w:r>
      <w:r>
        <w:t>ognition. This was not accepted by consumers and Palm</w:t>
      </w:r>
      <w:r w:rsidRPr="001E4F0F">
        <w:rPr>
          <w:vertAlign w:val="superscript"/>
        </w:rPr>
        <w:t>®</w:t>
      </w:r>
      <w:r>
        <w:t xml:space="preserve"> Computing solved the problem by employing a simplified alphabet known as Graffiti. Graffiti was also seen as risky when it was being developed, but due to its simplicity it was accepted by consumers and the product b</w:t>
      </w:r>
      <w:r>
        <w:t>e</w:t>
      </w:r>
      <w:r>
        <w:t>came a huge success. In the mid 1980s, Phillips electronics released the Laser Disk player, which failed magnificently, but was far superior to VHS technology. Their failure was attri</w:t>
      </w:r>
      <w:r>
        <w:t>b</w:t>
      </w:r>
      <w:r>
        <w:t>uted to the cost of the players and disks when compared to VHS. Fifteen years later DVDs, with the help of computers, reached a price point which now makes them preferable to VHS.</w:t>
      </w:r>
    </w:p>
    <w:p w:rsidR="00CB377A" w:rsidRPr="001D6053" w:rsidRDefault="00CB377A" w:rsidP="00CB377A">
      <w:pPr>
        <w:pStyle w:val="BodyText"/>
        <w:ind w:firstLine="360"/>
        <w:rPr>
          <w:i/>
        </w:rPr>
      </w:pPr>
      <w:r w:rsidRPr="0057273E">
        <w:t>Will</w:t>
      </w:r>
      <w:r>
        <w:t xml:space="preserve"> the system be used by engineers, technicians, laborers, doctors, lawyers, or the ge</w:t>
      </w:r>
      <w:r>
        <w:t>n</w:t>
      </w:r>
      <w:r>
        <w:t>eral public? Each group has its own culture, educational background, and willingness to a</w:t>
      </w:r>
      <w:r>
        <w:t>c</w:t>
      </w:r>
      <w:r>
        <w:t xml:space="preserve">cept </w:t>
      </w:r>
      <w:r w:rsidR="002E4A1F">
        <w:t>innovations. Example requirements</w:t>
      </w:r>
      <w:r>
        <w:t xml:space="preserve"> are</w:t>
      </w:r>
    </w:p>
    <w:p w:rsidR="00CB377A" w:rsidRPr="00FB3923" w:rsidRDefault="00CB377A" w:rsidP="00F63401">
      <w:pPr>
        <w:pStyle w:val="quote"/>
        <w:jc w:val="left"/>
      </w:pPr>
      <w:r w:rsidRPr="00FB3923">
        <w:t>The product shall provide help menus to the user in either English or Spa</w:t>
      </w:r>
      <w:r w:rsidRPr="00FB3923">
        <w:t>n</w:t>
      </w:r>
      <w:r w:rsidRPr="00FB3923">
        <w:t>ish.</w:t>
      </w:r>
    </w:p>
    <w:p w:rsidR="00CB377A" w:rsidRPr="002E4A1F" w:rsidRDefault="00CB377A" w:rsidP="00F63401">
      <w:pPr>
        <w:pStyle w:val="quote"/>
        <w:spacing w:before="120"/>
        <w:jc w:val="left"/>
      </w:pPr>
      <w:r w:rsidRPr="002E4A1F">
        <w:lastRenderedPageBreak/>
        <w:t>The software will be designed to easily be used by operators on the manufa</w:t>
      </w:r>
      <w:r w:rsidRPr="002E4A1F">
        <w:t>c</w:t>
      </w:r>
      <w:r w:rsidRPr="002E4A1F">
        <w:t>turing floor.</w:t>
      </w:r>
      <w:r w:rsidR="00FB3923" w:rsidRPr="002E4A1F">
        <w:t xml:space="preserve"> </w:t>
      </w:r>
      <w:r w:rsidRPr="002E4A1F">
        <w:t>The software will be tested by a group of 25 operators and the average time to learn the basic fun</w:t>
      </w:r>
      <w:r w:rsidRPr="002E4A1F">
        <w:t>c</w:t>
      </w:r>
      <w:r w:rsidRPr="002E4A1F">
        <w:t>tionality of the software will not exceed 8 hours.</w:t>
      </w:r>
    </w:p>
    <w:p w:rsidR="00040B75" w:rsidRPr="0043516E" w:rsidRDefault="00040B75" w:rsidP="00040B75">
      <w:pPr>
        <w:pStyle w:val="Heading3"/>
        <w:numPr>
          <w:ilvl w:val="0"/>
          <w:numId w:val="0"/>
        </w:numPr>
        <w:rPr>
          <w:sz w:val="24"/>
          <w:szCs w:val="24"/>
        </w:rPr>
      </w:pPr>
      <w:r>
        <w:rPr>
          <w:sz w:val="24"/>
          <w:szCs w:val="24"/>
        </w:rPr>
        <w:t>Usability</w:t>
      </w:r>
      <w:r w:rsidRPr="0043516E">
        <w:rPr>
          <w:sz w:val="24"/>
          <w:szCs w:val="24"/>
        </w:rPr>
        <w:t xml:space="preserve"> </w:t>
      </w:r>
    </w:p>
    <w:p w:rsidR="00040B75" w:rsidRDefault="00040B75" w:rsidP="00040B75">
      <w:pPr>
        <w:pStyle w:val="BodyText"/>
      </w:pPr>
      <w:r w:rsidRPr="00EE7B74">
        <w:rPr>
          <w:i/>
        </w:rPr>
        <w:t>Usability requirements</w:t>
      </w:r>
      <w:r>
        <w:t xml:space="preserve"> address the ease of use of a system.</w:t>
      </w:r>
      <w:r w:rsidR="00784BA0">
        <w:t xml:space="preserve"> </w:t>
      </w:r>
      <w:r>
        <w:t xml:space="preserve">Although they are quite common, they are often difficult to verify. Usability can address how long it takes to learn the product and satisfaction by the end-user or a group of users. To aid in verification </w:t>
      </w:r>
      <w:r w:rsidR="00894466">
        <w:t>condition</w:t>
      </w:r>
      <w:r>
        <w:t>s can be placed on the number of menus in the system, an estimated learning time, and number and types of errors the user is allowed to make. An example r</w:t>
      </w:r>
      <w:r>
        <w:t>e</w:t>
      </w:r>
      <w:r>
        <w:t xml:space="preserve">quirement is that </w:t>
      </w:r>
    </w:p>
    <w:p w:rsidR="00040B75" w:rsidRPr="002E4A1F" w:rsidRDefault="00040B75" w:rsidP="00F63401">
      <w:pPr>
        <w:pStyle w:val="quote"/>
        <w:jc w:val="left"/>
      </w:pPr>
      <w:r w:rsidRPr="002E4A1F">
        <w:t>Users of the system should be able to learn 80% of its functionality within two hours.</w:t>
      </w:r>
    </w:p>
    <w:p w:rsidR="00040B75" w:rsidRDefault="002E4A1F" w:rsidP="00232E42">
      <w:pPr>
        <w:pStyle w:val="quote"/>
        <w:ind w:left="0" w:right="0"/>
        <w:rPr>
          <w:i w:val="0"/>
        </w:rPr>
      </w:pPr>
      <w:r>
        <w:rPr>
          <w:i w:val="0"/>
        </w:rPr>
        <w:t>The method of verification would need to be clearly specified, such as, a</w:t>
      </w:r>
      <w:r w:rsidR="00040B75">
        <w:rPr>
          <w:i w:val="0"/>
        </w:rPr>
        <w:t xml:space="preserve"> group of 25 test users who have never used the product will be provided two hours to learn the prod</w:t>
      </w:r>
      <w:r w:rsidR="004954E2">
        <w:rPr>
          <w:i w:val="0"/>
        </w:rPr>
        <w:t>uct.</w:t>
      </w:r>
      <w:r w:rsidR="00784BA0">
        <w:rPr>
          <w:i w:val="0"/>
        </w:rPr>
        <w:t xml:space="preserve"> </w:t>
      </w:r>
      <w:r w:rsidR="004954E2">
        <w:rPr>
          <w:i w:val="0"/>
        </w:rPr>
        <w:t xml:space="preserve">Another example of a usability requirement is </w:t>
      </w:r>
    </w:p>
    <w:p w:rsidR="00040B75" w:rsidRPr="004954E2" w:rsidRDefault="004954E2" w:rsidP="00F63401">
      <w:pPr>
        <w:pStyle w:val="quote"/>
        <w:spacing w:before="120"/>
        <w:jc w:val="left"/>
      </w:pPr>
      <w:r w:rsidRPr="004954E2">
        <w:t>The system will have a maximum of 20 functions and a maximum of two menus of depth.</w:t>
      </w:r>
    </w:p>
    <w:p w:rsidR="0043516E" w:rsidRDefault="0043516E" w:rsidP="00C067E4">
      <w:pPr>
        <w:pStyle w:val="BookHeading2"/>
        <w:numPr>
          <w:ilvl w:val="1"/>
          <w:numId w:val="3"/>
        </w:numPr>
        <w:spacing w:before="240"/>
      </w:pPr>
      <w:r>
        <w:t>Developing the Requirements Specification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p>
    <w:p w:rsidR="0043516E" w:rsidRDefault="0043516E" w:rsidP="0043516E">
      <w:pPr>
        <w:pStyle w:val="BodyText"/>
      </w:pPr>
      <w:r w:rsidRPr="0043516E">
        <w:t xml:space="preserve">The </w:t>
      </w:r>
      <w:r w:rsidR="00FB4989">
        <w:t>R</w:t>
      </w:r>
      <w:r w:rsidRPr="0043516E">
        <w:t xml:space="preserve">equirements </w:t>
      </w:r>
      <w:r w:rsidR="00FB4989">
        <w:t>S</w:t>
      </w:r>
      <w:r w:rsidRPr="0043516E">
        <w:t>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Pr="0043516E">
        <w:t xml:space="preserve"> is the complete set of all system requirements.</w:t>
      </w:r>
      <w:r w:rsidR="006D49E2">
        <w:t xml:space="preserve"> </w:t>
      </w:r>
      <w:r w:rsidR="00D64196">
        <w:t>The steps in developing the</w:t>
      </w:r>
      <w:r w:rsidR="00F40CFB">
        <w:t xml:space="preserve"> Requirements Specification are to:</w:t>
      </w:r>
    </w:p>
    <w:p w:rsidR="00D64196" w:rsidRDefault="00D64196" w:rsidP="00C45A5F">
      <w:pPr>
        <w:pStyle w:val="BodyText"/>
        <w:numPr>
          <w:ilvl w:val="0"/>
          <w:numId w:val="26"/>
        </w:numPr>
      </w:pPr>
      <w:r>
        <w:t xml:space="preserve">Identify requirements from the customer, environment, and the technical community </w:t>
      </w:r>
      <w:r w:rsidR="00894466">
        <w:t>(focus</w:t>
      </w:r>
      <w:r>
        <w:t xml:space="preserve"> of the previous section</w:t>
      </w:r>
      <w:r w:rsidR="00894466">
        <w:t>)</w:t>
      </w:r>
      <w:r>
        <w:t xml:space="preserve">. </w:t>
      </w:r>
    </w:p>
    <w:p w:rsidR="00D64196" w:rsidRDefault="00C45A5F" w:rsidP="00C45A5F">
      <w:pPr>
        <w:pStyle w:val="BodyText"/>
        <w:numPr>
          <w:ilvl w:val="0"/>
          <w:numId w:val="26"/>
        </w:numPr>
      </w:pPr>
      <w:r>
        <w:t xml:space="preserve">Ensure the </w:t>
      </w:r>
      <w:r w:rsidR="004E3EC8">
        <w:t xml:space="preserve">engineering </w:t>
      </w:r>
      <w:r w:rsidR="00D64196">
        <w:t>requirements</w:t>
      </w:r>
      <w:r>
        <w:t xml:space="preserve"> are well-formed (meet the properties).</w:t>
      </w:r>
    </w:p>
    <w:p w:rsidR="00D64196" w:rsidRDefault="00F40CFB" w:rsidP="00C45A5F">
      <w:pPr>
        <w:pStyle w:val="BodyText"/>
        <w:numPr>
          <w:ilvl w:val="0"/>
          <w:numId w:val="26"/>
        </w:numPr>
      </w:pPr>
      <w:r>
        <w:t>O</w:t>
      </w:r>
      <w:r w:rsidR="00D64196">
        <w:t xml:space="preserve">rganize </w:t>
      </w:r>
      <w:r w:rsidR="00C45A5F">
        <w:t>the requirements.</w:t>
      </w:r>
      <w:r w:rsidR="00D64196">
        <w:t xml:space="preserve"> </w:t>
      </w:r>
      <w:r>
        <w:t>S</w:t>
      </w:r>
      <w:r w:rsidR="00D64196">
        <w:t xml:space="preserve">imilar requirements should be </w:t>
      </w:r>
      <w:r w:rsidR="00894466">
        <w:t>present</w:t>
      </w:r>
      <w:r w:rsidR="00D64196">
        <w:t>ed to</w:t>
      </w:r>
      <w:r w:rsidR="00C45A5F">
        <w:t>gether and</w:t>
      </w:r>
      <w:r w:rsidR="00D64196">
        <w:t xml:space="preserve"> relationship</w:t>
      </w:r>
      <w:r w:rsidR="00C45A5F">
        <w:t>s</w:t>
      </w:r>
      <w:r w:rsidR="00D64196">
        <w:t xml:space="preserve"> between engineering and marketing requirements identified. Th</w:t>
      </w:r>
      <w:r w:rsidR="00C45A5F">
        <w:t>e</w:t>
      </w:r>
      <w:r w:rsidR="00D64196">
        <w:t xml:space="preserve"> colle</w:t>
      </w:r>
      <w:r w:rsidR="00D64196">
        <w:t>c</w:t>
      </w:r>
      <w:r w:rsidR="00D64196">
        <w:t>tion of requirements should meet the pro</w:t>
      </w:r>
      <w:r>
        <w:t>perties identified in this se</w:t>
      </w:r>
      <w:r>
        <w:t>c</w:t>
      </w:r>
      <w:r>
        <w:t>tion</w:t>
      </w:r>
      <w:r w:rsidR="00D64196">
        <w:t>.</w:t>
      </w:r>
    </w:p>
    <w:p w:rsidR="00D64196" w:rsidRPr="0043516E" w:rsidRDefault="00F40CFB" w:rsidP="00C45A5F">
      <w:pPr>
        <w:pStyle w:val="BodyText"/>
        <w:numPr>
          <w:ilvl w:val="0"/>
          <w:numId w:val="26"/>
        </w:numPr>
      </w:pPr>
      <w:r>
        <w:t>Validate the Requirements Specification – which means all requirements are exa</w:t>
      </w:r>
      <w:r>
        <w:t>m</w:t>
      </w:r>
      <w:r>
        <w:t xml:space="preserve">ined to ensure they meet the </w:t>
      </w:r>
      <w:r w:rsidR="00894466">
        <w:t xml:space="preserve">needs of the </w:t>
      </w:r>
      <w:r>
        <w:t>stak</w:t>
      </w:r>
      <w:r>
        <w:t>e</w:t>
      </w:r>
      <w:r>
        <w:t>holders.</w:t>
      </w:r>
    </w:p>
    <w:p w:rsidR="0043516E" w:rsidRPr="0043516E" w:rsidRDefault="0043516E" w:rsidP="0043516E">
      <w:pPr>
        <w:pStyle w:val="Heading3"/>
        <w:numPr>
          <w:ilvl w:val="2"/>
          <w:numId w:val="3"/>
        </w:numPr>
        <w:rPr>
          <w:sz w:val="28"/>
          <w:szCs w:val="28"/>
        </w:rPr>
      </w:pPr>
      <w:r w:rsidRPr="0043516E">
        <w:rPr>
          <w:sz w:val="28"/>
          <w:szCs w:val="28"/>
        </w:rPr>
        <w:t xml:space="preserve">Properties of </w:t>
      </w:r>
      <w:r>
        <w:rPr>
          <w:sz w:val="28"/>
          <w:szCs w:val="28"/>
        </w:rPr>
        <w:t>the</w:t>
      </w:r>
      <w:r w:rsidRPr="0043516E">
        <w:rPr>
          <w:sz w:val="28"/>
          <w:szCs w:val="28"/>
        </w:rPr>
        <w:t xml:space="preserve"> Requirement</w:t>
      </w:r>
      <w:r>
        <w:rPr>
          <w:sz w:val="28"/>
          <w:szCs w:val="28"/>
        </w:rPr>
        <w:t>s Specification</w:t>
      </w:r>
      <w:r w:rsidR="00104387">
        <w:rPr>
          <w:sz w:val="28"/>
          <w:szCs w:val="28"/>
        </w:rPr>
        <w:fldChar w:fldCharType="begin"/>
      </w:r>
      <w:r w:rsidR="00104387">
        <w:instrText xml:space="preserve"> XE "</w:instrText>
      </w:r>
      <w:r w:rsidR="00104387" w:rsidRPr="00F816B9">
        <w:instrText>Requirements Specification</w:instrText>
      </w:r>
      <w:r w:rsidR="00104387">
        <w:instrText xml:space="preserve">" </w:instrText>
      </w:r>
      <w:r w:rsidR="00104387">
        <w:rPr>
          <w:sz w:val="28"/>
          <w:szCs w:val="28"/>
        </w:rPr>
        <w:fldChar w:fldCharType="end"/>
      </w:r>
    </w:p>
    <w:p w:rsidR="0043516E" w:rsidRPr="0043516E" w:rsidRDefault="0043516E" w:rsidP="0043516E">
      <w:pPr>
        <w:pStyle w:val="BodyText"/>
      </w:pPr>
      <w:r w:rsidRPr="0043516E">
        <w:t xml:space="preserve">The desirable properties of the </w:t>
      </w:r>
      <w:r w:rsidR="00FB4989">
        <w:t>R</w:t>
      </w:r>
      <w:r w:rsidRPr="0043516E">
        <w:t xml:space="preserve">equirements </w:t>
      </w:r>
      <w:r w:rsidR="00FB4989">
        <w:t>S</w:t>
      </w:r>
      <w:r w:rsidRPr="0043516E">
        <w:t>pecification</w:t>
      </w:r>
      <w:r w:rsidR="00E67BE2">
        <w:fldChar w:fldCharType="begin"/>
      </w:r>
      <w:r w:rsidR="00E67BE2">
        <w:instrText xml:space="preserve"> XE "</w:instrText>
      </w:r>
      <w:r w:rsidR="00E67BE2" w:rsidRPr="002D5257">
        <w:instrText>properties of the Requir</w:instrText>
      </w:r>
      <w:r w:rsidR="00E67BE2" w:rsidRPr="002D5257">
        <w:instrText>e</w:instrText>
      </w:r>
      <w:r w:rsidR="00E67BE2" w:rsidRPr="002D5257">
        <w:instrText>ments Specification</w:instrText>
      </w:r>
      <w:r w:rsidR="00E67BE2">
        <w:instrText xml:space="preserve">" </w:instrText>
      </w:r>
      <w:r w:rsidR="00E67BE2">
        <w:fldChar w:fldCharType="end"/>
      </w:r>
      <w:r w:rsidR="00FB4989">
        <w:t xml:space="preserve"> are as follows [IEEE</w:t>
      </w:r>
      <w:r w:rsidR="000E033B">
        <w:t xml:space="preserve"> Std.</w:t>
      </w:r>
      <w:r w:rsidR="00FB4989">
        <w:t>1233</w:t>
      </w:r>
      <w:r w:rsidR="006700AC">
        <w:t>-1998</w:t>
      </w:r>
      <w:r w:rsidR="00FB4989">
        <w:t>]</w:t>
      </w:r>
      <w:r w:rsidRPr="0043516E">
        <w:t>:</w:t>
      </w:r>
    </w:p>
    <w:p w:rsidR="0043516E" w:rsidRDefault="0043516E" w:rsidP="0043516E">
      <w:pPr>
        <w:pStyle w:val="BodyText"/>
        <w:numPr>
          <w:ilvl w:val="0"/>
          <w:numId w:val="7"/>
        </w:numPr>
        <w:spacing w:before="60" w:after="60"/>
      </w:pPr>
      <w:r w:rsidRPr="0043516E">
        <w:rPr>
          <w:i/>
        </w:rPr>
        <w:t>Normalized (orthogonal) set</w:t>
      </w:r>
      <w:r w:rsidRPr="0043516E">
        <w:t>.</w:t>
      </w:r>
      <w:r w:rsidR="006D49E2">
        <w:t xml:space="preserve"> </w:t>
      </w:r>
      <w:r w:rsidRPr="0043516E">
        <w:t xml:space="preserve">There should be no overlap or redundancy between </w:t>
      </w:r>
      <w:r w:rsidR="007A520B">
        <w:t>eng</w:t>
      </w:r>
      <w:r w:rsidR="007A520B">
        <w:t>i</w:t>
      </w:r>
      <w:r w:rsidR="007A520B">
        <w:t xml:space="preserve">neering </w:t>
      </w:r>
      <w:r w:rsidRPr="0043516E">
        <w:t>requirements.</w:t>
      </w:r>
      <w:r w:rsidR="006D49E2">
        <w:t xml:space="preserve"> </w:t>
      </w:r>
      <w:r w:rsidRPr="0043516E">
        <w:t>A mathematical analogy is that of orthogonal vectors.</w:t>
      </w:r>
      <w:r w:rsidR="006D49E2">
        <w:t xml:space="preserve"> </w:t>
      </w:r>
      <w:r w:rsidRPr="0043516E">
        <w:t>For e</w:t>
      </w:r>
      <w:r w:rsidRPr="0043516E">
        <w:t>x</w:t>
      </w:r>
      <w:r w:rsidRPr="0043516E">
        <w:t xml:space="preserve">ample, the x and y axes of </w:t>
      </w:r>
      <w:r w:rsidR="00FB4989">
        <w:t xml:space="preserve">the </w:t>
      </w:r>
      <w:r w:rsidRPr="0043516E">
        <w:t>two-dimensional Cartesian space are orthogonal ve</w:t>
      </w:r>
      <w:r w:rsidRPr="0043516E">
        <w:t>c</w:t>
      </w:r>
      <w:r w:rsidRPr="0043516E">
        <w:t>tors, meaning that the projection (dot product) of one vector onto the other is zero.</w:t>
      </w:r>
      <w:r w:rsidR="006D49E2">
        <w:t xml:space="preserve"> </w:t>
      </w:r>
      <w:r w:rsidRPr="0043516E">
        <w:t>Ideally, all r</w:t>
      </w:r>
      <w:r w:rsidRPr="0043516E">
        <w:t>e</w:t>
      </w:r>
      <w:r w:rsidRPr="0043516E">
        <w:t>quirements should be orthogonal with no redundancy.</w:t>
      </w:r>
      <w:r>
        <w:t xml:space="preserve"> </w:t>
      </w:r>
    </w:p>
    <w:p w:rsidR="0043516E" w:rsidRDefault="0043516E" w:rsidP="0043516E">
      <w:pPr>
        <w:pStyle w:val="BodyText"/>
        <w:numPr>
          <w:ilvl w:val="0"/>
          <w:numId w:val="7"/>
        </w:numPr>
        <w:spacing w:before="60" w:after="60"/>
      </w:pPr>
      <w:r w:rsidRPr="0043516E">
        <w:rPr>
          <w:i/>
        </w:rPr>
        <w:lastRenderedPageBreak/>
        <w:t>Complete set.</w:t>
      </w:r>
      <w:r w:rsidR="006D49E2">
        <w:t xml:space="preserve"> </w:t>
      </w:r>
      <w:r w:rsidRPr="0043516E">
        <w:t xml:space="preserve">A complete </w:t>
      </w:r>
      <w:r w:rsidR="00FB4989">
        <w:t>R</w:t>
      </w:r>
      <w:r w:rsidRPr="0043516E">
        <w:t xml:space="preserve">equirements </w:t>
      </w:r>
      <w:r w:rsidR="00FB4989">
        <w:t>S</w:t>
      </w:r>
      <w:r w:rsidRPr="0043516E">
        <w:t>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Pr="0043516E">
        <w:t xml:space="preserve"> addresses all of the needs of the end-user and also those </w:t>
      </w:r>
      <w:r w:rsidR="00FB4989">
        <w:t xml:space="preserve">needs </w:t>
      </w:r>
      <w:r w:rsidRPr="0043516E">
        <w:t xml:space="preserve">required for system implementation. Failure to define a complete set results in </w:t>
      </w:r>
      <w:r w:rsidRPr="00325053">
        <w:rPr>
          <w:b/>
          <w:i/>
        </w:rPr>
        <w:t>under-specificity</w:t>
      </w:r>
      <w:r w:rsidR="00E67BE2">
        <w:rPr>
          <w:b/>
          <w:i/>
        </w:rPr>
        <w:fldChar w:fldCharType="begin"/>
      </w:r>
      <w:r w:rsidR="00E67BE2">
        <w:instrText xml:space="preserve"> XE "</w:instrText>
      </w:r>
      <w:r w:rsidR="00E67BE2" w:rsidRPr="002D5257">
        <w:instrText>u</w:instrText>
      </w:r>
      <w:r w:rsidR="00E67BE2" w:rsidRPr="002D5257">
        <w:instrText>n</w:instrText>
      </w:r>
      <w:r w:rsidR="00E67BE2" w:rsidRPr="002D5257">
        <w:instrText>der</w:instrText>
      </w:r>
      <w:r w:rsidR="00E67BE2" w:rsidRPr="002D5257">
        <w:rPr>
          <w:b/>
          <w:i/>
        </w:rPr>
        <w:instrText>-</w:instrText>
      </w:r>
      <w:r w:rsidR="00E67BE2" w:rsidRPr="002D5257">
        <w:instrText>specificity</w:instrText>
      </w:r>
      <w:r w:rsidR="00E67BE2">
        <w:instrText xml:space="preserve">" </w:instrText>
      </w:r>
      <w:r w:rsidR="00E67BE2">
        <w:rPr>
          <w:b/>
          <w:i/>
        </w:rPr>
        <w:fldChar w:fldCharType="end"/>
      </w:r>
      <w:r w:rsidRPr="0043516E">
        <w:t xml:space="preserve"> where not all needs are met.</w:t>
      </w:r>
    </w:p>
    <w:p w:rsidR="0043516E" w:rsidRDefault="0043516E" w:rsidP="0043516E">
      <w:pPr>
        <w:pStyle w:val="BodyText"/>
        <w:numPr>
          <w:ilvl w:val="0"/>
          <w:numId w:val="7"/>
        </w:numPr>
        <w:spacing w:before="60" w:after="60"/>
      </w:pPr>
      <w:r w:rsidRPr="0043516E">
        <w:rPr>
          <w:i/>
        </w:rPr>
        <w:t>Consistent</w:t>
      </w:r>
      <w:r w:rsidRPr="0043516E">
        <w:t>.</w:t>
      </w:r>
      <w:r w:rsidR="006D49E2">
        <w:t xml:space="preserve"> </w:t>
      </w:r>
      <w:r w:rsidRPr="0043516E">
        <w:t xml:space="preserve">The </w:t>
      </w:r>
      <w:r w:rsidR="007A520B">
        <w:t xml:space="preserve">engineering </w:t>
      </w:r>
      <w:r w:rsidRPr="0043516E">
        <w:t>requirements should not be self-contradictory.</w:t>
      </w:r>
    </w:p>
    <w:p w:rsidR="0043516E" w:rsidRDefault="0043516E" w:rsidP="0043516E">
      <w:pPr>
        <w:pStyle w:val="BodyText"/>
        <w:numPr>
          <w:ilvl w:val="0"/>
          <w:numId w:val="7"/>
        </w:numPr>
        <w:spacing w:before="60" w:after="60"/>
      </w:pPr>
      <w:r w:rsidRPr="0043516E">
        <w:rPr>
          <w:i/>
        </w:rPr>
        <w:t>Bounded.</w:t>
      </w:r>
      <w:r w:rsidR="006D49E2">
        <w:t xml:space="preserve"> </w:t>
      </w:r>
      <w:r w:rsidRPr="0043516E">
        <w:t xml:space="preserve">The scope of the </w:t>
      </w:r>
      <w:r w:rsidR="00FB4989">
        <w:t>R</w:t>
      </w:r>
      <w:r w:rsidRPr="0043516E">
        <w:t xml:space="preserve">equirements </w:t>
      </w:r>
      <w:r w:rsidR="00FB4989">
        <w:t>S</w:t>
      </w:r>
      <w:r w:rsidRPr="0043516E">
        <w:t>pecification</w:t>
      </w:r>
      <w:r w:rsidR="00104387">
        <w:fldChar w:fldCharType="begin"/>
      </w:r>
      <w:r w:rsidR="00104387">
        <w:instrText xml:space="preserve"> XE "</w:instrText>
      </w:r>
      <w:r w:rsidR="00104387" w:rsidRPr="00F816B9">
        <w:instrText>Requirements Specific</w:instrText>
      </w:r>
      <w:r w:rsidR="00104387" w:rsidRPr="00F816B9">
        <w:instrText>a</w:instrText>
      </w:r>
      <w:r w:rsidR="00104387" w:rsidRPr="00F816B9">
        <w:instrText>tion</w:instrText>
      </w:r>
      <w:r w:rsidR="00104387">
        <w:instrText xml:space="preserve">" </w:instrText>
      </w:r>
      <w:r w:rsidR="00104387">
        <w:fldChar w:fldCharType="end"/>
      </w:r>
      <w:r w:rsidRPr="0043516E">
        <w:t xml:space="preserve"> should be identified. Determine the minimum acceptable bound for target va</w:t>
      </w:r>
      <w:r w:rsidRPr="0043516E">
        <w:t>l</w:t>
      </w:r>
      <w:r w:rsidRPr="0043516E">
        <w:t>ues; going beyond what is necessary limits the design space of potential solutions.</w:t>
      </w:r>
      <w:r w:rsidR="006D49E2">
        <w:t xml:space="preserve"> </w:t>
      </w:r>
      <w:r w:rsidR="00FB4989">
        <w:t>Applying</w:t>
      </w:r>
      <w:r w:rsidRPr="0043516E">
        <w:t xml:space="preserve"> unnecessary </w:t>
      </w:r>
      <w:r w:rsidR="00FB4989">
        <w:t>bounds r</w:t>
      </w:r>
      <w:r w:rsidR="00FB4989">
        <w:t>e</w:t>
      </w:r>
      <w:r w:rsidR="00FB4989">
        <w:t xml:space="preserve">sults in </w:t>
      </w:r>
      <w:r w:rsidRPr="00325053">
        <w:rPr>
          <w:b/>
          <w:i/>
        </w:rPr>
        <w:t>over-specificity</w:t>
      </w:r>
      <w:r w:rsidR="00E67BE2">
        <w:rPr>
          <w:b/>
          <w:i/>
        </w:rPr>
        <w:fldChar w:fldCharType="begin"/>
      </w:r>
      <w:r w:rsidR="00E67BE2">
        <w:instrText xml:space="preserve"> XE "</w:instrText>
      </w:r>
      <w:r w:rsidR="00E67BE2" w:rsidRPr="002D5257">
        <w:instrText>over</w:instrText>
      </w:r>
      <w:r w:rsidR="00E67BE2" w:rsidRPr="002D5257">
        <w:rPr>
          <w:b/>
          <w:i/>
        </w:rPr>
        <w:instrText>-</w:instrText>
      </w:r>
      <w:r w:rsidR="00E67BE2" w:rsidRPr="002D5257">
        <w:instrText>specificity</w:instrText>
      </w:r>
      <w:r w:rsidR="00E67BE2">
        <w:instrText xml:space="preserve">" </w:instrText>
      </w:r>
      <w:r w:rsidR="00E67BE2">
        <w:rPr>
          <w:b/>
          <w:i/>
        </w:rPr>
        <w:fldChar w:fldCharType="end"/>
      </w:r>
      <w:r w:rsidRPr="0043516E">
        <w:t xml:space="preserve">. </w:t>
      </w:r>
    </w:p>
    <w:p w:rsidR="0043516E" w:rsidRPr="0043516E" w:rsidRDefault="0043516E" w:rsidP="0043516E">
      <w:pPr>
        <w:pStyle w:val="BodyText"/>
        <w:numPr>
          <w:ilvl w:val="0"/>
          <w:numId w:val="7"/>
        </w:numPr>
        <w:spacing w:before="60" w:after="60"/>
      </w:pPr>
      <w:r w:rsidRPr="0043516E">
        <w:rPr>
          <w:i/>
        </w:rPr>
        <w:t>Modifiable.</w:t>
      </w:r>
      <w:r w:rsidR="006D49E2">
        <w:t xml:space="preserve"> </w:t>
      </w:r>
      <w:r w:rsidRPr="0043516E">
        <w:t>Requirements are typically considered to be evolutionary.</w:t>
      </w:r>
      <w:r w:rsidR="006D49E2">
        <w:t xml:space="preserve"> </w:t>
      </w:r>
      <w:r w:rsidRPr="0043516E">
        <w:t xml:space="preserve">This is because </w:t>
      </w:r>
      <w:r w:rsidR="007A7EAD" w:rsidRPr="0043516E">
        <w:t xml:space="preserve">there are many unknowns </w:t>
      </w:r>
      <w:r w:rsidRPr="0043516E">
        <w:t>at the start of a project, hence estimates for the requir</w:t>
      </w:r>
      <w:r w:rsidRPr="0043516E">
        <w:t>e</w:t>
      </w:r>
      <w:r w:rsidRPr="0043516E">
        <w:t>ments are made.</w:t>
      </w:r>
      <w:r w:rsidR="006D49E2">
        <w:t xml:space="preserve"> </w:t>
      </w:r>
      <w:r w:rsidRPr="0043516E">
        <w:t xml:space="preserve">The original requirements are known as </w:t>
      </w:r>
      <w:r w:rsidRPr="00325053">
        <w:rPr>
          <w:b/>
          <w:i/>
        </w:rPr>
        <w:t>baseline requirements</w:t>
      </w:r>
      <w:r w:rsidR="00104387">
        <w:rPr>
          <w:b/>
          <w:i/>
        </w:rPr>
        <w:fldChar w:fldCharType="begin"/>
      </w:r>
      <w:r w:rsidR="00104387">
        <w:instrText xml:space="preserve"> XE "</w:instrText>
      </w:r>
      <w:r w:rsidR="00104387" w:rsidRPr="00310DC5">
        <w:instrText>baseline requirements</w:instrText>
      </w:r>
      <w:r w:rsidR="00104387">
        <w:instrText xml:space="preserve">" </w:instrText>
      </w:r>
      <w:r w:rsidR="00104387">
        <w:rPr>
          <w:b/>
          <w:i/>
        </w:rPr>
        <w:fldChar w:fldCharType="end"/>
      </w:r>
      <w:r w:rsidRPr="0043516E">
        <w:t>.</w:t>
      </w:r>
      <w:r w:rsidR="006D49E2">
        <w:t xml:space="preserve"> </w:t>
      </w:r>
      <w:r w:rsidRPr="0043516E">
        <w:t>The estimates can change as development proceeds, as long as the changes are commun</w:t>
      </w:r>
      <w:r w:rsidRPr="0043516E">
        <w:t>i</w:t>
      </w:r>
      <w:r w:rsidRPr="0043516E">
        <w:t>cated to and agreed upon by all affected parties.</w:t>
      </w:r>
      <w:r>
        <w:t xml:space="preserve"> V</w:t>
      </w:r>
      <w:r w:rsidRPr="0043516E">
        <w:t>ersions of the requirements should be tracked and identified as modifications take place.</w:t>
      </w:r>
    </w:p>
    <w:p w:rsidR="00810AF4" w:rsidRPr="0043516E" w:rsidRDefault="00810AF4" w:rsidP="00810AF4">
      <w:pPr>
        <w:pStyle w:val="Heading3"/>
        <w:numPr>
          <w:ilvl w:val="2"/>
          <w:numId w:val="3"/>
        </w:numPr>
        <w:rPr>
          <w:sz w:val="28"/>
          <w:szCs w:val="28"/>
        </w:rPr>
      </w:pPr>
      <w:r w:rsidRPr="0043516E">
        <w:rPr>
          <w:sz w:val="28"/>
          <w:szCs w:val="28"/>
        </w:rPr>
        <w:t>Requirement</w:t>
      </w:r>
      <w:r>
        <w:rPr>
          <w:sz w:val="28"/>
          <w:szCs w:val="28"/>
        </w:rPr>
        <w:t>s Validation</w:t>
      </w:r>
      <w:r>
        <w:rPr>
          <w:sz w:val="28"/>
          <w:szCs w:val="28"/>
        </w:rPr>
        <w:fldChar w:fldCharType="begin"/>
      </w:r>
      <w:r>
        <w:instrText xml:space="preserve"> XE "</w:instrText>
      </w:r>
      <w:r w:rsidRPr="00F816B9">
        <w:instrText>Requirements Specification</w:instrText>
      </w:r>
      <w:r>
        <w:instrText xml:space="preserve">" </w:instrText>
      </w:r>
      <w:r>
        <w:rPr>
          <w:sz w:val="28"/>
          <w:szCs w:val="28"/>
        </w:rPr>
        <w:fldChar w:fldCharType="end"/>
      </w:r>
    </w:p>
    <w:p w:rsidR="0043516E" w:rsidRPr="0043516E" w:rsidRDefault="0043516E" w:rsidP="00810AF4">
      <w:pPr>
        <w:pStyle w:val="BodyText"/>
      </w:pPr>
      <w:r w:rsidRPr="0043516E">
        <w:t>A</w:t>
      </w:r>
      <w:r w:rsidR="00894466">
        <w:t>n important</w:t>
      </w:r>
      <w:r w:rsidRPr="0043516E">
        <w:t xml:space="preserve"> </w:t>
      </w:r>
      <w:r w:rsidR="00894466">
        <w:t xml:space="preserve">property of an engineering requirement </w:t>
      </w:r>
      <w:r w:rsidR="007A520B">
        <w:t xml:space="preserve">that we saw earlier </w:t>
      </w:r>
      <w:r w:rsidR="00894466">
        <w:t>was verifiability</w:t>
      </w:r>
      <w:r w:rsidR="007A520B">
        <w:t>.</w:t>
      </w:r>
      <w:r w:rsidR="00784BA0">
        <w:t xml:space="preserve"> </w:t>
      </w:r>
      <w:r w:rsidR="007A520B">
        <w:t xml:space="preserve">Verifiability </w:t>
      </w:r>
      <w:r w:rsidRPr="0043516E">
        <w:t>seeks to answer the question of whether or not the system is being developed co</w:t>
      </w:r>
      <w:r w:rsidRPr="0043516E">
        <w:t>r</w:t>
      </w:r>
      <w:r w:rsidR="007A520B">
        <w:t xml:space="preserve">rectly, or </w:t>
      </w:r>
      <w:r w:rsidR="007A520B">
        <w:rPr>
          <w:i/>
        </w:rPr>
        <w:t>“Are we building the product correctly?”</w:t>
      </w:r>
      <w:r w:rsidR="006D49E2">
        <w:t xml:space="preserve"> </w:t>
      </w:r>
      <w:r w:rsidRPr="0043516E">
        <w:t>A related concept is that of validation, which seeks to answer the question “</w:t>
      </w:r>
      <w:r w:rsidRPr="000559A2">
        <w:rPr>
          <w:i/>
        </w:rPr>
        <w:t xml:space="preserve">Are we building the </w:t>
      </w:r>
      <w:r w:rsidR="007A520B">
        <w:rPr>
          <w:i/>
        </w:rPr>
        <w:t>correc</w:t>
      </w:r>
      <w:r w:rsidRPr="000559A2">
        <w:rPr>
          <w:i/>
        </w:rPr>
        <w:t>t product</w:t>
      </w:r>
      <w:r w:rsidR="000559A2">
        <w:rPr>
          <w:i/>
        </w:rPr>
        <w:t>?</w:t>
      </w:r>
      <w:r w:rsidRPr="0043516E">
        <w:t>”</w:t>
      </w:r>
      <w:r w:rsidR="006D49E2">
        <w:t xml:space="preserve"> </w:t>
      </w:r>
      <w:r w:rsidRPr="0043516E">
        <w:t xml:space="preserve">More formally, </w:t>
      </w:r>
      <w:r w:rsidRPr="0043516E">
        <w:rPr>
          <w:b/>
          <w:i/>
        </w:rPr>
        <w:t>validation</w:t>
      </w:r>
      <w:r w:rsidR="00E67BE2">
        <w:rPr>
          <w:b/>
          <w:i/>
        </w:rPr>
        <w:fldChar w:fldCharType="begin"/>
      </w:r>
      <w:r w:rsidR="00E67BE2">
        <w:instrText xml:space="preserve"> XE "</w:instrText>
      </w:r>
      <w:r w:rsidR="00E67BE2" w:rsidRPr="002D5257">
        <w:instrText>validation</w:instrText>
      </w:r>
      <w:r w:rsidR="00E67BE2">
        <w:instrText xml:space="preserve">" </w:instrText>
      </w:r>
      <w:r w:rsidR="00E67BE2">
        <w:rPr>
          <w:b/>
          <w:i/>
        </w:rPr>
        <w:fldChar w:fldCharType="end"/>
      </w:r>
      <w:r w:rsidRPr="0043516E">
        <w:t xml:space="preserve"> is the pro</w:t>
      </w:r>
      <w:r w:rsidRPr="0043516E">
        <w:t>c</w:t>
      </w:r>
      <w:r w:rsidRPr="0043516E">
        <w:t>ess of determining whether the system meets the needs of the user</w:t>
      </w:r>
      <w:r w:rsidR="008E7FEB">
        <w:t>—</w:t>
      </w:r>
      <w:r w:rsidRPr="0043516E">
        <w:t>is it valid?</w:t>
      </w:r>
      <w:r w:rsidR="006D49E2">
        <w:t xml:space="preserve"> </w:t>
      </w:r>
      <w:r w:rsidRPr="0043516E">
        <w:t xml:space="preserve">This is more general in scope than verification and more difficult to show. Requirements validation is usually carried out </w:t>
      </w:r>
      <w:r w:rsidR="000559A2">
        <w:t>by</w:t>
      </w:r>
      <w:r w:rsidRPr="0043516E">
        <w:t xml:space="preserve"> reviews </w:t>
      </w:r>
      <w:r w:rsidR="000559A2">
        <w:t xml:space="preserve">of the requirements by </w:t>
      </w:r>
      <w:r w:rsidRPr="0043516E">
        <w:t>a team of people. Validation is demo</w:t>
      </w:r>
      <w:r w:rsidRPr="0043516E">
        <w:t>n</w:t>
      </w:r>
      <w:r w:rsidRPr="0043516E">
        <w:t xml:space="preserve">strated by </w:t>
      </w:r>
      <w:r w:rsidR="000559A2">
        <w:t xml:space="preserve">being able to </w:t>
      </w:r>
      <w:r w:rsidRPr="0043516E">
        <w:t>answer</w:t>
      </w:r>
      <w:r w:rsidR="000559A2">
        <w:t xml:space="preserve"> </w:t>
      </w:r>
      <w:r w:rsidRPr="0043516E">
        <w:t>the following questions in the a</w:t>
      </w:r>
      <w:r w:rsidRPr="0043516E">
        <w:t>f</w:t>
      </w:r>
      <w:r w:rsidRPr="0043516E">
        <w:t xml:space="preserve">firmative [Som01]: </w:t>
      </w:r>
    </w:p>
    <w:p w:rsidR="0043516E" w:rsidRPr="0043516E" w:rsidRDefault="0043516E" w:rsidP="0043516E">
      <w:pPr>
        <w:pStyle w:val="Bookbullets"/>
      </w:pPr>
      <w:r w:rsidRPr="0043516E">
        <w:t>For each individual engineering requirement</w:t>
      </w:r>
      <w:r w:rsidR="00104387">
        <w:fldChar w:fldCharType="begin"/>
      </w:r>
      <w:r w:rsidR="00104387">
        <w:instrText xml:space="preserve"> XE "</w:instrText>
      </w:r>
      <w:r w:rsidR="00104387" w:rsidRPr="00505657">
        <w:instrText>engineering requirement</w:instrText>
      </w:r>
      <w:r w:rsidR="00104387">
        <w:instrText xml:space="preserve">" </w:instrText>
      </w:r>
      <w:r w:rsidR="00104387">
        <w:fldChar w:fldCharType="end"/>
      </w:r>
      <w:r w:rsidRPr="0043516E">
        <w:t>, are the traceability and verifiability properties met?</w:t>
      </w:r>
      <w:r w:rsidR="006D49E2">
        <w:t xml:space="preserve"> </w:t>
      </w:r>
      <w:r w:rsidRPr="0043516E">
        <w:t>Is each requirement realistic and techn</w:t>
      </w:r>
      <w:r w:rsidRPr="0043516E">
        <w:t>i</w:t>
      </w:r>
      <w:r w:rsidRPr="0043516E">
        <w:t xml:space="preserve">cally feasible? </w:t>
      </w:r>
    </w:p>
    <w:p w:rsidR="0043516E" w:rsidRDefault="0043516E" w:rsidP="0043516E">
      <w:pPr>
        <w:pStyle w:val="Bookbullets"/>
      </w:pPr>
      <w:r w:rsidRPr="0043516E">
        <w:t xml:space="preserve">For the </w:t>
      </w:r>
      <w:r w:rsidR="000559A2">
        <w:t>R</w:t>
      </w:r>
      <w:r w:rsidRPr="0043516E">
        <w:t xml:space="preserve">equirements </w:t>
      </w:r>
      <w:r w:rsidR="000559A2">
        <w:t>S</w:t>
      </w:r>
      <w:r w:rsidRPr="0043516E">
        <w:t>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Pr="0043516E">
        <w:t>, are the prope</w:t>
      </w:r>
      <w:r w:rsidRPr="0043516E">
        <w:t>r</w:t>
      </w:r>
      <w:r w:rsidRPr="0043516E">
        <w:t>ties of orthogonality, completeness, and consistency met?</w:t>
      </w:r>
    </w:p>
    <w:p w:rsidR="00B256FE" w:rsidRPr="0043516E" w:rsidRDefault="00B256FE" w:rsidP="00520536">
      <w:pPr>
        <w:pStyle w:val="Bookbullets"/>
        <w:numPr>
          <w:ilvl w:val="0"/>
          <w:numId w:val="0"/>
        </w:numPr>
        <w:ind w:firstLine="360"/>
      </w:pPr>
      <w:r>
        <w:t>A complete Requirement</w:t>
      </w:r>
      <w:r w:rsidR="00520536">
        <w:t>s</w:t>
      </w:r>
      <w:r>
        <w:t xml:space="preserve"> Specification</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t xml:space="preserve"> includes all the requirements, both marketing and engineering</w:t>
      </w:r>
      <w:r w:rsidR="00520536">
        <w:t>,</w:t>
      </w:r>
      <w:r w:rsidR="00F81C93">
        <w:t xml:space="preserve"> along with the </w:t>
      </w:r>
      <w:r>
        <w:t>relationships between the</w:t>
      </w:r>
      <w:r w:rsidR="00F81C93">
        <w:t>m.</w:t>
      </w:r>
      <w:r w:rsidR="006D49E2">
        <w:t xml:space="preserve"> </w:t>
      </w:r>
      <w:r w:rsidR="00F81C93">
        <w:t>The relationships between the eng</w:t>
      </w:r>
      <w:r w:rsidR="00F81C93">
        <w:t>i</w:t>
      </w:r>
      <w:r w:rsidR="00F81C93">
        <w:t xml:space="preserve">neering and marketing </w:t>
      </w:r>
      <w:r w:rsidR="00520536">
        <w:t>requirements</w:t>
      </w:r>
      <w:r w:rsidR="00F81C93">
        <w:t xml:space="preserve"> need to be described </w:t>
      </w:r>
      <w:r w:rsidR="00EF4244">
        <w:t>to</w:t>
      </w:r>
      <w:r w:rsidR="00F81C93">
        <w:t xml:space="preserve"> </w:t>
      </w:r>
      <w:r w:rsidR="00966511">
        <w:t>e</w:t>
      </w:r>
      <w:r w:rsidR="00F81C93">
        <w:t>nsu</w:t>
      </w:r>
      <w:r>
        <w:t>re that all the marke</w:t>
      </w:r>
      <w:r>
        <w:t>t</w:t>
      </w:r>
      <w:r w:rsidR="00894466">
        <w:t>ing requirement</w:t>
      </w:r>
      <w:r>
        <w:t>s are being addressed by design.</w:t>
      </w:r>
      <w:r w:rsidR="006D49E2">
        <w:t xml:space="preserve"> </w:t>
      </w:r>
      <w:r>
        <w:t>The relationship between the marketing and en</w:t>
      </w:r>
      <w:r w:rsidR="008141AF">
        <w:t>gineeri</w:t>
      </w:r>
      <w:r w:rsidR="00F81C93">
        <w:t xml:space="preserve">ng </w:t>
      </w:r>
      <w:r w:rsidR="00520536">
        <w:t xml:space="preserve">requirements </w:t>
      </w:r>
      <w:r w:rsidR="00F81C93">
        <w:t>is called a mapping because, like a mathematical mapping, it d</w:t>
      </w:r>
      <w:r w:rsidR="00F81C93">
        <w:t>e</w:t>
      </w:r>
      <w:r w:rsidR="00F81C93">
        <w:t xml:space="preserve">fines which elements of the </w:t>
      </w:r>
      <w:r w:rsidR="00E36481">
        <w:t>domain</w:t>
      </w:r>
      <w:r w:rsidR="00F81C93">
        <w:t xml:space="preserve"> (marketing </w:t>
      </w:r>
      <w:r w:rsidR="00F40CFB">
        <w:t>requirements</w:t>
      </w:r>
      <w:r w:rsidR="00F81C93">
        <w:t>) are associated with which el</w:t>
      </w:r>
      <w:r w:rsidR="00F81C93">
        <w:t>e</w:t>
      </w:r>
      <w:r w:rsidR="00F81C93">
        <w:t xml:space="preserve">ments of the </w:t>
      </w:r>
      <w:r w:rsidR="00E36481">
        <w:t>range</w:t>
      </w:r>
      <w:r w:rsidR="00F81C93">
        <w:t xml:space="preserve"> (engineering </w:t>
      </w:r>
      <w:r w:rsidR="00F40CFB">
        <w:t>requirements</w:t>
      </w:r>
      <w:r w:rsidR="00F81C93">
        <w:t>)</w:t>
      </w:r>
      <w:r w:rsidR="008141AF">
        <w:t>.</w:t>
      </w:r>
      <w:r w:rsidR="00966511">
        <w:t xml:space="preserve"> </w:t>
      </w:r>
    </w:p>
    <w:p w:rsidR="00810AF4" w:rsidRDefault="00810AF4" w:rsidP="00810AF4">
      <w:pPr>
        <w:pStyle w:val="BookHeading2"/>
        <w:numPr>
          <w:ilvl w:val="1"/>
          <w:numId w:val="3"/>
        </w:numPr>
        <w:spacing w:before="240"/>
      </w:pPr>
      <w:r>
        <w:lastRenderedPageBreak/>
        <w:t xml:space="preserve">Requirements </w:t>
      </w:r>
      <w:r>
        <w:fldChar w:fldCharType="begin"/>
      </w:r>
      <w:r>
        <w:instrText xml:space="preserve"> XE "</w:instrText>
      </w:r>
      <w:r w:rsidRPr="00F816B9">
        <w:instrText>Requirements Specification</w:instrText>
      </w:r>
      <w:r>
        <w:instrText xml:space="preserve">" </w:instrText>
      </w:r>
      <w:r>
        <w:fldChar w:fldCharType="end"/>
      </w:r>
      <w:r w:rsidR="00457956">
        <w:t>Case Studies</w:t>
      </w:r>
    </w:p>
    <w:p w:rsidR="00810AF4" w:rsidRDefault="00810AF4" w:rsidP="00810AF4">
      <w:pPr>
        <w:pStyle w:val="BodyText"/>
      </w:pPr>
      <w:r>
        <w:t xml:space="preserve">This section presents </w:t>
      </w:r>
      <w:r w:rsidR="00E6682B">
        <w:t xml:space="preserve">case study </w:t>
      </w:r>
      <w:r>
        <w:t>examples of R</w:t>
      </w:r>
      <w:r w:rsidRPr="0043516E">
        <w:t xml:space="preserve">equirements </w:t>
      </w:r>
      <w:r>
        <w:t>S</w:t>
      </w:r>
      <w:r w:rsidRPr="0043516E">
        <w:t>pecification</w:t>
      </w:r>
      <w:r w:rsidR="00894466">
        <w:t>, most</w:t>
      </w:r>
      <w:r>
        <w:t xml:space="preserve"> of which are from </w:t>
      </w:r>
      <w:r w:rsidR="00894466">
        <w:t>real</w:t>
      </w:r>
      <w:r>
        <w:t xml:space="preserve"> capstone design projects.</w:t>
      </w:r>
      <w:r w:rsidR="00894466">
        <w:t xml:space="preserve"> The</w:t>
      </w:r>
      <w:r w:rsidR="00457956">
        <w:t xml:space="preserve">y </w:t>
      </w:r>
      <w:r w:rsidR="00894466">
        <w:t>are presented in a t</w:t>
      </w:r>
      <w:r w:rsidR="003239AC">
        <w:t>able format that pr</w:t>
      </w:r>
      <w:r w:rsidR="003239AC">
        <w:t>e</w:t>
      </w:r>
      <w:r w:rsidR="003239AC">
        <w:t xml:space="preserve">sents each engineering requirement, the </w:t>
      </w:r>
      <w:r w:rsidR="00457956">
        <w:t>mappe</w:t>
      </w:r>
      <w:r w:rsidR="003239AC">
        <w:t>d marketing requirements (</w:t>
      </w:r>
      <w:r w:rsidR="00457956">
        <w:t>supporting t</w:t>
      </w:r>
      <w:r w:rsidR="003239AC">
        <w:t xml:space="preserve">he traceability property), </w:t>
      </w:r>
      <w:r w:rsidR="007B2FCE">
        <w:t xml:space="preserve">and </w:t>
      </w:r>
      <w:r w:rsidR="003239AC">
        <w:t>the justification for each requirement</w:t>
      </w:r>
      <w:r w:rsidR="00457956">
        <w:t>. T</w:t>
      </w:r>
      <w:r w:rsidR="007B2FCE">
        <w:t>he marketing requirements are summ</w:t>
      </w:r>
      <w:r w:rsidR="007B2FCE">
        <w:t>a</w:t>
      </w:r>
      <w:r w:rsidR="00457956">
        <w:t>rized at the end of the</w:t>
      </w:r>
      <w:r w:rsidR="007B2FCE">
        <w:t xml:space="preserve"> table.</w:t>
      </w:r>
    </w:p>
    <w:p w:rsidR="00E6682B" w:rsidRPr="0043516E" w:rsidRDefault="003239AC" w:rsidP="00E6682B">
      <w:pPr>
        <w:pStyle w:val="Heading3"/>
        <w:numPr>
          <w:ilvl w:val="2"/>
          <w:numId w:val="3"/>
        </w:numPr>
        <w:rPr>
          <w:sz w:val="28"/>
          <w:szCs w:val="28"/>
        </w:rPr>
      </w:pPr>
      <w:r>
        <w:rPr>
          <w:sz w:val="28"/>
          <w:szCs w:val="28"/>
        </w:rPr>
        <w:t>Case Study</w:t>
      </w:r>
      <w:r w:rsidR="00FF27C6">
        <w:rPr>
          <w:sz w:val="28"/>
          <w:szCs w:val="28"/>
        </w:rPr>
        <w:t xml:space="preserve">: </w:t>
      </w:r>
      <w:r w:rsidR="00E6682B">
        <w:rPr>
          <w:sz w:val="28"/>
          <w:szCs w:val="28"/>
        </w:rPr>
        <w:t>Car Audio Amplifier</w:t>
      </w:r>
      <w:r w:rsidR="00E6682B">
        <w:rPr>
          <w:sz w:val="28"/>
          <w:szCs w:val="28"/>
        </w:rPr>
        <w:fldChar w:fldCharType="begin"/>
      </w:r>
      <w:r w:rsidR="00E6682B">
        <w:instrText xml:space="preserve"> XE "</w:instrText>
      </w:r>
      <w:r w:rsidR="00E6682B" w:rsidRPr="00F816B9">
        <w:instrText>Requirements Specification</w:instrText>
      </w:r>
      <w:r w:rsidR="00E6682B">
        <w:instrText xml:space="preserve">" </w:instrText>
      </w:r>
      <w:r w:rsidR="00E6682B">
        <w:rPr>
          <w:sz w:val="28"/>
          <w:szCs w:val="28"/>
        </w:rPr>
        <w:fldChar w:fldCharType="end"/>
      </w:r>
    </w:p>
    <w:p w:rsidR="00E6682B" w:rsidRDefault="003239AC" w:rsidP="00E6682B">
      <w:pPr>
        <w:pStyle w:val="BodyText"/>
      </w:pPr>
      <w:r>
        <w:t>Table 3.1 presents the R</w:t>
      </w:r>
      <w:r w:rsidR="008E3D88">
        <w:t>e</w:t>
      </w:r>
      <w:r w:rsidR="00E6682B">
        <w:t xml:space="preserve">quirements </w:t>
      </w:r>
      <w:r w:rsidR="008E3D88">
        <w:t>S</w:t>
      </w:r>
      <w:r w:rsidR="00E6682B">
        <w:t>pecification for a car audio amplifier.</w:t>
      </w:r>
      <w:r w:rsidR="00EC5A95">
        <w:t xml:space="preserve"> This simple exa</w:t>
      </w:r>
      <w:r w:rsidR="00EC5A95">
        <w:t>m</w:t>
      </w:r>
      <w:r w:rsidR="00EC5A95">
        <w:t>ple was selected because of the relative ease of understanding</w:t>
      </w:r>
      <w:r>
        <w:t xml:space="preserve">, </w:t>
      </w:r>
      <w:r w:rsidR="00EC5A95">
        <w:t>broad famil</w:t>
      </w:r>
      <w:r w:rsidR="00EC5A95">
        <w:t>i</w:t>
      </w:r>
      <w:r>
        <w:t xml:space="preserve">arity with this type of device, and it </w:t>
      </w:r>
      <w:r w:rsidR="00EC5A95">
        <w:t xml:space="preserve">will be </w:t>
      </w:r>
      <w:r>
        <w:t>expand</w:t>
      </w:r>
      <w:r w:rsidR="00EC5A95">
        <w:t xml:space="preserve">ed </w:t>
      </w:r>
      <w:r>
        <w:t xml:space="preserve">upon </w:t>
      </w:r>
      <w:r w:rsidR="00EC5A95">
        <w:t>later.</w:t>
      </w:r>
      <w:r w:rsidR="008E3D88">
        <w:t xml:space="preserve"> </w:t>
      </w:r>
    </w:p>
    <w:p w:rsidR="00810AF4" w:rsidRPr="00933C2A" w:rsidRDefault="00BC2015" w:rsidP="00BC2015">
      <w:pPr>
        <w:pStyle w:val="FigureCaption"/>
        <w:spacing w:before="240" w:after="120"/>
        <w:rPr>
          <w:szCs w:val="18"/>
        </w:rPr>
      </w:pPr>
      <w:r w:rsidRPr="00933C2A">
        <w:rPr>
          <w:b/>
          <w:szCs w:val="18"/>
        </w:rPr>
        <w:t>Table 3.1</w:t>
      </w:r>
      <w:r w:rsidRPr="00933C2A">
        <w:rPr>
          <w:szCs w:val="18"/>
        </w:rPr>
        <w:t xml:space="preserve"> Requirements Specification for an audio amplifier for use in an automobile.</w:t>
      </w:r>
    </w:p>
    <w:tbl>
      <w:tblPr>
        <w:tblStyle w:val="TableGrid"/>
        <w:tblW w:w="7920" w:type="dxa"/>
        <w:tblInd w:w="108" w:type="dxa"/>
        <w:tblLayout w:type="fixed"/>
        <w:tblLook w:val="01E0" w:firstRow="1" w:lastRow="1" w:firstColumn="1" w:lastColumn="1" w:noHBand="0" w:noVBand="0"/>
      </w:tblPr>
      <w:tblGrid>
        <w:gridCol w:w="1368"/>
        <w:gridCol w:w="3096"/>
        <w:gridCol w:w="3456"/>
      </w:tblGrid>
      <w:tr w:rsidR="006036DF" w:rsidTr="006036DF">
        <w:tc>
          <w:tcPr>
            <w:tcW w:w="1368" w:type="dxa"/>
            <w:shd w:val="pct10" w:color="auto" w:fill="auto"/>
          </w:tcPr>
          <w:p w:rsidR="006036DF" w:rsidRPr="00D12C94" w:rsidRDefault="006036DF" w:rsidP="006036DF">
            <w:pPr>
              <w:pStyle w:val="BodyText"/>
              <w:spacing w:before="60" w:after="60"/>
              <w:jc w:val="center"/>
              <w:rPr>
                <w:b/>
                <w:sz w:val="18"/>
                <w:szCs w:val="18"/>
              </w:rPr>
            </w:pPr>
            <w:r w:rsidRPr="00D12C94">
              <w:rPr>
                <w:b/>
                <w:sz w:val="18"/>
                <w:szCs w:val="18"/>
              </w:rPr>
              <w:t>Marketing Requirements</w:t>
            </w:r>
          </w:p>
        </w:tc>
        <w:tc>
          <w:tcPr>
            <w:tcW w:w="3096" w:type="dxa"/>
            <w:shd w:val="pct10" w:color="auto" w:fill="auto"/>
          </w:tcPr>
          <w:p w:rsidR="006036DF" w:rsidRDefault="006036DF" w:rsidP="006036DF">
            <w:pPr>
              <w:pStyle w:val="BodyText"/>
              <w:spacing w:after="60"/>
              <w:jc w:val="center"/>
              <w:rPr>
                <w:b/>
                <w:sz w:val="18"/>
                <w:szCs w:val="18"/>
              </w:rPr>
            </w:pPr>
          </w:p>
          <w:p w:rsidR="006036DF" w:rsidRPr="00D12C94" w:rsidRDefault="006036DF" w:rsidP="006036DF">
            <w:pPr>
              <w:pStyle w:val="BodyText"/>
              <w:spacing w:after="60"/>
              <w:jc w:val="center"/>
              <w:rPr>
                <w:b/>
                <w:sz w:val="18"/>
                <w:szCs w:val="18"/>
              </w:rPr>
            </w:pPr>
            <w:r>
              <w:rPr>
                <w:b/>
                <w:sz w:val="18"/>
                <w:szCs w:val="18"/>
              </w:rPr>
              <w:t>Engineering Requirements</w:t>
            </w:r>
          </w:p>
        </w:tc>
        <w:tc>
          <w:tcPr>
            <w:tcW w:w="3456" w:type="dxa"/>
            <w:shd w:val="pct10" w:color="auto" w:fill="auto"/>
          </w:tcPr>
          <w:p w:rsidR="006036DF" w:rsidRDefault="006036DF" w:rsidP="006036DF">
            <w:pPr>
              <w:pStyle w:val="BodyText"/>
              <w:spacing w:after="60"/>
              <w:jc w:val="center"/>
              <w:rPr>
                <w:b/>
                <w:sz w:val="18"/>
                <w:szCs w:val="18"/>
              </w:rPr>
            </w:pPr>
          </w:p>
          <w:p w:rsidR="006036DF" w:rsidRPr="00D12C94" w:rsidRDefault="006036DF" w:rsidP="006036DF">
            <w:pPr>
              <w:pStyle w:val="BodyText"/>
              <w:spacing w:after="60"/>
              <w:jc w:val="center"/>
              <w:rPr>
                <w:b/>
                <w:sz w:val="18"/>
                <w:szCs w:val="18"/>
              </w:rPr>
            </w:pPr>
            <w:r w:rsidRPr="00D12C94">
              <w:rPr>
                <w:b/>
                <w:sz w:val="18"/>
                <w:szCs w:val="18"/>
              </w:rPr>
              <w:t>Justification</w:t>
            </w:r>
          </w:p>
        </w:tc>
      </w:tr>
      <w:tr w:rsidR="006036DF" w:rsidTr="006036DF">
        <w:tc>
          <w:tcPr>
            <w:tcW w:w="1368" w:type="dxa"/>
          </w:tcPr>
          <w:p w:rsidR="006036DF" w:rsidRPr="00D12C94" w:rsidRDefault="006036DF" w:rsidP="006036DF">
            <w:pPr>
              <w:pStyle w:val="BodyText"/>
              <w:spacing w:before="60" w:after="60"/>
              <w:jc w:val="center"/>
              <w:rPr>
                <w:sz w:val="18"/>
                <w:szCs w:val="18"/>
              </w:rPr>
            </w:pPr>
            <w:r>
              <w:rPr>
                <w:sz w:val="18"/>
                <w:szCs w:val="18"/>
              </w:rPr>
              <w:t>1, 2, 4</w:t>
            </w:r>
          </w:p>
        </w:tc>
        <w:tc>
          <w:tcPr>
            <w:tcW w:w="3096" w:type="dxa"/>
          </w:tcPr>
          <w:p w:rsidR="006036DF" w:rsidRPr="00D12C94" w:rsidRDefault="006036DF" w:rsidP="008D5378">
            <w:pPr>
              <w:pStyle w:val="BodyText"/>
              <w:numPr>
                <w:ilvl w:val="0"/>
                <w:numId w:val="21"/>
              </w:numPr>
              <w:spacing w:before="60" w:after="60"/>
              <w:jc w:val="left"/>
              <w:rPr>
                <w:sz w:val="18"/>
                <w:szCs w:val="18"/>
              </w:rPr>
            </w:pPr>
            <w:r>
              <w:rPr>
                <w:sz w:val="18"/>
                <w:szCs w:val="18"/>
              </w:rPr>
              <w:t xml:space="preserve">The </w:t>
            </w:r>
            <w:r w:rsidRPr="00203514">
              <w:rPr>
                <w:i/>
                <w:sz w:val="18"/>
                <w:szCs w:val="18"/>
              </w:rPr>
              <w:t>total harmonic distortion</w:t>
            </w:r>
            <w:r>
              <w:rPr>
                <w:sz w:val="18"/>
                <w:szCs w:val="18"/>
              </w:rPr>
              <w:t xml:space="preserve"> should be </w:t>
            </w:r>
            <w:r w:rsidRPr="00D12C94">
              <w:rPr>
                <w:sz w:val="18"/>
                <w:szCs w:val="18"/>
              </w:rPr>
              <w:t>&lt;0.1%</w:t>
            </w:r>
            <w:r>
              <w:rPr>
                <w:sz w:val="18"/>
                <w:szCs w:val="18"/>
              </w:rPr>
              <w:t>.</w:t>
            </w:r>
          </w:p>
        </w:tc>
        <w:tc>
          <w:tcPr>
            <w:tcW w:w="3456" w:type="dxa"/>
          </w:tcPr>
          <w:p w:rsidR="006036DF" w:rsidRPr="00D12C94" w:rsidRDefault="006036DF" w:rsidP="006036DF">
            <w:pPr>
              <w:pStyle w:val="BodyText"/>
              <w:spacing w:before="60" w:after="60"/>
              <w:rPr>
                <w:sz w:val="18"/>
                <w:szCs w:val="18"/>
              </w:rPr>
            </w:pPr>
            <w:r w:rsidRPr="00D12C94">
              <w:rPr>
                <w:sz w:val="18"/>
                <w:szCs w:val="18"/>
              </w:rPr>
              <w:t>Based upon competitive benchmarking and existing amplifier technology. Class A, B, and AB amplifiers are able to obtain this level of THD.</w:t>
            </w:r>
          </w:p>
        </w:tc>
      </w:tr>
      <w:tr w:rsidR="006036DF" w:rsidTr="006036DF">
        <w:tc>
          <w:tcPr>
            <w:tcW w:w="1368" w:type="dxa"/>
          </w:tcPr>
          <w:p w:rsidR="006036DF" w:rsidRPr="00D12C94" w:rsidRDefault="006036DF" w:rsidP="006036DF">
            <w:pPr>
              <w:pStyle w:val="BodyText"/>
              <w:spacing w:before="60" w:after="60"/>
              <w:jc w:val="center"/>
              <w:rPr>
                <w:sz w:val="18"/>
                <w:szCs w:val="18"/>
              </w:rPr>
            </w:pPr>
            <w:r w:rsidRPr="00D12C94">
              <w:rPr>
                <w:sz w:val="18"/>
                <w:szCs w:val="18"/>
              </w:rPr>
              <w:t>1</w:t>
            </w:r>
            <w:r>
              <w:rPr>
                <w:sz w:val="18"/>
                <w:szCs w:val="18"/>
              </w:rPr>
              <w:t>–</w:t>
            </w:r>
            <w:r w:rsidRPr="00D12C94">
              <w:rPr>
                <w:sz w:val="18"/>
                <w:szCs w:val="18"/>
              </w:rPr>
              <w:t>4</w:t>
            </w:r>
          </w:p>
        </w:tc>
        <w:tc>
          <w:tcPr>
            <w:tcW w:w="3096" w:type="dxa"/>
          </w:tcPr>
          <w:p w:rsidR="006036DF" w:rsidRPr="00D12C94" w:rsidRDefault="006036DF" w:rsidP="008D5378">
            <w:pPr>
              <w:pStyle w:val="BodyText"/>
              <w:numPr>
                <w:ilvl w:val="0"/>
                <w:numId w:val="21"/>
              </w:numPr>
              <w:spacing w:before="60" w:after="60"/>
              <w:jc w:val="left"/>
              <w:rPr>
                <w:sz w:val="18"/>
                <w:szCs w:val="18"/>
              </w:rPr>
            </w:pPr>
            <w:r w:rsidRPr="004E2C4B">
              <w:rPr>
                <w:sz w:val="18"/>
                <w:szCs w:val="18"/>
              </w:rPr>
              <w:t xml:space="preserve">Should be able to sustain an </w:t>
            </w:r>
            <w:r w:rsidRPr="004E2C4B">
              <w:rPr>
                <w:i/>
                <w:sz w:val="18"/>
                <w:szCs w:val="18"/>
              </w:rPr>
              <w:t>ou</w:t>
            </w:r>
            <w:r w:rsidRPr="004E2C4B">
              <w:rPr>
                <w:i/>
                <w:sz w:val="18"/>
                <w:szCs w:val="18"/>
              </w:rPr>
              <w:t>t</w:t>
            </w:r>
            <w:r w:rsidRPr="004E2C4B">
              <w:rPr>
                <w:i/>
                <w:sz w:val="18"/>
                <w:szCs w:val="18"/>
              </w:rPr>
              <w:t>put power</w:t>
            </w:r>
            <w:r w:rsidRPr="004E2C4B">
              <w:rPr>
                <w:sz w:val="18"/>
                <w:szCs w:val="18"/>
              </w:rPr>
              <w:t xml:space="preserve"> that averages </w:t>
            </w:r>
            <w:r w:rsidRPr="004E2C4B">
              <w:rPr>
                <w:sz w:val="18"/>
                <w:szCs w:val="18"/>
              </w:rPr>
              <w:sym w:font="Symbol" w:char="F0B3"/>
            </w:r>
            <w:r w:rsidRPr="004E2C4B">
              <w:rPr>
                <w:sz w:val="18"/>
                <w:szCs w:val="18"/>
              </w:rPr>
              <w:t xml:space="preserve"> 35 watts with a peak value of </w:t>
            </w:r>
            <w:r w:rsidRPr="004E2C4B">
              <w:rPr>
                <w:sz w:val="18"/>
                <w:szCs w:val="18"/>
              </w:rPr>
              <w:sym w:font="Symbol" w:char="F0B3"/>
            </w:r>
            <w:r w:rsidRPr="004E2C4B">
              <w:rPr>
                <w:sz w:val="18"/>
                <w:szCs w:val="18"/>
              </w:rPr>
              <w:t xml:space="preserve"> 70 watts.</w:t>
            </w:r>
          </w:p>
        </w:tc>
        <w:tc>
          <w:tcPr>
            <w:tcW w:w="3456" w:type="dxa"/>
          </w:tcPr>
          <w:p w:rsidR="006036DF" w:rsidRPr="00D12C94" w:rsidRDefault="006036DF" w:rsidP="006036DF">
            <w:pPr>
              <w:pStyle w:val="BodyText"/>
              <w:spacing w:before="60" w:after="60"/>
              <w:rPr>
                <w:sz w:val="18"/>
                <w:szCs w:val="18"/>
              </w:rPr>
            </w:pPr>
            <w:r w:rsidRPr="00D12C94">
              <w:rPr>
                <w:sz w:val="18"/>
                <w:szCs w:val="18"/>
              </w:rPr>
              <w:t xml:space="preserve">This power range provides more than adequate sound throughout </w:t>
            </w:r>
            <w:r>
              <w:rPr>
                <w:sz w:val="18"/>
                <w:szCs w:val="18"/>
              </w:rPr>
              <w:t xml:space="preserve">the </w:t>
            </w:r>
            <w:r w:rsidRPr="00D12C94">
              <w:rPr>
                <w:sz w:val="18"/>
                <w:szCs w:val="18"/>
              </w:rPr>
              <w:t>autom</w:t>
            </w:r>
            <w:r w:rsidRPr="00D12C94">
              <w:rPr>
                <w:sz w:val="18"/>
                <w:szCs w:val="18"/>
              </w:rPr>
              <w:t>o</w:t>
            </w:r>
            <w:r w:rsidRPr="00D12C94">
              <w:rPr>
                <w:sz w:val="18"/>
                <w:szCs w:val="18"/>
              </w:rPr>
              <w:t>bile compartment</w:t>
            </w:r>
            <w:r>
              <w:rPr>
                <w:sz w:val="18"/>
                <w:szCs w:val="18"/>
              </w:rPr>
              <w:t xml:space="preserve">. </w:t>
            </w:r>
            <w:r w:rsidR="003239AC">
              <w:rPr>
                <w:sz w:val="18"/>
                <w:szCs w:val="18"/>
              </w:rPr>
              <w:t xml:space="preserve">It is a sustainable </w:t>
            </w:r>
            <w:r w:rsidRPr="00D12C94">
              <w:rPr>
                <w:sz w:val="18"/>
                <w:szCs w:val="18"/>
              </w:rPr>
              <w:t>output power for projected amplifier comple</w:t>
            </w:r>
            <w:r w:rsidRPr="00D12C94">
              <w:rPr>
                <w:sz w:val="18"/>
                <w:szCs w:val="18"/>
              </w:rPr>
              <w:t>x</w:t>
            </w:r>
            <w:r w:rsidRPr="00D12C94">
              <w:rPr>
                <w:sz w:val="18"/>
                <w:szCs w:val="18"/>
              </w:rPr>
              <w:t>ity.</w:t>
            </w:r>
          </w:p>
        </w:tc>
      </w:tr>
      <w:tr w:rsidR="006036DF" w:rsidTr="006036DF">
        <w:tc>
          <w:tcPr>
            <w:tcW w:w="1368" w:type="dxa"/>
          </w:tcPr>
          <w:p w:rsidR="006036DF" w:rsidRPr="00D12C94" w:rsidRDefault="006036DF" w:rsidP="006036DF">
            <w:pPr>
              <w:pStyle w:val="BodyText"/>
              <w:spacing w:before="60" w:after="60"/>
              <w:jc w:val="center"/>
              <w:rPr>
                <w:sz w:val="18"/>
                <w:szCs w:val="18"/>
              </w:rPr>
            </w:pPr>
            <w:r w:rsidRPr="00D12C94">
              <w:rPr>
                <w:sz w:val="18"/>
                <w:szCs w:val="18"/>
              </w:rPr>
              <w:t>2,</w:t>
            </w:r>
            <w:r>
              <w:rPr>
                <w:sz w:val="18"/>
                <w:szCs w:val="18"/>
              </w:rPr>
              <w:t xml:space="preserve"> </w:t>
            </w:r>
            <w:r w:rsidRPr="00D12C94">
              <w:rPr>
                <w:sz w:val="18"/>
                <w:szCs w:val="18"/>
              </w:rPr>
              <w:t>4</w:t>
            </w:r>
          </w:p>
        </w:tc>
        <w:tc>
          <w:tcPr>
            <w:tcW w:w="3096" w:type="dxa"/>
          </w:tcPr>
          <w:p w:rsidR="006036DF" w:rsidRPr="00D12C94" w:rsidRDefault="006036DF" w:rsidP="008D5378">
            <w:pPr>
              <w:pStyle w:val="BodyText"/>
              <w:numPr>
                <w:ilvl w:val="0"/>
                <w:numId w:val="21"/>
              </w:numPr>
              <w:spacing w:before="60" w:after="60"/>
              <w:jc w:val="left"/>
              <w:rPr>
                <w:sz w:val="18"/>
                <w:szCs w:val="18"/>
              </w:rPr>
            </w:pPr>
            <w:r>
              <w:rPr>
                <w:sz w:val="18"/>
                <w:szCs w:val="18"/>
              </w:rPr>
              <w:t xml:space="preserve">Should have an </w:t>
            </w:r>
            <w:r w:rsidRPr="00203514">
              <w:rPr>
                <w:i/>
                <w:sz w:val="18"/>
                <w:szCs w:val="18"/>
              </w:rPr>
              <w:t>efficiency (</w:t>
            </w:r>
            <w:r w:rsidRPr="00203514">
              <w:rPr>
                <w:i/>
                <w:sz w:val="18"/>
                <w:szCs w:val="18"/>
              </w:rPr>
              <w:sym w:font="Symbol" w:char="F068"/>
            </w:r>
            <w:r w:rsidRPr="00203514">
              <w:rPr>
                <w:i/>
                <w:sz w:val="18"/>
                <w:szCs w:val="18"/>
              </w:rPr>
              <w:t>)</w:t>
            </w:r>
            <w:r>
              <w:rPr>
                <w:sz w:val="18"/>
                <w:szCs w:val="18"/>
              </w:rPr>
              <w:t xml:space="preserve"> </w:t>
            </w:r>
            <w:r w:rsidRPr="00D12C94">
              <w:rPr>
                <w:sz w:val="18"/>
                <w:szCs w:val="18"/>
              </w:rPr>
              <w:t>&gt;40</w:t>
            </w:r>
            <w:r>
              <w:rPr>
                <w:sz w:val="18"/>
                <w:szCs w:val="18"/>
              </w:rPr>
              <w:t xml:space="preserve"> </w:t>
            </w:r>
            <w:r w:rsidRPr="00D12C94">
              <w:rPr>
                <w:sz w:val="18"/>
                <w:szCs w:val="18"/>
              </w:rPr>
              <w:t>%</w:t>
            </w:r>
            <w:r>
              <w:rPr>
                <w:sz w:val="18"/>
                <w:szCs w:val="18"/>
              </w:rPr>
              <w:t>.</w:t>
            </w:r>
          </w:p>
        </w:tc>
        <w:tc>
          <w:tcPr>
            <w:tcW w:w="3456" w:type="dxa"/>
          </w:tcPr>
          <w:p w:rsidR="006036DF" w:rsidRPr="00D12C94" w:rsidRDefault="006036DF" w:rsidP="006036DF">
            <w:pPr>
              <w:pStyle w:val="BodyText"/>
              <w:spacing w:before="60" w:after="60"/>
              <w:rPr>
                <w:b/>
                <w:sz w:val="18"/>
                <w:szCs w:val="18"/>
              </w:rPr>
            </w:pPr>
            <w:r w:rsidRPr="00D12C94">
              <w:rPr>
                <w:sz w:val="18"/>
                <w:szCs w:val="18"/>
              </w:rPr>
              <w:t xml:space="preserve">Achievable with several different classes of power amplifiers. </w:t>
            </w:r>
          </w:p>
        </w:tc>
      </w:tr>
      <w:tr w:rsidR="006036DF" w:rsidTr="006036DF">
        <w:tc>
          <w:tcPr>
            <w:tcW w:w="1368" w:type="dxa"/>
          </w:tcPr>
          <w:p w:rsidR="006036DF" w:rsidRPr="00D12C94" w:rsidRDefault="006036DF" w:rsidP="006036DF">
            <w:pPr>
              <w:pStyle w:val="BodyText"/>
              <w:spacing w:before="60" w:after="60"/>
              <w:jc w:val="center"/>
              <w:rPr>
                <w:sz w:val="18"/>
                <w:szCs w:val="18"/>
              </w:rPr>
            </w:pPr>
            <w:r w:rsidRPr="00D12C94">
              <w:rPr>
                <w:sz w:val="18"/>
                <w:szCs w:val="18"/>
              </w:rPr>
              <w:t>3</w:t>
            </w:r>
          </w:p>
        </w:tc>
        <w:tc>
          <w:tcPr>
            <w:tcW w:w="3096" w:type="dxa"/>
          </w:tcPr>
          <w:p w:rsidR="006036DF" w:rsidRPr="00D12C94" w:rsidRDefault="006036DF" w:rsidP="008D5378">
            <w:pPr>
              <w:pStyle w:val="BodyText"/>
              <w:numPr>
                <w:ilvl w:val="0"/>
                <w:numId w:val="21"/>
              </w:numPr>
              <w:spacing w:before="60" w:after="60"/>
              <w:jc w:val="left"/>
              <w:rPr>
                <w:sz w:val="18"/>
                <w:szCs w:val="18"/>
              </w:rPr>
            </w:pPr>
            <w:r w:rsidRPr="004E2C4B">
              <w:rPr>
                <w:i/>
                <w:sz w:val="18"/>
                <w:szCs w:val="18"/>
              </w:rPr>
              <w:t>Average installation time</w:t>
            </w:r>
            <w:r w:rsidRPr="004E2C4B">
              <w:rPr>
                <w:sz w:val="18"/>
                <w:szCs w:val="18"/>
              </w:rPr>
              <w:t xml:space="preserve"> for the power and audio connections should not exceed 5 minutes.</w:t>
            </w:r>
          </w:p>
        </w:tc>
        <w:tc>
          <w:tcPr>
            <w:tcW w:w="3456" w:type="dxa"/>
          </w:tcPr>
          <w:p w:rsidR="006036DF" w:rsidRPr="00D12C94" w:rsidRDefault="006036DF" w:rsidP="006036DF">
            <w:pPr>
              <w:pStyle w:val="BodyText"/>
              <w:spacing w:before="60" w:after="60"/>
              <w:rPr>
                <w:sz w:val="18"/>
                <w:szCs w:val="18"/>
              </w:rPr>
            </w:pPr>
            <w:r w:rsidRPr="00D12C94">
              <w:rPr>
                <w:sz w:val="18"/>
                <w:szCs w:val="18"/>
              </w:rPr>
              <w:t>Past trials using standard audio and power jacks demonstrate that this is a reasonable installation time.</w:t>
            </w:r>
          </w:p>
        </w:tc>
      </w:tr>
      <w:tr w:rsidR="006036DF" w:rsidTr="006036DF">
        <w:tc>
          <w:tcPr>
            <w:tcW w:w="1368" w:type="dxa"/>
          </w:tcPr>
          <w:p w:rsidR="006036DF" w:rsidRPr="00D12C94" w:rsidRDefault="006036DF" w:rsidP="006036DF">
            <w:pPr>
              <w:pStyle w:val="BodyText"/>
              <w:spacing w:before="60" w:after="60"/>
              <w:jc w:val="center"/>
              <w:rPr>
                <w:sz w:val="18"/>
                <w:szCs w:val="18"/>
              </w:rPr>
            </w:pPr>
            <w:r w:rsidRPr="00D12C94">
              <w:rPr>
                <w:sz w:val="18"/>
                <w:szCs w:val="18"/>
              </w:rPr>
              <w:t>1</w:t>
            </w:r>
            <w:r>
              <w:rPr>
                <w:sz w:val="18"/>
                <w:szCs w:val="18"/>
              </w:rPr>
              <w:t>–</w:t>
            </w:r>
            <w:r w:rsidRPr="00D12C94">
              <w:rPr>
                <w:sz w:val="18"/>
                <w:szCs w:val="18"/>
              </w:rPr>
              <w:t>4</w:t>
            </w:r>
          </w:p>
        </w:tc>
        <w:tc>
          <w:tcPr>
            <w:tcW w:w="3096" w:type="dxa"/>
          </w:tcPr>
          <w:p w:rsidR="006036DF" w:rsidRPr="00D12C94" w:rsidRDefault="006036DF" w:rsidP="008D5378">
            <w:pPr>
              <w:pStyle w:val="BodyText"/>
              <w:numPr>
                <w:ilvl w:val="0"/>
                <w:numId w:val="21"/>
              </w:numPr>
              <w:spacing w:before="60" w:after="60"/>
              <w:jc w:val="left"/>
              <w:rPr>
                <w:sz w:val="18"/>
                <w:szCs w:val="18"/>
              </w:rPr>
            </w:pPr>
            <w:r>
              <w:rPr>
                <w:sz w:val="18"/>
                <w:szCs w:val="18"/>
              </w:rPr>
              <w:t xml:space="preserve">The </w:t>
            </w:r>
            <w:r w:rsidRPr="00203514">
              <w:rPr>
                <w:i/>
                <w:sz w:val="18"/>
                <w:szCs w:val="18"/>
              </w:rPr>
              <w:t>dimensions</w:t>
            </w:r>
            <w:r>
              <w:rPr>
                <w:sz w:val="18"/>
                <w:szCs w:val="18"/>
              </w:rPr>
              <w:t xml:space="preserve"> should not exceed </w:t>
            </w:r>
            <w:r w:rsidRPr="00D12C94">
              <w:rPr>
                <w:sz w:val="18"/>
                <w:szCs w:val="18"/>
              </w:rPr>
              <w:t>6</w:t>
            </w:r>
            <w:r>
              <w:rPr>
                <w:sz w:val="18"/>
                <w:szCs w:val="18"/>
              </w:rPr>
              <w:t xml:space="preserve">” </w:t>
            </w:r>
            <w:r w:rsidRPr="00D12C94">
              <w:rPr>
                <w:sz w:val="18"/>
                <w:szCs w:val="18"/>
              </w:rPr>
              <w:t>x 8</w:t>
            </w:r>
            <w:r>
              <w:rPr>
                <w:sz w:val="18"/>
                <w:szCs w:val="18"/>
              </w:rPr>
              <w:t>”</w:t>
            </w:r>
            <w:r w:rsidRPr="00D12C94">
              <w:rPr>
                <w:sz w:val="18"/>
                <w:szCs w:val="18"/>
              </w:rPr>
              <w:t>x 3</w:t>
            </w:r>
            <w:r>
              <w:rPr>
                <w:sz w:val="18"/>
                <w:szCs w:val="18"/>
              </w:rPr>
              <w:t>”.</w:t>
            </w:r>
          </w:p>
        </w:tc>
        <w:tc>
          <w:tcPr>
            <w:tcW w:w="3456" w:type="dxa"/>
          </w:tcPr>
          <w:p w:rsidR="006036DF" w:rsidRPr="00D12C94" w:rsidRDefault="006036DF" w:rsidP="006036DF">
            <w:pPr>
              <w:pStyle w:val="BodyText"/>
              <w:spacing w:before="60" w:after="60"/>
              <w:rPr>
                <w:sz w:val="18"/>
                <w:szCs w:val="18"/>
              </w:rPr>
            </w:pPr>
            <w:r w:rsidRPr="00D12C94">
              <w:rPr>
                <w:sz w:val="18"/>
                <w:szCs w:val="18"/>
              </w:rPr>
              <w:t xml:space="preserve">Fits under </w:t>
            </w:r>
            <w:r>
              <w:rPr>
                <w:sz w:val="18"/>
                <w:szCs w:val="18"/>
              </w:rPr>
              <w:t xml:space="preserve">a </w:t>
            </w:r>
            <w:r w:rsidRPr="00D12C94">
              <w:rPr>
                <w:sz w:val="18"/>
                <w:szCs w:val="18"/>
              </w:rPr>
              <w:t>typical car seat. Prior models and estimates show that all components should fit within this package size.</w:t>
            </w:r>
          </w:p>
        </w:tc>
      </w:tr>
      <w:tr w:rsidR="006036DF" w:rsidTr="006036DF">
        <w:tc>
          <w:tcPr>
            <w:tcW w:w="1368" w:type="dxa"/>
          </w:tcPr>
          <w:p w:rsidR="006036DF" w:rsidRPr="00D12C94" w:rsidRDefault="006036DF" w:rsidP="006036DF">
            <w:pPr>
              <w:pStyle w:val="BodyText"/>
              <w:spacing w:before="60" w:after="60"/>
              <w:jc w:val="center"/>
              <w:rPr>
                <w:sz w:val="18"/>
                <w:szCs w:val="18"/>
              </w:rPr>
            </w:pPr>
            <w:r w:rsidRPr="00D12C94">
              <w:rPr>
                <w:sz w:val="18"/>
                <w:szCs w:val="18"/>
              </w:rPr>
              <w:t>1</w:t>
            </w:r>
            <w:r>
              <w:rPr>
                <w:sz w:val="18"/>
                <w:szCs w:val="18"/>
              </w:rPr>
              <w:t>–</w:t>
            </w:r>
            <w:r w:rsidRPr="00D12C94">
              <w:rPr>
                <w:sz w:val="18"/>
                <w:szCs w:val="18"/>
              </w:rPr>
              <w:t>4</w:t>
            </w:r>
          </w:p>
        </w:tc>
        <w:tc>
          <w:tcPr>
            <w:tcW w:w="3096" w:type="dxa"/>
          </w:tcPr>
          <w:p w:rsidR="006036DF" w:rsidRPr="00D12C94" w:rsidRDefault="006036DF" w:rsidP="008D5378">
            <w:pPr>
              <w:pStyle w:val="BodyText"/>
              <w:numPr>
                <w:ilvl w:val="0"/>
                <w:numId w:val="21"/>
              </w:numPr>
              <w:spacing w:before="60" w:after="60"/>
              <w:rPr>
                <w:sz w:val="18"/>
                <w:szCs w:val="18"/>
              </w:rPr>
            </w:pPr>
            <w:r w:rsidRPr="004E2C4B">
              <w:rPr>
                <w:i/>
                <w:sz w:val="18"/>
                <w:szCs w:val="18"/>
              </w:rPr>
              <w:t>Production cost</w:t>
            </w:r>
            <w:r w:rsidRPr="004E2C4B">
              <w:rPr>
                <w:sz w:val="18"/>
                <w:szCs w:val="18"/>
              </w:rPr>
              <w:t xml:space="preserve"> should not exceed $100.</w:t>
            </w:r>
          </w:p>
        </w:tc>
        <w:tc>
          <w:tcPr>
            <w:tcW w:w="3456" w:type="dxa"/>
          </w:tcPr>
          <w:p w:rsidR="006036DF" w:rsidRPr="00D12C94" w:rsidRDefault="006036DF" w:rsidP="006036DF">
            <w:pPr>
              <w:pStyle w:val="BodyText"/>
              <w:spacing w:before="60" w:after="60"/>
              <w:rPr>
                <w:sz w:val="18"/>
                <w:szCs w:val="18"/>
              </w:rPr>
            </w:pPr>
            <w:r w:rsidRPr="00D12C94">
              <w:rPr>
                <w:sz w:val="18"/>
                <w:szCs w:val="18"/>
              </w:rPr>
              <w:t>This is based upon competitive market analysis and previous system designs.</w:t>
            </w:r>
          </w:p>
        </w:tc>
      </w:tr>
      <w:tr w:rsidR="006036DF" w:rsidTr="006036DF">
        <w:tc>
          <w:tcPr>
            <w:tcW w:w="7920" w:type="dxa"/>
            <w:gridSpan w:val="3"/>
          </w:tcPr>
          <w:p w:rsidR="006036DF" w:rsidRPr="006700AC" w:rsidRDefault="006036DF" w:rsidP="006036DF">
            <w:pPr>
              <w:pStyle w:val="BodyText"/>
              <w:rPr>
                <w:b/>
                <w:sz w:val="18"/>
                <w:szCs w:val="18"/>
              </w:rPr>
            </w:pPr>
            <w:r w:rsidRPr="006700AC">
              <w:rPr>
                <w:b/>
                <w:sz w:val="18"/>
                <w:szCs w:val="18"/>
              </w:rPr>
              <w:t>Marketing Requirements</w:t>
            </w:r>
          </w:p>
          <w:p w:rsidR="006036DF" w:rsidRPr="006700AC" w:rsidRDefault="006036DF" w:rsidP="006036DF">
            <w:pPr>
              <w:pStyle w:val="BodyText"/>
              <w:numPr>
                <w:ilvl w:val="0"/>
                <w:numId w:val="9"/>
              </w:numPr>
              <w:rPr>
                <w:sz w:val="18"/>
                <w:szCs w:val="18"/>
              </w:rPr>
            </w:pPr>
            <w:r w:rsidRPr="006700AC">
              <w:rPr>
                <w:sz w:val="18"/>
                <w:szCs w:val="18"/>
              </w:rPr>
              <w:t>The system should have excellent sound quality.</w:t>
            </w:r>
          </w:p>
          <w:p w:rsidR="006036DF" w:rsidRPr="006700AC" w:rsidRDefault="006036DF" w:rsidP="006036DF">
            <w:pPr>
              <w:pStyle w:val="BodyText"/>
              <w:numPr>
                <w:ilvl w:val="0"/>
                <w:numId w:val="9"/>
              </w:numPr>
              <w:rPr>
                <w:sz w:val="18"/>
                <w:szCs w:val="18"/>
              </w:rPr>
            </w:pPr>
            <w:r w:rsidRPr="006700AC">
              <w:rPr>
                <w:sz w:val="18"/>
                <w:szCs w:val="18"/>
              </w:rPr>
              <w:t>The system should have high output power.</w:t>
            </w:r>
          </w:p>
          <w:p w:rsidR="006036DF" w:rsidRPr="006700AC" w:rsidRDefault="006036DF" w:rsidP="006036DF">
            <w:pPr>
              <w:pStyle w:val="BodyText"/>
              <w:numPr>
                <w:ilvl w:val="0"/>
                <w:numId w:val="9"/>
              </w:numPr>
              <w:rPr>
                <w:sz w:val="18"/>
                <w:szCs w:val="18"/>
              </w:rPr>
            </w:pPr>
            <w:r w:rsidRPr="006700AC">
              <w:rPr>
                <w:sz w:val="18"/>
                <w:szCs w:val="18"/>
              </w:rPr>
              <w:t>The system should be easy to install.</w:t>
            </w:r>
          </w:p>
          <w:p w:rsidR="006036DF" w:rsidRPr="00556A45" w:rsidRDefault="006036DF" w:rsidP="006036DF">
            <w:pPr>
              <w:pStyle w:val="BodyText"/>
              <w:numPr>
                <w:ilvl w:val="0"/>
                <w:numId w:val="9"/>
              </w:numPr>
            </w:pPr>
            <w:r w:rsidRPr="006700AC">
              <w:rPr>
                <w:sz w:val="18"/>
                <w:szCs w:val="18"/>
              </w:rPr>
              <w:lastRenderedPageBreak/>
              <w:t>The system should have low cost.</w:t>
            </w:r>
          </w:p>
        </w:tc>
      </w:tr>
    </w:tbl>
    <w:p w:rsidR="00E6682B" w:rsidRDefault="00E6682B" w:rsidP="00303E51">
      <w:pPr>
        <w:pStyle w:val="BodyText"/>
        <w:spacing w:before="120"/>
        <w:ind w:firstLine="360"/>
      </w:pPr>
      <w:r w:rsidRPr="005070A1">
        <w:lastRenderedPageBreak/>
        <w:t>Audio power amplifiers are widely available devices, so the requirements were dete</w:t>
      </w:r>
      <w:r w:rsidRPr="005070A1">
        <w:t>r</w:t>
      </w:r>
      <w:r w:rsidRPr="005070A1">
        <w:t>mined through competitive benchmarks and knowledge of</w:t>
      </w:r>
      <w:r>
        <w:t xml:space="preserve"> </w:t>
      </w:r>
      <w:r w:rsidRPr="005070A1">
        <w:t>ampl</w:t>
      </w:r>
      <w:r w:rsidRPr="005070A1">
        <w:t>i</w:t>
      </w:r>
      <w:r w:rsidRPr="005070A1">
        <w:t>fier circuit designs. The first engineering requirement</w:t>
      </w:r>
      <w:r>
        <w:fldChar w:fldCharType="begin"/>
      </w:r>
      <w:r>
        <w:instrText xml:space="preserve"> XE "</w:instrText>
      </w:r>
      <w:r w:rsidRPr="00505657">
        <w:instrText>engineering requirement</w:instrText>
      </w:r>
      <w:r>
        <w:instrText xml:space="preserve">" </w:instrText>
      </w:r>
      <w:r>
        <w:fldChar w:fldCharType="end"/>
      </w:r>
      <w:r w:rsidRPr="005070A1">
        <w:t xml:space="preserve"> directly impacts sound quality and is known as </w:t>
      </w:r>
      <w:r w:rsidRPr="003239AC">
        <w:t>total harmonic di</w:t>
      </w:r>
      <w:r w:rsidRPr="003239AC">
        <w:t>s</w:t>
      </w:r>
      <w:r w:rsidRPr="003239AC">
        <w:t>tortion</w:t>
      </w:r>
      <w:r w:rsidRPr="003239AC">
        <w:fldChar w:fldCharType="begin"/>
      </w:r>
      <w:r w:rsidRPr="003239AC">
        <w:instrText xml:space="preserve"> XE "t</w:instrText>
      </w:r>
      <w:r w:rsidRPr="003239AC">
        <w:instrText>o</w:instrText>
      </w:r>
      <w:r w:rsidRPr="003239AC">
        <w:instrText xml:space="preserve">tal harmonic distortion" </w:instrText>
      </w:r>
      <w:r w:rsidRPr="003239AC">
        <w:fldChar w:fldCharType="end"/>
      </w:r>
      <w:r w:rsidRPr="003239AC">
        <w:t xml:space="preserve"> </w:t>
      </w:r>
      <w:r w:rsidRPr="005070A1">
        <w:t>(THD).</w:t>
      </w:r>
      <w:r>
        <w:t xml:space="preserve"> </w:t>
      </w:r>
      <w:r w:rsidRPr="005070A1">
        <w:t>THD measures how closely the amplifier output signal follows the input si</w:t>
      </w:r>
      <w:r w:rsidRPr="005070A1">
        <w:t>g</w:t>
      </w:r>
      <w:r w:rsidRPr="005070A1">
        <w:t>nal. It is desirable for an amplifier to have a linear relation between input and output, where the output signal is identical to the input signal, except for an amplification factor. In reality</w:t>
      </w:r>
      <w:r>
        <w:t>,</w:t>
      </w:r>
      <w:r w:rsidRPr="005070A1">
        <w:t xml:space="preserve"> all a</w:t>
      </w:r>
      <w:r w:rsidRPr="005070A1">
        <w:t>m</w:t>
      </w:r>
      <w:r w:rsidRPr="005070A1">
        <w:t>plifiers have some degree of nonlinearity or distortion. It is measured by applying a pure sinusoid as the input to the amplifier, which in the case of a perfectly linear ampl</w:t>
      </w:r>
      <w:r w:rsidRPr="005070A1">
        <w:t>i</w:t>
      </w:r>
      <w:r w:rsidRPr="005070A1">
        <w:t>fier produces a pure output sinusoid of the same frequency.</w:t>
      </w:r>
      <w:r>
        <w:t xml:space="preserve"> </w:t>
      </w:r>
      <w:r w:rsidRPr="005070A1">
        <w:t>Any nonlinearity introduces unwanted ha</w:t>
      </w:r>
      <w:r w:rsidRPr="005070A1">
        <w:t>r</w:t>
      </w:r>
      <w:r w:rsidRPr="005070A1">
        <w:t>monic frequencies. THD represents the power of unwanted harmonics relative to the power of the fundamental sinusoid. THD is typically less than 1% for a good ampl</w:t>
      </w:r>
      <w:r w:rsidRPr="005070A1">
        <w:t>i</w:t>
      </w:r>
      <w:r w:rsidRPr="005070A1">
        <w:t>fier.</w:t>
      </w:r>
      <w:r>
        <w:t xml:space="preserve"> </w:t>
      </w:r>
    </w:p>
    <w:p w:rsidR="00810AF4" w:rsidRDefault="00E6682B" w:rsidP="00E6682B">
      <w:pPr>
        <w:pStyle w:val="BodyText"/>
        <w:ind w:firstLine="360"/>
      </w:pPr>
      <w:r w:rsidRPr="00303E51">
        <w:t xml:space="preserve">The second requirement, </w:t>
      </w:r>
      <w:r w:rsidRPr="003239AC">
        <w:t>output power</w:t>
      </w:r>
      <w:r w:rsidRPr="003239AC">
        <w:fldChar w:fldCharType="begin"/>
      </w:r>
      <w:r w:rsidRPr="003239AC">
        <w:instrText xml:space="preserve"> XE "output power" </w:instrText>
      </w:r>
      <w:r w:rsidRPr="003239AC">
        <w:fldChar w:fldCharType="end"/>
      </w:r>
      <w:r w:rsidRPr="003239AC">
        <w:t>,</w:t>
      </w:r>
      <w:r w:rsidRPr="00303E51">
        <w:t xml:space="preserve"> is quantified in terms of both average and max</w:t>
      </w:r>
      <w:r w:rsidRPr="00303E51">
        <w:t>i</w:t>
      </w:r>
      <w:r w:rsidRPr="00303E51">
        <w:t xml:space="preserve">mum values to minimize ambiguity. The third </w:t>
      </w:r>
      <w:r w:rsidR="00303E51">
        <w:t>engineering requirement addresses the eff</w:t>
      </w:r>
      <w:r w:rsidR="00303E51">
        <w:t>i</w:t>
      </w:r>
      <w:r w:rsidR="00303E51">
        <w:t xml:space="preserve">ciency of the power transfer, or how much of the power consumed by the device is </w:t>
      </w:r>
      <w:r w:rsidR="00EC5A95">
        <w:t xml:space="preserve">actually </w:t>
      </w:r>
      <w:r w:rsidR="00303E51">
        <w:t xml:space="preserve">converted to audio power. The fourth </w:t>
      </w:r>
      <w:r w:rsidR="003239AC">
        <w:t xml:space="preserve">engineering </w:t>
      </w:r>
      <w:r w:rsidR="00303E51">
        <w:t>requirement, e</w:t>
      </w:r>
      <w:r w:rsidRPr="00303E51">
        <w:t>ase of installation, is perhaps easy to un</w:t>
      </w:r>
      <w:r w:rsidR="003239AC">
        <w:t xml:space="preserve">derstand intuitively, and the </w:t>
      </w:r>
      <w:r w:rsidRPr="00303E51">
        <w:fldChar w:fldCharType="begin"/>
      </w:r>
      <w:r w:rsidRPr="00303E51">
        <w:instrText xml:space="preserve"> XE "engineering requirement" </w:instrText>
      </w:r>
      <w:r w:rsidRPr="00303E51">
        <w:fldChar w:fldCharType="end"/>
      </w:r>
      <w:r w:rsidRPr="00303E51">
        <w:t>expected installation time</w:t>
      </w:r>
      <w:r w:rsidR="00C51E4D">
        <w:t xml:space="preserve"> provides the condition for verification</w:t>
      </w:r>
      <w:r w:rsidRPr="00303E51">
        <w:t xml:space="preserve">. </w:t>
      </w:r>
      <w:r w:rsidR="00FF27C6">
        <w:t>The fi</w:t>
      </w:r>
      <w:r w:rsidR="00C51E4D">
        <w:t>fth</w:t>
      </w:r>
      <w:r w:rsidR="00FF27C6">
        <w:t xml:space="preserve"> requirement addresses the physical size of the device, and is important as it will need to be installed som</w:t>
      </w:r>
      <w:r w:rsidR="00FF27C6">
        <w:t>e</w:t>
      </w:r>
      <w:r w:rsidR="00FF27C6">
        <w:t>where in the vehicle.</w:t>
      </w:r>
    </w:p>
    <w:p w:rsidR="00FB725C" w:rsidRPr="0043516E" w:rsidRDefault="003239AC" w:rsidP="00FB725C">
      <w:pPr>
        <w:pStyle w:val="Heading3"/>
        <w:numPr>
          <w:ilvl w:val="2"/>
          <w:numId w:val="3"/>
        </w:numPr>
        <w:rPr>
          <w:sz w:val="28"/>
          <w:szCs w:val="28"/>
        </w:rPr>
      </w:pPr>
      <w:r>
        <w:rPr>
          <w:sz w:val="28"/>
          <w:szCs w:val="28"/>
        </w:rPr>
        <w:t>Case Study</w:t>
      </w:r>
      <w:r w:rsidR="00FB725C">
        <w:rPr>
          <w:sz w:val="28"/>
          <w:szCs w:val="28"/>
        </w:rPr>
        <w:t>: iPod</w:t>
      </w:r>
      <w:r w:rsidR="00FB725C">
        <w:rPr>
          <w:sz w:val="28"/>
          <w:szCs w:val="28"/>
          <w:vertAlign w:val="superscript"/>
        </w:rPr>
        <w:t>TM</w:t>
      </w:r>
      <w:r w:rsidR="00FB725C">
        <w:rPr>
          <w:sz w:val="28"/>
          <w:szCs w:val="28"/>
        </w:rPr>
        <w:t xml:space="preserve"> Hands-Free Device</w:t>
      </w:r>
      <w:r w:rsidR="00FB725C">
        <w:rPr>
          <w:sz w:val="28"/>
          <w:szCs w:val="28"/>
        </w:rPr>
        <w:fldChar w:fldCharType="begin"/>
      </w:r>
      <w:r w:rsidR="00FB725C">
        <w:instrText xml:space="preserve"> XE "</w:instrText>
      </w:r>
      <w:r w:rsidR="00FB725C" w:rsidRPr="00F816B9">
        <w:instrText>Requirements Specification</w:instrText>
      </w:r>
      <w:r w:rsidR="00FB725C">
        <w:instrText xml:space="preserve">" </w:instrText>
      </w:r>
      <w:r w:rsidR="00FB725C">
        <w:rPr>
          <w:sz w:val="28"/>
          <w:szCs w:val="28"/>
        </w:rPr>
        <w:fldChar w:fldCharType="end"/>
      </w:r>
    </w:p>
    <w:p w:rsidR="00FB725C" w:rsidRDefault="00EC5A95" w:rsidP="00FB725C">
      <w:pPr>
        <w:pStyle w:val="BodyText"/>
      </w:pPr>
      <w:r>
        <w:t>Table 3.2 present</w:t>
      </w:r>
      <w:r w:rsidR="003239AC">
        <w:t>s the</w:t>
      </w:r>
      <w:r w:rsidR="00FB725C">
        <w:t xml:space="preserve"> Requirements Specification </w:t>
      </w:r>
      <w:r>
        <w:t xml:space="preserve">for a </w:t>
      </w:r>
      <w:r w:rsidR="00FB725C">
        <w:t xml:space="preserve">hands-free device </w:t>
      </w:r>
      <w:r>
        <w:t xml:space="preserve">whose intent is </w:t>
      </w:r>
      <w:r w:rsidR="00FB725C">
        <w:t xml:space="preserve">to </w:t>
      </w:r>
      <w:r>
        <w:t xml:space="preserve">allow a driver </w:t>
      </w:r>
      <w:r w:rsidR="00C51E4D">
        <w:t xml:space="preserve">to </w:t>
      </w:r>
      <w:r w:rsidR="00FB725C">
        <w:t>communicate with an iPod</w:t>
      </w:r>
      <w:r w:rsidR="00660E98">
        <w:rPr>
          <w:vertAlign w:val="superscript"/>
        </w:rPr>
        <w:t>TM</w:t>
      </w:r>
      <w:r w:rsidR="00FB725C">
        <w:t xml:space="preserve"> </w:t>
      </w:r>
      <w:r>
        <w:t xml:space="preserve">audio player </w:t>
      </w:r>
      <w:r w:rsidR="00FB725C">
        <w:t>while driving. The Problem Stat</w:t>
      </w:r>
      <w:r w:rsidR="00FB725C">
        <w:t>e</w:t>
      </w:r>
      <w:r w:rsidR="00FB725C">
        <w:t>ment was presented in Cha</w:t>
      </w:r>
      <w:r w:rsidR="00FB725C">
        <w:t>p</w:t>
      </w:r>
      <w:r>
        <w:t>ter 2</w:t>
      </w:r>
      <w:r w:rsidR="00C51E4D">
        <w:t xml:space="preserve"> (Section 2.6). </w:t>
      </w:r>
    </w:p>
    <w:p w:rsidR="00FB725C" w:rsidRPr="00933C2A" w:rsidRDefault="00FB725C" w:rsidP="00FB725C">
      <w:pPr>
        <w:pStyle w:val="FigureCaption"/>
        <w:spacing w:before="240" w:after="120"/>
        <w:rPr>
          <w:szCs w:val="18"/>
        </w:rPr>
      </w:pPr>
      <w:r w:rsidRPr="00933C2A">
        <w:rPr>
          <w:b/>
          <w:szCs w:val="18"/>
        </w:rPr>
        <w:t>Table 3.2</w:t>
      </w:r>
      <w:r w:rsidRPr="00933C2A">
        <w:rPr>
          <w:szCs w:val="18"/>
        </w:rPr>
        <w:t xml:space="preserve"> Requirements Specification for the iPod</w:t>
      </w:r>
      <w:r w:rsidRPr="00933C2A">
        <w:rPr>
          <w:szCs w:val="18"/>
          <w:vertAlign w:val="superscript"/>
        </w:rPr>
        <w:t>TM</w:t>
      </w:r>
      <w:r w:rsidRPr="00933C2A">
        <w:rPr>
          <w:szCs w:val="18"/>
        </w:rPr>
        <w:t xml:space="preserve"> Hands-Free Device.</w:t>
      </w:r>
    </w:p>
    <w:tbl>
      <w:tblPr>
        <w:tblStyle w:val="TableGrid"/>
        <w:tblW w:w="7920" w:type="dxa"/>
        <w:tblInd w:w="108" w:type="dxa"/>
        <w:tblLayout w:type="fixed"/>
        <w:tblLook w:val="01E0" w:firstRow="1" w:lastRow="1" w:firstColumn="1" w:lastColumn="1" w:noHBand="0" w:noVBand="0"/>
      </w:tblPr>
      <w:tblGrid>
        <w:gridCol w:w="1368"/>
        <w:gridCol w:w="3096"/>
        <w:gridCol w:w="3456"/>
      </w:tblGrid>
      <w:tr w:rsidR="00E61BE7" w:rsidTr="00E61BE7">
        <w:tc>
          <w:tcPr>
            <w:tcW w:w="1368" w:type="dxa"/>
            <w:shd w:val="pct10" w:color="auto" w:fill="auto"/>
          </w:tcPr>
          <w:p w:rsidR="00E61BE7" w:rsidRPr="00D12C94" w:rsidRDefault="00E61BE7" w:rsidP="00E61BE7">
            <w:pPr>
              <w:pStyle w:val="BodyText"/>
              <w:spacing w:before="60" w:after="60"/>
              <w:jc w:val="center"/>
              <w:rPr>
                <w:b/>
                <w:sz w:val="18"/>
                <w:szCs w:val="18"/>
              </w:rPr>
            </w:pPr>
            <w:r w:rsidRPr="00D12C94">
              <w:rPr>
                <w:b/>
                <w:sz w:val="18"/>
                <w:szCs w:val="18"/>
              </w:rPr>
              <w:t>Marketing Requirements</w:t>
            </w:r>
          </w:p>
        </w:tc>
        <w:tc>
          <w:tcPr>
            <w:tcW w:w="3096" w:type="dxa"/>
            <w:shd w:val="pct10" w:color="auto" w:fill="auto"/>
          </w:tcPr>
          <w:p w:rsidR="00E61BE7" w:rsidRDefault="00E61BE7" w:rsidP="00E61BE7">
            <w:pPr>
              <w:pStyle w:val="BodyText"/>
              <w:spacing w:after="60"/>
              <w:jc w:val="center"/>
              <w:rPr>
                <w:b/>
                <w:sz w:val="18"/>
                <w:szCs w:val="18"/>
              </w:rPr>
            </w:pPr>
          </w:p>
          <w:p w:rsidR="00E61BE7" w:rsidRPr="00D12C94" w:rsidRDefault="00E61BE7" w:rsidP="00E61BE7">
            <w:pPr>
              <w:pStyle w:val="BodyText"/>
              <w:spacing w:after="60"/>
              <w:jc w:val="center"/>
              <w:rPr>
                <w:b/>
                <w:sz w:val="18"/>
                <w:szCs w:val="18"/>
              </w:rPr>
            </w:pPr>
            <w:r>
              <w:rPr>
                <w:b/>
                <w:sz w:val="18"/>
                <w:szCs w:val="18"/>
              </w:rPr>
              <w:t>Engineering Requirements</w:t>
            </w:r>
          </w:p>
        </w:tc>
        <w:tc>
          <w:tcPr>
            <w:tcW w:w="3456" w:type="dxa"/>
            <w:shd w:val="pct10" w:color="auto" w:fill="auto"/>
          </w:tcPr>
          <w:p w:rsidR="00E61BE7" w:rsidRDefault="00E61BE7" w:rsidP="00E61BE7">
            <w:pPr>
              <w:pStyle w:val="BodyText"/>
              <w:spacing w:after="60"/>
              <w:jc w:val="center"/>
              <w:rPr>
                <w:b/>
                <w:sz w:val="18"/>
                <w:szCs w:val="18"/>
              </w:rPr>
            </w:pPr>
          </w:p>
          <w:p w:rsidR="00E61BE7" w:rsidRPr="00D12C94" w:rsidRDefault="00E61BE7" w:rsidP="00E61BE7">
            <w:pPr>
              <w:pStyle w:val="BodyText"/>
              <w:spacing w:after="60"/>
              <w:jc w:val="center"/>
              <w:rPr>
                <w:b/>
                <w:sz w:val="18"/>
                <w:szCs w:val="18"/>
              </w:rPr>
            </w:pPr>
            <w:r w:rsidRPr="00D12C94">
              <w:rPr>
                <w:b/>
                <w:sz w:val="18"/>
                <w:szCs w:val="18"/>
              </w:rPr>
              <w:t>Justification</w:t>
            </w:r>
          </w:p>
        </w:tc>
      </w:tr>
      <w:tr w:rsidR="00E61BE7" w:rsidTr="00E61BE7">
        <w:tc>
          <w:tcPr>
            <w:tcW w:w="1368" w:type="dxa"/>
          </w:tcPr>
          <w:p w:rsidR="0015342A" w:rsidRPr="008D5378" w:rsidRDefault="0015342A" w:rsidP="00E61BE7">
            <w:pPr>
              <w:pStyle w:val="BodyText"/>
              <w:spacing w:before="60" w:after="60"/>
              <w:jc w:val="center"/>
              <w:rPr>
                <w:sz w:val="18"/>
                <w:szCs w:val="18"/>
              </w:rPr>
            </w:pPr>
            <w:r w:rsidRPr="008D5378">
              <w:rPr>
                <w:sz w:val="18"/>
                <w:szCs w:val="18"/>
              </w:rPr>
              <w:t>4, 6</w:t>
            </w:r>
          </w:p>
        </w:tc>
        <w:tc>
          <w:tcPr>
            <w:tcW w:w="3096" w:type="dxa"/>
          </w:tcPr>
          <w:p w:rsidR="00E61BE7" w:rsidRPr="008D5378" w:rsidRDefault="00E61BE7" w:rsidP="008D5378">
            <w:pPr>
              <w:pStyle w:val="BodyText"/>
              <w:numPr>
                <w:ilvl w:val="0"/>
                <w:numId w:val="20"/>
              </w:numPr>
              <w:spacing w:before="60" w:after="60"/>
              <w:jc w:val="left"/>
              <w:rPr>
                <w:sz w:val="18"/>
                <w:szCs w:val="18"/>
              </w:rPr>
            </w:pPr>
            <w:r w:rsidRPr="008D5378">
              <w:rPr>
                <w:sz w:val="18"/>
                <w:szCs w:val="18"/>
              </w:rPr>
              <w:t>S</w:t>
            </w:r>
            <w:r w:rsidRPr="008D5378">
              <w:rPr>
                <w:rFonts w:cs="Arial"/>
                <w:sz w:val="18"/>
                <w:szCs w:val="18"/>
              </w:rPr>
              <w:t xml:space="preserve">ystem will </w:t>
            </w:r>
            <w:r w:rsidR="008D5378" w:rsidRPr="008D5378">
              <w:rPr>
                <w:rFonts w:cs="Arial"/>
                <w:sz w:val="18"/>
                <w:szCs w:val="18"/>
              </w:rPr>
              <w:t>i</w:t>
            </w:r>
            <w:r w:rsidR="008D5378" w:rsidRPr="008D5378">
              <w:rPr>
                <w:rFonts w:cs="Arial"/>
                <w:i/>
                <w:sz w:val="18"/>
                <w:szCs w:val="18"/>
              </w:rPr>
              <w:t>mplement</w:t>
            </w:r>
            <w:r w:rsidRPr="008D5378">
              <w:rPr>
                <w:rFonts w:cs="Arial"/>
                <w:i/>
                <w:sz w:val="18"/>
                <w:szCs w:val="18"/>
              </w:rPr>
              <w:t xml:space="preserve"> </w:t>
            </w:r>
            <w:r w:rsidR="00EC5A95" w:rsidRPr="008D5378">
              <w:rPr>
                <w:rFonts w:cs="Arial"/>
                <w:i/>
                <w:sz w:val="18"/>
                <w:szCs w:val="18"/>
              </w:rPr>
              <w:t xml:space="preserve">nine </w:t>
            </w:r>
            <w:r w:rsidRPr="008D5378">
              <w:rPr>
                <w:rFonts w:cs="Arial"/>
                <w:i/>
                <w:sz w:val="18"/>
                <w:szCs w:val="18"/>
              </w:rPr>
              <w:t>voice co</w:t>
            </w:r>
            <w:r w:rsidRPr="008D5378">
              <w:rPr>
                <w:rFonts w:cs="Arial"/>
                <w:i/>
                <w:sz w:val="18"/>
                <w:szCs w:val="18"/>
              </w:rPr>
              <w:t>m</w:t>
            </w:r>
            <w:r w:rsidRPr="008D5378">
              <w:rPr>
                <w:rFonts w:cs="Arial"/>
                <w:i/>
                <w:sz w:val="18"/>
                <w:szCs w:val="18"/>
              </w:rPr>
              <w:t>mand</w:t>
            </w:r>
            <w:r w:rsidRPr="008D5378">
              <w:rPr>
                <w:rFonts w:cs="Arial"/>
                <w:sz w:val="18"/>
                <w:szCs w:val="18"/>
              </w:rPr>
              <w:t xml:space="preserve"> functions</w:t>
            </w:r>
            <w:r w:rsidR="0015342A" w:rsidRPr="008D5378">
              <w:rPr>
                <w:rFonts w:cs="Arial"/>
                <w:sz w:val="18"/>
                <w:szCs w:val="18"/>
              </w:rPr>
              <w:t xml:space="preserve"> (</w:t>
            </w:r>
            <w:r w:rsidRPr="008D5378">
              <w:rPr>
                <w:rFonts w:cs="Arial"/>
                <w:sz w:val="18"/>
                <w:szCs w:val="18"/>
              </w:rPr>
              <w:t xml:space="preserve"> menu, play/pause, previous, next, up, down, left, right and select</w:t>
            </w:r>
            <w:r w:rsidR="0015342A" w:rsidRPr="008D5378">
              <w:rPr>
                <w:rFonts w:cs="Arial"/>
                <w:sz w:val="18"/>
                <w:szCs w:val="18"/>
              </w:rPr>
              <w:t>)</w:t>
            </w:r>
            <w:r w:rsidRPr="008D5378">
              <w:rPr>
                <w:rFonts w:cs="Arial"/>
                <w:sz w:val="18"/>
                <w:szCs w:val="18"/>
              </w:rPr>
              <w:t xml:space="preserve"> and respond appropriately according to each command.</w:t>
            </w:r>
          </w:p>
        </w:tc>
        <w:tc>
          <w:tcPr>
            <w:tcW w:w="3456" w:type="dxa"/>
          </w:tcPr>
          <w:p w:rsidR="00E61BE7" w:rsidRPr="008D5378" w:rsidRDefault="0015342A" w:rsidP="00E61BE7">
            <w:pPr>
              <w:pStyle w:val="BodyText"/>
              <w:spacing w:before="40"/>
              <w:jc w:val="left"/>
              <w:rPr>
                <w:rFonts w:cs="Arial"/>
                <w:sz w:val="18"/>
                <w:szCs w:val="18"/>
              </w:rPr>
            </w:pPr>
            <w:r w:rsidRPr="008D5378">
              <w:rPr>
                <w:sz w:val="18"/>
                <w:szCs w:val="18"/>
              </w:rPr>
              <w:t xml:space="preserve">These are the basic </w:t>
            </w:r>
            <w:r w:rsidR="00EC5A95" w:rsidRPr="008D5378">
              <w:rPr>
                <w:sz w:val="18"/>
                <w:szCs w:val="18"/>
              </w:rPr>
              <w:t>nine</w:t>
            </w:r>
            <w:r w:rsidRPr="008D5378">
              <w:rPr>
                <w:sz w:val="18"/>
                <w:szCs w:val="18"/>
              </w:rPr>
              <w:t xml:space="preserve"> commands that are used to control an iPod and will pr</w:t>
            </w:r>
            <w:r w:rsidRPr="008D5378">
              <w:rPr>
                <w:sz w:val="18"/>
                <w:szCs w:val="18"/>
              </w:rPr>
              <w:t>o</w:t>
            </w:r>
            <w:r w:rsidRPr="008D5378">
              <w:rPr>
                <w:sz w:val="18"/>
                <w:szCs w:val="18"/>
              </w:rPr>
              <w:t>vide all functio</w:t>
            </w:r>
            <w:r w:rsidRPr="008D5378">
              <w:rPr>
                <w:sz w:val="18"/>
                <w:szCs w:val="18"/>
              </w:rPr>
              <w:t>n</w:t>
            </w:r>
            <w:r w:rsidRPr="008D5378">
              <w:rPr>
                <w:sz w:val="18"/>
                <w:szCs w:val="18"/>
              </w:rPr>
              <w:t>ality neede</w:t>
            </w:r>
            <w:r w:rsidR="00EC5A95" w:rsidRPr="008D5378">
              <w:rPr>
                <w:sz w:val="18"/>
                <w:szCs w:val="18"/>
              </w:rPr>
              <w:t>d</w:t>
            </w:r>
            <w:r w:rsidRPr="008D5378">
              <w:rPr>
                <w:sz w:val="18"/>
                <w:szCs w:val="18"/>
              </w:rPr>
              <w:t xml:space="preserve">. </w:t>
            </w:r>
          </w:p>
          <w:p w:rsidR="00E61BE7" w:rsidRPr="008D5378" w:rsidRDefault="00E61BE7" w:rsidP="00E61BE7">
            <w:pPr>
              <w:pStyle w:val="BodyText"/>
              <w:spacing w:before="60" w:after="60"/>
              <w:rPr>
                <w:sz w:val="18"/>
                <w:szCs w:val="18"/>
              </w:rPr>
            </w:pPr>
          </w:p>
        </w:tc>
      </w:tr>
      <w:tr w:rsidR="00E61BE7" w:rsidTr="00E61BE7">
        <w:tc>
          <w:tcPr>
            <w:tcW w:w="1368" w:type="dxa"/>
          </w:tcPr>
          <w:p w:rsidR="0015342A" w:rsidRPr="008D5378" w:rsidRDefault="0015342A" w:rsidP="00E61BE7">
            <w:pPr>
              <w:pStyle w:val="BodyText"/>
              <w:spacing w:before="60" w:after="60"/>
              <w:jc w:val="center"/>
              <w:rPr>
                <w:sz w:val="18"/>
                <w:szCs w:val="18"/>
              </w:rPr>
            </w:pPr>
            <w:r w:rsidRPr="008D5378">
              <w:rPr>
                <w:sz w:val="18"/>
                <w:szCs w:val="18"/>
              </w:rPr>
              <w:t xml:space="preserve">1, </w:t>
            </w:r>
            <w:r w:rsidR="007A545D" w:rsidRPr="008D5378">
              <w:rPr>
                <w:sz w:val="18"/>
                <w:szCs w:val="18"/>
              </w:rPr>
              <w:t xml:space="preserve">3, </w:t>
            </w:r>
            <w:r w:rsidRPr="008D5378">
              <w:rPr>
                <w:sz w:val="18"/>
                <w:szCs w:val="18"/>
              </w:rPr>
              <w:t>4, 7</w:t>
            </w:r>
          </w:p>
        </w:tc>
        <w:tc>
          <w:tcPr>
            <w:tcW w:w="3096" w:type="dxa"/>
          </w:tcPr>
          <w:p w:rsidR="00E61BE7" w:rsidRPr="008D5378" w:rsidRDefault="00E61BE7" w:rsidP="008D5378">
            <w:pPr>
              <w:pStyle w:val="BodyText"/>
              <w:numPr>
                <w:ilvl w:val="0"/>
                <w:numId w:val="20"/>
              </w:numPr>
              <w:spacing w:before="60" w:after="60"/>
              <w:jc w:val="left"/>
              <w:rPr>
                <w:sz w:val="18"/>
                <w:szCs w:val="18"/>
              </w:rPr>
            </w:pPr>
            <w:r w:rsidRPr="008D5378">
              <w:rPr>
                <w:rFonts w:cs="Arial"/>
                <w:sz w:val="18"/>
                <w:szCs w:val="18"/>
              </w:rPr>
              <w:t xml:space="preserve">The </w:t>
            </w:r>
            <w:r w:rsidRPr="008D5378">
              <w:rPr>
                <w:rFonts w:cs="Arial"/>
                <w:i/>
                <w:sz w:val="18"/>
                <w:szCs w:val="18"/>
              </w:rPr>
              <w:t>time to respond</w:t>
            </w:r>
            <w:r w:rsidRPr="008D5378">
              <w:rPr>
                <w:rFonts w:cs="Arial"/>
                <w:sz w:val="18"/>
                <w:szCs w:val="18"/>
              </w:rPr>
              <w:t xml:space="preserve"> to voice co</w:t>
            </w:r>
            <w:r w:rsidRPr="008D5378">
              <w:rPr>
                <w:rFonts w:cs="Arial"/>
                <w:sz w:val="18"/>
                <w:szCs w:val="18"/>
              </w:rPr>
              <w:t>m</w:t>
            </w:r>
            <w:r w:rsidRPr="008D5378">
              <w:rPr>
                <w:rFonts w:cs="Arial"/>
                <w:sz w:val="18"/>
                <w:szCs w:val="18"/>
              </w:rPr>
              <w:t xml:space="preserve">mands </w:t>
            </w:r>
            <w:r w:rsidR="007A545D" w:rsidRPr="008D5378">
              <w:rPr>
                <w:rFonts w:cs="Arial"/>
                <w:sz w:val="18"/>
                <w:szCs w:val="18"/>
              </w:rPr>
              <w:t>and provide audio fee</w:t>
            </w:r>
            <w:r w:rsidR="007A545D" w:rsidRPr="008D5378">
              <w:rPr>
                <w:rFonts w:cs="Arial"/>
                <w:sz w:val="18"/>
                <w:szCs w:val="18"/>
              </w:rPr>
              <w:t>d</w:t>
            </w:r>
            <w:r w:rsidR="007A545D" w:rsidRPr="008D5378">
              <w:rPr>
                <w:rFonts w:cs="Arial"/>
                <w:sz w:val="18"/>
                <w:szCs w:val="18"/>
              </w:rPr>
              <w:t xml:space="preserve">back </w:t>
            </w:r>
            <w:r w:rsidRPr="008D5378">
              <w:rPr>
                <w:rFonts w:cs="Arial"/>
                <w:sz w:val="18"/>
                <w:szCs w:val="18"/>
              </w:rPr>
              <w:t>should not exceed 3 se</w:t>
            </w:r>
            <w:r w:rsidRPr="008D5378">
              <w:rPr>
                <w:rFonts w:cs="Arial"/>
                <w:sz w:val="18"/>
                <w:szCs w:val="18"/>
              </w:rPr>
              <w:t>c</w:t>
            </w:r>
            <w:r w:rsidRPr="008D5378">
              <w:rPr>
                <w:rFonts w:cs="Arial"/>
                <w:sz w:val="18"/>
                <w:szCs w:val="18"/>
              </w:rPr>
              <w:t>onds.</w:t>
            </w:r>
          </w:p>
        </w:tc>
        <w:tc>
          <w:tcPr>
            <w:tcW w:w="3456" w:type="dxa"/>
          </w:tcPr>
          <w:p w:rsidR="00E61BE7" w:rsidRPr="008D5378" w:rsidRDefault="00E61BE7" w:rsidP="00E61BE7">
            <w:pPr>
              <w:pStyle w:val="BodyText"/>
              <w:spacing w:before="40"/>
              <w:jc w:val="left"/>
              <w:rPr>
                <w:sz w:val="18"/>
                <w:szCs w:val="18"/>
              </w:rPr>
            </w:pPr>
            <w:r w:rsidRPr="008D5378">
              <w:rPr>
                <w:sz w:val="18"/>
                <w:szCs w:val="18"/>
              </w:rPr>
              <w:t xml:space="preserve">The system needs to </w:t>
            </w:r>
            <w:r w:rsidRPr="008D5378">
              <w:rPr>
                <w:rFonts w:cs="Arial"/>
                <w:sz w:val="18"/>
                <w:szCs w:val="18"/>
              </w:rPr>
              <w:t>provide convenient use by responding to the user inputs within a short time period. Based on r</w:t>
            </w:r>
            <w:r w:rsidRPr="008D5378">
              <w:rPr>
                <w:rFonts w:cs="Arial"/>
                <w:sz w:val="18"/>
                <w:szCs w:val="18"/>
              </w:rPr>
              <w:t>e</w:t>
            </w:r>
            <w:r w:rsidRPr="008D5378">
              <w:rPr>
                <w:rFonts w:cs="Arial"/>
                <w:sz w:val="18"/>
                <w:szCs w:val="18"/>
              </w:rPr>
              <w:t>search it was determined that the response time for the iPod is less than 1 se</w:t>
            </w:r>
            <w:r w:rsidRPr="008D5378">
              <w:rPr>
                <w:rFonts w:cs="Arial"/>
                <w:sz w:val="18"/>
                <w:szCs w:val="18"/>
              </w:rPr>
              <w:t>c</w:t>
            </w:r>
            <w:r w:rsidRPr="008D5378">
              <w:rPr>
                <w:rFonts w:cs="Arial"/>
                <w:sz w:val="18"/>
                <w:szCs w:val="18"/>
              </w:rPr>
              <w:t>ond and an aver</w:t>
            </w:r>
            <w:r w:rsidRPr="008D5378">
              <w:rPr>
                <w:rFonts w:cs="Arial"/>
                <w:sz w:val="18"/>
                <w:szCs w:val="18"/>
              </w:rPr>
              <w:lastRenderedPageBreak/>
              <w:t>age voice recognition system r</w:t>
            </w:r>
            <w:r w:rsidRPr="008D5378">
              <w:rPr>
                <w:rFonts w:cs="Arial"/>
                <w:sz w:val="18"/>
                <w:szCs w:val="18"/>
              </w:rPr>
              <w:t>e</w:t>
            </w:r>
            <w:r w:rsidRPr="008D5378">
              <w:rPr>
                <w:rFonts w:cs="Arial"/>
                <w:sz w:val="18"/>
                <w:szCs w:val="18"/>
              </w:rPr>
              <w:t>quires 2</w:t>
            </w:r>
            <w:r w:rsidR="00784BA0">
              <w:rPr>
                <w:rFonts w:cs="Arial"/>
                <w:sz w:val="18"/>
                <w:szCs w:val="18"/>
              </w:rPr>
              <w:t xml:space="preserve"> </w:t>
            </w:r>
            <w:r w:rsidRPr="008D5378">
              <w:rPr>
                <w:rFonts w:cs="Arial"/>
                <w:sz w:val="18"/>
                <w:szCs w:val="18"/>
              </w:rPr>
              <w:t>seconds to recognize co</w:t>
            </w:r>
            <w:r w:rsidRPr="008D5378">
              <w:rPr>
                <w:rFonts w:cs="Arial"/>
                <w:sz w:val="18"/>
                <w:szCs w:val="18"/>
              </w:rPr>
              <w:t>m</w:t>
            </w:r>
            <w:r w:rsidRPr="008D5378">
              <w:rPr>
                <w:rFonts w:cs="Arial"/>
                <w:sz w:val="18"/>
                <w:szCs w:val="18"/>
              </w:rPr>
              <w:t xml:space="preserve">mands. </w:t>
            </w:r>
          </w:p>
        </w:tc>
      </w:tr>
      <w:tr w:rsidR="00E61BE7" w:rsidTr="00E61BE7">
        <w:tc>
          <w:tcPr>
            <w:tcW w:w="1368" w:type="dxa"/>
          </w:tcPr>
          <w:p w:rsidR="0015342A" w:rsidRPr="008D5378" w:rsidRDefault="0015342A" w:rsidP="00E61BE7">
            <w:pPr>
              <w:pStyle w:val="BodyText"/>
              <w:spacing w:before="60" w:after="60"/>
              <w:jc w:val="center"/>
              <w:rPr>
                <w:sz w:val="18"/>
                <w:szCs w:val="18"/>
              </w:rPr>
            </w:pPr>
            <w:r w:rsidRPr="008D5378">
              <w:rPr>
                <w:sz w:val="18"/>
                <w:szCs w:val="18"/>
              </w:rPr>
              <w:lastRenderedPageBreak/>
              <w:t>4, 6</w:t>
            </w:r>
          </w:p>
        </w:tc>
        <w:tc>
          <w:tcPr>
            <w:tcW w:w="3096" w:type="dxa"/>
          </w:tcPr>
          <w:p w:rsidR="00E61BE7" w:rsidRPr="008D5378" w:rsidRDefault="00E61BE7" w:rsidP="008D5378">
            <w:pPr>
              <w:pStyle w:val="BodyText"/>
              <w:numPr>
                <w:ilvl w:val="0"/>
                <w:numId w:val="20"/>
              </w:numPr>
              <w:spacing w:before="40"/>
              <w:jc w:val="left"/>
              <w:rPr>
                <w:sz w:val="18"/>
                <w:szCs w:val="18"/>
              </w:rPr>
            </w:pPr>
            <w:r w:rsidRPr="008D5378">
              <w:rPr>
                <w:rFonts w:cs="Arial"/>
                <w:sz w:val="18"/>
                <w:szCs w:val="18"/>
              </w:rPr>
              <w:t xml:space="preserve">The </w:t>
            </w:r>
            <w:r w:rsidRPr="008D5378">
              <w:rPr>
                <w:rFonts w:cs="Arial"/>
                <w:i/>
                <w:sz w:val="18"/>
                <w:szCs w:val="18"/>
              </w:rPr>
              <w:t>accuracy</w:t>
            </w:r>
            <w:r w:rsidRPr="008D5378">
              <w:rPr>
                <w:rFonts w:cs="Arial"/>
                <w:sz w:val="18"/>
                <w:szCs w:val="18"/>
              </w:rPr>
              <w:t xml:space="preserve"> of the system in accepting voice commands will be between 95% and 98%.</w:t>
            </w:r>
          </w:p>
        </w:tc>
        <w:tc>
          <w:tcPr>
            <w:tcW w:w="3456" w:type="dxa"/>
          </w:tcPr>
          <w:p w:rsidR="00E61BE7" w:rsidRPr="008D5378" w:rsidRDefault="00E61BE7" w:rsidP="00E61BE7">
            <w:pPr>
              <w:pStyle w:val="BodyText"/>
              <w:spacing w:before="40"/>
              <w:jc w:val="left"/>
              <w:rPr>
                <w:sz w:val="18"/>
                <w:szCs w:val="18"/>
              </w:rPr>
            </w:pPr>
            <w:r w:rsidRPr="008D5378">
              <w:rPr>
                <w:rFonts w:cs="Arial"/>
                <w:sz w:val="18"/>
                <w:szCs w:val="18"/>
              </w:rPr>
              <w:t>Research demonstrates that this is a typical acc</w:t>
            </w:r>
            <w:r w:rsidRPr="008D5378">
              <w:rPr>
                <w:rFonts w:cs="Arial"/>
                <w:sz w:val="18"/>
                <w:szCs w:val="18"/>
              </w:rPr>
              <w:t>u</w:t>
            </w:r>
            <w:r w:rsidRPr="008D5378">
              <w:rPr>
                <w:rFonts w:cs="Arial"/>
                <w:sz w:val="18"/>
                <w:szCs w:val="18"/>
              </w:rPr>
              <w:t>racy of voice recognition chips.</w:t>
            </w:r>
            <w:r w:rsidR="00660E98" w:rsidRPr="008D5378">
              <w:rPr>
                <w:rFonts w:cs="Arial"/>
                <w:sz w:val="18"/>
                <w:szCs w:val="18"/>
              </w:rPr>
              <w:t xml:space="preserve"> Speaker ind</w:t>
            </w:r>
            <w:r w:rsidR="00660E98" w:rsidRPr="008D5378">
              <w:rPr>
                <w:rFonts w:cs="Arial"/>
                <w:sz w:val="18"/>
                <w:szCs w:val="18"/>
              </w:rPr>
              <w:t>e</w:t>
            </w:r>
            <w:r w:rsidR="00660E98" w:rsidRPr="008D5378">
              <w:rPr>
                <w:rFonts w:cs="Arial"/>
                <w:sz w:val="18"/>
                <w:szCs w:val="18"/>
              </w:rPr>
              <w:t>pendent systems can achieve 95% and speaker-dependent up to 98%.</w:t>
            </w:r>
          </w:p>
        </w:tc>
      </w:tr>
      <w:tr w:rsidR="00E61BE7" w:rsidTr="00E61BE7">
        <w:tc>
          <w:tcPr>
            <w:tcW w:w="1368" w:type="dxa"/>
          </w:tcPr>
          <w:p w:rsidR="0015342A" w:rsidRPr="008D5378" w:rsidRDefault="0015342A" w:rsidP="00E61BE7">
            <w:pPr>
              <w:pStyle w:val="BodyText"/>
              <w:spacing w:before="60" w:after="60"/>
              <w:jc w:val="center"/>
              <w:rPr>
                <w:sz w:val="18"/>
                <w:szCs w:val="18"/>
              </w:rPr>
            </w:pPr>
            <w:r w:rsidRPr="008D5378">
              <w:rPr>
                <w:sz w:val="18"/>
                <w:szCs w:val="18"/>
              </w:rPr>
              <w:t>5, 6</w:t>
            </w:r>
          </w:p>
        </w:tc>
        <w:tc>
          <w:tcPr>
            <w:tcW w:w="3096" w:type="dxa"/>
          </w:tcPr>
          <w:p w:rsidR="00E61BE7" w:rsidRPr="008D5378" w:rsidRDefault="00E61BE7" w:rsidP="008D5378">
            <w:pPr>
              <w:pStyle w:val="BodyText"/>
              <w:numPr>
                <w:ilvl w:val="0"/>
                <w:numId w:val="20"/>
              </w:numPr>
              <w:spacing w:before="60" w:after="60"/>
              <w:jc w:val="left"/>
              <w:rPr>
                <w:sz w:val="18"/>
                <w:szCs w:val="18"/>
              </w:rPr>
            </w:pPr>
            <w:r w:rsidRPr="008D5378">
              <w:rPr>
                <w:rFonts w:cs="Arial"/>
                <w:sz w:val="18"/>
                <w:szCs w:val="18"/>
              </w:rPr>
              <w:t xml:space="preserve">The system should be able to </w:t>
            </w:r>
            <w:r w:rsidRPr="008D5378">
              <w:rPr>
                <w:rFonts w:cs="Arial"/>
                <w:i/>
                <w:sz w:val="18"/>
                <w:szCs w:val="18"/>
              </w:rPr>
              <w:t>operate</w:t>
            </w:r>
            <w:r w:rsidRPr="008D5378">
              <w:rPr>
                <w:rFonts w:cs="Arial"/>
                <w:sz w:val="18"/>
                <w:szCs w:val="18"/>
              </w:rPr>
              <w:t xml:space="preserve"> from a 12 V source and</w:t>
            </w:r>
            <w:r w:rsidR="008D5378" w:rsidRPr="008D5378">
              <w:rPr>
                <w:rFonts w:cs="Arial"/>
                <w:sz w:val="18"/>
                <w:szCs w:val="18"/>
              </w:rPr>
              <w:t xml:space="preserve"> w</w:t>
            </w:r>
            <w:r w:rsidRPr="008D5378">
              <w:rPr>
                <w:rFonts w:cs="Arial"/>
                <w:sz w:val="18"/>
                <w:szCs w:val="18"/>
              </w:rPr>
              <w:t>ill draw a maximum of 150 mA.</w:t>
            </w:r>
          </w:p>
        </w:tc>
        <w:tc>
          <w:tcPr>
            <w:tcW w:w="3456" w:type="dxa"/>
          </w:tcPr>
          <w:p w:rsidR="00E61BE7" w:rsidRPr="008D5378" w:rsidRDefault="00E61BE7" w:rsidP="00E61BE7">
            <w:pPr>
              <w:pStyle w:val="BodyText"/>
              <w:spacing w:before="60" w:after="60"/>
              <w:rPr>
                <w:sz w:val="18"/>
                <w:szCs w:val="18"/>
              </w:rPr>
            </w:pPr>
            <w:r w:rsidRPr="008D5378">
              <w:rPr>
                <w:sz w:val="18"/>
                <w:szCs w:val="18"/>
              </w:rPr>
              <w:t>The automobile provides 12V DC. A cu</w:t>
            </w:r>
            <w:r w:rsidRPr="008D5378">
              <w:rPr>
                <w:sz w:val="18"/>
                <w:szCs w:val="18"/>
              </w:rPr>
              <w:t>r</w:t>
            </w:r>
            <w:r w:rsidRPr="008D5378">
              <w:rPr>
                <w:sz w:val="18"/>
                <w:szCs w:val="18"/>
              </w:rPr>
              <w:t>rent draw budget estimate was developed with potential comp</w:t>
            </w:r>
            <w:r w:rsidRPr="008D5378">
              <w:rPr>
                <w:sz w:val="18"/>
                <w:szCs w:val="18"/>
              </w:rPr>
              <w:t>o</w:t>
            </w:r>
            <w:r w:rsidRPr="008D5378">
              <w:rPr>
                <w:sz w:val="18"/>
                <w:szCs w:val="18"/>
              </w:rPr>
              <w:t>nents and 150mA was an upper limit of current estimated.</w:t>
            </w:r>
          </w:p>
        </w:tc>
      </w:tr>
      <w:tr w:rsidR="00E61BE7" w:rsidTr="00E61BE7">
        <w:tc>
          <w:tcPr>
            <w:tcW w:w="1368" w:type="dxa"/>
          </w:tcPr>
          <w:p w:rsidR="0015342A" w:rsidRPr="008D5378" w:rsidRDefault="0015342A" w:rsidP="00E61BE7">
            <w:pPr>
              <w:pStyle w:val="BodyText"/>
              <w:spacing w:before="60" w:after="60"/>
              <w:jc w:val="center"/>
              <w:rPr>
                <w:sz w:val="18"/>
                <w:szCs w:val="18"/>
              </w:rPr>
            </w:pPr>
            <w:r w:rsidRPr="008D5378">
              <w:rPr>
                <w:sz w:val="18"/>
                <w:szCs w:val="18"/>
              </w:rPr>
              <w:t>5, 6, 7</w:t>
            </w:r>
          </w:p>
        </w:tc>
        <w:tc>
          <w:tcPr>
            <w:tcW w:w="3096" w:type="dxa"/>
          </w:tcPr>
          <w:p w:rsidR="00E61BE7" w:rsidRPr="008D5378" w:rsidRDefault="00660E98" w:rsidP="008D5378">
            <w:pPr>
              <w:pStyle w:val="BodyText"/>
              <w:numPr>
                <w:ilvl w:val="0"/>
                <w:numId w:val="20"/>
              </w:numPr>
              <w:spacing w:before="60" w:after="60"/>
              <w:jc w:val="left"/>
              <w:rPr>
                <w:sz w:val="18"/>
                <w:szCs w:val="18"/>
              </w:rPr>
            </w:pPr>
            <w:r w:rsidRPr="008D5378">
              <w:rPr>
                <w:sz w:val="18"/>
                <w:szCs w:val="18"/>
              </w:rPr>
              <w:t xml:space="preserve">The </w:t>
            </w:r>
            <w:r w:rsidRPr="008D5378">
              <w:rPr>
                <w:i/>
                <w:sz w:val="18"/>
                <w:szCs w:val="18"/>
              </w:rPr>
              <w:t>dimensions</w:t>
            </w:r>
            <w:r w:rsidRPr="008D5378">
              <w:rPr>
                <w:sz w:val="18"/>
                <w:szCs w:val="18"/>
              </w:rPr>
              <w:t xml:space="preserve"> of the pr</w:t>
            </w:r>
            <w:r w:rsidRPr="008D5378">
              <w:rPr>
                <w:sz w:val="18"/>
                <w:szCs w:val="18"/>
              </w:rPr>
              <w:t>o</w:t>
            </w:r>
            <w:r w:rsidRPr="008D5378">
              <w:rPr>
                <w:sz w:val="18"/>
                <w:szCs w:val="18"/>
              </w:rPr>
              <w:t xml:space="preserve">totype should not exceed 6” x 4” x 1.5”. </w:t>
            </w:r>
          </w:p>
        </w:tc>
        <w:tc>
          <w:tcPr>
            <w:tcW w:w="3456" w:type="dxa"/>
          </w:tcPr>
          <w:p w:rsidR="00E61BE7" w:rsidRPr="008D5378" w:rsidRDefault="00660E98" w:rsidP="007B2FCE">
            <w:pPr>
              <w:pStyle w:val="BodyText"/>
              <w:spacing w:before="60" w:after="60"/>
              <w:jc w:val="left"/>
              <w:rPr>
                <w:sz w:val="18"/>
                <w:szCs w:val="18"/>
              </w:rPr>
            </w:pPr>
            <w:r w:rsidRPr="008D5378">
              <w:rPr>
                <w:sz w:val="18"/>
                <w:szCs w:val="18"/>
              </w:rPr>
              <w:t>This system must be able to fit in a car compar</w:t>
            </w:r>
            <w:r w:rsidRPr="008D5378">
              <w:rPr>
                <w:sz w:val="18"/>
                <w:szCs w:val="18"/>
              </w:rPr>
              <w:t>t</w:t>
            </w:r>
            <w:r w:rsidRPr="008D5378">
              <w:rPr>
                <w:sz w:val="18"/>
                <w:szCs w:val="18"/>
              </w:rPr>
              <w:t xml:space="preserve">ment, somewhere between the seats. </w:t>
            </w:r>
            <w:r w:rsidR="00EC5A95" w:rsidRPr="008D5378">
              <w:rPr>
                <w:sz w:val="18"/>
                <w:szCs w:val="18"/>
              </w:rPr>
              <w:t xml:space="preserve">Estimate is based upon </w:t>
            </w:r>
            <w:r w:rsidR="00F040B1">
              <w:rPr>
                <w:sz w:val="18"/>
                <w:szCs w:val="18"/>
              </w:rPr>
              <w:t xml:space="preserve">a </w:t>
            </w:r>
            <w:r w:rsidR="00EC5A95" w:rsidRPr="008D5378">
              <w:rPr>
                <w:sz w:val="18"/>
                <w:szCs w:val="18"/>
              </w:rPr>
              <w:t>size budget calculation using typical parts.</w:t>
            </w:r>
          </w:p>
        </w:tc>
      </w:tr>
      <w:tr w:rsidR="00E61BE7" w:rsidTr="00E61BE7">
        <w:tc>
          <w:tcPr>
            <w:tcW w:w="7920" w:type="dxa"/>
            <w:gridSpan w:val="3"/>
          </w:tcPr>
          <w:p w:rsidR="00E61BE7" w:rsidRPr="008D5378" w:rsidRDefault="00E61BE7" w:rsidP="00E61BE7">
            <w:pPr>
              <w:pStyle w:val="BodyText"/>
              <w:rPr>
                <w:b/>
                <w:sz w:val="18"/>
                <w:szCs w:val="18"/>
              </w:rPr>
            </w:pPr>
            <w:r w:rsidRPr="008D5378">
              <w:rPr>
                <w:b/>
                <w:sz w:val="18"/>
                <w:szCs w:val="18"/>
              </w:rPr>
              <w:t>Marketing Requirements</w:t>
            </w:r>
          </w:p>
          <w:p w:rsidR="00660E98" w:rsidRPr="008D5378" w:rsidRDefault="00660E98" w:rsidP="00E61BE7">
            <w:pPr>
              <w:pStyle w:val="BodyText"/>
              <w:numPr>
                <w:ilvl w:val="0"/>
                <w:numId w:val="19"/>
              </w:numPr>
              <w:rPr>
                <w:sz w:val="18"/>
                <w:szCs w:val="18"/>
              </w:rPr>
            </w:pPr>
            <w:r w:rsidRPr="008D5378">
              <w:rPr>
                <w:sz w:val="18"/>
                <w:szCs w:val="18"/>
              </w:rPr>
              <w:t>Should not minimize or slow down the functional quality of the iPod.</w:t>
            </w:r>
          </w:p>
          <w:p w:rsidR="00660E98" w:rsidRPr="008D5378" w:rsidRDefault="00660E98" w:rsidP="0015342A">
            <w:pPr>
              <w:pStyle w:val="BodyText"/>
              <w:numPr>
                <w:ilvl w:val="0"/>
                <w:numId w:val="19"/>
              </w:numPr>
              <w:rPr>
                <w:sz w:val="18"/>
                <w:szCs w:val="18"/>
              </w:rPr>
            </w:pPr>
            <w:r w:rsidRPr="008D5378">
              <w:rPr>
                <w:sz w:val="18"/>
                <w:szCs w:val="18"/>
              </w:rPr>
              <w:t>User should be able to search for songs and artists and receive feedback on s</w:t>
            </w:r>
            <w:r w:rsidRPr="008D5378">
              <w:rPr>
                <w:sz w:val="18"/>
                <w:szCs w:val="18"/>
              </w:rPr>
              <w:t>e</w:t>
            </w:r>
            <w:r w:rsidRPr="008D5378">
              <w:rPr>
                <w:sz w:val="18"/>
                <w:szCs w:val="18"/>
              </w:rPr>
              <w:t>lection.</w:t>
            </w:r>
          </w:p>
          <w:p w:rsidR="00660E98" w:rsidRPr="008D5378" w:rsidRDefault="00660E98" w:rsidP="00E61BE7">
            <w:pPr>
              <w:pStyle w:val="BodyText"/>
              <w:numPr>
                <w:ilvl w:val="0"/>
                <w:numId w:val="19"/>
              </w:numPr>
              <w:rPr>
                <w:sz w:val="18"/>
                <w:szCs w:val="18"/>
              </w:rPr>
            </w:pPr>
            <w:r w:rsidRPr="008D5378">
              <w:rPr>
                <w:sz w:val="18"/>
                <w:szCs w:val="18"/>
              </w:rPr>
              <w:t>System should provide clear understandable speech.</w:t>
            </w:r>
          </w:p>
          <w:p w:rsidR="00660E98" w:rsidRPr="008D5378" w:rsidRDefault="00660E98" w:rsidP="00E61BE7">
            <w:pPr>
              <w:pStyle w:val="BodyText"/>
              <w:numPr>
                <w:ilvl w:val="0"/>
                <w:numId w:val="19"/>
              </w:numPr>
              <w:rPr>
                <w:sz w:val="18"/>
                <w:szCs w:val="18"/>
              </w:rPr>
            </w:pPr>
            <w:r w:rsidRPr="008D5378">
              <w:rPr>
                <w:sz w:val="18"/>
                <w:szCs w:val="18"/>
              </w:rPr>
              <w:t>System should be able to understand voice commands from user.</w:t>
            </w:r>
          </w:p>
          <w:p w:rsidR="00660E98" w:rsidRPr="008D5378" w:rsidRDefault="00660E98" w:rsidP="00660E98">
            <w:pPr>
              <w:pStyle w:val="BodyText"/>
              <w:numPr>
                <w:ilvl w:val="0"/>
                <w:numId w:val="19"/>
              </w:numPr>
              <w:rPr>
                <w:sz w:val="18"/>
                <w:szCs w:val="18"/>
              </w:rPr>
            </w:pPr>
            <w:r w:rsidRPr="008D5378">
              <w:rPr>
                <w:sz w:val="18"/>
                <w:szCs w:val="18"/>
              </w:rPr>
              <w:t xml:space="preserve">Should </w:t>
            </w:r>
            <w:r w:rsidR="0015342A" w:rsidRPr="008D5378">
              <w:rPr>
                <w:sz w:val="18"/>
                <w:szCs w:val="18"/>
              </w:rPr>
              <w:t xml:space="preserve">be able to fit and </w:t>
            </w:r>
            <w:r w:rsidRPr="008D5378">
              <w:rPr>
                <w:sz w:val="18"/>
                <w:szCs w:val="18"/>
              </w:rPr>
              <w:t>operate in an automobile.</w:t>
            </w:r>
          </w:p>
          <w:p w:rsidR="00660E98" w:rsidRPr="008D5378" w:rsidRDefault="00660E98" w:rsidP="00660E98">
            <w:pPr>
              <w:pStyle w:val="BodyText"/>
              <w:numPr>
                <w:ilvl w:val="0"/>
                <w:numId w:val="19"/>
              </w:numPr>
              <w:rPr>
                <w:sz w:val="18"/>
                <w:szCs w:val="18"/>
              </w:rPr>
            </w:pPr>
            <w:r w:rsidRPr="008D5378">
              <w:rPr>
                <w:sz w:val="18"/>
                <w:szCs w:val="18"/>
              </w:rPr>
              <w:t>Should be easy to use.</w:t>
            </w:r>
          </w:p>
          <w:p w:rsidR="00660E98" w:rsidRPr="008D5378" w:rsidRDefault="00660E98" w:rsidP="0015342A">
            <w:pPr>
              <w:pStyle w:val="BodyText"/>
              <w:numPr>
                <w:ilvl w:val="0"/>
                <w:numId w:val="19"/>
              </w:numPr>
              <w:rPr>
                <w:sz w:val="18"/>
                <w:szCs w:val="18"/>
              </w:rPr>
            </w:pPr>
            <w:r w:rsidRPr="008D5378">
              <w:rPr>
                <w:sz w:val="18"/>
                <w:szCs w:val="18"/>
              </w:rPr>
              <w:t>Should be portable.</w:t>
            </w:r>
          </w:p>
        </w:tc>
      </w:tr>
    </w:tbl>
    <w:p w:rsidR="00EC5A95" w:rsidRDefault="00EC5A95" w:rsidP="00EC5A95">
      <w:pPr>
        <w:pStyle w:val="BodyText"/>
        <w:rPr>
          <w:szCs w:val="24"/>
        </w:rPr>
      </w:pPr>
    </w:p>
    <w:p w:rsidR="008D5378" w:rsidRDefault="003C12BD" w:rsidP="00EC5A95">
      <w:pPr>
        <w:pStyle w:val="BodyText"/>
        <w:ind w:firstLine="360"/>
        <w:rPr>
          <w:szCs w:val="24"/>
        </w:rPr>
      </w:pPr>
      <w:r>
        <w:rPr>
          <w:szCs w:val="24"/>
        </w:rPr>
        <w:t>To develop the marketing requirements, this team conducted an informal survey of st</w:t>
      </w:r>
      <w:r>
        <w:rPr>
          <w:szCs w:val="24"/>
        </w:rPr>
        <w:t>u</w:t>
      </w:r>
      <w:r>
        <w:rPr>
          <w:szCs w:val="24"/>
        </w:rPr>
        <w:t>dent</w:t>
      </w:r>
      <w:r w:rsidR="007B2FCE">
        <w:rPr>
          <w:szCs w:val="24"/>
        </w:rPr>
        <w:t>s</w:t>
      </w:r>
      <w:r>
        <w:rPr>
          <w:szCs w:val="24"/>
        </w:rPr>
        <w:t xml:space="preserve"> on campus, asking the target group what their desires for such a system would be. </w:t>
      </w:r>
      <w:r w:rsidR="008D5378">
        <w:rPr>
          <w:szCs w:val="24"/>
        </w:rPr>
        <w:t>The first three engineering requirements are related to the important issues of the system functio</w:t>
      </w:r>
      <w:r w:rsidR="008D5378">
        <w:rPr>
          <w:szCs w:val="24"/>
        </w:rPr>
        <w:t>n</w:t>
      </w:r>
      <w:r w:rsidR="008D5378">
        <w:rPr>
          <w:szCs w:val="24"/>
        </w:rPr>
        <w:t xml:space="preserve">ality and performance. </w:t>
      </w:r>
      <w:r w:rsidR="00C51E4D">
        <w:rPr>
          <w:szCs w:val="24"/>
        </w:rPr>
        <w:t>I</w:t>
      </w:r>
      <w:r w:rsidR="008D5378">
        <w:rPr>
          <w:szCs w:val="24"/>
        </w:rPr>
        <w:t xml:space="preserve">n order to develop justifications for some of the requirements a </w:t>
      </w:r>
      <w:r w:rsidR="00F040B1">
        <w:rPr>
          <w:szCs w:val="24"/>
        </w:rPr>
        <w:t>prot</w:t>
      </w:r>
      <w:r w:rsidR="00F040B1">
        <w:rPr>
          <w:szCs w:val="24"/>
        </w:rPr>
        <w:t>o</w:t>
      </w:r>
      <w:r w:rsidR="00F040B1">
        <w:rPr>
          <w:szCs w:val="24"/>
        </w:rPr>
        <w:t>type solution had to considered</w:t>
      </w:r>
      <w:r w:rsidR="008D5378">
        <w:rPr>
          <w:szCs w:val="24"/>
        </w:rPr>
        <w:t>, although the solution has not been formally posed.</w:t>
      </w:r>
      <w:r w:rsidR="00784BA0">
        <w:rPr>
          <w:szCs w:val="24"/>
        </w:rPr>
        <w:t xml:space="preserve"> </w:t>
      </w:r>
      <w:r w:rsidR="008D5378">
        <w:rPr>
          <w:szCs w:val="24"/>
        </w:rPr>
        <w:t>For e</w:t>
      </w:r>
      <w:r w:rsidR="008D5378">
        <w:rPr>
          <w:szCs w:val="24"/>
        </w:rPr>
        <w:t>x</w:t>
      </w:r>
      <w:r w:rsidR="008D5378">
        <w:rPr>
          <w:szCs w:val="24"/>
        </w:rPr>
        <w:t>ample, in order to estimate a time for responding to a user’s command, some assum</w:t>
      </w:r>
      <w:r w:rsidR="008D5378">
        <w:rPr>
          <w:szCs w:val="24"/>
        </w:rPr>
        <w:t>p</w:t>
      </w:r>
      <w:r w:rsidR="008D5378">
        <w:rPr>
          <w:szCs w:val="24"/>
        </w:rPr>
        <w:t>tions were made on the types of components that might be used in the design. The last two r</w:t>
      </w:r>
      <w:r w:rsidR="008D5378">
        <w:rPr>
          <w:szCs w:val="24"/>
        </w:rPr>
        <w:t>e</w:t>
      </w:r>
      <w:r w:rsidR="008D5378">
        <w:rPr>
          <w:szCs w:val="24"/>
        </w:rPr>
        <w:t>quirements are operational requirements, ensuring that the device will work in its i</w:t>
      </w:r>
      <w:r w:rsidR="008D5378">
        <w:rPr>
          <w:szCs w:val="24"/>
        </w:rPr>
        <w:t>n</w:t>
      </w:r>
      <w:r w:rsidR="008D5378">
        <w:rPr>
          <w:szCs w:val="24"/>
        </w:rPr>
        <w:t>tended environment</w:t>
      </w:r>
      <w:r w:rsidR="00C51E4D">
        <w:rPr>
          <w:szCs w:val="24"/>
        </w:rPr>
        <w:t xml:space="preserve">. </w:t>
      </w:r>
    </w:p>
    <w:p w:rsidR="00E6682B" w:rsidRPr="0043516E" w:rsidRDefault="007B2FCE" w:rsidP="00E6682B">
      <w:pPr>
        <w:pStyle w:val="Heading3"/>
        <w:numPr>
          <w:ilvl w:val="2"/>
          <w:numId w:val="3"/>
        </w:numPr>
        <w:rPr>
          <w:sz w:val="28"/>
          <w:szCs w:val="28"/>
        </w:rPr>
      </w:pPr>
      <w:r>
        <w:rPr>
          <w:sz w:val="28"/>
          <w:szCs w:val="28"/>
        </w:rPr>
        <w:t>Case Study</w:t>
      </w:r>
      <w:r w:rsidR="00FF27C6">
        <w:rPr>
          <w:sz w:val="28"/>
          <w:szCs w:val="28"/>
        </w:rPr>
        <w:t xml:space="preserve">: </w:t>
      </w:r>
      <w:r w:rsidR="00CC2B83">
        <w:rPr>
          <w:sz w:val="28"/>
          <w:szCs w:val="28"/>
        </w:rPr>
        <w:t>Gigabit Ethernet Card Testing</w:t>
      </w:r>
    </w:p>
    <w:p w:rsidR="00BD6D35" w:rsidRPr="00BD6D35" w:rsidRDefault="007A545D" w:rsidP="00E6682B">
      <w:pPr>
        <w:pStyle w:val="BodyText"/>
        <w:rPr>
          <w:szCs w:val="24"/>
        </w:rPr>
      </w:pPr>
      <w:r>
        <w:rPr>
          <w:szCs w:val="24"/>
        </w:rPr>
        <w:t xml:space="preserve">Table 3.3 </w:t>
      </w:r>
      <w:r w:rsidR="00E6682B">
        <w:rPr>
          <w:szCs w:val="24"/>
        </w:rPr>
        <w:t>presents</w:t>
      </w:r>
      <w:r w:rsidR="00BD6D35" w:rsidRPr="00BD6D35">
        <w:rPr>
          <w:szCs w:val="24"/>
        </w:rPr>
        <w:t xml:space="preserve"> </w:t>
      </w:r>
      <w:r w:rsidR="00E6682B">
        <w:rPr>
          <w:szCs w:val="24"/>
        </w:rPr>
        <w:t>an e</w:t>
      </w:r>
      <w:r w:rsidR="00BD6D35" w:rsidRPr="00BD6D35">
        <w:t xml:space="preserve">xample </w:t>
      </w:r>
      <w:r w:rsidR="00E6682B">
        <w:t>R</w:t>
      </w:r>
      <w:r w:rsidR="00BD6D35" w:rsidRPr="00BD6D35">
        <w:t>equirements</w:t>
      </w:r>
      <w:r w:rsidR="00E6682B">
        <w:t xml:space="preserve"> Specification</w:t>
      </w:r>
      <w:r w:rsidR="00BD6D35" w:rsidRPr="00BD6D35">
        <w:t xml:space="preserve"> developed for the design of an e</w:t>
      </w:r>
      <w:r w:rsidR="00BD6D35" w:rsidRPr="00BD6D35">
        <w:t>x</w:t>
      </w:r>
      <w:r w:rsidR="00BD6D35" w:rsidRPr="00BD6D35">
        <w:t xml:space="preserve">perimental </w:t>
      </w:r>
      <w:r w:rsidR="00076A97">
        <w:t>test setup</w:t>
      </w:r>
      <w:r w:rsidR="00F83AA6">
        <w:t xml:space="preserve"> [Ese03]</w:t>
      </w:r>
      <w:r w:rsidR="00BD6D35" w:rsidRPr="00BD6D35">
        <w:t>.</w:t>
      </w:r>
      <w:r w:rsidR="006D49E2">
        <w:t xml:space="preserve"> </w:t>
      </w:r>
      <w:r w:rsidR="00BD6D35" w:rsidRPr="00BD6D35">
        <w:t xml:space="preserve">The </w:t>
      </w:r>
      <w:r w:rsidR="00C51E4D">
        <w:t>P</w:t>
      </w:r>
      <w:r w:rsidR="00BD6D35" w:rsidRPr="00BD6D35">
        <w:t xml:space="preserve">roblem </w:t>
      </w:r>
      <w:r w:rsidR="00C51E4D">
        <w:t>S</w:t>
      </w:r>
      <w:r w:rsidR="00BD6D35" w:rsidRPr="00BD6D35">
        <w:t>tatement for this example was presented in Cha</w:t>
      </w:r>
      <w:r w:rsidR="00BD6D35" w:rsidRPr="00BD6D35">
        <w:t>p</w:t>
      </w:r>
      <w:r w:rsidR="00C51E4D">
        <w:t>ter 2</w:t>
      </w:r>
      <w:r w:rsidR="00BD6D35" w:rsidRPr="00BD6D35">
        <w:t>, where the objective was to design a sy</w:t>
      </w:r>
      <w:r w:rsidR="00BD6D35" w:rsidRPr="00BD6D35">
        <w:t>s</w:t>
      </w:r>
      <w:r w:rsidR="00BD6D35" w:rsidRPr="00BD6D35">
        <w:t>tem to test a gigabit Ethernet card for use in a harsh operating environment. In particular, the effects of temperature and vibration vari</w:t>
      </w:r>
      <w:r w:rsidR="00BD6D35" w:rsidRPr="00BD6D35">
        <w:t>a</w:t>
      </w:r>
      <w:r w:rsidR="00BD6D35" w:rsidRPr="00BD6D35">
        <w:t>tions on the optical power margin, both of which impact the bit-error rate and the system perfor</w:t>
      </w:r>
      <w:r w:rsidR="00BD6D35" w:rsidRPr="00BD6D35">
        <w:t>m</w:t>
      </w:r>
      <w:r w:rsidR="00BD6D35" w:rsidRPr="00BD6D35">
        <w:t>ance, were determined.</w:t>
      </w:r>
      <w:r>
        <w:rPr>
          <w:szCs w:val="24"/>
        </w:rPr>
        <w:t xml:space="preserve"> </w:t>
      </w:r>
    </w:p>
    <w:p w:rsidR="00F83AA6" w:rsidRPr="00933C2A" w:rsidRDefault="00D6464A" w:rsidP="00D6464A">
      <w:pPr>
        <w:pStyle w:val="FigureCaption"/>
        <w:spacing w:before="240" w:after="120"/>
        <w:rPr>
          <w:szCs w:val="18"/>
        </w:rPr>
      </w:pPr>
      <w:r w:rsidRPr="00933C2A">
        <w:rPr>
          <w:b/>
          <w:szCs w:val="18"/>
        </w:rPr>
        <w:lastRenderedPageBreak/>
        <w:t>Table 3.</w:t>
      </w:r>
      <w:r w:rsidR="008D5378" w:rsidRPr="00933C2A">
        <w:rPr>
          <w:b/>
          <w:szCs w:val="18"/>
        </w:rPr>
        <w:t>3</w:t>
      </w:r>
      <w:r w:rsidRPr="00933C2A">
        <w:rPr>
          <w:szCs w:val="18"/>
        </w:rPr>
        <w:t xml:space="preserve"> </w:t>
      </w:r>
      <w:r w:rsidR="00FD02D6" w:rsidRPr="00933C2A">
        <w:rPr>
          <w:szCs w:val="18"/>
        </w:rPr>
        <w:t xml:space="preserve">System </w:t>
      </w:r>
      <w:r w:rsidRPr="00933C2A">
        <w:rPr>
          <w:szCs w:val="18"/>
        </w:rPr>
        <w:t>Requirements</w:t>
      </w:r>
      <w:r w:rsidR="00FD02D6" w:rsidRPr="00933C2A">
        <w:rPr>
          <w:szCs w:val="18"/>
        </w:rPr>
        <w:t xml:space="preserve"> </w:t>
      </w:r>
      <w:r w:rsidRPr="00933C2A">
        <w:rPr>
          <w:szCs w:val="18"/>
        </w:rPr>
        <w:t xml:space="preserve">for a </w:t>
      </w:r>
      <w:r w:rsidR="007A545D" w:rsidRPr="00933C2A">
        <w:rPr>
          <w:szCs w:val="18"/>
        </w:rPr>
        <w:t xml:space="preserve">Gigabit Ethernet card </w:t>
      </w:r>
      <w:r w:rsidRPr="00933C2A">
        <w:rPr>
          <w:szCs w:val="18"/>
        </w:rPr>
        <w:t>testing project.</w:t>
      </w:r>
    </w:p>
    <w:tbl>
      <w:tblPr>
        <w:tblStyle w:val="TableGrid"/>
        <w:tblW w:w="7920" w:type="dxa"/>
        <w:tblInd w:w="108" w:type="dxa"/>
        <w:tblLayout w:type="fixed"/>
        <w:tblLook w:val="01E0" w:firstRow="1" w:lastRow="1" w:firstColumn="1" w:lastColumn="1" w:noHBand="0" w:noVBand="0"/>
      </w:tblPr>
      <w:tblGrid>
        <w:gridCol w:w="1368"/>
        <w:gridCol w:w="3096"/>
        <w:gridCol w:w="3456"/>
      </w:tblGrid>
      <w:tr w:rsidR="007A545D" w:rsidTr="007A545D">
        <w:tc>
          <w:tcPr>
            <w:tcW w:w="1368" w:type="dxa"/>
            <w:shd w:val="pct10" w:color="auto" w:fill="auto"/>
          </w:tcPr>
          <w:p w:rsidR="007A545D" w:rsidRPr="00D12C94" w:rsidRDefault="007A545D" w:rsidP="007A545D">
            <w:pPr>
              <w:pStyle w:val="BodyText"/>
              <w:spacing w:before="60" w:after="60"/>
              <w:jc w:val="center"/>
              <w:rPr>
                <w:b/>
                <w:sz w:val="18"/>
                <w:szCs w:val="18"/>
              </w:rPr>
            </w:pPr>
            <w:r w:rsidRPr="00D12C94">
              <w:rPr>
                <w:b/>
                <w:sz w:val="18"/>
                <w:szCs w:val="18"/>
              </w:rPr>
              <w:t>Marketing Requirements</w:t>
            </w:r>
          </w:p>
        </w:tc>
        <w:tc>
          <w:tcPr>
            <w:tcW w:w="3096" w:type="dxa"/>
            <w:shd w:val="pct10" w:color="auto" w:fill="auto"/>
          </w:tcPr>
          <w:p w:rsidR="007A545D" w:rsidRDefault="007A545D" w:rsidP="007A545D">
            <w:pPr>
              <w:pStyle w:val="BodyText"/>
              <w:spacing w:after="60"/>
              <w:jc w:val="center"/>
              <w:rPr>
                <w:b/>
                <w:sz w:val="18"/>
                <w:szCs w:val="18"/>
              </w:rPr>
            </w:pPr>
          </w:p>
          <w:p w:rsidR="007A545D" w:rsidRPr="00D12C94" w:rsidRDefault="007A545D" w:rsidP="007A545D">
            <w:pPr>
              <w:pStyle w:val="BodyText"/>
              <w:spacing w:after="60"/>
              <w:jc w:val="center"/>
              <w:rPr>
                <w:b/>
                <w:sz w:val="18"/>
                <w:szCs w:val="18"/>
              </w:rPr>
            </w:pPr>
            <w:r>
              <w:rPr>
                <w:b/>
                <w:sz w:val="18"/>
                <w:szCs w:val="18"/>
              </w:rPr>
              <w:t>Engineering Requirements</w:t>
            </w:r>
          </w:p>
        </w:tc>
        <w:tc>
          <w:tcPr>
            <w:tcW w:w="3456" w:type="dxa"/>
            <w:shd w:val="pct10" w:color="auto" w:fill="auto"/>
          </w:tcPr>
          <w:p w:rsidR="007A545D" w:rsidRDefault="007A545D" w:rsidP="007A545D">
            <w:pPr>
              <w:pStyle w:val="BodyText"/>
              <w:spacing w:after="60"/>
              <w:jc w:val="center"/>
              <w:rPr>
                <w:b/>
                <w:sz w:val="18"/>
                <w:szCs w:val="18"/>
              </w:rPr>
            </w:pPr>
          </w:p>
          <w:p w:rsidR="007A545D" w:rsidRPr="00D12C94" w:rsidRDefault="007A545D" w:rsidP="007A545D">
            <w:pPr>
              <w:pStyle w:val="BodyText"/>
              <w:spacing w:after="60"/>
              <w:jc w:val="center"/>
              <w:rPr>
                <w:b/>
                <w:sz w:val="18"/>
                <w:szCs w:val="18"/>
              </w:rPr>
            </w:pPr>
            <w:r w:rsidRPr="00D12C94">
              <w:rPr>
                <w:b/>
                <w:sz w:val="18"/>
                <w:szCs w:val="18"/>
              </w:rPr>
              <w:t>Justification</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1</w:t>
            </w:r>
          </w:p>
        </w:tc>
        <w:tc>
          <w:tcPr>
            <w:tcW w:w="3096" w:type="dxa"/>
          </w:tcPr>
          <w:p w:rsidR="007A545D" w:rsidRPr="00E27890" w:rsidRDefault="007A545D" w:rsidP="007A545D">
            <w:pPr>
              <w:pStyle w:val="BodyText"/>
              <w:spacing w:before="60" w:after="60"/>
              <w:jc w:val="left"/>
              <w:rPr>
                <w:sz w:val="18"/>
                <w:szCs w:val="18"/>
              </w:rPr>
            </w:pPr>
            <w:r w:rsidRPr="00E27890">
              <w:rPr>
                <w:sz w:val="18"/>
                <w:szCs w:val="18"/>
              </w:rPr>
              <w:t xml:space="preserve">Must be able to measure the </w:t>
            </w:r>
            <w:r w:rsidRPr="00E27890">
              <w:rPr>
                <w:i/>
                <w:sz w:val="18"/>
                <w:szCs w:val="18"/>
              </w:rPr>
              <w:t>optical power output</w:t>
            </w:r>
            <w:r w:rsidRPr="00E27890">
              <w:rPr>
                <w:sz w:val="18"/>
                <w:szCs w:val="18"/>
              </w:rPr>
              <w:t xml:space="preserve"> with an </w:t>
            </w:r>
            <w:r w:rsidRPr="00E27890">
              <w:rPr>
                <w:i/>
                <w:sz w:val="18"/>
                <w:szCs w:val="18"/>
              </w:rPr>
              <w:t>accuracy</w:t>
            </w:r>
            <w:r w:rsidRPr="00E27890">
              <w:rPr>
                <w:sz w:val="18"/>
                <w:szCs w:val="18"/>
              </w:rPr>
              <w:t xml:space="preserve"> of </w:t>
            </w:r>
            <w:r w:rsidRPr="00E27890">
              <w:rPr>
                <w:sz w:val="18"/>
                <w:szCs w:val="18"/>
              </w:rPr>
              <w:sym w:font="Symbol" w:char="F0B1"/>
            </w:r>
            <w:r w:rsidRPr="00E27890">
              <w:rPr>
                <w:sz w:val="18"/>
                <w:szCs w:val="18"/>
              </w:rPr>
              <w:t xml:space="preserve"> 0.5dB.</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This is based upon commercially avai</w:t>
            </w:r>
            <w:r w:rsidRPr="00E27890">
              <w:rPr>
                <w:sz w:val="18"/>
                <w:szCs w:val="18"/>
              </w:rPr>
              <w:t>l</w:t>
            </w:r>
            <w:r w:rsidRPr="00E27890">
              <w:rPr>
                <w:sz w:val="18"/>
                <w:szCs w:val="18"/>
              </w:rPr>
              <w:t>able optical power measurement i</w:t>
            </w:r>
            <w:r w:rsidRPr="00E27890">
              <w:rPr>
                <w:sz w:val="18"/>
                <w:szCs w:val="18"/>
              </w:rPr>
              <w:t>n</w:t>
            </w:r>
            <w:r w:rsidRPr="00E27890">
              <w:rPr>
                <w:sz w:val="18"/>
                <w:szCs w:val="18"/>
              </w:rPr>
              <w:t>struments.</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2</w:t>
            </w:r>
          </w:p>
        </w:tc>
        <w:tc>
          <w:tcPr>
            <w:tcW w:w="3096" w:type="dxa"/>
          </w:tcPr>
          <w:p w:rsidR="007A545D" w:rsidRPr="00E27890" w:rsidRDefault="007A545D" w:rsidP="007A545D">
            <w:pPr>
              <w:pStyle w:val="BodyText"/>
              <w:spacing w:before="60" w:after="60"/>
              <w:jc w:val="left"/>
              <w:rPr>
                <w:sz w:val="18"/>
                <w:szCs w:val="18"/>
              </w:rPr>
            </w:pPr>
            <w:r w:rsidRPr="00E27890">
              <w:rPr>
                <w:sz w:val="18"/>
                <w:szCs w:val="18"/>
              </w:rPr>
              <w:t xml:space="preserve">Must be able to measure the </w:t>
            </w:r>
            <w:r w:rsidRPr="00044A56">
              <w:rPr>
                <w:i/>
                <w:sz w:val="18"/>
                <w:szCs w:val="18"/>
              </w:rPr>
              <w:t>optical p</w:t>
            </w:r>
            <w:r w:rsidRPr="00E27890">
              <w:rPr>
                <w:i/>
                <w:sz w:val="18"/>
                <w:szCs w:val="18"/>
              </w:rPr>
              <w:t>ower output</w:t>
            </w:r>
            <w:r w:rsidRPr="00E27890">
              <w:rPr>
                <w:sz w:val="18"/>
                <w:szCs w:val="18"/>
              </w:rPr>
              <w:t xml:space="preserve"> from 10</w:t>
            </w:r>
            <w:r>
              <w:rPr>
                <w:sz w:val="18"/>
                <w:szCs w:val="18"/>
              </w:rPr>
              <w:t>°</w:t>
            </w:r>
            <w:r w:rsidRPr="00E27890">
              <w:rPr>
                <w:sz w:val="18"/>
                <w:szCs w:val="18"/>
              </w:rPr>
              <w:t>C to 55</w:t>
            </w:r>
            <w:r>
              <w:rPr>
                <w:sz w:val="18"/>
                <w:szCs w:val="18"/>
              </w:rPr>
              <w:t>°</w:t>
            </w:r>
            <w:r w:rsidRPr="00E27890">
              <w:rPr>
                <w:sz w:val="18"/>
                <w:szCs w:val="18"/>
              </w:rPr>
              <w:t xml:space="preserve">C. </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This range simulates the operating env</w:t>
            </w:r>
            <w:r w:rsidRPr="00E27890">
              <w:rPr>
                <w:sz w:val="18"/>
                <w:szCs w:val="18"/>
              </w:rPr>
              <w:t>i</w:t>
            </w:r>
            <w:r w:rsidRPr="00E27890">
              <w:rPr>
                <w:sz w:val="18"/>
                <w:szCs w:val="18"/>
              </w:rPr>
              <w:t>ronment</w:t>
            </w:r>
            <w:r>
              <w:rPr>
                <w:sz w:val="18"/>
                <w:szCs w:val="18"/>
              </w:rPr>
              <w:t>,</w:t>
            </w:r>
            <w:r w:rsidRPr="00E27890">
              <w:rPr>
                <w:sz w:val="18"/>
                <w:szCs w:val="18"/>
              </w:rPr>
              <w:t xml:space="preserve"> and 55</w:t>
            </w:r>
            <w:r>
              <w:rPr>
                <w:sz w:val="18"/>
                <w:szCs w:val="18"/>
              </w:rPr>
              <w:t>°</w:t>
            </w:r>
            <w:r w:rsidRPr="00E27890">
              <w:rPr>
                <w:sz w:val="18"/>
                <w:szCs w:val="18"/>
              </w:rPr>
              <w:t>C is the maximum ope</w:t>
            </w:r>
            <w:r w:rsidRPr="00E27890">
              <w:rPr>
                <w:sz w:val="18"/>
                <w:szCs w:val="18"/>
              </w:rPr>
              <w:t>r</w:t>
            </w:r>
            <w:r w:rsidRPr="00E27890">
              <w:rPr>
                <w:sz w:val="18"/>
                <w:szCs w:val="18"/>
              </w:rPr>
              <w:t xml:space="preserve">ating temperature of the card. </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2</w:t>
            </w:r>
          </w:p>
        </w:tc>
        <w:tc>
          <w:tcPr>
            <w:tcW w:w="3096" w:type="dxa"/>
          </w:tcPr>
          <w:p w:rsidR="007A545D" w:rsidRPr="00E27890" w:rsidRDefault="007A545D" w:rsidP="007A545D">
            <w:pPr>
              <w:pStyle w:val="BodyText"/>
              <w:spacing w:before="60" w:after="60"/>
              <w:jc w:val="left"/>
              <w:rPr>
                <w:sz w:val="18"/>
                <w:szCs w:val="18"/>
              </w:rPr>
            </w:pPr>
            <w:r w:rsidRPr="00E27890">
              <w:rPr>
                <w:sz w:val="18"/>
                <w:szCs w:val="18"/>
              </w:rPr>
              <w:t xml:space="preserve">The system must maintain </w:t>
            </w:r>
            <w:r w:rsidRPr="00E27890">
              <w:rPr>
                <w:i/>
                <w:sz w:val="18"/>
                <w:szCs w:val="18"/>
              </w:rPr>
              <w:t>temperature accuracy</w:t>
            </w:r>
            <w:r w:rsidRPr="00E27890">
              <w:rPr>
                <w:sz w:val="18"/>
                <w:szCs w:val="18"/>
              </w:rPr>
              <w:t xml:space="preserve"> to within </w:t>
            </w:r>
            <w:r w:rsidRPr="00E27890">
              <w:rPr>
                <w:sz w:val="18"/>
                <w:szCs w:val="18"/>
              </w:rPr>
              <w:sym w:font="Symbol" w:char="F0B1"/>
            </w:r>
            <w:r w:rsidRPr="00E27890">
              <w:rPr>
                <w:sz w:val="18"/>
                <w:szCs w:val="18"/>
              </w:rPr>
              <w:t xml:space="preserve"> 1</w:t>
            </w:r>
            <w:r>
              <w:rPr>
                <w:sz w:val="18"/>
                <w:szCs w:val="18"/>
              </w:rPr>
              <w:t>°</w:t>
            </w:r>
            <w:r w:rsidRPr="00E27890">
              <w:rPr>
                <w:sz w:val="18"/>
                <w:szCs w:val="18"/>
              </w:rPr>
              <w:t>C during all tests.</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Based upon accuracy of commercially available test chambers.</w:t>
            </w:r>
            <w:r>
              <w:rPr>
                <w:sz w:val="18"/>
                <w:szCs w:val="18"/>
              </w:rPr>
              <w:t xml:space="preserve"> </w:t>
            </w:r>
          </w:p>
        </w:tc>
      </w:tr>
      <w:tr w:rsidR="007A545D" w:rsidTr="007A545D">
        <w:tc>
          <w:tcPr>
            <w:tcW w:w="1368" w:type="dxa"/>
          </w:tcPr>
          <w:p w:rsidR="007A545D" w:rsidRPr="00E61BE7" w:rsidRDefault="007A545D" w:rsidP="007A545D">
            <w:pPr>
              <w:pStyle w:val="BodyText"/>
              <w:spacing w:before="60" w:after="60"/>
              <w:jc w:val="center"/>
              <w:rPr>
                <w:sz w:val="18"/>
                <w:szCs w:val="18"/>
              </w:rPr>
            </w:pPr>
            <w:r>
              <w:rPr>
                <w:sz w:val="18"/>
                <w:szCs w:val="18"/>
              </w:rPr>
              <w:t>3</w:t>
            </w:r>
          </w:p>
        </w:tc>
        <w:tc>
          <w:tcPr>
            <w:tcW w:w="3096" w:type="dxa"/>
          </w:tcPr>
          <w:p w:rsidR="007A545D" w:rsidRPr="00E27890" w:rsidRDefault="007A545D" w:rsidP="007A545D">
            <w:pPr>
              <w:pStyle w:val="BodyText"/>
              <w:spacing w:before="60" w:after="60"/>
              <w:jc w:val="left"/>
              <w:rPr>
                <w:b/>
                <w:sz w:val="18"/>
                <w:szCs w:val="18"/>
              </w:rPr>
            </w:pPr>
            <w:r w:rsidRPr="00E27890">
              <w:rPr>
                <w:sz w:val="18"/>
                <w:szCs w:val="18"/>
              </w:rPr>
              <w:t>Must be able to measure o</w:t>
            </w:r>
            <w:r w:rsidRPr="00E27890">
              <w:rPr>
                <w:sz w:val="18"/>
                <w:szCs w:val="18"/>
              </w:rPr>
              <w:t>p</w:t>
            </w:r>
            <w:r w:rsidRPr="00E27890">
              <w:rPr>
                <w:sz w:val="18"/>
                <w:szCs w:val="18"/>
              </w:rPr>
              <w:t xml:space="preserve">tical power over a </w:t>
            </w:r>
            <w:r w:rsidRPr="00E27890">
              <w:rPr>
                <w:i/>
                <w:sz w:val="18"/>
                <w:szCs w:val="18"/>
              </w:rPr>
              <w:t>frequency range</w:t>
            </w:r>
            <w:r w:rsidRPr="00E27890">
              <w:rPr>
                <w:sz w:val="18"/>
                <w:szCs w:val="18"/>
              </w:rPr>
              <w:t xml:space="preserve"> from 4Hz to 33Hz</w:t>
            </w:r>
            <w:r>
              <w:rPr>
                <w:sz w:val="18"/>
                <w:szCs w:val="18"/>
              </w:rPr>
              <w:t xml:space="preserve"> </w:t>
            </w:r>
            <w:r w:rsidRPr="00E27890">
              <w:rPr>
                <w:sz w:val="18"/>
                <w:szCs w:val="18"/>
              </w:rPr>
              <w:t>in increments of 1Hz.</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 xml:space="preserve">The frequencies encountered in </w:t>
            </w:r>
            <w:r>
              <w:rPr>
                <w:sz w:val="18"/>
                <w:szCs w:val="18"/>
              </w:rPr>
              <w:t xml:space="preserve">actual </w:t>
            </w:r>
            <w:r w:rsidRPr="00E27890">
              <w:rPr>
                <w:sz w:val="18"/>
                <w:szCs w:val="18"/>
              </w:rPr>
              <w:t>operati</w:t>
            </w:r>
            <w:r>
              <w:rPr>
                <w:sz w:val="18"/>
                <w:szCs w:val="18"/>
              </w:rPr>
              <w:t>on</w:t>
            </w:r>
            <w:r w:rsidRPr="00E27890">
              <w:rPr>
                <w:sz w:val="18"/>
                <w:szCs w:val="18"/>
              </w:rPr>
              <w:t xml:space="preserve"> </w:t>
            </w:r>
            <w:r>
              <w:rPr>
                <w:sz w:val="18"/>
                <w:szCs w:val="18"/>
              </w:rPr>
              <w:t>will not exceed this range</w:t>
            </w:r>
            <w:r w:rsidRPr="00E27890">
              <w:rPr>
                <w:sz w:val="18"/>
                <w:szCs w:val="18"/>
              </w:rPr>
              <w:t>.</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3</w:t>
            </w:r>
          </w:p>
        </w:tc>
        <w:tc>
          <w:tcPr>
            <w:tcW w:w="3096" w:type="dxa"/>
          </w:tcPr>
          <w:p w:rsidR="007A545D" w:rsidRPr="00E27890" w:rsidRDefault="007A545D" w:rsidP="007A545D">
            <w:pPr>
              <w:pStyle w:val="BodyText"/>
              <w:spacing w:before="60" w:after="60"/>
              <w:jc w:val="left"/>
              <w:rPr>
                <w:sz w:val="18"/>
                <w:szCs w:val="18"/>
              </w:rPr>
            </w:pPr>
            <w:r w:rsidRPr="00E27890">
              <w:rPr>
                <w:sz w:val="18"/>
                <w:szCs w:val="18"/>
              </w:rPr>
              <w:t xml:space="preserve">The </w:t>
            </w:r>
            <w:r w:rsidRPr="00E27890">
              <w:rPr>
                <w:i/>
                <w:sz w:val="18"/>
                <w:szCs w:val="18"/>
              </w:rPr>
              <w:t>peak vibration amplitude</w:t>
            </w:r>
            <w:r w:rsidRPr="00E27890">
              <w:rPr>
                <w:sz w:val="18"/>
                <w:szCs w:val="18"/>
              </w:rPr>
              <w:t xml:space="preserve"> should be</w:t>
            </w:r>
            <w:r>
              <w:rPr>
                <w:sz w:val="18"/>
                <w:szCs w:val="18"/>
              </w:rPr>
              <w:t xml:space="preserve"> </w:t>
            </w:r>
            <w:r w:rsidRPr="00E27890">
              <w:rPr>
                <w:sz w:val="18"/>
                <w:szCs w:val="18"/>
              </w:rPr>
              <w:t>0.01 inches.</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The amplitude in the operating enviro</w:t>
            </w:r>
            <w:r w:rsidRPr="00E27890">
              <w:rPr>
                <w:sz w:val="18"/>
                <w:szCs w:val="18"/>
              </w:rPr>
              <w:t>n</w:t>
            </w:r>
            <w:r w:rsidRPr="00E27890">
              <w:rPr>
                <w:sz w:val="18"/>
                <w:szCs w:val="18"/>
              </w:rPr>
              <w:t>ment will not exceed this value.</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3</w:t>
            </w:r>
          </w:p>
        </w:tc>
        <w:tc>
          <w:tcPr>
            <w:tcW w:w="3096" w:type="dxa"/>
          </w:tcPr>
          <w:p w:rsidR="007A545D" w:rsidRPr="00E27890" w:rsidRDefault="007A545D" w:rsidP="007A545D">
            <w:pPr>
              <w:pStyle w:val="BodyText"/>
              <w:spacing w:before="60" w:after="60"/>
              <w:jc w:val="left"/>
              <w:rPr>
                <w:i/>
                <w:sz w:val="18"/>
                <w:szCs w:val="18"/>
              </w:rPr>
            </w:pPr>
            <w:r w:rsidRPr="00E27890">
              <w:rPr>
                <w:sz w:val="18"/>
                <w:szCs w:val="18"/>
              </w:rPr>
              <w:t>The card should be tested at a given frequency for a</w:t>
            </w:r>
            <w:r w:rsidRPr="00E27890">
              <w:rPr>
                <w:i/>
                <w:sz w:val="18"/>
                <w:szCs w:val="18"/>
              </w:rPr>
              <w:t xml:space="preserve"> duration </w:t>
            </w:r>
            <w:r w:rsidRPr="00E27890">
              <w:rPr>
                <w:sz w:val="18"/>
                <w:szCs w:val="18"/>
              </w:rPr>
              <w:t>of 1 minute.</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This exceeds the expected duration of v</w:t>
            </w:r>
            <w:r w:rsidRPr="00E27890">
              <w:rPr>
                <w:sz w:val="18"/>
                <w:szCs w:val="18"/>
              </w:rPr>
              <w:t>i</w:t>
            </w:r>
            <w:r w:rsidRPr="00E27890">
              <w:rPr>
                <w:sz w:val="18"/>
                <w:szCs w:val="18"/>
              </w:rPr>
              <w:t>bration at given frequency that the system will encounter.</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3</w:t>
            </w:r>
          </w:p>
        </w:tc>
        <w:tc>
          <w:tcPr>
            <w:tcW w:w="3096" w:type="dxa"/>
          </w:tcPr>
          <w:p w:rsidR="007A545D" w:rsidRPr="00E27890" w:rsidRDefault="007A545D" w:rsidP="007A545D">
            <w:pPr>
              <w:pStyle w:val="BodyText"/>
              <w:spacing w:before="60" w:after="60"/>
              <w:jc w:val="left"/>
              <w:rPr>
                <w:sz w:val="18"/>
                <w:szCs w:val="18"/>
              </w:rPr>
            </w:pPr>
            <w:r w:rsidRPr="00E27890">
              <w:rPr>
                <w:sz w:val="18"/>
                <w:szCs w:val="18"/>
              </w:rPr>
              <w:t>The vibration effects should be tested in x, y, and z</w:t>
            </w:r>
            <w:r>
              <w:rPr>
                <w:sz w:val="18"/>
                <w:szCs w:val="18"/>
              </w:rPr>
              <w:t xml:space="preserve"> </w:t>
            </w:r>
            <w:r w:rsidRPr="00E27890">
              <w:rPr>
                <w:i/>
                <w:sz w:val="18"/>
                <w:szCs w:val="18"/>
              </w:rPr>
              <w:t>dire</w:t>
            </w:r>
            <w:r w:rsidRPr="00E27890">
              <w:rPr>
                <w:i/>
                <w:sz w:val="18"/>
                <w:szCs w:val="18"/>
              </w:rPr>
              <w:t>c</w:t>
            </w:r>
            <w:r w:rsidRPr="00E27890">
              <w:rPr>
                <w:i/>
                <w:sz w:val="18"/>
                <w:szCs w:val="18"/>
              </w:rPr>
              <w:t>tions</w:t>
            </w:r>
            <w:r w:rsidRPr="00E27890">
              <w:rPr>
                <w:sz w:val="18"/>
                <w:szCs w:val="18"/>
              </w:rPr>
              <w:t>.</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The system will encounter vibrations in multiple directions. This will provide data on differences in directional vari</w:t>
            </w:r>
            <w:r w:rsidRPr="00E27890">
              <w:rPr>
                <w:sz w:val="18"/>
                <w:szCs w:val="18"/>
              </w:rPr>
              <w:t>a</w:t>
            </w:r>
            <w:r w:rsidRPr="00E27890">
              <w:rPr>
                <w:sz w:val="18"/>
                <w:szCs w:val="18"/>
              </w:rPr>
              <w:t xml:space="preserve">tion due to vibration. </w:t>
            </w:r>
          </w:p>
        </w:tc>
      </w:tr>
      <w:tr w:rsidR="007A545D" w:rsidTr="007A545D">
        <w:tc>
          <w:tcPr>
            <w:tcW w:w="1368" w:type="dxa"/>
          </w:tcPr>
          <w:p w:rsidR="007A545D" w:rsidRPr="00D12C94" w:rsidRDefault="007A545D" w:rsidP="007A545D">
            <w:pPr>
              <w:pStyle w:val="BodyText"/>
              <w:spacing w:before="60" w:after="60"/>
              <w:jc w:val="center"/>
              <w:rPr>
                <w:sz w:val="18"/>
                <w:szCs w:val="18"/>
              </w:rPr>
            </w:pPr>
            <w:r>
              <w:rPr>
                <w:sz w:val="18"/>
                <w:szCs w:val="18"/>
              </w:rPr>
              <w:t>3</w:t>
            </w:r>
          </w:p>
        </w:tc>
        <w:tc>
          <w:tcPr>
            <w:tcW w:w="3096" w:type="dxa"/>
          </w:tcPr>
          <w:p w:rsidR="007A545D" w:rsidRPr="00E27890" w:rsidRDefault="007A545D" w:rsidP="007A545D">
            <w:pPr>
              <w:pStyle w:val="BodyText"/>
              <w:spacing w:before="60" w:after="60"/>
              <w:jc w:val="left"/>
              <w:rPr>
                <w:sz w:val="18"/>
                <w:szCs w:val="18"/>
              </w:rPr>
            </w:pPr>
            <w:r w:rsidRPr="00E27890">
              <w:rPr>
                <w:sz w:val="18"/>
                <w:szCs w:val="18"/>
              </w:rPr>
              <w:t>The experiment should d</w:t>
            </w:r>
            <w:r w:rsidRPr="00E27890">
              <w:rPr>
                <w:sz w:val="18"/>
                <w:szCs w:val="18"/>
              </w:rPr>
              <w:t>e</w:t>
            </w:r>
            <w:r w:rsidRPr="00E27890">
              <w:rPr>
                <w:sz w:val="18"/>
                <w:szCs w:val="18"/>
              </w:rPr>
              <w:t xml:space="preserve">termine </w:t>
            </w:r>
            <w:r w:rsidRPr="00E27890">
              <w:rPr>
                <w:i/>
                <w:sz w:val="18"/>
                <w:szCs w:val="18"/>
              </w:rPr>
              <w:t>resonant frequency</w:t>
            </w:r>
            <w:r w:rsidRPr="00E27890">
              <w:rPr>
                <w:sz w:val="18"/>
                <w:szCs w:val="18"/>
              </w:rPr>
              <w:t xml:space="preserve"> to an accuracy of</w:t>
            </w:r>
            <w:r>
              <w:rPr>
                <w:sz w:val="18"/>
                <w:szCs w:val="18"/>
              </w:rPr>
              <w:t xml:space="preserve"> </w:t>
            </w:r>
            <w:r w:rsidRPr="00E27890">
              <w:rPr>
                <w:sz w:val="18"/>
                <w:szCs w:val="18"/>
              </w:rPr>
              <w:sym w:font="Symbol" w:char="F0B1"/>
            </w:r>
            <w:r w:rsidRPr="00E27890">
              <w:rPr>
                <w:sz w:val="18"/>
                <w:szCs w:val="18"/>
              </w:rPr>
              <w:t xml:space="preserve"> 0.5Hz.</w:t>
            </w:r>
            <w:r>
              <w:rPr>
                <w:sz w:val="18"/>
                <w:szCs w:val="18"/>
              </w:rPr>
              <w:t xml:space="preserve"> </w:t>
            </w:r>
          </w:p>
        </w:tc>
        <w:tc>
          <w:tcPr>
            <w:tcW w:w="3456" w:type="dxa"/>
          </w:tcPr>
          <w:p w:rsidR="007A545D" w:rsidRPr="00E27890" w:rsidRDefault="007A545D" w:rsidP="007A545D">
            <w:pPr>
              <w:pStyle w:val="BodyText"/>
              <w:spacing w:before="60" w:after="60"/>
              <w:jc w:val="left"/>
              <w:rPr>
                <w:sz w:val="18"/>
                <w:szCs w:val="18"/>
              </w:rPr>
            </w:pPr>
            <w:r w:rsidRPr="00E27890">
              <w:rPr>
                <w:sz w:val="18"/>
                <w:szCs w:val="18"/>
              </w:rPr>
              <w:t>This will provide data on worst case vibr</w:t>
            </w:r>
            <w:r w:rsidRPr="00E27890">
              <w:rPr>
                <w:sz w:val="18"/>
                <w:szCs w:val="18"/>
              </w:rPr>
              <w:t>a</w:t>
            </w:r>
            <w:r w:rsidRPr="00E27890">
              <w:rPr>
                <w:sz w:val="18"/>
                <w:szCs w:val="18"/>
              </w:rPr>
              <w:t>tion at the resonant frequency.</w:t>
            </w:r>
          </w:p>
        </w:tc>
      </w:tr>
      <w:tr w:rsidR="007A545D" w:rsidTr="007A545D">
        <w:tc>
          <w:tcPr>
            <w:tcW w:w="7920" w:type="dxa"/>
            <w:gridSpan w:val="3"/>
          </w:tcPr>
          <w:p w:rsidR="007A545D" w:rsidRPr="006700AC" w:rsidRDefault="007A545D" w:rsidP="007A545D">
            <w:pPr>
              <w:pStyle w:val="BodyText"/>
              <w:rPr>
                <w:b/>
                <w:sz w:val="18"/>
                <w:szCs w:val="18"/>
              </w:rPr>
            </w:pPr>
            <w:r w:rsidRPr="006700AC">
              <w:rPr>
                <w:b/>
                <w:sz w:val="18"/>
                <w:szCs w:val="18"/>
              </w:rPr>
              <w:t>Marketing Requirements</w:t>
            </w:r>
          </w:p>
          <w:p w:rsidR="007A545D" w:rsidRPr="006700AC" w:rsidRDefault="007A545D" w:rsidP="007A545D">
            <w:pPr>
              <w:pStyle w:val="BodyText"/>
              <w:numPr>
                <w:ilvl w:val="0"/>
                <w:numId w:val="16"/>
              </w:numPr>
              <w:rPr>
                <w:sz w:val="18"/>
                <w:szCs w:val="18"/>
              </w:rPr>
            </w:pPr>
            <w:r>
              <w:rPr>
                <w:sz w:val="18"/>
                <w:szCs w:val="18"/>
              </w:rPr>
              <w:t>The measurement of the optical power should be accurate.</w:t>
            </w:r>
          </w:p>
          <w:p w:rsidR="007A545D" w:rsidRDefault="007A545D" w:rsidP="007A545D">
            <w:pPr>
              <w:pStyle w:val="BodyText"/>
              <w:numPr>
                <w:ilvl w:val="0"/>
                <w:numId w:val="16"/>
              </w:numPr>
              <w:rPr>
                <w:sz w:val="18"/>
                <w:szCs w:val="18"/>
              </w:rPr>
            </w:pPr>
            <w:r>
              <w:rPr>
                <w:sz w:val="18"/>
                <w:szCs w:val="18"/>
              </w:rPr>
              <w:t>It should measure the effects of temperature variations on optical power.</w:t>
            </w:r>
          </w:p>
          <w:p w:rsidR="007A545D" w:rsidRPr="007A545D" w:rsidRDefault="007A545D" w:rsidP="007A545D">
            <w:pPr>
              <w:pStyle w:val="BodyText"/>
              <w:numPr>
                <w:ilvl w:val="0"/>
                <w:numId w:val="16"/>
              </w:numPr>
              <w:rPr>
                <w:sz w:val="18"/>
                <w:szCs w:val="18"/>
              </w:rPr>
            </w:pPr>
            <w:r>
              <w:rPr>
                <w:sz w:val="18"/>
                <w:szCs w:val="18"/>
              </w:rPr>
              <w:t>It should m</w:t>
            </w:r>
            <w:r w:rsidRPr="00E27890">
              <w:rPr>
                <w:sz w:val="18"/>
                <w:szCs w:val="18"/>
              </w:rPr>
              <w:t>easure effects of vibr</w:t>
            </w:r>
            <w:r w:rsidRPr="00E27890">
              <w:rPr>
                <w:sz w:val="18"/>
                <w:szCs w:val="18"/>
              </w:rPr>
              <w:t>a</w:t>
            </w:r>
            <w:r w:rsidRPr="00E27890">
              <w:rPr>
                <w:sz w:val="18"/>
                <w:szCs w:val="18"/>
              </w:rPr>
              <w:t>tion on the fiber optic connector and optical power output.</w:t>
            </w:r>
          </w:p>
        </w:tc>
      </w:tr>
    </w:tbl>
    <w:p w:rsidR="00F40CFB" w:rsidRDefault="00F40CFB" w:rsidP="00F40CFB">
      <w:pPr>
        <w:pStyle w:val="BodyText"/>
        <w:ind w:firstLine="360"/>
        <w:rPr>
          <w:szCs w:val="24"/>
        </w:rPr>
      </w:pPr>
    </w:p>
    <w:p w:rsidR="00F40CFB" w:rsidRDefault="007B2FCE" w:rsidP="00F40CFB">
      <w:pPr>
        <w:pStyle w:val="BodyText"/>
        <w:ind w:firstLine="360"/>
        <w:rPr>
          <w:szCs w:val="24"/>
        </w:rPr>
      </w:pPr>
      <w:r>
        <w:rPr>
          <w:szCs w:val="24"/>
        </w:rPr>
        <w:t xml:space="preserve">The marketing requirements </w:t>
      </w:r>
      <w:r w:rsidR="007A545D">
        <w:rPr>
          <w:szCs w:val="24"/>
        </w:rPr>
        <w:t xml:space="preserve">were quite brief and direct, and not surprising due to the fact the customer in this case was group of engineers who had a good idea </w:t>
      </w:r>
      <w:r w:rsidR="00EC5A95">
        <w:rPr>
          <w:szCs w:val="24"/>
        </w:rPr>
        <w:t xml:space="preserve">of what they wanted. </w:t>
      </w:r>
      <w:r w:rsidR="007A545D" w:rsidRPr="00BD6D35">
        <w:rPr>
          <w:szCs w:val="24"/>
        </w:rPr>
        <w:t>The engineering requirements were selected based upon characteristics of the operating env</w:t>
      </w:r>
      <w:r w:rsidR="007A545D" w:rsidRPr="00BD6D35">
        <w:rPr>
          <w:szCs w:val="24"/>
        </w:rPr>
        <w:t>i</w:t>
      </w:r>
      <w:r w:rsidR="007A545D" w:rsidRPr="00BD6D35">
        <w:rPr>
          <w:szCs w:val="24"/>
        </w:rPr>
        <w:t xml:space="preserve">ronment, through discussion with the </w:t>
      </w:r>
      <w:r w:rsidR="00EC5A95">
        <w:rPr>
          <w:szCs w:val="24"/>
        </w:rPr>
        <w:t>engineers</w:t>
      </w:r>
      <w:r w:rsidR="007A545D" w:rsidRPr="00BD6D35">
        <w:rPr>
          <w:szCs w:val="24"/>
        </w:rPr>
        <w:t>, and via some educated guesswork.</w:t>
      </w:r>
      <w:r>
        <w:rPr>
          <w:szCs w:val="24"/>
        </w:rPr>
        <w:t xml:space="preserve"> </w:t>
      </w:r>
      <w:r w:rsidR="00F40CFB" w:rsidRPr="00BD6D35">
        <w:rPr>
          <w:szCs w:val="24"/>
        </w:rPr>
        <w:t>Let’s consider some of the requirements, starting with the effects of temperature variation</w:t>
      </w:r>
      <w:r w:rsidR="00F40CFB">
        <w:rPr>
          <w:szCs w:val="24"/>
        </w:rPr>
        <w:t xml:space="preserve"> on the optical power output</w:t>
      </w:r>
      <w:r w:rsidR="00F40CFB" w:rsidRPr="00BD6D35">
        <w:rPr>
          <w:szCs w:val="24"/>
        </w:rPr>
        <w:t>. The testing requirement on the temper</w:t>
      </w:r>
      <w:r w:rsidR="00F40CFB" w:rsidRPr="00BD6D35">
        <w:rPr>
          <w:szCs w:val="24"/>
        </w:rPr>
        <w:t>a</w:t>
      </w:r>
      <w:r w:rsidR="00F40CFB" w:rsidRPr="00BD6D35">
        <w:rPr>
          <w:szCs w:val="24"/>
        </w:rPr>
        <w:t xml:space="preserve">ture range was selected based </w:t>
      </w:r>
      <w:r w:rsidR="00F40CFB" w:rsidRPr="00BD6D35">
        <w:rPr>
          <w:szCs w:val="24"/>
        </w:rPr>
        <w:lastRenderedPageBreak/>
        <w:t>on the operating environment, while the accuracy is driven by the test equipment. The r</w:t>
      </w:r>
      <w:r w:rsidR="00F40CFB" w:rsidRPr="00BD6D35">
        <w:rPr>
          <w:szCs w:val="24"/>
        </w:rPr>
        <w:t>e</w:t>
      </w:r>
      <w:r w:rsidR="00F40CFB" w:rsidRPr="00BD6D35">
        <w:rPr>
          <w:szCs w:val="24"/>
        </w:rPr>
        <w:t>quirements also address the vibration testing requirements, including the vibration fr</w:t>
      </w:r>
      <w:r w:rsidR="00F40CFB" w:rsidRPr="00BD6D35">
        <w:rPr>
          <w:szCs w:val="24"/>
        </w:rPr>
        <w:t>e</w:t>
      </w:r>
      <w:r w:rsidR="00F40CFB" w:rsidRPr="00BD6D35">
        <w:rPr>
          <w:szCs w:val="24"/>
        </w:rPr>
        <w:t>quency range, amp</w:t>
      </w:r>
      <w:r>
        <w:rPr>
          <w:szCs w:val="24"/>
        </w:rPr>
        <w:t>litude, and resonant frequency.</w:t>
      </w:r>
    </w:p>
    <w:p w:rsidR="00167305" w:rsidRPr="0043516E" w:rsidRDefault="00F040B1" w:rsidP="00167305">
      <w:pPr>
        <w:pStyle w:val="Heading3"/>
        <w:numPr>
          <w:ilvl w:val="2"/>
          <w:numId w:val="3"/>
        </w:numPr>
        <w:rPr>
          <w:sz w:val="28"/>
          <w:szCs w:val="28"/>
        </w:rPr>
      </w:pPr>
      <w:r>
        <w:rPr>
          <w:sz w:val="28"/>
          <w:szCs w:val="28"/>
        </w:rPr>
        <w:t>Case Study</w:t>
      </w:r>
      <w:r w:rsidR="00167305">
        <w:rPr>
          <w:sz w:val="28"/>
          <w:szCs w:val="28"/>
        </w:rPr>
        <w:t>: Portable Aerial Surveillance System</w:t>
      </w:r>
      <w:r w:rsidR="00167305">
        <w:rPr>
          <w:sz w:val="28"/>
          <w:szCs w:val="28"/>
        </w:rPr>
        <w:fldChar w:fldCharType="begin"/>
      </w:r>
      <w:r w:rsidR="00167305">
        <w:instrText xml:space="preserve"> XE "</w:instrText>
      </w:r>
      <w:r w:rsidR="00167305" w:rsidRPr="00F816B9">
        <w:instrText>Requirements Specification</w:instrText>
      </w:r>
      <w:r w:rsidR="00167305">
        <w:instrText xml:space="preserve">" </w:instrText>
      </w:r>
      <w:r w:rsidR="00167305">
        <w:rPr>
          <w:sz w:val="28"/>
          <w:szCs w:val="28"/>
        </w:rPr>
        <w:fldChar w:fldCharType="end"/>
      </w:r>
    </w:p>
    <w:p w:rsidR="00167305" w:rsidRDefault="009F1D55" w:rsidP="00167305">
      <w:pPr>
        <w:pStyle w:val="BodyText"/>
      </w:pPr>
      <w:r>
        <w:t xml:space="preserve">The </w:t>
      </w:r>
      <w:r w:rsidR="00167305">
        <w:t>Requirements Specification for the Portable Aerial Surveillance System</w:t>
      </w:r>
      <w:r w:rsidR="00C51E4D">
        <w:t xml:space="preserve"> (</w:t>
      </w:r>
      <w:r w:rsidR="00167305">
        <w:t>Problem Stat</w:t>
      </w:r>
      <w:r w:rsidR="00167305">
        <w:t>e</w:t>
      </w:r>
      <w:r w:rsidR="00167305">
        <w:t>ment presented in Chapter 2</w:t>
      </w:r>
      <w:r w:rsidR="00C51E4D">
        <w:t>)</w:t>
      </w:r>
      <w:r w:rsidR="00933C2A">
        <w:t xml:space="preserve"> is shown in Table 3.4</w:t>
      </w:r>
      <w:r w:rsidR="00167305">
        <w:t xml:space="preserve">. </w:t>
      </w:r>
      <w:r w:rsidR="008D5378">
        <w:t>This system is intended to provide p</w:t>
      </w:r>
      <w:r w:rsidR="008D5378">
        <w:t>o</w:t>
      </w:r>
      <w:r w:rsidR="008D5378">
        <w:t>lice and emergency responders with a low-cost easy to deploy aerial surveillance sy</w:t>
      </w:r>
      <w:r w:rsidR="008D5378">
        <w:t>s</w:t>
      </w:r>
      <w:r w:rsidR="008D5378">
        <w:t>tem.</w:t>
      </w:r>
    </w:p>
    <w:p w:rsidR="003C12BD" w:rsidRPr="00933C2A" w:rsidRDefault="003C12BD" w:rsidP="003C12BD">
      <w:pPr>
        <w:pStyle w:val="FigureCaption"/>
        <w:spacing w:before="240" w:after="120"/>
        <w:rPr>
          <w:szCs w:val="18"/>
        </w:rPr>
      </w:pPr>
      <w:r w:rsidRPr="00933C2A">
        <w:rPr>
          <w:b/>
          <w:szCs w:val="18"/>
        </w:rPr>
        <w:t>Table 3.</w:t>
      </w:r>
      <w:r w:rsidR="00933C2A" w:rsidRPr="00933C2A">
        <w:rPr>
          <w:b/>
          <w:szCs w:val="18"/>
        </w:rPr>
        <w:t>4</w:t>
      </w:r>
      <w:r w:rsidRPr="00933C2A">
        <w:rPr>
          <w:szCs w:val="18"/>
        </w:rPr>
        <w:t xml:space="preserve"> System Requirements for the Portable Aerial Surveillance System.</w:t>
      </w:r>
    </w:p>
    <w:tbl>
      <w:tblPr>
        <w:tblStyle w:val="TableGrid"/>
        <w:tblW w:w="7920" w:type="dxa"/>
        <w:tblInd w:w="108" w:type="dxa"/>
        <w:tblLayout w:type="fixed"/>
        <w:tblLook w:val="01E0" w:firstRow="1" w:lastRow="1" w:firstColumn="1" w:lastColumn="1" w:noHBand="0" w:noVBand="0"/>
      </w:tblPr>
      <w:tblGrid>
        <w:gridCol w:w="1368"/>
        <w:gridCol w:w="3096"/>
        <w:gridCol w:w="3456"/>
      </w:tblGrid>
      <w:tr w:rsidR="003C12BD" w:rsidTr="003C12BD">
        <w:tc>
          <w:tcPr>
            <w:tcW w:w="1368" w:type="dxa"/>
            <w:shd w:val="pct10" w:color="auto" w:fill="auto"/>
          </w:tcPr>
          <w:p w:rsidR="003C12BD" w:rsidRPr="00D12C94" w:rsidRDefault="003C12BD" w:rsidP="003C12BD">
            <w:pPr>
              <w:pStyle w:val="BodyText"/>
              <w:spacing w:before="60" w:after="60"/>
              <w:jc w:val="center"/>
              <w:rPr>
                <w:b/>
                <w:sz w:val="18"/>
                <w:szCs w:val="18"/>
              </w:rPr>
            </w:pPr>
            <w:r w:rsidRPr="00D12C94">
              <w:rPr>
                <w:b/>
                <w:sz w:val="18"/>
                <w:szCs w:val="18"/>
              </w:rPr>
              <w:t>Marketing Requirements</w:t>
            </w:r>
          </w:p>
        </w:tc>
        <w:tc>
          <w:tcPr>
            <w:tcW w:w="3096" w:type="dxa"/>
            <w:shd w:val="pct10" w:color="auto" w:fill="auto"/>
          </w:tcPr>
          <w:p w:rsidR="003C12BD" w:rsidRDefault="003C12BD" w:rsidP="003C12BD">
            <w:pPr>
              <w:pStyle w:val="BodyText"/>
              <w:spacing w:after="60"/>
              <w:jc w:val="center"/>
              <w:rPr>
                <w:b/>
                <w:sz w:val="18"/>
                <w:szCs w:val="18"/>
              </w:rPr>
            </w:pPr>
          </w:p>
          <w:p w:rsidR="003C12BD" w:rsidRPr="00D12C94" w:rsidRDefault="003C12BD" w:rsidP="003C12BD">
            <w:pPr>
              <w:pStyle w:val="BodyText"/>
              <w:spacing w:after="60"/>
              <w:jc w:val="center"/>
              <w:rPr>
                <w:b/>
                <w:sz w:val="18"/>
                <w:szCs w:val="18"/>
              </w:rPr>
            </w:pPr>
            <w:r>
              <w:rPr>
                <w:b/>
                <w:sz w:val="18"/>
                <w:szCs w:val="18"/>
              </w:rPr>
              <w:t>Engineering Requirements</w:t>
            </w:r>
          </w:p>
        </w:tc>
        <w:tc>
          <w:tcPr>
            <w:tcW w:w="3456" w:type="dxa"/>
            <w:shd w:val="pct10" w:color="auto" w:fill="auto"/>
          </w:tcPr>
          <w:p w:rsidR="003C12BD" w:rsidRDefault="003C12BD" w:rsidP="003C12BD">
            <w:pPr>
              <w:pStyle w:val="BodyText"/>
              <w:spacing w:after="60"/>
              <w:jc w:val="center"/>
              <w:rPr>
                <w:b/>
                <w:sz w:val="18"/>
                <w:szCs w:val="18"/>
              </w:rPr>
            </w:pPr>
          </w:p>
          <w:p w:rsidR="003C12BD" w:rsidRPr="00D12C94" w:rsidRDefault="003C12BD" w:rsidP="003C12BD">
            <w:pPr>
              <w:pStyle w:val="BodyText"/>
              <w:spacing w:after="60"/>
              <w:jc w:val="center"/>
              <w:rPr>
                <w:b/>
                <w:sz w:val="18"/>
                <w:szCs w:val="18"/>
              </w:rPr>
            </w:pPr>
            <w:r w:rsidRPr="00D12C94">
              <w:rPr>
                <w:b/>
                <w:sz w:val="18"/>
                <w:szCs w:val="18"/>
              </w:rPr>
              <w:t>Justification</w:t>
            </w:r>
          </w:p>
        </w:tc>
      </w:tr>
      <w:tr w:rsidR="003E6063" w:rsidTr="003C12BD">
        <w:tc>
          <w:tcPr>
            <w:tcW w:w="1368" w:type="dxa"/>
          </w:tcPr>
          <w:p w:rsidR="003E6063" w:rsidRPr="003E6063" w:rsidRDefault="003E6063" w:rsidP="003E6063">
            <w:pPr>
              <w:pStyle w:val="BodyText"/>
              <w:spacing w:before="60" w:after="60"/>
              <w:jc w:val="center"/>
              <w:rPr>
                <w:sz w:val="18"/>
                <w:szCs w:val="18"/>
              </w:rPr>
            </w:pPr>
            <w:r w:rsidRPr="003E6063">
              <w:rPr>
                <w:sz w:val="18"/>
                <w:szCs w:val="18"/>
              </w:rPr>
              <w:t>6</w:t>
            </w:r>
          </w:p>
        </w:tc>
        <w:tc>
          <w:tcPr>
            <w:tcW w:w="3096" w:type="dxa"/>
          </w:tcPr>
          <w:p w:rsidR="003E6063" w:rsidRPr="003E6063" w:rsidRDefault="003E6063" w:rsidP="003E6063">
            <w:pPr>
              <w:pStyle w:val="BodyText"/>
              <w:numPr>
                <w:ilvl w:val="0"/>
                <w:numId w:val="24"/>
              </w:numPr>
              <w:spacing w:before="60" w:after="60"/>
              <w:jc w:val="left"/>
              <w:rPr>
                <w:sz w:val="18"/>
                <w:szCs w:val="18"/>
              </w:rPr>
            </w:pPr>
            <w:r w:rsidRPr="003E6063">
              <w:rPr>
                <w:sz w:val="18"/>
                <w:szCs w:val="18"/>
              </w:rPr>
              <w:t>System</w:t>
            </w:r>
            <w:r w:rsidRPr="003E6063">
              <w:rPr>
                <w:rFonts w:cs="Arial"/>
                <w:sz w:val="18"/>
                <w:szCs w:val="18"/>
              </w:rPr>
              <w:t xml:space="preserve"> will provide visual re</w:t>
            </w:r>
            <w:r w:rsidRPr="003E6063">
              <w:rPr>
                <w:rFonts w:cs="Arial"/>
                <w:sz w:val="18"/>
                <w:szCs w:val="18"/>
              </w:rPr>
              <w:t>c</w:t>
            </w:r>
            <w:r w:rsidRPr="003E6063">
              <w:rPr>
                <w:rFonts w:cs="Arial"/>
                <w:sz w:val="18"/>
                <w:szCs w:val="18"/>
              </w:rPr>
              <w:t>ognition of license plate text from a minimum distance of 150 feet during daytime and nighttime use.</w:t>
            </w:r>
          </w:p>
        </w:tc>
        <w:tc>
          <w:tcPr>
            <w:tcW w:w="3456" w:type="dxa"/>
          </w:tcPr>
          <w:p w:rsidR="003E6063" w:rsidRPr="003E6063" w:rsidRDefault="003E6063" w:rsidP="003E6063">
            <w:pPr>
              <w:pStyle w:val="BodyText"/>
              <w:spacing w:before="60" w:after="60"/>
              <w:jc w:val="left"/>
              <w:rPr>
                <w:sz w:val="18"/>
                <w:szCs w:val="18"/>
              </w:rPr>
            </w:pPr>
            <w:r w:rsidRPr="003E6063">
              <w:rPr>
                <w:sz w:val="18"/>
                <w:szCs w:val="18"/>
              </w:rPr>
              <w:t>R</w:t>
            </w:r>
            <w:r w:rsidRPr="003E6063">
              <w:rPr>
                <w:rFonts w:cs="Arial"/>
                <w:sz w:val="18"/>
                <w:szCs w:val="18"/>
              </w:rPr>
              <w:t>ecorded images and video will be used as trial evidence. The device's max</w:t>
            </w:r>
            <w:r w:rsidRPr="003E6063">
              <w:rPr>
                <w:rFonts w:cs="Arial"/>
                <w:sz w:val="18"/>
                <w:szCs w:val="18"/>
              </w:rPr>
              <w:t>i</w:t>
            </w:r>
            <w:r w:rsidRPr="003E6063">
              <w:rPr>
                <w:rFonts w:cs="Arial"/>
                <w:sz w:val="18"/>
                <w:szCs w:val="18"/>
              </w:rPr>
              <w:t>mum height is 150 feet, so the device should allow text recognition at an abs</w:t>
            </w:r>
            <w:r w:rsidRPr="003E6063">
              <w:rPr>
                <w:rFonts w:cs="Arial"/>
                <w:sz w:val="18"/>
                <w:szCs w:val="18"/>
              </w:rPr>
              <w:t>o</w:t>
            </w:r>
            <w:r w:rsidRPr="003E6063">
              <w:rPr>
                <w:rFonts w:cs="Arial"/>
                <w:sz w:val="18"/>
                <w:szCs w:val="18"/>
              </w:rPr>
              <w:t xml:space="preserve">lute minimum of that distance. The device must be </w:t>
            </w:r>
            <w:r>
              <w:rPr>
                <w:rFonts w:cs="Arial"/>
                <w:sz w:val="18"/>
                <w:szCs w:val="18"/>
              </w:rPr>
              <w:t xml:space="preserve">also </w:t>
            </w:r>
            <w:r w:rsidRPr="003E6063">
              <w:rPr>
                <w:rFonts w:cs="Arial"/>
                <w:sz w:val="18"/>
                <w:szCs w:val="18"/>
              </w:rPr>
              <w:t>usable during nighttime.</w:t>
            </w:r>
            <w:r w:rsidRPr="003E6063">
              <w:rPr>
                <w:rFonts w:cs="Arial"/>
                <w:sz w:val="18"/>
                <w:szCs w:val="18"/>
              </w:rPr>
              <w:t> </w:t>
            </w:r>
          </w:p>
        </w:tc>
      </w:tr>
      <w:tr w:rsidR="003E6063" w:rsidTr="003C12BD">
        <w:tc>
          <w:tcPr>
            <w:tcW w:w="1368" w:type="dxa"/>
          </w:tcPr>
          <w:p w:rsidR="003E6063" w:rsidRPr="00D12C94" w:rsidRDefault="003E6063" w:rsidP="003E6063">
            <w:pPr>
              <w:pStyle w:val="BodyText"/>
              <w:spacing w:before="60" w:after="60"/>
              <w:jc w:val="center"/>
              <w:rPr>
                <w:sz w:val="18"/>
                <w:szCs w:val="18"/>
              </w:rPr>
            </w:pPr>
            <w:r>
              <w:rPr>
                <w:sz w:val="18"/>
                <w:szCs w:val="18"/>
              </w:rPr>
              <w:t>4, 9</w:t>
            </w:r>
          </w:p>
        </w:tc>
        <w:tc>
          <w:tcPr>
            <w:tcW w:w="3096" w:type="dxa"/>
          </w:tcPr>
          <w:p w:rsidR="003E6063" w:rsidRPr="00E27890" w:rsidRDefault="003E6063" w:rsidP="00A0757E">
            <w:pPr>
              <w:pStyle w:val="BodyText"/>
              <w:numPr>
                <w:ilvl w:val="0"/>
                <w:numId w:val="24"/>
              </w:numPr>
              <w:spacing w:before="60" w:after="60"/>
              <w:jc w:val="left"/>
              <w:rPr>
                <w:sz w:val="18"/>
                <w:szCs w:val="18"/>
              </w:rPr>
            </w:pPr>
            <w:r w:rsidRPr="00612639">
              <w:rPr>
                <w:rFonts w:cs="Arial"/>
                <w:sz w:val="18"/>
                <w:szCs w:val="18"/>
              </w:rPr>
              <w:t>The device must be operable by a single person.</w:t>
            </w:r>
          </w:p>
        </w:tc>
        <w:tc>
          <w:tcPr>
            <w:tcW w:w="3456" w:type="dxa"/>
          </w:tcPr>
          <w:p w:rsidR="003E6063" w:rsidRPr="00E27890" w:rsidRDefault="003E6063" w:rsidP="003E6063">
            <w:pPr>
              <w:pStyle w:val="BodyText"/>
              <w:spacing w:before="60" w:after="60"/>
              <w:jc w:val="left"/>
              <w:rPr>
                <w:sz w:val="18"/>
                <w:szCs w:val="18"/>
              </w:rPr>
            </w:pPr>
            <w:r w:rsidRPr="00612639">
              <w:rPr>
                <w:rFonts w:cs="Arial"/>
                <w:sz w:val="18"/>
                <w:szCs w:val="18"/>
              </w:rPr>
              <w:t>A police officer dispatched alone in his or her cruiser should be able to launch and ope</w:t>
            </w:r>
            <w:r w:rsidRPr="00612639">
              <w:rPr>
                <w:rFonts w:cs="Arial"/>
                <w:sz w:val="18"/>
                <w:szCs w:val="18"/>
              </w:rPr>
              <w:t>r</w:t>
            </w:r>
            <w:r w:rsidRPr="00612639">
              <w:rPr>
                <w:rFonts w:cs="Arial"/>
                <w:sz w:val="18"/>
                <w:szCs w:val="18"/>
              </w:rPr>
              <w:t>ate the device with no assistance.</w:t>
            </w:r>
          </w:p>
        </w:tc>
      </w:tr>
      <w:tr w:rsidR="003C12BD" w:rsidTr="003C12BD">
        <w:tc>
          <w:tcPr>
            <w:tcW w:w="1368" w:type="dxa"/>
          </w:tcPr>
          <w:p w:rsidR="003C12BD" w:rsidRPr="00D12C94" w:rsidRDefault="003C12BD" w:rsidP="003C12BD">
            <w:pPr>
              <w:pStyle w:val="BodyText"/>
              <w:spacing w:before="60" w:after="60"/>
              <w:jc w:val="center"/>
              <w:rPr>
                <w:sz w:val="18"/>
                <w:szCs w:val="18"/>
              </w:rPr>
            </w:pPr>
            <w:r>
              <w:rPr>
                <w:sz w:val="18"/>
                <w:szCs w:val="18"/>
              </w:rPr>
              <w:t>2</w:t>
            </w:r>
          </w:p>
        </w:tc>
        <w:tc>
          <w:tcPr>
            <w:tcW w:w="3096" w:type="dxa"/>
          </w:tcPr>
          <w:p w:rsidR="003C12BD" w:rsidRPr="003E6063" w:rsidRDefault="003C12BD" w:rsidP="00A0757E">
            <w:pPr>
              <w:pStyle w:val="BodyText"/>
              <w:numPr>
                <w:ilvl w:val="0"/>
                <w:numId w:val="24"/>
              </w:numPr>
              <w:spacing w:before="60" w:after="60"/>
              <w:jc w:val="left"/>
              <w:rPr>
                <w:sz w:val="18"/>
                <w:szCs w:val="18"/>
              </w:rPr>
            </w:pPr>
            <w:r w:rsidRPr="003E6063">
              <w:rPr>
                <w:rFonts w:cs="Arial"/>
                <w:sz w:val="18"/>
                <w:szCs w:val="18"/>
              </w:rPr>
              <w:t>This device must remain airborne for a minimum of two hours.</w:t>
            </w:r>
          </w:p>
        </w:tc>
        <w:tc>
          <w:tcPr>
            <w:tcW w:w="3456" w:type="dxa"/>
          </w:tcPr>
          <w:p w:rsidR="003C12BD" w:rsidRPr="003E6063" w:rsidRDefault="003C12BD" w:rsidP="003C12BD">
            <w:pPr>
              <w:pStyle w:val="BodyText"/>
              <w:spacing w:before="60" w:after="60"/>
              <w:jc w:val="left"/>
              <w:rPr>
                <w:sz w:val="18"/>
                <w:szCs w:val="18"/>
              </w:rPr>
            </w:pPr>
            <w:r w:rsidRPr="003E6063">
              <w:rPr>
                <w:sz w:val="18"/>
                <w:szCs w:val="18"/>
              </w:rPr>
              <w:t>Based upon interviews with law enforc</w:t>
            </w:r>
            <w:r w:rsidRPr="003E6063">
              <w:rPr>
                <w:sz w:val="18"/>
                <w:szCs w:val="18"/>
              </w:rPr>
              <w:t>e</w:t>
            </w:r>
            <w:r w:rsidRPr="003E6063">
              <w:rPr>
                <w:sz w:val="18"/>
                <w:szCs w:val="18"/>
              </w:rPr>
              <w:t>ment users. This is a time period that co</w:t>
            </w:r>
            <w:r w:rsidRPr="003E6063">
              <w:rPr>
                <w:sz w:val="18"/>
                <w:szCs w:val="18"/>
              </w:rPr>
              <w:t>v</w:t>
            </w:r>
            <w:r w:rsidRPr="003E6063">
              <w:rPr>
                <w:sz w:val="18"/>
                <w:szCs w:val="18"/>
              </w:rPr>
              <w:t>ers most emergency situations.</w:t>
            </w:r>
          </w:p>
        </w:tc>
      </w:tr>
      <w:tr w:rsidR="003C12BD" w:rsidTr="003C12BD">
        <w:tc>
          <w:tcPr>
            <w:tcW w:w="1368" w:type="dxa"/>
          </w:tcPr>
          <w:p w:rsidR="003C12BD" w:rsidRPr="00D12C94" w:rsidRDefault="003C12BD" w:rsidP="003C12BD">
            <w:pPr>
              <w:pStyle w:val="BodyText"/>
              <w:spacing w:before="60" w:after="60"/>
              <w:jc w:val="center"/>
              <w:rPr>
                <w:sz w:val="18"/>
                <w:szCs w:val="18"/>
              </w:rPr>
            </w:pPr>
            <w:r>
              <w:rPr>
                <w:sz w:val="18"/>
                <w:szCs w:val="18"/>
              </w:rPr>
              <w:t>7, 8</w:t>
            </w:r>
          </w:p>
        </w:tc>
        <w:tc>
          <w:tcPr>
            <w:tcW w:w="3096" w:type="dxa"/>
          </w:tcPr>
          <w:p w:rsidR="003C12BD" w:rsidRPr="003E6063" w:rsidRDefault="003C12BD" w:rsidP="00A0757E">
            <w:pPr>
              <w:pStyle w:val="BodyText"/>
              <w:numPr>
                <w:ilvl w:val="0"/>
                <w:numId w:val="24"/>
              </w:numPr>
              <w:spacing w:before="60" w:after="60"/>
              <w:jc w:val="left"/>
              <w:rPr>
                <w:sz w:val="18"/>
                <w:szCs w:val="18"/>
              </w:rPr>
            </w:pPr>
            <w:r w:rsidRPr="003E6063">
              <w:rPr>
                <w:rFonts w:cs="Arial"/>
                <w:sz w:val="18"/>
                <w:szCs w:val="18"/>
              </w:rPr>
              <w:t>The device will be able to be used in at least 14 m</w:t>
            </w:r>
            <w:r w:rsidR="00795698">
              <w:rPr>
                <w:rFonts w:cs="Arial"/>
                <w:sz w:val="18"/>
                <w:szCs w:val="18"/>
              </w:rPr>
              <w:t>ph</w:t>
            </w:r>
            <w:r w:rsidRPr="003E6063">
              <w:rPr>
                <w:rFonts w:cs="Arial"/>
                <w:sz w:val="18"/>
                <w:szCs w:val="18"/>
              </w:rPr>
              <w:t xml:space="preserve"> winds.</w:t>
            </w:r>
          </w:p>
        </w:tc>
        <w:tc>
          <w:tcPr>
            <w:tcW w:w="3456" w:type="dxa"/>
          </w:tcPr>
          <w:p w:rsidR="003C12BD" w:rsidRPr="003E6063" w:rsidRDefault="003C12BD" w:rsidP="003C12BD">
            <w:pPr>
              <w:pStyle w:val="BodyText"/>
              <w:spacing w:before="60" w:after="60"/>
              <w:jc w:val="left"/>
              <w:rPr>
                <w:sz w:val="18"/>
                <w:szCs w:val="18"/>
              </w:rPr>
            </w:pPr>
            <w:r w:rsidRPr="003E6063">
              <w:rPr>
                <w:sz w:val="18"/>
                <w:szCs w:val="18"/>
              </w:rPr>
              <w:t>D</w:t>
            </w:r>
            <w:r w:rsidRPr="003E6063">
              <w:rPr>
                <w:rFonts w:cs="Arial"/>
                <w:sz w:val="18"/>
                <w:szCs w:val="18"/>
              </w:rPr>
              <w:t>evice will be used outdoors and in non-ideal conditions in Erie, PA, where there is a 95% chance that winds will be at or b</w:t>
            </w:r>
            <w:r w:rsidRPr="003E6063">
              <w:rPr>
                <w:rFonts w:cs="Arial"/>
                <w:sz w:val="18"/>
                <w:szCs w:val="18"/>
              </w:rPr>
              <w:t>e</w:t>
            </w:r>
            <w:r w:rsidRPr="003E6063">
              <w:rPr>
                <w:rFonts w:cs="Arial"/>
                <w:sz w:val="18"/>
                <w:szCs w:val="18"/>
              </w:rPr>
              <w:t>low 14 mph.</w:t>
            </w:r>
          </w:p>
        </w:tc>
      </w:tr>
      <w:tr w:rsidR="003E6063" w:rsidTr="003C12BD">
        <w:tc>
          <w:tcPr>
            <w:tcW w:w="1368" w:type="dxa"/>
          </w:tcPr>
          <w:p w:rsidR="003E6063" w:rsidRPr="00D12C94" w:rsidRDefault="003E6063" w:rsidP="003E6063">
            <w:pPr>
              <w:pStyle w:val="BodyText"/>
              <w:spacing w:before="60" w:after="60"/>
              <w:jc w:val="center"/>
              <w:rPr>
                <w:sz w:val="18"/>
                <w:szCs w:val="18"/>
              </w:rPr>
            </w:pPr>
            <w:r>
              <w:rPr>
                <w:sz w:val="18"/>
                <w:szCs w:val="18"/>
              </w:rPr>
              <w:t>7</w:t>
            </w:r>
          </w:p>
        </w:tc>
        <w:tc>
          <w:tcPr>
            <w:tcW w:w="3096" w:type="dxa"/>
          </w:tcPr>
          <w:p w:rsidR="003E6063" w:rsidRPr="003E6063" w:rsidRDefault="003E6063" w:rsidP="00A0757E">
            <w:pPr>
              <w:pStyle w:val="BodyText"/>
              <w:numPr>
                <w:ilvl w:val="0"/>
                <w:numId w:val="24"/>
              </w:numPr>
              <w:spacing w:before="60" w:after="60"/>
              <w:jc w:val="left"/>
              <w:rPr>
                <w:sz w:val="18"/>
                <w:szCs w:val="18"/>
              </w:rPr>
            </w:pPr>
            <w:r w:rsidRPr="003E6063">
              <w:rPr>
                <w:rFonts w:cs="Arial"/>
                <w:sz w:val="18"/>
                <w:szCs w:val="18"/>
              </w:rPr>
              <w:t>The device must not exceed a height of 150 feet above ground level when in use.</w:t>
            </w:r>
          </w:p>
        </w:tc>
        <w:tc>
          <w:tcPr>
            <w:tcW w:w="3456" w:type="dxa"/>
          </w:tcPr>
          <w:p w:rsidR="003E6063" w:rsidRPr="003E6063" w:rsidRDefault="003E6063" w:rsidP="003E6063">
            <w:pPr>
              <w:pStyle w:val="BodyText"/>
              <w:spacing w:before="60" w:after="60"/>
              <w:jc w:val="left"/>
              <w:rPr>
                <w:sz w:val="18"/>
                <w:szCs w:val="18"/>
              </w:rPr>
            </w:pPr>
            <w:r w:rsidRPr="003E6063">
              <w:rPr>
                <w:rFonts w:cs="Arial"/>
                <w:sz w:val="18"/>
                <w:szCs w:val="18"/>
              </w:rPr>
              <w:t>This device must comply with FAA reg</w:t>
            </w:r>
            <w:r w:rsidRPr="003E6063">
              <w:rPr>
                <w:rFonts w:cs="Arial"/>
                <w:sz w:val="18"/>
                <w:szCs w:val="18"/>
              </w:rPr>
              <w:t>u</w:t>
            </w:r>
            <w:r w:rsidRPr="003E6063">
              <w:rPr>
                <w:rFonts w:cs="Arial"/>
                <w:sz w:val="18"/>
                <w:szCs w:val="18"/>
              </w:rPr>
              <w:t>lation 101.15</w:t>
            </w:r>
          </w:p>
        </w:tc>
      </w:tr>
      <w:tr w:rsidR="003C12BD" w:rsidTr="003C12BD">
        <w:tc>
          <w:tcPr>
            <w:tcW w:w="1368" w:type="dxa"/>
          </w:tcPr>
          <w:p w:rsidR="003C12BD" w:rsidRPr="00D12C94" w:rsidRDefault="003C12BD" w:rsidP="003C12BD">
            <w:pPr>
              <w:pStyle w:val="BodyText"/>
              <w:spacing w:before="60" w:after="60"/>
              <w:jc w:val="center"/>
              <w:rPr>
                <w:sz w:val="18"/>
                <w:szCs w:val="18"/>
              </w:rPr>
            </w:pPr>
            <w:r>
              <w:rPr>
                <w:sz w:val="18"/>
                <w:szCs w:val="18"/>
              </w:rPr>
              <w:t>3</w:t>
            </w:r>
          </w:p>
        </w:tc>
        <w:tc>
          <w:tcPr>
            <w:tcW w:w="3096" w:type="dxa"/>
          </w:tcPr>
          <w:p w:rsidR="003C12BD" w:rsidRPr="00E27890" w:rsidRDefault="003C12BD" w:rsidP="00A0757E">
            <w:pPr>
              <w:pStyle w:val="BodyText"/>
              <w:numPr>
                <w:ilvl w:val="0"/>
                <w:numId w:val="24"/>
              </w:numPr>
              <w:spacing w:before="60" w:after="60"/>
              <w:jc w:val="left"/>
              <w:rPr>
                <w:i/>
                <w:sz w:val="18"/>
                <w:szCs w:val="18"/>
              </w:rPr>
            </w:pPr>
            <w:r w:rsidRPr="008F6993">
              <w:rPr>
                <w:sz w:val="18"/>
                <w:szCs w:val="18"/>
              </w:rPr>
              <w:t>M</w:t>
            </w:r>
            <w:r w:rsidRPr="008F6993">
              <w:rPr>
                <w:rFonts w:cs="Arial"/>
                <w:sz w:val="18"/>
                <w:szCs w:val="18"/>
              </w:rPr>
              <w:t>ust fit into the trunk of a police cruiser. The Chevrolet Impala has a trunk measu</w:t>
            </w:r>
            <w:r w:rsidRPr="008F6993">
              <w:rPr>
                <w:rFonts w:cs="Arial"/>
                <w:sz w:val="18"/>
                <w:szCs w:val="18"/>
              </w:rPr>
              <w:t>r</w:t>
            </w:r>
            <w:r w:rsidRPr="008F6993">
              <w:rPr>
                <w:rFonts w:cs="Arial"/>
                <w:sz w:val="18"/>
                <w:szCs w:val="18"/>
              </w:rPr>
              <w:t>ing 54 inches wide by 38 inches deep by 16 inches high.</w:t>
            </w:r>
          </w:p>
        </w:tc>
        <w:tc>
          <w:tcPr>
            <w:tcW w:w="3456" w:type="dxa"/>
          </w:tcPr>
          <w:p w:rsidR="003C12BD" w:rsidRPr="00E27890" w:rsidRDefault="003C12BD" w:rsidP="003C12BD">
            <w:pPr>
              <w:pStyle w:val="BodyText"/>
              <w:spacing w:before="60" w:after="60"/>
              <w:jc w:val="left"/>
              <w:rPr>
                <w:sz w:val="18"/>
                <w:szCs w:val="18"/>
              </w:rPr>
            </w:pPr>
            <w:r>
              <w:rPr>
                <w:sz w:val="18"/>
                <w:szCs w:val="18"/>
              </w:rPr>
              <w:t>Wi</w:t>
            </w:r>
            <w:r w:rsidRPr="008F6993">
              <w:rPr>
                <w:rFonts w:cs="Arial"/>
                <w:sz w:val="18"/>
                <w:szCs w:val="18"/>
              </w:rPr>
              <w:t>ll be transported in a police cruiser and must fit into the trunk of the vehicle.</w:t>
            </w:r>
          </w:p>
        </w:tc>
      </w:tr>
      <w:tr w:rsidR="003C12BD" w:rsidTr="003C12BD">
        <w:tc>
          <w:tcPr>
            <w:tcW w:w="1368" w:type="dxa"/>
          </w:tcPr>
          <w:p w:rsidR="003C12BD" w:rsidRPr="00D12C94" w:rsidRDefault="003C12BD" w:rsidP="003C12BD">
            <w:pPr>
              <w:pStyle w:val="BodyText"/>
              <w:spacing w:before="60" w:after="60"/>
              <w:jc w:val="center"/>
              <w:rPr>
                <w:sz w:val="18"/>
                <w:szCs w:val="18"/>
              </w:rPr>
            </w:pPr>
            <w:r>
              <w:rPr>
                <w:sz w:val="18"/>
                <w:szCs w:val="18"/>
              </w:rPr>
              <w:t>1</w:t>
            </w:r>
          </w:p>
        </w:tc>
        <w:tc>
          <w:tcPr>
            <w:tcW w:w="3096" w:type="dxa"/>
          </w:tcPr>
          <w:p w:rsidR="003C12BD" w:rsidRPr="00E27890" w:rsidRDefault="003C12BD" w:rsidP="00A0757E">
            <w:pPr>
              <w:pStyle w:val="BodyText"/>
              <w:numPr>
                <w:ilvl w:val="0"/>
                <w:numId w:val="24"/>
              </w:numPr>
              <w:spacing w:before="60" w:after="60"/>
              <w:jc w:val="left"/>
              <w:rPr>
                <w:sz w:val="18"/>
                <w:szCs w:val="18"/>
              </w:rPr>
            </w:pPr>
            <w:r>
              <w:rPr>
                <w:sz w:val="18"/>
                <w:szCs w:val="18"/>
              </w:rPr>
              <w:t>T</w:t>
            </w:r>
            <w:r w:rsidRPr="00E73313">
              <w:rPr>
                <w:sz w:val="18"/>
                <w:szCs w:val="18"/>
              </w:rPr>
              <w:t>he device will cost less than $3000 per year to ope</w:t>
            </w:r>
            <w:r w:rsidRPr="00E73313">
              <w:rPr>
                <w:sz w:val="18"/>
                <w:szCs w:val="18"/>
              </w:rPr>
              <w:t>r</w:t>
            </w:r>
            <w:r w:rsidRPr="00E73313">
              <w:rPr>
                <w:sz w:val="18"/>
                <w:szCs w:val="18"/>
              </w:rPr>
              <w:t>ate.</w:t>
            </w:r>
          </w:p>
        </w:tc>
        <w:tc>
          <w:tcPr>
            <w:tcW w:w="3456" w:type="dxa"/>
          </w:tcPr>
          <w:p w:rsidR="003C12BD" w:rsidRPr="00E27890" w:rsidRDefault="003C12BD" w:rsidP="003C12BD">
            <w:pPr>
              <w:pStyle w:val="BodyText"/>
              <w:spacing w:before="60" w:after="60"/>
              <w:jc w:val="left"/>
              <w:rPr>
                <w:sz w:val="18"/>
                <w:szCs w:val="18"/>
              </w:rPr>
            </w:pPr>
            <w:r w:rsidRPr="00E73313">
              <w:rPr>
                <w:rFonts w:cs="Arial"/>
                <w:sz w:val="18"/>
                <w:szCs w:val="18"/>
              </w:rPr>
              <w:t>The budget allotted to Erie county police d</w:t>
            </w:r>
            <w:r w:rsidRPr="00E73313">
              <w:rPr>
                <w:rFonts w:cs="Arial"/>
                <w:sz w:val="18"/>
                <w:szCs w:val="18"/>
              </w:rPr>
              <w:t>e</w:t>
            </w:r>
            <w:r w:rsidRPr="00E73313">
              <w:rPr>
                <w:rFonts w:cs="Arial"/>
                <w:sz w:val="18"/>
                <w:szCs w:val="18"/>
              </w:rPr>
              <w:t>partments was $16.7 million.</w:t>
            </w:r>
            <w:r w:rsidR="00784BA0">
              <w:rPr>
                <w:rFonts w:cs="Arial"/>
                <w:sz w:val="18"/>
                <w:szCs w:val="18"/>
              </w:rPr>
              <w:t xml:space="preserve"> </w:t>
            </w:r>
            <w:r w:rsidRPr="00E73313">
              <w:rPr>
                <w:rFonts w:cs="Arial"/>
                <w:sz w:val="18"/>
                <w:szCs w:val="18"/>
              </w:rPr>
              <w:t xml:space="preserve">0.85% of </w:t>
            </w:r>
            <w:r w:rsidRPr="00E73313">
              <w:rPr>
                <w:rFonts w:cs="Arial"/>
                <w:sz w:val="18"/>
                <w:szCs w:val="18"/>
              </w:rPr>
              <w:lastRenderedPageBreak/>
              <w:t>Erie's annual budget would allow for $140,280 to be used for a helicopter.</w:t>
            </w:r>
            <w:r w:rsidR="00784BA0">
              <w:rPr>
                <w:rFonts w:cs="Arial"/>
                <w:sz w:val="18"/>
                <w:szCs w:val="18"/>
              </w:rPr>
              <w:t xml:space="preserve"> </w:t>
            </w:r>
            <w:r w:rsidRPr="00E73313">
              <w:rPr>
                <w:rFonts w:cs="Arial"/>
                <w:sz w:val="18"/>
                <w:szCs w:val="18"/>
              </w:rPr>
              <w:t>A d</w:t>
            </w:r>
            <w:r w:rsidRPr="00E73313">
              <w:rPr>
                <w:rFonts w:cs="Arial"/>
                <w:sz w:val="18"/>
                <w:szCs w:val="18"/>
              </w:rPr>
              <w:t>e</w:t>
            </w:r>
            <w:r w:rsidRPr="00E73313">
              <w:rPr>
                <w:rFonts w:cs="Arial"/>
                <w:sz w:val="18"/>
                <w:szCs w:val="18"/>
              </w:rPr>
              <w:t>vice having less than 2% of the annual operating costs of a helicopter, and having many of the same surveillance capabilities would be consi</w:t>
            </w:r>
            <w:r w:rsidRPr="00E73313">
              <w:rPr>
                <w:rFonts w:cs="Arial"/>
                <w:sz w:val="18"/>
                <w:szCs w:val="18"/>
              </w:rPr>
              <w:t>d</w:t>
            </w:r>
            <w:r w:rsidR="003E6063">
              <w:rPr>
                <w:rFonts w:cs="Arial"/>
                <w:sz w:val="18"/>
                <w:szCs w:val="18"/>
              </w:rPr>
              <w:t>ered a reasona</w:t>
            </w:r>
            <w:r w:rsidRPr="00E73313">
              <w:rPr>
                <w:rFonts w:cs="Arial"/>
                <w:sz w:val="18"/>
                <w:szCs w:val="18"/>
              </w:rPr>
              <w:t>ble expense.</w:t>
            </w:r>
          </w:p>
        </w:tc>
      </w:tr>
      <w:tr w:rsidR="003C12BD" w:rsidTr="003C12BD">
        <w:tc>
          <w:tcPr>
            <w:tcW w:w="7920" w:type="dxa"/>
            <w:gridSpan w:val="3"/>
          </w:tcPr>
          <w:p w:rsidR="003C12BD" w:rsidRPr="006700AC" w:rsidRDefault="003C12BD" w:rsidP="003C12BD">
            <w:pPr>
              <w:pStyle w:val="BodyText"/>
              <w:rPr>
                <w:b/>
                <w:sz w:val="18"/>
                <w:szCs w:val="18"/>
              </w:rPr>
            </w:pPr>
            <w:r w:rsidRPr="006700AC">
              <w:rPr>
                <w:b/>
                <w:sz w:val="18"/>
                <w:szCs w:val="18"/>
              </w:rPr>
              <w:lastRenderedPageBreak/>
              <w:t>Marketing Requirements</w:t>
            </w:r>
          </w:p>
          <w:p w:rsidR="009270AD" w:rsidRDefault="009270AD" w:rsidP="003C12BD">
            <w:pPr>
              <w:pStyle w:val="BodyText"/>
              <w:numPr>
                <w:ilvl w:val="0"/>
                <w:numId w:val="23"/>
              </w:numPr>
              <w:rPr>
                <w:sz w:val="18"/>
                <w:szCs w:val="18"/>
              </w:rPr>
            </w:pPr>
            <w:r>
              <w:rPr>
                <w:sz w:val="18"/>
                <w:szCs w:val="18"/>
              </w:rPr>
              <w:t>The device should be able to be held stationary in the air, meaning providing enough stabi</w:t>
            </w:r>
            <w:r>
              <w:rPr>
                <w:sz w:val="18"/>
                <w:szCs w:val="18"/>
              </w:rPr>
              <w:t>l</w:t>
            </w:r>
            <w:r>
              <w:rPr>
                <w:sz w:val="18"/>
                <w:szCs w:val="18"/>
              </w:rPr>
              <w:t>ity to provide functionality.</w:t>
            </w:r>
          </w:p>
          <w:p w:rsidR="009270AD" w:rsidRDefault="009270AD" w:rsidP="003C12BD">
            <w:pPr>
              <w:pStyle w:val="BodyText"/>
              <w:numPr>
                <w:ilvl w:val="0"/>
                <w:numId w:val="23"/>
              </w:numPr>
              <w:rPr>
                <w:sz w:val="18"/>
                <w:szCs w:val="18"/>
              </w:rPr>
            </w:pPr>
            <w:r>
              <w:rPr>
                <w:sz w:val="18"/>
                <w:szCs w:val="18"/>
              </w:rPr>
              <w:t>Should be capable of being deployed for a long period of time.</w:t>
            </w:r>
          </w:p>
          <w:p w:rsidR="009270AD" w:rsidRDefault="009270AD" w:rsidP="003C12BD">
            <w:pPr>
              <w:pStyle w:val="BodyText"/>
              <w:numPr>
                <w:ilvl w:val="0"/>
                <w:numId w:val="23"/>
              </w:numPr>
              <w:rPr>
                <w:sz w:val="18"/>
                <w:szCs w:val="18"/>
              </w:rPr>
            </w:pPr>
            <w:r>
              <w:rPr>
                <w:sz w:val="18"/>
                <w:szCs w:val="18"/>
              </w:rPr>
              <w:t>Should be able to be deployed by one person in 3-5 minutes.</w:t>
            </w:r>
          </w:p>
          <w:p w:rsidR="009270AD" w:rsidRDefault="009270AD" w:rsidP="003C12BD">
            <w:pPr>
              <w:pStyle w:val="BodyText"/>
              <w:numPr>
                <w:ilvl w:val="0"/>
                <w:numId w:val="23"/>
              </w:numPr>
              <w:rPr>
                <w:sz w:val="18"/>
                <w:szCs w:val="18"/>
              </w:rPr>
            </w:pPr>
            <w:r>
              <w:rPr>
                <w:sz w:val="18"/>
                <w:szCs w:val="18"/>
              </w:rPr>
              <w:t>Should record video with enough quality to be used as evidence.</w:t>
            </w:r>
          </w:p>
          <w:p w:rsidR="009270AD" w:rsidRDefault="009270AD" w:rsidP="003C12BD">
            <w:pPr>
              <w:pStyle w:val="BodyText"/>
              <w:numPr>
                <w:ilvl w:val="0"/>
                <w:numId w:val="23"/>
              </w:numPr>
              <w:rPr>
                <w:sz w:val="18"/>
                <w:szCs w:val="18"/>
              </w:rPr>
            </w:pPr>
            <w:r>
              <w:rPr>
                <w:sz w:val="18"/>
                <w:szCs w:val="18"/>
              </w:rPr>
              <w:t>Should be useful at night.</w:t>
            </w:r>
          </w:p>
          <w:p w:rsidR="009270AD" w:rsidRDefault="009270AD" w:rsidP="003C12BD">
            <w:pPr>
              <w:pStyle w:val="BodyText"/>
              <w:numPr>
                <w:ilvl w:val="0"/>
                <w:numId w:val="23"/>
              </w:numPr>
              <w:rPr>
                <w:sz w:val="18"/>
                <w:szCs w:val="18"/>
              </w:rPr>
            </w:pPr>
            <w:r>
              <w:rPr>
                <w:sz w:val="18"/>
                <w:szCs w:val="18"/>
              </w:rPr>
              <w:t>Should fit in the trunk of a car and withstand the stresses of transportation.</w:t>
            </w:r>
          </w:p>
          <w:p w:rsidR="009270AD" w:rsidRDefault="009270AD" w:rsidP="003C12BD">
            <w:pPr>
              <w:pStyle w:val="BodyText"/>
              <w:numPr>
                <w:ilvl w:val="0"/>
                <w:numId w:val="23"/>
              </w:numPr>
              <w:rPr>
                <w:sz w:val="18"/>
                <w:szCs w:val="18"/>
              </w:rPr>
            </w:pPr>
            <w:r>
              <w:rPr>
                <w:sz w:val="18"/>
                <w:szCs w:val="18"/>
              </w:rPr>
              <w:t>Should be repairable and reusable.</w:t>
            </w:r>
          </w:p>
          <w:p w:rsidR="009270AD" w:rsidRDefault="009270AD" w:rsidP="003C12BD">
            <w:pPr>
              <w:pStyle w:val="BodyText"/>
              <w:numPr>
                <w:ilvl w:val="0"/>
                <w:numId w:val="23"/>
              </w:numPr>
              <w:rPr>
                <w:sz w:val="18"/>
                <w:szCs w:val="18"/>
              </w:rPr>
            </w:pPr>
            <w:r>
              <w:rPr>
                <w:sz w:val="18"/>
                <w:szCs w:val="18"/>
              </w:rPr>
              <w:t>Should require minimal training to be operated by one person.</w:t>
            </w:r>
          </w:p>
          <w:p w:rsidR="009270AD" w:rsidRDefault="009270AD" w:rsidP="003C12BD">
            <w:pPr>
              <w:pStyle w:val="BodyText"/>
              <w:numPr>
                <w:ilvl w:val="0"/>
                <w:numId w:val="23"/>
              </w:numPr>
              <w:rPr>
                <w:sz w:val="18"/>
                <w:szCs w:val="18"/>
              </w:rPr>
            </w:pPr>
            <w:r>
              <w:rPr>
                <w:sz w:val="18"/>
                <w:szCs w:val="18"/>
              </w:rPr>
              <w:t>Should be relatively inexpensive compared to that of a helicopter.</w:t>
            </w:r>
          </w:p>
          <w:p w:rsidR="009270AD" w:rsidRDefault="009270AD" w:rsidP="003C12BD">
            <w:pPr>
              <w:pStyle w:val="BodyText"/>
              <w:numPr>
                <w:ilvl w:val="0"/>
                <w:numId w:val="23"/>
              </w:numPr>
              <w:rPr>
                <w:sz w:val="18"/>
                <w:szCs w:val="18"/>
              </w:rPr>
            </w:pPr>
            <w:r>
              <w:rPr>
                <w:sz w:val="18"/>
                <w:szCs w:val="18"/>
              </w:rPr>
              <w:t>Should be able to operate at an altitude above most buildings.</w:t>
            </w:r>
          </w:p>
          <w:p w:rsidR="009270AD" w:rsidRDefault="009270AD" w:rsidP="003C12BD">
            <w:pPr>
              <w:pStyle w:val="BodyText"/>
              <w:numPr>
                <w:ilvl w:val="0"/>
                <w:numId w:val="23"/>
              </w:numPr>
              <w:rPr>
                <w:sz w:val="18"/>
                <w:szCs w:val="18"/>
              </w:rPr>
            </w:pPr>
            <w:r>
              <w:rPr>
                <w:sz w:val="18"/>
                <w:szCs w:val="18"/>
              </w:rPr>
              <w:t>Should meet any applicable governmental regulations (such as FAA).</w:t>
            </w:r>
          </w:p>
          <w:p w:rsidR="003C12BD" w:rsidRPr="007A545D" w:rsidRDefault="009270AD" w:rsidP="009270AD">
            <w:pPr>
              <w:pStyle w:val="BodyText"/>
              <w:numPr>
                <w:ilvl w:val="0"/>
                <w:numId w:val="23"/>
              </w:numPr>
              <w:rPr>
                <w:sz w:val="18"/>
                <w:szCs w:val="18"/>
              </w:rPr>
            </w:pPr>
            <w:r>
              <w:rPr>
                <w:sz w:val="18"/>
                <w:szCs w:val="18"/>
              </w:rPr>
              <w:t>Should be able to operate in typical winter conditions.</w:t>
            </w:r>
          </w:p>
        </w:tc>
      </w:tr>
    </w:tbl>
    <w:p w:rsidR="00A0757E" w:rsidRDefault="00A0757E" w:rsidP="00933C2A">
      <w:pPr>
        <w:pStyle w:val="BodyText"/>
        <w:spacing w:before="120"/>
        <w:ind w:firstLine="360"/>
        <w:rPr>
          <w:szCs w:val="24"/>
        </w:rPr>
      </w:pPr>
      <w:r>
        <w:rPr>
          <w:szCs w:val="24"/>
        </w:rPr>
        <w:t>This project was d</w:t>
      </w:r>
      <w:r w:rsidR="00481A43">
        <w:rPr>
          <w:szCs w:val="24"/>
        </w:rPr>
        <w:t>eveloped in conjunction with Penn State Behrend and</w:t>
      </w:r>
      <w:r>
        <w:rPr>
          <w:szCs w:val="24"/>
        </w:rPr>
        <w:t xml:space="preserve"> </w:t>
      </w:r>
      <w:r w:rsidR="003B6A26">
        <w:rPr>
          <w:szCs w:val="24"/>
        </w:rPr>
        <w:t xml:space="preserve">the </w:t>
      </w:r>
      <w:r>
        <w:rPr>
          <w:szCs w:val="24"/>
        </w:rPr>
        <w:t>Mercyhurst College</w:t>
      </w:r>
      <w:r w:rsidR="00481A43">
        <w:rPr>
          <w:szCs w:val="24"/>
        </w:rPr>
        <w:t>’s</w:t>
      </w:r>
      <w:r>
        <w:rPr>
          <w:szCs w:val="24"/>
        </w:rPr>
        <w:t xml:space="preserve"> Institute for Intelligence Studies to meet a need </w:t>
      </w:r>
      <w:r w:rsidR="003B6A26">
        <w:rPr>
          <w:szCs w:val="24"/>
        </w:rPr>
        <w:t xml:space="preserve">that the </w:t>
      </w:r>
      <w:r w:rsidR="00933C2A">
        <w:rPr>
          <w:szCs w:val="24"/>
        </w:rPr>
        <w:t>institute</w:t>
      </w:r>
      <w:r>
        <w:rPr>
          <w:szCs w:val="24"/>
        </w:rPr>
        <w:t xml:space="preserve"> </w:t>
      </w:r>
      <w:r w:rsidR="00481A43">
        <w:rPr>
          <w:szCs w:val="24"/>
        </w:rPr>
        <w:t>i</w:t>
      </w:r>
      <w:r>
        <w:rPr>
          <w:szCs w:val="24"/>
        </w:rPr>
        <w:t>dentified. The st</w:t>
      </w:r>
      <w:r>
        <w:rPr>
          <w:szCs w:val="24"/>
        </w:rPr>
        <w:t>u</w:t>
      </w:r>
      <w:r>
        <w:rPr>
          <w:szCs w:val="24"/>
        </w:rPr>
        <w:t xml:space="preserve">dent team met with </w:t>
      </w:r>
      <w:r w:rsidR="003B6A26">
        <w:rPr>
          <w:szCs w:val="24"/>
        </w:rPr>
        <w:t>a number of</w:t>
      </w:r>
      <w:r>
        <w:rPr>
          <w:szCs w:val="24"/>
        </w:rPr>
        <w:t xml:space="preserve"> law enforcement officials</w:t>
      </w:r>
      <w:r w:rsidR="003B6A26">
        <w:rPr>
          <w:szCs w:val="24"/>
        </w:rPr>
        <w:t xml:space="preserve"> to d</w:t>
      </w:r>
      <w:r w:rsidR="003B6A26">
        <w:rPr>
          <w:szCs w:val="24"/>
        </w:rPr>
        <w:t>e</w:t>
      </w:r>
      <w:r w:rsidR="003B6A26">
        <w:rPr>
          <w:szCs w:val="24"/>
        </w:rPr>
        <w:t>termine the needs</w:t>
      </w:r>
      <w:r>
        <w:rPr>
          <w:szCs w:val="24"/>
        </w:rPr>
        <w:t>. The first engineering requirement addresses the critical functionality that the system is to pr</w:t>
      </w:r>
      <w:r>
        <w:rPr>
          <w:szCs w:val="24"/>
        </w:rPr>
        <w:t>o</w:t>
      </w:r>
      <w:r>
        <w:rPr>
          <w:szCs w:val="24"/>
        </w:rPr>
        <w:t>vide, w</w:t>
      </w:r>
      <w:r w:rsidR="00100DCC">
        <w:rPr>
          <w:szCs w:val="24"/>
        </w:rPr>
        <w:t>hile engineering requirements 2</w:t>
      </w:r>
      <w:r>
        <w:rPr>
          <w:szCs w:val="24"/>
        </w:rPr>
        <w:t>–5 address the performance and ability to work in the ou</w:t>
      </w:r>
      <w:r>
        <w:rPr>
          <w:szCs w:val="24"/>
        </w:rPr>
        <w:t>t</w:t>
      </w:r>
      <w:r>
        <w:rPr>
          <w:szCs w:val="24"/>
        </w:rPr>
        <w:t>door environment. Note the inclusion of a federal standard that drives the requirement on the maximum deployment height of the device. Requirement 7 addresses the cost, which can o</w:t>
      </w:r>
      <w:r>
        <w:rPr>
          <w:szCs w:val="24"/>
        </w:rPr>
        <w:t>f</w:t>
      </w:r>
      <w:r>
        <w:rPr>
          <w:szCs w:val="24"/>
        </w:rPr>
        <w:t xml:space="preserve">ten be difficult to justify in student projects, but in this case </w:t>
      </w:r>
      <w:r w:rsidR="00481A43">
        <w:rPr>
          <w:szCs w:val="24"/>
        </w:rPr>
        <w:t xml:space="preserve">the team </w:t>
      </w:r>
      <w:r>
        <w:rPr>
          <w:szCs w:val="24"/>
        </w:rPr>
        <w:t xml:space="preserve">has </w:t>
      </w:r>
      <w:r w:rsidR="00481A43">
        <w:rPr>
          <w:szCs w:val="24"/>
        </w:rPr>
        <w:t>deve</w:t>
      </w:r>
      <w:r w:rsidR="00481A43">
        <w:rPr>
          <w:szCs w:val="24"/>
        </w:rPr>
        <w:t>l</w:t>
      </w:r>
      <w:r w:rsidR="00481A43">
        <w:rPr>
          <w:szCs w:val="24"/>
        </w:rPr>
        <w:t xml:space="preserve">oped </w:t>
      </w:r>
      <w:r>
        <w:rPr>
          <w:szCs w:val="24"/>
        </w:rPr>
        <w:t>a clear justifica</w:t>
      </w:r>
      <w:r w:rsidR="00481A43">
        <w:rPr>
          <w:szCs w:val="24"/>
        </w:rPr>
        <w:t>tion</w:t>
      </w:r>
      <w:r>
        <w:rPr>
          <w:szCs w:val="24"/>
        </w:rPr>
        <w:t>.</w:t>
      </w:r>
    </w:p>
    <w:p w:rsidR="00BD3457" w:rsidRDefault="00BD3457" w:rsidP="00C067E4">
      <w:pPr>
        <w:pStyle w:val="BookHeading2"/>
        <w:numPr>
          <w:ilvl w:val="1"/>
          <w:numId w:val="3"/>
        </w:numPr>
        <w:spacing w:before="240"/>
      </w:pPr>
      <w:r>
        <w:t>Advanced Requirements Analysis</w:t>
      </w:r>
    </w:p>
    <w:p w:rsidR="00A0757E" w:rsidRDefault="00BD3457" w:rsidP="00044A56">
      <w:pPr>
        <w:pStyle w:val="FigureCaption"/>
        <w:spacing w:before="0" w:after="0"/>
        <w:jc w:val="both"/>
        <w:rPr>
          <w:rStyle w:val="BodyTextChar"/>
          <w:sz w:val="20"/>
        </w:rPr>
      </w:pPr>
      <w:r>
        <w:rPr>
          <w:rStyle w:val="BodyTextChar"/>
          <w:sz w:val="20"/>
        </w:rPr>
        <w:t xml:space="preserve">This section </w:t>
      </w:r>
      <w:r w:rsidR="00B15573">
        <w:rPr>
          <w:rStyle w:val="BodyTextChar"/>
          <w:sz w:val="20"/>
        </w:rPr>
        <w:t xml:space="preserve">examines </w:t>
      </w:r>
      <w:r w:rsidR="00FF27C6">
        <w:rPr>
          <w:rStyle w:val="BodyTextChar"/>
          <w:sz w:val="20"/>
        </w:rPr>
        <w:t>more advanced methods</w:t>
      </w:r>
      <w:r>
        <w:rPr>
          <w:rStyle w:val="BodyTextChar"/>
          <w:sz w:val="20"/>
        </w:rPr>
        <w:t xml:space="preserve"> that </w:t>
      </w:r>
      <w:r w:rsidR="006700AC">
        <w:rPr>
          <w:rStyle w:val="BodyTextChar"/>
          <w:sz w:val="20"/>
        </w:rPr>
        <w:t>are</w:t>
      </w:r>
      <w:r>
        <w:rPr>
          <w:rStyle w:val="BodyTextChar"/>
          <w:sz w:val="20"/>
        </w:rPr>
        <w:t xml:space="preserve"> used to analyze and refine </w:t>
      </w:r>
      <w:r w:rsidR="00B15573">
        <w:rPr>
          <w:rStyle w:val="BodyTextChar"/>
          <w:sz w:val="20"/>
        </w:rPr>
        <w:t>r</w:t>
      </w:r>
      <w:r w:rsidR="006700AC">
        <w:rPr>
          <w:rStyle w:val="BodyTextChar"/>
          <w:sz w:val="20"/>
        </w:rPr>
        <w:t>equir</w:t>
      </w:r>
      <w:r w:rsidR="006700AC">
        <w:rPr>
          <w:rStyle w:val="BodyTextChar"/>
          <w:sz w:val="20"/>
        </w:rPr>
        <w:t>e</w:t>
      </w:r>
      <w:r w:rsidR="006700AC">
        <w:rPr>
          <w:rStyle w:val="BodyTextChar"/>
          <w:sz w:val="20"/>
        </w:rPr>
        <w:t>ments</w:t>
      </w:r>
      <w:r w:rsidR="00A0757E">
        <w:rPr>
          <w:rStyle w:val="BodyTextChar"/>
          <w:sz w:val="20"/>
        </w:rPr>
        <w:t>. T</w:t>
      </w:r>
      <w:r w:rsidR="00933C2A">
        <w:rPr>
          <w:rStyle w:val="BodyTextChar"/>
          <w:sz w:val="20"/>
        </w:rPr>
        <w:t>he</w:t>
      </w:r>
      <w:r w:rsidR="00A847D3">
        <w:rPr>
          <w:rStyle w:val="BodyTextChar"/>
          <w:sz w:val="20"/>
        </w:rPr>
        <w:t xml:space="preserve">re are </w:t>
      </w:r>
      <w:r w:rsidR="00B15573">
        <w:rPr>
          <w:rStyle w:val="BodyTextChar"/>
          <w:sz w:val="20"/>
        </w:rPr>
        <w:t>tradeoffs between the different requirements</w:t>
      </w:r>
      <w:r w:rsidR="00A847D3">
        <w:rPr>
          <w:rStyle w:val="BodyTextChar"/>
          <w:sz w:val="20"/>
        </w:rPr>
        <w:t xml:space="preserve"> and u</w:t>
      </w:r>
      <w:r w:rsidR="006700AC">
        <w:rPr>
          <w:rStyle w:val="BodyTextChar"/>
          <w:sz w:val="20"/>
        </w:rPr>
        <w:t>nderstanding the</w:t>
      </w:r>
      <w:r w:rsidR="00A847D3">
        <w:rPr>
          <w:rStyle w:val="BodyTextChar"/>
          <w:sz w:val="20"/>
        </w:rPr>
        <w:t xml:space="preserve">m is </w:t>
      </w:r>
      <w:r w:rsidR="00FF6793">
        <w:rPr>
          <w:rStyle w:val="BodyTextChar"/>
          <w:sz w:val="20"/>
        </w:rPr>
        <w:t>valuable for refining the requirements themselves</w:t>
      </w:r>
      <w:r w:rsidR="00A0757E">
        <w:rPr>
          <w:rStyle w:val="BodyTextChar"/>
          <w:sz w:val="20"/>
        </w:rPr>
        <w:t xml:space="preserve"> and developing </w:t>
      </w:r>
      <w:r w:rsidR="00A847D3">
        <w:rPr>
          <w:rStyle w:val="BodyTextChar"/>
          <w:sz w:val="20"/>
        </w:rPr>
        <w:t xml:space="preserve">solution </w:t>
      </w:r>
      <w:r w:rsidR="00A0757E">
        <w:rPr>
          <w:rStyle w:val="BodyTextChar"/>
          <w:sz w:val="20"/>
        </w:rPr>
        <w:t>concepts</w:t>
      </w:r>
      <w:r w:rsidR="00A847D3">
        <w:rPr>
          <w:rStyle w:val="BodyTextChar"/>
          <w:sz w:val="20"/>
        </w:rPr>
        <w:t xml:space="preserve">. </w:t>
      </w:r>
      <w:r w:rsidR="00A0757E">
        <w:rPr>
          <w:rStyle w:val="BodyTextChar"/>
          <w:sz w:val="20"/>
        </w:rPr>
        <w:t>This se</w:t>
      </w:r>
      <w:r w:rsidR="00A0757E">
        <w:rPr>
          <w:rStyle w:val="BodyTextChar"/>
          <w:sz w:val="20"/>
        </w:rPr>
        <w:t>c</w:t>
      </w:r>
      <w:r w:rsidR="00A0757E">
        <w:rPr>
          <w:rStyle w:val="BodyTextChar"/>
          <w:sz w:val="20"/>
        </w:rPr>
        <w:t xml:space="preserve">tion </w:t>
      </w:r>
      <w:r w:rsidR="00933C2A">
        <w:rPr>
          <w:rStyle w:val="BodyTextChar"/>
          <w:sz w:val="20"/>
        </w:rPr>
        <w:t>addresses tradeoffs between engineering and marketing requirements, tradeoffs b</w:t>
      </w:r>
      <w:r w:rsidR="00933C2A">
        <w:rPr>
          <w:rStyle w:val="BodyTextChar"/>
          <w:sz w:val="20"/>
        </w:rPr>
        <w:t>e</w:t>
      </w:r>
      <w:r w:rsidR="00933C2A">
        <w:rPr>
          <w:rStyle w:val="BodyTextChar"/>
          <w:sz w:val="20"/>
        </w:rPr>
        <w:t>tween engineering requirements themselves, and benchmarking. At the conclusion, all of this is int</w:t>
      </w:r>
      <w:r w:rsidR="00933C2A">
        <w:rPr>
          <w:rStyle w:val="BodyTextChar"/>
          <w:sz w:val="20"/>
        </w:rPr>
        <w:t>e</w:t>
      </w:r>
      <w:r w:rsidR="00933C2A">
        <w:rPr>
          <w:rStyle w:val="BodyTextChar"/>
          <w:sz w:val="20"/>
        </w:rPr>
        <w:t>grated in to the well-known House of Quality.</w:t>
      </w:r>
    </w:p>
    <w:p w:rsidR="00FF6793" w:rsidRPr="0043516E" w:rsidRDefault="00FF6793" w:rsidP="00FF6793">
      <w:pPr>
        <w:pStyle w:val="Heading3"/>
        <w:numPr>
          <w:ilvl w:val="2"/>
          <w:numId w:val="3"/>
        </w:numPr>
        <w:rPr>
          <w:sz w:val="28"/>
          <w:szCs w:val="28"/>
        </w:rPr>
      </w:pPr>
      <w:r>
        <w:rPr>
          <w:sz w:val="28"/>
          <w:szCs w:val="28"/>
        </w:rPr>
        <w:lastRenderedPageBreak/>
        <w:t>The Engineering-Marketing Tradeoff Matrix</w:t>
      </w:r>
      <w:r w:rsidR="0091017B">
        <w:rPr>
          <w:sz w:val="28"/>
          <w:szCs w:val="28"/>
        </w:rPr>
        <w:fldChar w:fldCharType="begin"/>
      </w:r>
      <w:r w:rsidR="0091017B">
        <w:instrText xml:space="preserve"> XE "</w:instrText>
      </w:r>
      <w:r w:rsidR="0091017B" w:rsidRPr="00490BB6">
        <w:instrText>Eng</w:instrText>
      </w:r>
      <w:r w:rsidR="0091017B" w:rsidRPr="00490BB6">
        <w:instrText>i</w:instrText>
      </w:r>
      <w:r w:rsidR="0091017B" w:rsidRPr="00490BB6">
        <w:instrText>neering-marketing tradeoff matrix</w:instrText>
      </w:r>
      <w:r w:rsidR="0091017B">
        <w:instrText xml:space="preserve">" </w:instrText>
      </w:r>
      <w:r w:rsidR="0091017B">
        <w:rPr>
          <w:sz w:val="28"/>
          <w:szCs w:val="28"/>
        </w:rPr>
        <w:fldChar w:fldCharType="end"/>
      </w:r>
    </w:p>
    <w:p w:rsidR="005D5EA9" w:rsidRDefault="005D5EA9" w:rsidP="005D5EA9">
      <w:pPr>
        <w:pStyle w:val="BodyText"/>
        <w:rPr>
          <w:szCs w:val="24"/>
        </w:rPr>
      </w:pPr>
      <w:r w:rsidRPr="005D5EA9">
        <w:t>Th</w:t>
      </w:r>
      <w:r w:rsidR="00BD3457">
        <w:t xml:space="preserve">is </w:t>
      </w:r>
      <w:r w:rsidRPr="005D5EA9">
        <w:t>matrix identifies how engineering and marketing requirements impact each other.</w:t>
      </w:r>
      <w:r w:rsidR="006D49E2">
        <w:t xml:space="preserve"> </w:t>
      </w:r>
      <w:r w:rsidR="006043C7">
        <w:t xml:space="preserve">To </w:t>
      </w:r>
      <w:r w:rsidRPr="005D5EA9">
        <w:t xml:space="preserve">demonstrate its construction, </w:t>
      </w:r>
      <w:r w:rsidR="006700AC">
        <w:t xml:space="preserve">we continue to examine the </w:t>
      </w:r>
      <w:r w:rsidRPr="005D5EA9">
        <w:t>aut</w:t>
      </w:r>
      <w:r w:rsidR="006700AC">
        <w:t>omobile audio amplifier exa</w:t>
      </w:r>
      <w:r w:rsidR="006700AC">
        <w:t>m</w:t>
      </w:r>
      <w:r w:rsidR="006700AC">
        <w:t>ple</w:t>
      </w:r>
      <w:r w:rsidR="009163F4">
        <w:t xml:space="preserve"> from Table 3.1</w:t>
      </w:r>
      <w:r w:rsidR="00BD3457">
        <w:t xml:space="preserve">. </w:t>
      </w:r>
      <w:r w:rsidRPr="005D5EA9">
        <w:rPr>
          <w:szCs w:val="24"/>
        </w:rPr>
        <w:t>Th</w:t>
      </w:r>
      <w:r w:rsidR="006043C7">
        <w:rPr>
          <w:szCs w:val="24"/>
        </w:rPr>
        <w:t>e</w:t>
      </w:r>
      <w:r w:rsidR="00BD3457">
        <w:rPr>
          <w:szCs w:val="24"/>
        </w:rPr>
        <w:t xml:space="preserve"> tradeoff matrix is shown in Table 3.</w:t>
      </w:r>
      <w:r w:rsidR="00933C2A">
        <w:rPr>
          <w:szCs w:val="24"/>
        </w:rPr>
        <w:t>5</w:t>
      </w:r>
      <w:r w:rsidRPr="005D5EA9">
        <w:rPr>
          <w:szCs w:val="24"/>
        </w:rPr>
        <w:t xml:space="preserve">, where the </w:t>
      </w:r>
      <w:r w:rsidRPr="005D5EA9">
        <w:t>marketing requirements co</w:t>
      </w:r>
      <w:r w:rsidRPr="005D5EA9">
        <w:t>n</w:t>
      </w:r>
      <w:r w:rsidRPr="005D5EA9">
        <w:t>stitute the row headings and the engineering requirements the column headings.</w:t>
      </w:r>
      <w:r w:rsidR="006D49E2">
        <w:t xml:space="preserve"> </w:t>
      </w:r>
    </w:p>
    <w:p w:rsidR="005D5EA9" w:rsidRDefault="00B854AB" w:rsidP="00AE517D">
      <w:pPr>
        <w:pStyle w:val="FigureCaption"/>
        <w:spacing w:before="240" w:after="120"/>
        <w:jc w:val="both"/>
      </w:pPr>
      <w:r>
        <w:rPr>
          <w:rFonts w:ascii="Times New Roman" w:hAnsi="Times New Roman"/>
          <w:noProof/>
        </w:rPr>
        <mc:AlternateContent>
          <mc:Choice Requires="wpg">
            <w:drawing>
              <wp:anchor distT="0" distB="0" distL="114300" distR="114300" simplePos="0" relativeHeight="251657728" behindDoc="0" locked="0" layoutInCell="1" allowOverlap="1">
                <wp:simplePos x="0" y="0"/>
                <wp:positionH relativeFrom="column">
                  <wp:posOffset>-320040</wp:posOffset>
                </wp:positionH>
                <wp:positionV relativeFrom="paragraph">
                  <wp:posOffset>478155</wp:posOffset>
                </wp:positionV>
                <wp:extent cx="5688965" cy="2668905"/>
                <wp:effectExtent l="0" t="0" r="0" b="11430"/>
                <wp:wrapNone/>
                <wp:docPr id="1777313640"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8965" cy="2668905"/>
                          <a:chOff x="763" y="5731"/>
                          <a:chExt cx="8959" cy="4203"/>
                        </a:xfrm>
                      </wpg:grpSpPr>
                      <wps:wsp>
                        <wps:cNvPr id="647505426" name="AutoShape 305"/>
                        <wps:cNvSpPr>
                          <a:spLocks/>
                        </wps:cNvSpPr>
                        <wps:spPr bwMode="auto">
                          <a:xfrm>
                            <a:off x="5366" y="5731"/>
                            <a:ext cx="1868" cy="691"/>
                          </a:xfrm>
                          <a:prstGeom prst="borderCallout2">
                            <a:avLst>
                              <a:gd name="adj1" fmla="val 26051"/>
                              <a:gd name="adj2" fmla="val 106426"/>
                              <a:gd name="adj3" fmla="val 26051"/>
                              <a:gd name="adj4" fmla="val 144486"/>
                              <a:gd name="adj5" fmla="val 167005"/>
                              <a:gd name="adj6" fmla="val 158671"/>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5D5EA9">
                              <w:pPr>
                                <w:jc w:val="center"/>
                                <w:rPr>
                                  <w:rFonts w:ascii="Palatino Linotype" w:hAnsi="Palatino Linotype"/>
                                  <w:sz w:val="18"/>
                                  <w:szCs w:val="18"/>
                                </w:rPr>
                              </w:pPr>
                              <w:r w:rsidRPr="00607FD9">
                                <w:rPr>
                                  <w:rFonts w:ascii="Palatino Linotype" w:hAnsi="Palatino Linotype"/>
                                  <w:sz w:val="18"/>
                                  <w:szCs w:val="18"/>
                                </w:rPr>
                                <w:t xml:space="preserve">Engineering </w:t>
                              </w:r>
                              <w:r>
                                <w:rPr>
                                  <w:rFonts w:ascii="Palatino Linotype" w:hAnsi="Palatino Linotype"/>
                                  <w:sz w:val="18"/>
                                  <w:szCs w:val="18"/>
                                </w:rPr>
                                <w:t xml:space="preserve">    </w:t>
                              </w:r>
                            </w:p>
                            <w:p w:rsidR="009270AD" w:rsidRPr="00607FD9" w:rsidRDefault="009270AD" w:rsidP="005D5EA9">
                              <w:pPr>
                                <w:numPr>
                                  <w:ins w:id="1" w:author="Anne Maloney" w:date="2004-12-13T19:42:00Z"/>
                                </w:numPr>
                                <w:jc w:val="center"/>
                                <w:rPr>
                                  <w:rFonts w:ascii="Palatino Linotype" w:hAnsi="Palatino Linotype"/>
                                  <w:sz w:val="18"/>
                                  <w:szCs w:val="18"/>
                                </w:rPr>
                              </w:pPr>
                              <w:r w:rsidRPr="00607FD9">
                                <w:rPr>
                                  <w:rFonts w:ascii="Palatino Linotype" w:hAnsi="Palatino Linotype"/>
                                  <w:sz w:val="18"/>
                                  <w:szCs w:val="18"/>
                                </w:rPr>
                                <w:t>R</w:t>
                              </w:r>
                              <w:r w:rsidRPr="00607FD9">
                                <w:rPr>
                                  <w:rFonts w:ascii="Palatino Linotype" w:hAnsi="Palatino Linotype"/>
                                  <w:sz w:val="18"/>
                                  <w:szCs w:val="18"/>
                                </w:rPr>
                                <w:t>e</w:t>
                              </w:r>
                              <w:r w:rsidRPr="00607FD9">
                                <w:rPr>
                                  <w:rFonts w:ascii="Palatino Linotype" w:hAnsi="Palatino Linotype"/>
                                  <w:sz w:val="18"/>
                                  <w:szCs w:val="18"/>
                                </w:rPr>
                                <w:t>quirements</w:t>
                              </w:r>
                            </w:p>
                          </w:txbxContent>
                        </wps:txbx>
                        <wps:bodyPr rot="0" vert="horz" wrap="square" lIns="91440" tIns="45720" rIns="91440" bIns="45720" anchor="t" anchorCtr="0" upright="1">
                          <a:noAutofit/>
                        </wps:bodyPr>
                      </wps:wsp>
                      <wps:wsp>
                        <wps:cNvPr id="2075839791" name="AutoShape 307"/>
                        <wps:cNvSpPr>
                          <a:spLocks/>
                        </wps:cNvSpPr>
                        <wps:spPr bwMode="auto">
                          <a:xfrm rot="5400000">
                            <a:off x="6112" y="4927"/>
                            <a:ext cx="276" cy="3237"/>
                          </a:xfrm>
                          <a:prstGeom prst="leftBrace">
                            <a:avLst>
                              <a:gd name="adj1" fmla="val 977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961561" name="Line 308"/>
                        <wps:cNvCnPr>
                          <a:cxnSpLocks noChangeShapeType="1"/>
                        </wps:cNvCnPr>
                        <wps:spPr bwMode="auto">
                          <a:xfrm>
                            <a:off x="2385" y="7769"/>
                            <a:ext cx="1898" cy="6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153741" name="Line 309"/>
                        <wps:cNvCnPr>
                          <a:cxnSpLocks noChangeShapeType="1"/>
                        </wps:cNvCnPr>
                        <wps:spPr bwMode="auto">
                          <a:xfrm>
                            <a:off x="2395" y="7776"/>
                            <a:ext cx="2327" cy="49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0736180" name="AutoShape 310"/>
                        <wps:cNvSpPr>
                          <a:spLocks/>
                        </wps:cNvSpPr>
                        <wps:spPr bwMode="auto">
                          <a:xfrm flipH="1">
                            <a:off x="7894" y="8427"/>
                            <a:ext cx="363" cy="1507"/>
                          </a:xfrm>
                          <a:prstGeom prst="leftBrace">
                            <a:avLst>
                              <a:gd name="adj1" fmla="val 345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0554016" name="Text Box 311"/>
                        <wps:cNvSpPr txBox="1">
                          <a:spLocks noChangeArrowheads="1"/>
                        </wps:cNvSpPr>
                        <wps:spPr bwMode="auto">
                          <a:xfrm>
                            <a:off x="8182" y="8661"/>
                            <a:ext cx="1540"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5D5EA9">
                              <w:pPr>
                                <w:jc w:val="center"/>
                                <w:rPr>
                                  <w:rFonts w:ascii="Palatino Linotype" w:hAnsi="Palatino Linotype"/>
                                  <w:sz w:val="18"/>
                                  <w:szCs w:val="18"/>
                                </w:rPr>
                              </w:pPr>
                              <w:r w:rsidRPr="00607FD9">
                                <w:rPr>
                                  <w:rFonts w:ascii="Palatino Linotype" w:hAnsi="Palatino Linotype"/>
                                  <w:sz w:val="18"/>
                                  <w:szCs w:val="18"/>
                                </w:rPr>
                                <w:t xml:space="preserve">Correlations between </w:t>
                              </w:r>
                            </w:p>
                            <w:p w:rsidR="009270AD" w:rsidRPr="00607FD9" w:rsidRDefault="009270AD" w:rsidP="005D5EA9">
                              <w:pPr>
                                <w:jc w:val="center"/>
                                <w:rPr>
                                  <w:rFonts w:ascii="Palatino Linotype" w:hAnsi="Palatino Linotype"/>
                                  <w:sz w:val="18"/>
                                  <w:szCs w:val="18"/>
                                </w:rPr>
                              </w:pPr>
                              <w:r>
                                <w:rPr>
                                  <w:rFonts w:ascii="Palatino Linotype" w:hAnsi="Palatino Linotype"/>
                                  <w:sz w:val="18"/>
                                  <w:szCs w:val="18"/>
                                </w:rPr>
                                <w:t>R</w:t>
                              </w:r>
                              <w:r w:rsidRPr="00607FD9">
                                <w:rPr>
                                  <w:rFonts w:ascii="Palatino Linotype" w:hAnsi="Palatino Linotype"/>
                                  <w:sz w:val="18"/>
                                  <w:szCs w:val="18"/>
                                </w:rPr>
                                <w:t>equir</w:t>
                              </w:r>
                              <w:r w:rsidRPr="00607FD9">
                                <w:rPr>
                                  <w:rFonts w:ascii="Palatino Linotype" w:hAnsi="Palatino Linotype"/>
                                  <w:sz w:val="18"/>
                                  <w:szCs w:val="18"/>
                                </w:rPr>
                                <w:t>e</w:t>
                              </w:r>
                              <w:r w:rsidRPr="00607FD9">
                                <w:rPr>
                                  <w:rFonts w:ascii="Palatino Linotype" w:hAnsi="Palatino Linotype"/>
                                  <w:sz w:val="18"/>
                                  <w:szCs w:val="18"/>
                                </w:rPr>
                                <w:t>ments</w:t>
                              </w:r>
                            </w:p>
                          </w:txbxContent>
                        </wps:txbx>
                        <wps:bodyPr rot="0" vert="horz" wrap="square" lIns="91440" tIns="45720" rIns="91440" bIns="45720" anchor="t" anchorCtr="0" upright="1">
                          <a:noAutofit/>
                        </wps:bodyPr>
                      </wps:wsp>
                      <wps:wsp>
                        <wps:cNvPr id="1459655670" name="Text Box 312"/>
                        <wps:cNvSpPr txBox="1">
                          <a:spLocks noChangeArrowheads="1"/>
                        </wps:cNvSpPr>
                        <wps:spPr bwMode="auto">
                          <a:xfrm>
                            <a:off x="763" y="8771"/>
                            <a:ext cx="154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5D5EA9">
                              <w:pPr>
                                <w:jc w:val="center"/>
                                <w:rPr>
                                  <w:rFonts w:ascii="Palatino Linotype" w:hAnsi="Palatino Linotype"/>
                                  <w:sz w:val="18"/>
                                  <w:szCs w:val="18"/>
                                </w:rPr>
                              </w:pPr>
                              <w:r w:rsidRPr="00607FD9">
                                <w:rPr>
                                  <w:rFonts w:ascii="Palatino Linotype" w:hAnsi="Palatino Linotype"/>
                                  <w:sz w:val="18"/>
                                  <w:szCs w:val="18"/>
                                </w:rPr>
                                <w:t xml:space="preserve">Marketing </w:t>
                              </w:r>
                            </w:p>
                            <w:p w:rsidR="009270AD" w:rsidRPr="00607FD9" w:rsidRDefault="009270AD" w:rsidP="005D5EA9">
                              <w:pPr>
                                <w:numPr>
                                  <w:ins w:id="2" w:author="Anne Maloney" w:date="2004-12-13T19:42:00Z"/>
                                </w:numPr>
                                <w:jc w:val="center"/>
                                <w:rPr>
                                  <w:rFonts w:ascii="Palatino Linotype" w:hAnsi="Palatino Linotype"/>
                                  <w:sz w:val="18"/>
                                  <w:szCs w:val="18"/>
                                </w:rPr>
                              </w:pPr>
                              <w:r w:rsidRPr="00607FD9">
                                <w:rPr>
                                  <w:rFonts w:ascii="Palatino Linotype" w:hAnsi="Palatino Linotype"/>
                                  <w:sz w:val="18"/>
                                  <w:szCs w:val="18"/>
                                </w:rPr>
                                <w:t>R</w:t>
                              </w:r>
                              <w:r w:rsidRPr="00607FD9">
                                <w:rPr>
                                  <w:rFonts w:ascii="Palatino Linotype" w:hAnsi="Palatino Linotype"/>
                                  <w:sz w:val="18"/>
                                  <w:szCs w:val="18"/>
                                </w:rPr>
                                <w:t>e</w:t>
                              </w:r>
                              <w:r w:rsidRPr="00607FD9">
                                <w:rPr>
                                  <w:rFonts w:ascii="Palatino Linotype" w:hAnsi="Palatino Linotype"/>
                                  <w:sz w:val="18"/>
                                  <w:szCs w:val="18"/>
                                </w:rPr>
                                <w:t>quirements</w:t>
                              </w:r>
                            </w:p>
                          </w:txbxContent>
                        </wps:txbx>
                        <wps:bodyPr rot="0" vert="horz" wrap="square" lIns="91440" tIns="45720" rIns="91440" bIns="45720" anchor="t" anchorCtr="0" upright="1">
                          <a:noAutofit/>
                        </wps:bodyPr>
                      </wps:wsp>
                      <wps:wsp>
                        <wps:cNvPr id="1538261119" name="Text Box 313"/>
                        <wps:cNvSpPr txBox="1">
                          <a:spLocks noChangeArrowheads="1"/>
                        </wps:cNvSpPr>
                        <wps:spPr bwMode="auto">
                          <a:xfrm>
                            <a:off x="956" y="7558"/>
                            <a:ext cx="2058"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Pr="00607FD9" w:rsidRDefault="009270AD" w:rsidP="005D5EA9">
                              <w:pPr>
                                <w:jc w:val="center"/>
                                <w:rPr>
                                  <w:rFonts w:ascii="Palatino Linotype" w:hAnsi="Palatino Linotype"/>
                                  <w:sz w:val="18"/>
                                  <w:szCs w:val="18"/>
                                </w:rPr>
                              </w:pPr>
                              <w:r w:rsidRPr="00607FD9">
                                <w:rPr>
                                  <w:rFonts w:ascii="Palatino Linotype" w:hAnsi="Palatino Linotype"/>
                                  <w:sz w:val="18"/>
                                  <w:szCs w:val="18"/>
                                </w:rPr>
                                <w:t>Polarity</w:t>
                              </w:r>
                            </w:p>
                          </w:txbxContent>
                        </wps:txbx>
                        <wps:bodyPr rot="0" vert="horz" wrap="square" lIns="91440" tIns="45720" rIns="91440" bIns="45720" anchor="t" anchorCtr="0" upright="1">
                          <a:noAutofit/>
                        </wps:bodyPr>
                      </wps:wsp>
                      <wps:wsp>
                        <wps:cNvPr id="1481222513" name="AutoShape 340"/>
                        <wps:cNvSpPr>
                          <a:spLocks/>
                        </wps:cNvSpPr>
                        <wps:spPr bwMode="auto">
                          <a:xfrm>
                            <a:off x="2162" y="8418"/>
                            <a:ext cx="363" cy="1507"/>
                          </a:xfrm>
                          <a:prstGeom prst="leftBrace">
                            <a:avLst>
                              <a:gd name="adj1" fmla="val 345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4" o:spid="_x0000_s1026" style="position:absolute;left:0;text-align:left;margin-left:-25.2pt;margin-top:37.65pt;width:447.95pt;height:210.15pt;z-index:251657728" coordorigin="763,5731" coordsize="8959,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305" o:spid="_x0000_s1027" type="#_x0000_t48" style="position:absolute;left:5366;top:5731;width:18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" adj="34273,36073,31209,5627,22988,5627" stroked="f">
                  <v:textbox>
                    <w:txbxContent>
                      <w:p w:rsidR="009270AD" w:rsidRDefault="009270AD" w:rsidP="005D5EA9">
                        <w:pPr>
                          <w:jc w:val="center"/>
                          <w:rPr>
                            <w:rFonts w:ascii="Palatino Linotype" w:hAnsi="Palatino Linotype"/>
                            <w:sz w:val="18"/>
                            <w:szCs w:val="18"/>
                          </w:rPr>
                        </w:pPr>
                        <w:r w:rsidRPr="00607FD9">
                          <w:rPr>
                            <w:rFonts w:ascii="Palatino Linotype" w:hAnsi="Palatino Linotype"/>
                            <w:sz w:val="18"/>
                            <w:szCs w:val="18"/>
                          </w:rPr>
                          <w:t xml:space="preserve">Engineering </w:t>
                        </w:r>
                        <w:r>
                          <w:rPr>
                            <w:rFonts w:ascii="Palatino Linotype" w:hAnsi="Palatino Linotype"/>
                            <w:sz w:val="18"/>
                            <w:szCs w:val="18"/>
                          </w:rPr>
                          <w:t xml:space="preserve">    </w:t>
                        </w:r>
                      </w:p>
                      <w:p w:rsidR="009270AD" w:rsidRPr="00607FD9" w:rsidRDefault="009270AD" w:rsidP="005D5EA9">
                        <w:pPr>
                          <w:numPr>
                            <w:ins w:id="3" w:author="Anne Maloney" w:date="2004-12-13T19:42:00Z"/>
                          </w:numPr>
                          <w:jc w:val="center"/>
                          <w:rPr>
                            <w:rFonts w:ascii="Palatino Linotype" w:hAnsi="Palatino Linotype"/>
                            <w:sz w:val="18"/>
                            <w:szCs w:val="18"/>
                          </w:rPr>
                        </w:pPr>
                        <w:r w:rsidRPr="00607FD9">
                          <w:rPr>
                            <w:rFonts w:ascii="Palatino Linotype" w:hAnsi="Palatino Linotype"/>
                            <w:sz w:val="18"/>
                            <w:szCs w:val="18"/>
                          </w:rPr>
                          <w:t>R</w:t>
                        </w:r>
                        <w:r w:rsidRPr="00607FD9">
                          <w:rPr>
                            <w:rFonts w:ascii="Palatino Linotype" w:hAnsi="Palatino Linotype"/>
                            <w:sz w:val="18"/>
                            <w:szCs w:val="18"/>
                          </w:rPr>
                          <w:t>e</w:t>
                        </w:r>
                        <w:r w:rsidRPr="00607FD9">
                          <w:rPr>
                            <w:rFonts w:ascii="Palatino Linotype" w:hAnsi="Palatino Linotype"/>
                            <w:sz w:val="18"/>
                            <w:szCs w:val="18"/>
                          </w:rPr>
                          <w:t>quirements</w:t>
                        </w:r>
                      </w:p>
                    </w:txbxContent>
                  </v:textbox>
                  <o:callout v:ext="edit" minusx="t" minusy="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07" o:spid="_x0000_s1028" type="#_x0000_t87" style="position:absolute;left:6112;top:4927;width:276;height:32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"/>
                <v:line id="Line 308" o:spid="_x0000_s1029" style="position:absolute;visibility:visible;mso-wrap-style:square" from="2385,7769" to="4283,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">
                  <v:stroke endarrow="block"/>
                </v:line>
                <v:line id="Line 309" o:spid="_x0000_s1030" style="position:absolute;visibility:visible;mso-wrap-style:square" from="2395,7776" to="4722,8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">
                  <v:stroke endarrow="block"/>
                </v:line>
                <v:shape id="AutoShape 310" o:spid="_x0000_s1031" type="#_x0000_t87" style="position:absolute;left:7894;top:8427;width:363;height:15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" adj="1799"/>
                <v:shapetype id="_x0000_t202" coordsize="21600,21600" o:spt="202" path="m,l,21600r21600,l21600,xe">
                  <v:stroke joinstyle="miter"/>
                  <v:path gradientshapeok="t" o:connecttype="rect"/>
                </v:shapetype>
                <v:shape id="Text Box 311" o:spid="_x0000_s1032" type="#_x0000_t202" style="position:absolute;left:8182;top:8661;width:1540;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" filled="f" stroked="f">
                  <v:textbox>
                    <w:txbxContent>
                      <w:p w:rsidR="009270AD" w:rsidRDefault="009270AD" w:rsidP="005D5EA9">
                        <w:pPr>
                          <w:jc w:val="center"/>
                          <w:rPr>
                            <w:rFonts w:ascii="Palatino Linotype" w:hAnsi="Palatino Linotype"/>
                            <w:sz w:val="18"/>
                            <w:szCs w:val="18"/>
                          </w:rPr>
                        </w:pPr>
                        <w:r w:rsidRPr="00607FD9">
                          <w:rPr>
                            <w:rFonts w:ascii="Palatino Linotype" w:hAnsi="Palatino Linotype"/>
                            <w:sz w:val="18"/>
                            <w:szCs w:val="18"/>
                          </w:rPr>
                          <w:t xml:space="preserve">Correlations between </w:t>
                        </w:r>
                      </w:p>
                      <w:p w:rsidR="009270AD" w:rsidRPr="00607FD9" w:rsidRDefault="009270AD" w:rsidP="005D5EA9">
                        <w:pPr>
                          <w:jc w:val="center"/>
                          <w:rPr>
                            <w:rFonts w:ascii="Palatino Linotype" w:hAnsi="Palatino Linotype"/>
                            <w:sz w:val="18"/>
                            <w:szCs w:val="18"/>
                          </w:rPr>
                        </w:pPr>
                        <w:r>
                          <w:rPr>
                            <w:rFonts w:ascii="Palatino Linotype" w:hAnsi="Palatino Linotype"/>
                            <w:sz w:val="18"/>
                            <w:szCs w:val="18"/>
                          </w:rPr>
                          <w:t>R</w:t>
                        </w:r>
                        <w:r w:rsidRPr="00607FD9">
                          <w:rPr>
                            <w:rFonts w:ascii="Palatino Linotype" w:hAnsi="Palatino Linotype"/>
                            <w:sz w:val="18"/>
                            <w:szCs w:val="18"/>
                          </w:rPr>
                          <w:t>equir</w:t>
                        </w:r>
                        <w:r w:rsidRPr="00607FD9">
                          <w:rPr>
                            <w:rFonts w:ascii="Palatino Linotype" w:hAnsi="Palatino Linotype"/>
                            <w:sz w:val="18"/>
                            <w:szCs w:val="18"/>
                          </w:rPr>
                          <w:t>e</w:t>
                        </w:r>
                        <w:r w:rsidRPr="00607FD9">
                          <w:rPr>
                            <w:rFonts w:ascii="Palatino Linotype" w:hAnsi="Palatino Linotype"/>
                            <w:sz w:val="18"/>
                            <w:szCs w:val="18"/>
                          </w:rPr>
                          <w:t>ments</w:t>
                        </w:r>
                      </w:p>
                    </w:txbxContent>
                  </v:textbox>
                </v:shape>
                <v:shape id="Text Box 312" o:spid="_x0000_s1033" type="#_x0000_t202" style="position:absolute;left:763;top:8771;width:1545;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" filled="f" stroked="f">
                  <v:textbox>
                    <w:txbxContent>
                      <w:p w:rsidR="009270AD" w:rsidRDefault="009270AD" w:rsidP="005D5EA9">
                        <w:pPr>
                          <w:jc w:val="center"/>
                          <w:rPr>
                            <w:rFonts w:ascii="Palatino Linotype" w:hAnsi="Palatino Linotype"/>
                            <w:sz w:val="18"/>
                            <w:szCs w:val="18"/>
                          </w:rPr>
                        </w:pPr>
                        <w:r w:rsidRPr="00607FD9">
                          <w:rPr>
                            <w:rFonts w:ascii="Palatino Linotype" w:hAnsi="Palatino Linotype"/>
                            <w:sz w:val="18"/>
                            <w:szCs w:val="18"/>
                          </w:rPr>
                          <w:t xml:space="preserve">Marketing </w:t>
                        </w:r>
                      </w:p>
                      <w:p w:rsidR="009270AD" w:rsidRPr="00607FD9" w:rsidRDefault="009270AD" w:rsidP="005D5EA9">
                        <w:pPr>
                          <w:numPr>
                            <w:ins w:id="4" w:author="Anne Maloney" w:date="2004-12-13T19:42:00Z"/>
                          </w:numPr>
                          <w:jc w:val="center"/>
                          <w:rPr>
                            <w:rFonts w:ascii="Palatino Linotype" w:hAnsi="Palatino Linotype"/>
                            <w:sz w:val="18"/>
                            <w:szCs w:val="18"/>
                          </w:rPr>
                        </w:pPr>
                        <w:r w:rsidRPr="00607FD9">
                          <w:rPr>
                            <w:rFonts w:ascii="Palatino Linotype" w:hAnsi="Palatino Linotype"/>
                            <w:sz w:val="18"/>
                            <w:szCs w:val="18"/>
                          </w:rPr>
                          <w:t>R</w:t>
                        </w:r>
                        <w:r w:rsidRPr="00607FD9">
                          <w:rPr>
                            <w:rFonts w:ascii="Palatino Linotype" w:hAnsi="Palatino Linotype"/>
                            <w:sz w:val="18"/>
                            <w:szCs w:val="18"/>
                          </w:rPr>
                          <w:t>e</w:t>
                        </w:r>
                        <w:r w:rsidRPr="00607FD9">
                          <w:rPr>
                            <w:rFonts w:ascii="Palatino Linotype" w:hAnsi="Palatino Linotype"/>
                            <w:sz w:val="18"/>
                            <w:szCs w:val="18"/>
                          </w:rPr>
                          <w:t>quirements</w:t>
                        </w:r>
                      </w:p>
                    </w:txbxContent>
                  </v:textbox>
                </v:shape>
                <v:shape id="Text Box 313" o:spid="_x0000_s1034" type="#_x0000_t202" style="position:absolute;left:956;top:7558;width:2058;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" filled="f" stroked="f">
                  <v:textbox>
                    <w:txbxContent>
                      <w:p w:rsidR="009270AD" w:rsidRPr="00607FD9" w:rsidRDefault="009270AD" w:rsidP="005D5EA9">
                        <w:pPr>
                          <w:jc w:val="center"/>
                          <w:rPr>
                            <w:rFonts w:ascii="Palatino Linotype" w:hAnsi="Palatino Linotype"/>
                            <w:sz w:val="18"/>
                            <w:szCs w:val="18"/>
                          </w:rPr>
                        </w:pPr>
                        <w:r w:rsidRPr="00607FD9">
                          <w:rPr>
                            <w:rFonts w:ascii="Palatino Linotype" w:hAnsi="Palatino Linotype"/>
                            <w:sz w:val="18"/>
                            <w:szCs w:val="18"/>
                          </w:rPr>
                          <w:t>Polarity</w:t>
                        </w:r>
                      </w:p>
                    </w:txbxContent>
                  </v:textbox>
                </v:shape>
                <v:shape id="AutoShape 340" o:spid="_x0000_s1035" type="#_x0000_t87" style="position:absolute;left:2162;top:8418;width:363;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" adj="1799"/>
              </v:group>
            </w:pict>
          </mc:Fallback>
        </mc:AlternateContent>
      </w:r>
      <w:r w:rsidR="005D5EA9" w:rsidRPr="005D5EA9">
        <w:rPr>
          <w:b/>
        </w:rPr>
        <w:t>Table 3.</w:t>
      </w:r>
      <w:r w:rsidR="00933C2A">
        <w:rPr>
          <w:b/>
        </w:rPr>
        <w:t>5</w:t>
      </w:r>
      <w:r w:rsidR="005D5EA9" w:rsidRPr="00034BFA">
        <w:t xml:space="preserve"> </w:t>
      </w:r>
      <w:r w:rsidR="005D5EA9">
        <w:t xml:space="preserve">Engineering-marketing </w:t>
      </w:r>
      <w:r w:rsidR="0098687C">
        <w:t>tradeoff m</w:t>
      </w:r>
      <w:r w:rsidR="005D5EA9" w:rsidRPr="00034BFA">
        <w:t>atrix</w:t>
      </w:r>
      <w:r w:rsidR="00104387">
        <w:fldChar w:fldCharType="begin"/>
      </w:r>
      <w:r w:rsidR="00104387">
        <w:instrText xml:space="preserve"> XE "</w:instrText>
      </w:r>
      <w:r w:rsidR="00104387" w:rsidRPr="003D51CE">
        <w:instrText>Engineering-marketing tradeoff matrix</w:instrText>
      </w:r>
      <w:r w:rsidR="00104387">
        <w:instrText xml:space="preserve">" </w:instrText>
      </w:r>
      <w:r w:rsidR="00104387">
        <w:fldChar w:fldCharType="end"/>
      </w:r>
      <w:r w:rsidR="005D5EA9" w:rsidRPr="00034BFA">
        <w:t xml:space="preserve"> for </w:t>
      </w:r>
      <w:r w:rsidR="0015271D">
        <w:t>the</w:t>
      </w:r>
      <w:r w:rsidR="005D5EA9" w:rsidRPr="00034BFA">
        <w:t xml:space="preserve"> audio amplifier. </w:t>
      </w:r>
      <w:r w:rsidR="005D5EA9" w:rsidRPr="00034BFA">
        <w:sym w:font="Symbol" w:char="F0AD"/>
      </w:r>
      <w:r w:rsidR="005D5EA9" w:rsidRPr="00034BFA">
        <w:t xml:space="preserve">=positive correlation, </w:t>
      </w:r>
      <w:r w:rsidR="005D5EA9" w:rsidRPr="00034BFA">
        <w:sym w:font="Symbol" w:char="F0AD"/>
      </w:r>
      <w:r w:rsidR="005D5EA9" w:rsidRPr="00034BFA">
        <w:sym w:font="Symbol" w:char="F0AD"/>
      </w:r>
      <w:r w:rsidR="005D5EA9" w:rsidRPr="00034BFA">
        <w:t>=strong positive correlation,</w:t>
      </w:r>
      <w:r w:rsidR="006D49E2">
        <w:t xml:space="preserve"> </w:t>
      </w:r>
      <w:r w:rsidR="005D5EA9" w:rsidRPr="00034BFA">
        <w:sym w:font="Symbol" w:char="F0AF"/>
      </w:r>
      <w:r w:rsidR="005D5EA9" w:rsidRPr="00034BFA">
        <w:t>=negative correlation,</w:t>
      </w:r>
      <w:r w:rsidR="006D49E2">
        <w:t xml:space="preserve"> </w:t>
      </w:r>
      <w:r w:rsidR="005D5EA9" w:rsidRPr="00034BFA">
        <w:sym w:font="Symbol" w:char="F0AF"/>
      </w:r>
      <w:r w:rsidR="005D5EA9" w:rsidRPr="00034BFA">
        <w:sym w:font="Symbol" w:char="F0AF"/>
      </w:r>
      <w:r w:rsidR="005D5EA9" w:rsidRPr="00034BFA">
        <w:t>=strong negative correlation.</w:t>
      </w:r>
    </w:p>
    <w:p w:rsidR="00AE517D" w:rsidRPr="00034BFA" w:rsidRDefault="00AE517D" w:rsidP="0098687C">
      <w:pPr>
        <w:pStyle w:val="FigureCaption"/>
        <w:spacing w:before="240" w:after="120"/>
        <w:jc w:val="both"/>
      </w:pPr>
    </w:p>
    <w:p w:rsidR="005D5EA9" w:rsidRDefault="005D5EA9" w:rsidP="005D5EA9">
      <w:pPr>
        <w:pStyle w:val="BodyText"/>
        <w:rPr>
          <w:rFonts w:ascii="Times New Roman" w:hAnsi="Times New Roman"/>
        </w:rPr>
      </w:pPr>
    </w:p>
    <w:p w:rsidR="005D5EA9" w:rsidRDefault="005D5EA9" w:rsidP="005D5EA9">
      <w:pPr>
        <w:pStyle w:val="BodyText"/>
        <w:ind w:firstLine="360"/>
        <w:rPr>
          <w:rFonts w:ascii="Times New Roman" w:hAnsi="Times New Roman"/>
        </w:rPr>
      </w:pPr>
    </w:p>
    <w:tbl>
      <w:tblPr>
        <w:tblStyle w:val="TableGrid"/>
        <w:tblW w:w="0" w:type="auto"/>
        <w:jc w:val="center"/>
        <w:tblLayout w:type="fixed"/>
        <w:tblLook w:val="01E0" w:firstRow="1" w:lastRow="1" w:firstColumn="1" w:lastColumn="1" w:noHBand="0" w:noVBand="0"/>
      </w:tblPr>
      <w:tblGrid>
        <w:gridCol w:w="1600"/>
        <w:gridCol w:w="475"/>
        <w:gridCol w:w="540"/>
        <w:gridCol w:w="540"/>
        <w:gridCol w:w="540"/>
        <w:gridCol w:w="540"/>
        <w:gridCol w:w="540"/>
        <w:gridCol w:w="540"/>
      </w:tblGrid>
      <w:tr w:rsidR="005D5EA9" w:rsidRPr="00494521">
        <w:trPr>
          <w:cantSplit/>
          <w:trHeight w:val="1358"/>
          <w:jc w:val="center"/>
        </w:trPr>
        <w:tc>
          <w:tcPr>
            <w:tcW w:w="2075" w:type="dxa"/>
            <w:gridSpan w:val="2"/>
            <w:vMerge w:val="restart"/>
          </w:tcPr>
          <w:p w:rsidR="005D5EA9" w:rsidRPr="005D5EA9" w:rsidRDefault="005D5EA9" w:rsidP="005D5EA9">
            <w:pPr>
              <w:spacing w:before="60" w:after="60"/>
              <w:ind w:left="113" w:right="113"/>
              <w:rPr>
                <w:rFonts w:ascii="Palatino Linotype" w:hAnsi="Palatino Linotype"/>
                <w:sz w:val="20"/>
                <w:szCs w:val="20"/>
              </w:rPr>
            </w:pPr>
          </w:p>
        </w:tc>
        <w:tc>
          <w:tcPr>
            <w:tcW w:w="540" w:type="dxa"/>
            <w:shd w:val="pct10" w:color="auto" w:fill="auto"/>
            <w:textDirection w:val="btLr"/>
          </w:tcPr>
          <w:p w:rsidR="005D5EA9" w:rsidRPr="0087382D" w:rsidRDefault="006700AC" w:rsidP="007D27C1">
            <w:pPr>
              <w:spacing w:before="60" w:after="60"/>
              <w:ind w:right="113"/>
              <w:rPr>
                <w:rFonts w:ascii="Palatino Linotype" w:hAnsi="Palatino Linotype"/>
                <w:sz w:val="18"/>
                <w:szCs w:val="18"/>
              </w:rPr>
            </w:pPr>
            <w:r>
              <w:rPr>
                <w:rFonts w:ascii="Palatino Linotype" w:hAnsi="Palatino Linotype"/>
                <w:sz w:val="18"/>
                <w:szCs w:val="18"/>
              </w:rPr>
              <w:t xml:space="preserve"> </w:t>
            </w:r>
            <w:r w:rsidR="005D5EA9" w:rsidRPr="0087382D">
              <w:rPr>
                <w:rFonts w:ascii="Palatino Linotype" w:hAnsi="Palatino Linotype"/>
                <w:sz w:val="18"/>
                <w:szCs w:val="18"/>
              </w:rPr>
              <w:t xml:space="preserve">THD </w:t>
            </w:r>
          </w:p>
        </w:tc>
        <w:tc>
          <w:tcPr>
            <w:tcW w:w="540" w:type="dxa"/>
            <w:shd w:val="pct10" w:color="auto" w:fill="auto"/>
            <w:textDirection w:val="btLr"/>
          </w:tcPr>
          <w:p w:rsidR="005D5EA9" w:rsidRPr="0087382D" w:rsidRDefault="006700AC" w:rsidP="007D27C1">
            <w:pPr>
              <w:spacing w:before="60" w:after="60"/>
              <w:ind w:right="113"/>
              <w:rPr>
                <w:rFonts w:ascii="Palatino Linotype" w:hAnsi="Palatino Linotype"/>
                <w:sz w:val="18"/>
                <w:szCs w:val="18"/>
              </w:rPr>
            </w:pPr>
            <w:r>
              <w:rPr>
                <w:rFonts w:ascii="Palatino Linotype" w:hAnsi="Palatino Linotype"/>
                <w:sz w:val="18"/>
                <w:szCs w:val="18"/>
              </w:rPr>
              <w:t xml:space="preserve"> </w:t>
            </w:r>
            <w:r w:rsidR="005D5EA9" w:rsidRPr="0087382D">
              <w:rPr>
                <w:rFonts w:ascii="Palatino Linotype" w:hAnsi="Palatino Linotype"/>
                <w:sz w:val="18"/>
                <w:szCs w:val="18"/>
              </w:rPr>
              <w:t xml:space="preserve">Output Power </w:t>
            </w:r>
          </w:p>
        </w:tc>
        <w:tc>
          <w:tcPr>
            <w:tcW w:w="540" w:type="dxa"/>
            <w:shd w:val="pct10" w:color="auto" w:fill="auto"/>
            <w:textDirection w:val="btLr"/>
          </w:tcPr>
          <w:p w:rsidR="005D5EA9" w:rsidRPr="0087382D" w:rsidRDefault="006700AC" w:rsidP="007D27C1">
            <w:pPr>
              <w:spacing w:before="60" w:after="60"/>
              <w:ind w:right="113"/>
              <w:rPr>
                <w:rFonts w:ascii="Palatino Linotype" w:hAnsi="Palatino Linotype"/>
                <w:sz w:val="18"/>
                <w:szCs w:val="18"/>
              </w:rPr>
            </w:pPr>
            <w:r>
              <w:rPr>
                <w:rFonts w:ascii="Palatino Linotype" w:hAnsi="Palatino Linotype"/>
                <w:sz w:val="18"/>
                <w:szCs w:val="18"/>
              </w:rPr>
              <w:t xml:space="preserve"> </w:t>
            </w:r>
            <w:r w:rsidR="005D5EA9" w:rsidRPr="0087382D">
              <w:rPr>
                <w:rFonts w:ascii="Palatino Linotype" w:hAnsi="Palatino Linotype"/>
                <w:sz w:val="18"/>
                <w:szCs w:val="18"/>
              </w:rPr>
              <w:sym w:font="Symbol" w:char="F068"/>
            </w:r>
            <w:r w:rsidR="005D5EA9" w:rsidRPr="0087382D">
              <w:rPr>
                <w:rFonts w:ascii="Palatino Linotype" w:hAnsi="Palatino Linotype"/>
                <w:sz w:val="18"/>
                <w:szCs w:val="18"/>
              </w:rPr>
              <w:t>, Eff</w:t>
            </w:r>
            <w:r w:rsidR="005D5EA9" w:rsidRPr="0087382D">
              <w:rPr>
                <w:rFonts w:ascii="Palatino Linotype" w:hAnsi="Palatino Linotype"/>
                <w:sz w:val="18"/>
                <w:szCs w:val="18"/>
              </w:rPr>
              <w:t>i</w:t>
            </w:r>
            <w:r w:rsidR="005D5EA9" w:rsidRPr="0087382D">
              <w:rPr>
                <w:rFonts w:ascii="Palatino Linotype" w:hAnsi="Palatino Linotype"/>
                <w:sz w:val="18"/>
                <w:szCs w:val="18"/>
              </w:rPr>
              <w:t>ciency</w:t>
            </w:r>
          </w:p>
        </w:tc>
        <w:tc>
          <w:tcPr>
            <w:tcW w:w="540" w:type="dxa"/>
            <w:shd w:val="pct10" w:color="auto" w:fill="auto"/>
            <w:textDirection w:val="btLr"/>
          </w:tcPr>
          <w:p w:rsidR="005D5EA9" w:rsidRPr="0087382D" w:rsidRDefault="006700AC" w:rsidP="007D27C1">
            <w:pPr>
              <w:spacing w:before="60" w:after="60"/>
              <w:ind w:right="113"/>
              <w:rPr>
                <w:rFonts w:ascii="Palatino Linotype" w:hAnsi="Palatino Linotype"/>
                <w:sz w:val="18"/>
                <w:szCs w:val="18"/>
              </w:rPr>
            </w:pPr>
            <w:r>
              <w:rPr>
                <w:rFonts w:ascii="Palatino Linotype" w:hAnsi="Palatino Linotype"/>
                <w:sz w:val="18"/>
                <w:szCs w:val="18"/>
              </w:rPr>
              <w:t xml:space="preserve"> </w:t>
            </w:r>
            <w:r w:rsidR="005D5EA9" w:rsidRPr="0087382D">
              <w:rPr>
                <w:rFonts w:ascii="Palatino Linotype" w:hAnsi="Palatino Linotype"/>
                <w:sz w:val="18"/>
                <w:szCs w:val="18"/>
              </w:rPr>
              <w:t>Install Time</w:t>
            </w:r>
          </w:p>
        </w:tc>
        <w:tc>
          <w:tcPr>
            <w:tcW w:w="540" w:type="dxa"/>
            <w:shd w:val="pct10" w:color="auto" w:fill="auto"/>
            <w:textDirection w:val="btLr"/>
          </w:tcPr>
          <w:p w:rsidR="005D5EA9" w:rsidRPr="0087382D" w:rsidRDefault="006700AC" w:rsidP="007D27C1">
            <w:pPr>
              <w:spacing w:before="60" w:after="60"/>
              <w:ind w:right="113"/>
              <w:rPr>
                <w:rFonts w:ascii="Palatino Linotype" w:hAnsi="Palatino Linotype"/>
                <w:sz w:val="18"/>
                <w:szCs w:val="18"/>
              </w:rPr>
            </w:pPr>
            <w:r>
              <w:rPr>
                <w:rFonts w:ascii="Palatino Linotype" w:hAnsi="Palatino Linotype"/>
                <w:sz w:val="18"/>
                <w:szCs w:val="18"/>
              </w:rPr>
              <w:t xml:space="preserve"> </w:t>
            </w:r>
            <w:r w:rsidR="005D5EA9" w:rsidRPr="0087382D">
              <w:rPr>
                <w:rFonts w:ascii="Palatino Linotype" w:hAnsi="Palatino Linotype"/>
                <w:sz w:val="18"/>
                <w:szCs w:val="18"/>
              </w:rPr>
              <w:t>Dimensions</w:t>
            </w:r>
          </w:p>
        </w:tc>
        <w:tc>
          <w:tcPr>
            <w:tcW w:w="540" w:type="dxa"/>
            <w:shd w:val="pct10" w:color="auto" w:fill="auto"/>
            <w:textDirection w:val="btLr"/>
          </w:tcPr>
          <w:p w:rsidR="005D5EA9" w:rsidRPr="0087382D" w:rsidRDefault="006700AC" w:rsidP="007D27C1">
            <w:pPr>
              <w:spacing w:before="60" w:after="60"/>
              <w:ind w:right="113"/>
              <w:rPr>
                <w:rFonts w:ascii="Palatino Linotype" w:hAnsi="Palatino Linotype"/>
                <w:sz w:val="18"/>
                <w:szCs w:val="18"/>
              </w:rPr>
            </w:pPr>
            <w:r>
              <w:rPr>
                <w:rFonts w:ascii="Palatino Linotype" w:hAnsi="Palatino Linotype"/>
                <w:sz w:val="18"/>
                <w:szCs w:val="18"/>
              </w:rPr>
              <w:t xml:space="preserve"> </w:t>
            </w:r>
            <w:r w:rsidR="005D5EA9" w:rsidRPr="0087382D">
              <w:rPr>
                <w:rFonts w:ascii="Palatino Linotype" w:hAnsi="Palatino Linotype"/>
                <w:sz w:val="18"/>
                <w:szCs w:val="18"/>
              </w:rPr>
              <w:t>Cost</w:t>
            </w:r>
          </w:p>
        </w:tc>
      </w:tr>
      <w:tr w:rsidR="005D5EA9" w:rsidRPr="00494521">
        <w:trPr>
          <w:jc w:val="center"/>
        </w:trPr>
        <w:tc>
          <w:tcPr>
            <w:tcW w:w="2075" w:type="dxa"/>
            <w:gridSpan w:val="2"/>
            <w:vMerge/>
            <w:tcBorders>
              <w:bottom w:val="single" w:sz="4" w:space="0" w:color="auto"/>
            </w:tcBorders>
          </w:tcPr>
          <w:p w:rsidR="005D5EA9" w:rsidRPr="005D5EA9" w:rsidRDefault="005D5EA9" w:rsidP="005D5EA9">
            <w:pPr>
              <w:spacing w:before="60" w:after="60"/>
              <w:jc w:val="center"/>
              <w:rPr>
                <w:rFonts w:ascii="Palatino Linotype" w:hAnsi="Palatino Linotype"/>
                <w:sz w:val="20"/>
                <w:szCs w:val="20"/>
              </w:rPr>
            </w:pPr>
          </w:p>
        </w:tc>
        <w:tc>
          <w:tcPr>
            <w:tcW w:w="540"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shd w:val="pct10" w:color="auto" w:fill="auto"/>
          </w:tcPr>
          <w:p w:rsidR="005D5EA9" w:rsidRPr="0087382D" w:rsidRDefault="009A6C2A"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r>
      <w:tr w:rsidR="005D5EA9" w:rsidRPr="00494521">
        <w:trPr>
          <w:jc w:val="center"/>
        </w:trPr>
        <w:tc>
          <w:tcPr>
            <w:tcW w:w="1600" w:type="dxa"/>
            <w:shd w:val="pct10" w:color="auto" w:fill="auto"/>
          </w:tcPr>
          <w:p w:rsidR="005D5EA9" w:rsidRPr="0087382D" w:rsidRDefault="005D5EA9" w:rsidP="005D5EA9">
            <w:pPr>
              <w:spacing w:before="60" w:after="60"/>
              <w:rPr>
                <w:rFonts w:ascii="Palatino Linotype" w:hAnsi="Palatino Linotype"/>
                <w:sz w:val="18"/>
                <w:szCs w:val="18"/>
              </w:rPr>
            </w:pPr>
            <w:r w:rsidRPr="0087382D">
              <w:rPr>
                <w:rFonts w:ascii="Palatino Linotype" w:hAnsi="Palatino Linotype"/>
                <w:sz w:val="18"/>
                <w:szCs w:val="18"/>
              </w:rPr>
              <w:t>1) Sound Quality</w:t>
            </w:r>
          </w:p>
        </w:tc>
        <w:tc>
          <w:tcPr>
            <w:tcW w:w="475"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D"/>
            </w:r>
            <w:r w:rsidRPr="0087382D">
              <w:rPr>
                <w:rFonts w:ascii="Palatino Linotype" w:hAnsi="Palatino Linotype"/>
                <w:sz w:val="18"/>
                <w:szCs w:val="18"/>
              </w:rPr>
              <w:sym w:font="Symbol" w:char="F0AD"/>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p>
        </w:tc>
        <w:tc>
          <w:tcPr>
            <w:tcW w:w="540" w:type="dxa"/>
          </w:tcPr>
          <w:p w:rsidR="005D5EA9" w:rsidRPr="0087382D" w:rsidRDefault="005D5EA9" w:rsidP="005D5EA9">
            <w:pPr>
              <w:spacing w:before="60" w:after="60"/>
              <w:jc w:val="center"/>
              <w:rPr>
                <w:rFonts w:ascii="Palatino Linotype" w:hAnsi="Palatino Linotype"/>
                <w:sz w:val="18"/>
                <w:szCs w:val="18"/>
              </w:rPr>
            </w:pPr>
          </w:p>
        </w:tc>
        <w:tc>
          <w:tcPr>
            <w:tcW w:w="540" w:type="dxa"/>
          </w:tcPr>
          <w:p w:rsidR="005D5EA9" w:rsidRPr="0087382D" w:rsidRDefault="005D5EA9" w:rsidP="005D5EA9">
            <w:pPr>
              <w:spacing w:before="60" w:after="60"/>
              <w:jc w:val="center"/>
              <w:rPr>
                <w:rFonts w:ascii="Palatino Linotype" w:hAnsi="Palatino Linotype"/>
                <w:noProof/>
                <w:sz w:val="18"/>
                <w:szCs w:val="18"/>
              </w:rPr>
            </w:pPr>
            <w:r w:rsidRPr="0087382D">
              <w:rPr>
                <w:rFonts w:ascii="Palatino Linotype" w:hAnsi="Palatino Linotype"/>
                <w:sz w:val="18"/>
                <w:szCs w:val="18"/>
              </w:rPr>
              <w:sym w:font="Symbol" w:char="F0AF"/>
            </w: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r w:rsidRPr="0087382D">
              <w:rPr>
                <w:rFonts w:ascii="Palatino Linotype" w:hAnsi="Palatino Linotype"/>
                <w:sz w:val="18"/>
                <w:szCs w:val="18"/>
              </w:rPr>
              <w:sym w:font="Symbol" w:char="F0AF"/>
            </w:r>
          </w:p>
        </w:tc>
      </w:tr>
      <w:tr w:rsidR="005D5EA9" w:rsidRPr="00494521">
        <w:trPr>
          <w:jc w:val="center"/>
        </w:trPr>
        <w:tc>
          <w:tcPr>
            <w:tcW w:w="1600" w:type="dxa"/>
            <w:shd w:val="pct10" w:color="auto" w:fill="auto"/>
          </w:tcPr>
          <w:p w:rsidR="005D5EA9" w:rsidRPr="0087382D" w:rsidRDefault="005D5EA9" w:rsidP="005D5EA9">
            <w:pPr>
              <w:spacing w:before="60" w:after="60"/>
              <w:rPr>
                <w:rFonts w:ascii="Palatino Linotype" w:hAnsi="Palatino Linotype"/>
                <w:sz w:val="18"/>
                <w:szCs w:val="18"/>
              </w:rPr>
            </w:pPr>
            <w:r w:rsidRPr="0087382D">
              <w:rPr>
                <w:rFonts w:ascii="Palatino Linotype" w:hAnsi="Palatino Linotype"/>
                <w:sz w:val="18"/>
                <w:szCs w:val="18"/>
              </w:rPr>
              <w:t>2) High Power</w:t>
            </w:r>
          </w:p>
        </w:tc>
        <w:tc>
          <w:tcPr>
            <w:tcW w:w="475"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D"/>
            </w:r>
            <w:r w:rsidR="0063798A" w:rsidRPr="0087382D">
              <w:rPr>
                <w:rFonts w:ascii="Palatino Linotype" w:hAnsi="Palatino Linotype"/>
                <w:sz w:val="18"/>
                <w:szCs w:val="18"/>
              </w:rPr>
              <w:sym w:font="Symbol" w:char="F0AD"/>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D"/>
            </w:r>
          </w:p>
        </w:tc>
        <w:tc>
          <w:tcPr>
            <w:tcW w:w="540" w:type="dxa"/>
          </w:tcPr>
          <w:p w:rsidR="005D5EA9" w:rsidRPr="0087382D" w:rsidRDefault="005D5EA9" w:rsidP="005D5EA9">
            <w:pPr>
              <w:spacing w:before="60" w:after="60"/>
              <w:jc w:val="center"/>
              <w:rPr>
                <w:rFonts w:ascii="Palatino Linotype" w:hAnsi="Palatino Linotype"/>
                <w:sz w:val="18"/>
                <w:szCs w:val="18"/>
              </w:rPr>
            </w:pP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r>
      <w:tr w:rsidR="005D5EA9" w:rsidRPr="00494521">
        <w:trPr>
          <w:jc w:val="center"/>
        </w:trPr>
        <w:tc>
          <w:tcPr>
            <w:tcW w:w="1600" w:type="dxa"/>
            <w:shd w:val="pct10" w:color="auto" w:fill="auto"/>
          </w:tcPr>
          <w:p w:rsidR="005D5EA9" w:rsidRPr="0087382D" w:rsidRDefault="005D5EA9" w:rsidP="005D5EA9">
            <w:pPr>
              <w:spacing w:before="60" w:after="60"/>
              <w:rPr>
                <w:rFonts w:ascii="Palatino Linotype" w:hAnsi="Palatino Linotype"/>
                <w:sz w:val="18"/>
                <w:szCs w:val="18"/>
              </w:rPr>
            </w:pPr>
            <w:r w:rsidRPr="0087382D">
              <w:rPr>
                <w:rFonts w:ascii="Palatino Linotype" w:hAnsi="Palatino Linotype"/>
                <w:sz w:val="18"/>
                <w:szCs w:val="18"/>
              </w:rPr>
              <w:t>3) Install Ease</w:t>
            </w:r>
          </w:p>
        </w:tc>
        <w:tc>
          <w:tcPr>
            <w:tcW w:w="475"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tcPr>
          <w:p w:rsidR="005D5EA9" w:rsidRPr="0087382D" w:rsidRDefault="005D5EA9" w:rsidP="005D5EA9">
            <w:pPr>
              <w:spacing w:before="60" w:after="60"/>
              <w:jc w:val="center"/>
              <w:rPr>
                <w:rFonts w:ascii="Palatino Linotype" w:hAnsi="Palatino Linotype"/>
                <w:sz w:val="18"/>
                <w:szCs w:val="18"/>
              </w:rPr>
            </w:pP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D"/>
            </w:r>
            <w:r w:rsidRPr="0087382D">
              <w:rPr>
                <w:rFonts w:ascii="Palatino Linotype" w:hAnsi="Palatino Linotype"/>
                <w:sz w:val="18"/>
                <w:szCs w:val="18"/>
              </w:rPr>
              <w:sym w:font="Symbol" w:char="F0AD"/>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D"/>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r>
      <w:tr w:rsidR="005D5EA9" w:rsidRPr="00494521">
        <w:trPr>
          <w:jc w:val="center"/>
        </w:trPr>
        <w:tc>
          <w:tcPr>
            <w:tcW w:w="1600" w:type="dxa"/>
            <w:shd w:val="pct10" w:color="auto" w:fill="auto"/>
          </w:tcPr>
          <w:p w:rsidR="005D5EA9" w:rsidRPr="0087382D" w:rsidRDefault="005D5EA9" w:rsidP="005D5EA9">
            <w:pPr>
              <w:spacing w:before="60" w:after="60"/>
              <w:rPr>
                <w:rFonts w:ascii="Palatino Linotype" w:hAnsi="Palatino Linotype"/>
                <w:sz w:val="18"/>
                <w:szCs w:val="18"/>
              </w:rPr>
            </w:pPr>
            <w:r w:rsidRPr="0087382D">
              <w:rPr>
                <w:rFonts w:ascii="Palatino Linotype" w:hAnsi="Palatino Linotype"/>
                <w:sz w:val="18"/>
                <w:szCs w:val="18"/>
              </w:rPr>
              <w:t>4) Cost</w:t>
            </w:r>
          </w:p>
        </w:tc>
        <w:tc>
          <w:tcPr>
            <w:tcW w:w="475" w:type="dxa"/>
            <w:shd w:val="pct10" w:color="auto" w:fill="auto"/>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t>-</w:t>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F"/>
            </w:r>
          </w:p>
        </w:tc>
        <w:tc>
          <w:tcPr>
            <w:tcW w:w="540" w:type="dxa"/>
          </w:tcPr>
          <w:p w:rsidR="005D5EA9" w:rsidRPr="0087382D" w:rsidRDefault="005D5EA9" w:rsidP="005D5EA9">
            <w:pPr>
              <w:spacing w:before="60" w:after="60"/>
              <w:jc w:val="center"/>
              <w:rPr>
                <w:rFonts w:ascii="Palatino Linotype" w:hAnsi="Palatino Linotype"/>
                <w:sz w:val="18"/>
                <w:szCs w:val="18"/>
              </w:rPr>
            </w:pPr>
            <w:r w:rsidRPr="0087382D">
              <w:rPr>
                <w:rFonts w:ascii="Palatino Linotype" w:hAnsi="Palatino Linotype"/>
                <w:sz w:val="18"/>
                <w:szCs w:val="18"/>
              </w:rPr>
              <w:sym w:font="Symbol" w:char="F0AD"/>
            </w:r>
            <w:r w:rsidR="0063798A" w:rsidRPr="0087382D">
              <w:rPr>
                <w:rFonts w:ascii="Palatino Linotype" w:hAnsi="Palatino Linotype"/>
                <w:sz w:val="18"/>
                <w:szCs w:val="18"/>
              </w:rPr>
              <w:sym w:font="Symbol" w:char="F0AD"/>
            </w:r>
          </w:p>
        </w:tc>
      </w:tr>
    </w:tbl>
    <w:p w:rsidR="00AE517D" w:rsidRPr="00AE517D" w:rsidRDefault="00AE517D" w:rsidP="007A7EAD">
      <w:pPr>
        <w:pStyle w:val="BodyText"/>
        <w:ind w:firstLine="360"/>
      </w:pPr>
      <w:r w:rsidRPr="00AE517D">
        <w:rPr>
          <w:szCs w:val="24"/>
        </w:rPr>
        <w:t>One of the first things to note is that each requirement has an associated polarity.</w:t>
      </w:r>
      <w:r w:rsidR="006D49E2">
        <w:rPr>
          <w:szCs w:val="24"/>
        </w:rPr>
        <w:t xml:space="preserve"> </w:t>
      </w:r>
      <w:r w:rsidRPr="00AE517D">
        <w:t>A r</w:t>
      </w:r>
      <w:r w:rsidRPr="00AE517D">
        <w:t>e</w:t>
      </w:r>
      <w:r w:rsidRPr="00AE517D">
        <w:t>quirement with a positive/negative polarity, denoted with a +/- symbol, means that increa</w:t>
      </w:r>
      <w:r w:rsidRPr="00AE517D">
        <w:t>s</w:t>
      </w:r>
      <w:r w:rsidRPr="00AE517D">
        <w:t>ing/decreasing that requirement increases the desirability of the product, respectively.</w:t>
      </w:r>
      <w:r w:rsidR="006D49E2">
        <w:t xml:space="preserve"> </w:t>
      </w:r>
      <w:r w:rsidRPr="00AE517D">
        <w:t>A goal is considered a requirement with its polarity.</w:t>
      </w:r>
      <w:r w:rsidR="006D49E2">
        <w:t xml:space="preserve"> </w:t>
      </w:r>
      <w:r w:rsidRPr="00AE517D">
        <w:t>For example, cost almost universally has a neg</w:t>
      </w:r>
      <w:r w:rsidRPr="00AE517D">
        <w:t>a</w:t>
      </w:r>
      <w:r w:rsidRPr="00AE517D">
        <w:t>tive polarity because decreasing cost almost always makes a product more desirable.</w:t>
      </w:r>
      <w:r w:rsidR="006D49E2">
        <w:t xml:space="preserve"> </w:t>
      </w:r>
    </w:p>
    <w:p w:rsidR="00AE517D" w:rsidRPr="00AE517D" w:rsidRDefault="00AE517D" w:rsidP="00AE517D">
      <w:pPr>
        <w:pStyle w:val="BodyText"/>
        <w:ind w:firstLine="360"/>
      </w:pPr>
      <w:r w:rsidRPr="00AE517D">
        <w:t>The entries in the body of the matrix can be thought of as a correlation that measures the ability to achieve the marketing and engineering goals simultaneously.</w:t>
      </w:r>
      <w:r w:rsidR="006D49E2">
        <w:t xml:space="preserve"> </w:t>
      </w:r>
      <w:r w:rsidRPr="00AE517D">
        <w:t xml:space="preserve">A </w:t>
      </w:r>
      <w:r w:rsidRPr="00AE517D">
        <w:rPr>
          <w:szCs w:val="24"/>
        </w:rPr>
        <w:t>positive correlation (</w:t>
      </w:r>
      <w:r w:rsidRPr="00AE517D">
        <w:rPr>
          <w:szCs w:val="22"/>
        </w:rPr>
        <w:sym w:font="Symbol" w:char="F0AD"/>
      </w:r>
      <w:r w:rsidRPr="00AE517D">
        <w:rPr>
          <w:szCs w:val="24"/>
        </w:rPr>
        <w:t>) means that both goals can be simultaneously improved, while a negative correlation (</w:t>
      </w:r>
      <w:r w:rsidRPr="00AE517D">
        <w:rPr>
          <w:szCs w:val="22"/>
        </w:rPr>
        <w:sym w:font="Symbol" w:char="F0AF"/>
      </w:r>
      <w:r w:rsidRPr="00AE517D">
        <w:rPr>
          <w:szCs w:val="24"/>
        </w:rPr>
        <w:t>) means that improving one will compromise the other. Not all correlations are of equal impo</w:t>
      </w:r>
      <w:r w:rsidRPr="00AE517D">
        <w:rPr>
          <w:szCs w:val="24"/>
        </w:rPr>
        <w:t>r</w:t>
      </w:r>
      <w:r w:rsidRPr="00AE517D">
        <w:rPr>
          <w:szCs w:val="24"/>
        </w:rPr>
        <w:t>tance, the strength of the correlation b</w:t>
      </w:r>
      <w:r w:rsidR="009A6C2A">
        <w:rPr>
          <w:szCs w:val="24"/>
        </w:rPr>
        <w:t>e</w:t>
      </w:r>
      <w:r w:rsidRPr="00AE517D">
        <w:rPr>
          <w:szCs w:val="24"/>
        </w:rPr>
        <w:t>ing denoted by the number of arrows</w:t>
      </w:r>
      <w:r w:rsidRPr="00AE517D">
        <w:t>.</w:t>
      </w:r>
      <w:r w:rsidR="006D49E2">
        <w:t xml:space="preserve"> </w:t>
      </w:r>
      <w:r w:rsidR="006C1636">
        <w:t xml:space="preserve">Blanks </w:t>
      </w:r>
      <w:r w:rsidR="006700AC">
        <w:t>entries</w:t>
      </w:r>
      <w:r w:rsidR="006C1636">
        <w:t xml:space="preserve"> in the matrix mean that there is no correlation between the requirements.</w:t>
      </w:r>
    </w:p>
    <w:p w:rsidR="00AE517D" w:rsidRPr="00AE517D" w:rsidRDefault="00AE517D" w:rsidP="00AE517D">
      <w:pPr>
        <w:pStyle w:val="BodyText"/>
        <w:ind w:firstLine="360"/>
      </w:pPr>
      <w:r w:rsidRPr="00AE517D">
        <w:t>To better understand the matrix, consider the entries in the top row associated with sound quality.</w:t>
      </w:r>
      <w:r w:rsidR="006D49E2">
        <w:t xml:space="preserve"> </w:t>
      </w:r>
      <w:r w:rsidRPr="00AE517D">
        <w:t xml:space="preserve">The </w:t>
      </w:r>
      <w:r w:rsidR="004332B4">
        <w:t>relationship</w:t>
      </w:r>
      <w:r w:rsidR="004332B4" w:rsidRPr="00AE517D">
        <w:t xml:space="preserve"> </w:t>
      </w:r>
      <w:r w:rsidRPr="00AE517D">
        <w:t>between THD and sound quality is denoted by the double positive arrow</w:t>
      </w:r>
      <w:r w:rsidR="004332B4">
        <w:t>.</w:t>
      </w:r>
      <w:r w:rsidR="006D49E2">
        <w:t xml:space="preserve"> </w:t>
      </w:r>
      <w:r w:rsidR="004332B4">
        <w:t xml:space="preserve">This relationship </w:t>
      </w:r>
      <w:r w:rsidR="00E65E13">
        <w:t>is interpreted</w:t>
      </w:r>
      <w:r w:rsidRPr="00AE517D">
        <w:t xml:space="preserve"> as </w:t>
      </w:r>
    </w:p>
    <w:p w:rsidR="00AE517D" w:rsidRDefault="00AE517D" w:rsidP="00AE517D">
      <w:pPr>
        <w:pStyle w:val="quote"/>
      </w:pPr>
      <w:r>
        <w:t>The goal is</w:t>
      </w:r>
      <w:r w:rsidRPr="00266E8B">
        <w:t xml:space="preserve"> to increase sound quality</w:t>
      </w:r>
      <w:r w:rsidR="009E5039">
        <w:t xml:space="preserve"> and </w:t>
      </w:r>
      <w:r w:rsidRPr="00266E8B">
        <w:t>decrease THD</w:t>
      </w:r>
      <w:r w:rsidR="009E5039">
        <w:t>.</w:t>
      </w:r>
      <w:r w:rsidRPr="00266E8B">
        <w:t xml:space="preserve"> </w:t>
      </w:r>
      <w:r w:rsidR="009E5039">
        <w:t>T</w:t>
      </w:r>
      <w:r w:rsidRPr="00266E8B">
        <w:t>here is a strong positive correlation between them since decreasing THD increases sound quality.</w:t>
      </w:r>
    </w:p>
    <w:p w:rsidR="00AE517D" w:rsidRPr="00AE517D" w:rsidRDefault="00AE517D" w:rsidP="00AE517D">
      <w:pPr>
        <w:pStyle w:val="BodyText"/>
      </w:pPr>
      <w:r w:rsidRPr="00AE517D">
        <w:lastRenderedPageBreak/>
        <w:t>What wasn’t so clear in the 1-to-1 mapping is that there is a link between the goal of maximi</w:t>
      </w:r>
      <w:r w:rsidRPr="00AE517D">
        <w:t>z</w:t>
      </w:r>
      <w:r w:rsidRPr="00AE517D">
        <w:t>ing output power and the goal of maximizing sound quality (second entry in the top row).</w:t>
      </w:r>
      <w:r w:rsidR="006D49E2">
        <w:t xml:space="preserve"> </w:t>
      </w:r>
      <w:r w:rsidRPr="00AE517D">
        <w:t xml:space="preserve">This entry is interpreted as </w:t>
      </w:r>
    </w:p>
    <w:p w:rsidR="00AE517D" w:rsidRDefault="00AE517D" w:rsidP="00AE517D">
      <w:pPr>
        <w:pStyle w:val="quote"/>
      </w:pPr>
      <w:r>
        <w:t xml:space="preserve">The goal </w:t>
      </w:r>
      <w:r w:rsidRPr="00266E8B">
        <w:t>is to increase sound quality, to increase output power, and there is negative correlation between them since increasing output power will decrease sound quality</w:t>
      </w:r>
      <w:r>
        <w:t>.</w:t>
      </w:r>
    </w:p>
    <w:p w:rsidR="00AE517D" w:rsidRPr="00AE517D" w:rsidRDefault="00AE517D" w:rsidP="006043C7">
      <w:pPr>
        <w:pStyle w:val="BodyText"/>
      </w:pPr>
      <w:r w:rsidRPr="00AE517D">
        <w:t>That is because electronics can be designed to achieve larger output power at the expense of sound quality.</w:t>
      </w:r>
      <w:r w:rsidR="006D49E2">
        <w:t xml:space="preserve"> </w:t>
      </w:r>
      <w:r w:rsidRPr="00AE517D">
        <w:t>However, it gets a little more complicated</w:t>
      </w:r>
      <w:r w:rsidR="00F95C0A">
        <w:t>,</w:t>
      </w:r>
      <w:r w:rsidRPr="00AE517D">
        <w:t xml:space="preserve"> since output power can be increased without loss in sound quality, if more amplifier stages are employed. That increases the d</w:t>
      </w:r>
      <w:r w:rsidRPr="00AE517D">
        <w:t>i</w:t>
      </w:r>
      <w:r w:rsidRPr="00AE517D">
        <w:t xml:space="preserve">mensions and </w:t>
      </w:r>
      <w:r w:rsidR="00F95C0A" w:rsidRPr="00AE517D">
        <w:t>cost</w:t>
      </w:r>
      <w:r w:rsidR="00F95C0A">
        <w:t xml:space="preserve">, </w:t>
      </w:r>
      <w:r w:rsidRPr="00AE517D">
        <w:t xml:space="preserve">thus the relationships </w:t>
      </w:r>
      <w:r w:rsidR="006700AC">
        <w:t xml:space="preserve">between </w:t>
      </w:r>
      <w:r w:rsidRPr="00AE517D">
        <w:t>sound quality, cost, and dime</w:t>
      </w:r>
      <w:r w:rsidRPr="00AE517D">
        <w:t>n</w:t>
      </w:r>
      <w:r w:rsidRPr="00AE517D">
        <w:t>sions are identified in the first row.</w:t>
      </w:r>
      <w:r w:rsidR="006D49E2">
        <w:t xml:space="preserve"> </w:t>
      </w:r>
      <w:r w:rsidRPr="00AE517D">
        <w:t>When creating the entries in the matrix, it should be a</w:t>
      </w:r>
      <w:r w:rsidRPr="00AE517D">
        <w:t>s</w:t>
      </w:r>
      <w:r w:rsidRPr="00AE517D">
        <w:t>sumed that only the associated requirements can vary and that all other</w:t>
      </w:r>
      <w:r w:rsidR="0063798A">
        <w:t>s</w:t>
      </w:r>
      <w:r w:rsidRPr="00AE517D">
        <w:t xml:space="preserve"> are held constant.</w:t>
      </w:r>
      <w:r w:rsidR="006D49E2">
        <w:t xml:space="preserve"> </w:t>
      </w:r>
      <w:r w:rsidRPr="00AE517D">
        <w:t>When fi</w:t>
      </w:r>
      <w:r w:rsidRPr="00AE517D">
        <w:t>n</w:t>
      </w:r>
      <w:r w:rsidRPr="00AE517D">
        <w:t>ished, the matrix allows a quick and easy reading of the tradeoffs between engineering and marketing requirements.</w:t>
      </w:r>
      <w:r w:rsidR="006D49E2">
        <w:t xml:space="preserve"> </w:t>
      </w:r>
      <w:r w:rsidRPr="00AE517D">
        <w:t>This example demonstrates the complex nature of a seemingly si</w:t>
      </w:r>
      <w:r w:rsidRPr="00AE517D">
        <w:t>m</w:t>
      </w:r>
      <w:r w:rsidRPr="00AE517D">
        <w:t>ple d</w:t>
      </w:r>
      <w:r w:rsidRPr="00AE517D">
        <w:t>e</w:t>
      </w:r>
      <w:r w:rsidRPr="00AE517D">
        <w:t>vice</w:t>
      </w:r>
      <w:r w:rsidR="00F95C0A">
        <w:t>,</w:t>
      </w:r>
      <w:r w:rsidR="009A6C2A">
        <w:t xml:space="preserve"> and</w:t>
      </w:r>
      <w:r w:rsidRPr="00AE517D">
        <w:t xml:space="preserve"> provid</w:t>
      </w:r>
      <w:r w:rsidR="009A6C2A">
        <w:t>es</w:t>
      </w:r>
      <w:r w:rsidRPr="00AE517D">
        <w:t xml:space="preserve"> a much clearer picture of</w:t>
      </w:r>
      <w:r w:rsidR="006043C7">
        <w:t xml:space="preserve"> the design tradeoffs involved.</w:t>
      </w:r>
    </w:p>
    <w:p w:rsidR="00FF6793" w:rsidRPr="0043516E" w:rsidRDefault="00FF6793" w:rsidP="00AE2D53">
      <w:pPr>
        <w:pStyle w:val="Heading3"/>
        <w:numPr>
          <w:ilvl w:val="2"/>
          <w:numId w:val="3"/>
        </w:numPr>
        <w:spacing w:before="200"/>
        <w:rPr>
          <w:sz w:val="28"/>
          <w:szCs w:val="28"/>
        </w:rPr>
      </w:pPr>
      <w:r>
        <w:rPr>
          <w:sz w:val="28"/>
          <w:szCs w:val="28"/>
        </w:rPr>
        <w:t>The Engineering Tradeoff Matrix</w:t>
      </w:r>
      <w:r w:rsidR="0091017B">
        <w:rPr>
          <w:sz w:val="28"/>
          <w:szCs w:val="28"/>
        </w:rPr>
        <w:fldChar w:fldCharType="begin"/>
      </w:r>
      <w:r w:rsidR="0091017B">
        <w:instrText xml:space="preserve"> XE "</w:instrText>
      </w:r>
      <w:r w:rsidR="0091017B" w:rsidRPr="00D64D9E">
        <w:instrText>engineering tradeoff matrix</w:instrText>
      </w:r>
      <w:r w:rsidR="0091017B">
        <w:instrText xml:space="preserve">" </w:instrText>
      </w:r>
      <w:r w:rsidR="0091017B">
        <w:rPr>
          <w:sz w:val="28"/>
          <w:szCs w:val="28"/>
        </w:rPr>
        <w:fldChar w:fldCharType="end"/>
      </w:r>
    </w:p>
    <w:p w:rsidR="00AB4CAA" w:rsidRDefault="004332B4" w:rsidP="00FF6793">
      <w:pPr>
        <w:pStyle w:val="BodyText"/>
      </w:pPr>
      <w:r>
        <w:t>The example of output power in the previous section illustrates the need to examine the tradeoffs betwe</w:t>
      </w:r>
      <w:r w:rsidR="00C802A5">
        <w:t>en the engineering requirements, which</w:t>
      </w:r>
      <w:r w:rsidR="00AB4CAA" w:rsidRPr="00AB4CAA">
        <w:t xml:space="preserve"> </w:t>
      </w:r>
      <w:r>
        <w:t xml:space="preserve">are shown in </w:t>
      </w:r>
      <w:r w:rsidR="00AB4CAA" w:rsidRPr="00AB4CAA">
        <w:t>Table 3.</w:t>
      </w:r>
      <w:r w:rsidR="00933C2A">
        <w:t>6</w:t>
      </w:r>
      <w:r w:rsidR="00AB4CAA" w:rsidRPr="00AB4CAA">
        <w:t xml:space="preserve">. In this table the </w:t>
      </w:r>
      <w:r w:rsidR="00AB4CAA" w:rsidRPr="00AB4CAA">
        <w:rPr>
          <w:szCs w:val="24"/>
        </w:rPr>
        <w:t>e</w:t>
      </w:r>
      <w:r w:rsidR="00AB4CAA" w:rsidRPr="00AB4CAA">
        <w:rPr>
          <w:szCs w:val="24"/>
        </w:rPr>
        <w:t>n</w:t>
      </w:r>
      <w:r w:rsidR="00AB4CAA" w:rsidRPr="00AB4CAA">
        <w:rPr>
          <w:szCs w:val="24"/>
        </w:rPr>
        <w:t xml:space="preserve">gineering requirements constitute the headings for both the row and column entries. Only </w:t>
      </w:r>
      <w:r w:rsidR="00AB4CAA" w:rsidRPr="00AB4CAA">
        <w:t xml:space="preserve">the </w:t>
      </w:r>
      <w:r>
        <w:t xml:space="preserve">entries above the </w:t>
      </w:r>
      <w:r w:rsidR="00AB4CAA" w:rsidRPr="00AB4CAA">
        <w:t xml:space="preserve">upper diagonal elements </w:t>
      </w:r>
      <w:r>
        <w:t>are filled in</w:t>
      </w:r>
      <w:r w:rsidR="00AB4CAA" w:rsidRPr="00AB4CAA">
        <w:t xml:space="preserve"> due to the redundancy of the lower d</w:t>
      </w:r>
      <w:r w:rsidR="00AB4CAA" w:rsidRPr="00AB4CAA">
        <w:t>i</w:t>
      </w:r>
      <w:r w:rsidR="00AB4CAA" w:rsidRPr="00AB4CAA">
        <w:t>agonal elements.</w:t>
      </w:r>
      <w:r w:rsidR="00C802A5">
        <w:t xml:space="preserve"> </w:t>
      </w:r>
      <w:r w:rsidR="00AB4CAA" w:rsidRPr="00AB4CAA">
        <w:t>Again, positive and negative correlations are indicated along with the strength of correlation.</w:t>
      </w:r>
      <w:r w:rsidR="006D49E2">
        <w:t xml:space="preserve"> </w:t>
      </w:r>
    </w:p>
    <w:p w:rsidR="00E14C02" w:rsidRPr="00AB4CAA" w:rsidRDefault="00E14C02" w:rsidP="00E14C02">
      <w:pPr>
        <w:pStyle w:val="BodyText"/>
        <w:ind w:firstLine="360"/>
      </w:pPr>
      <w:r w:rsidRPr="00AB4CAA">
        <w:t>Let’s examine the tradeoffs involved with output power.</w:t>
      </w:r>
      <w:r>
        <w:t xml:space="preserve"> </w:t>
      </w:r>
      <w:r w:rsidRPr="00AB4CAA">
        <w:t>High output power can be achieved at the expense of THD as shown in the first row of the table.</w:t>
      </w:r>
      <w:r>
        <w:t xml:space="preserve"> </w:t>
      </w:r>
      <w:r w:rsidRPr="00AB4CAA">
        <w:t>The second row ind</w:t>
      </w:r>
      <w:r w:rsidRPr="00AB4CAA">
        <w:t>i</w:t>
      </w:r>
      <w:r w:rsidRPr="00AB4CAA">
        <w:t>cates that there is a positive correlation between efficiency and output power, since the more efficient an amplifier is, the more power it can deliver.</w:t>
      </w:r>
      <w:r>
        <w:t xml:space="preserve"> </w:t>
      </w:r>
      <w:r w:rsidRPr="00AB4CAA">
        <w:t>There is a negative correlation between the dimensions and power, since larger parts and greater surface area aid in dissipating more power.</w:t>
      </w:r>
      <w:r>
        <w:t xml:space="preserve"> </w:t>
      </w:r>
      <w:r w:rsidRPr="00AB4CAA">
        <w:t>Finally, there is a negative correlation between the output power and cost because of the greater size and number of parts needed to achieve higher power.</w:t>
      </w:r>
    </w:p>
    <w:p w:rsidR="00AB4CAA" w:rsidRPr="00034BFA" w:rsidRDefault="00AB4CAA" w:rsidP="000443A7">
      <w:pPr>
        <w:pStyle w:val="FigureCaption"/>
        <w:spacing w:before="240" w:after="120"/>
        <w:jc w:val="both"/>
      </w:pPr>
      <w:r w:rsidRPr="00034BFA">
        <w:rPr>
          <w:b/>
        </w:rPr>
        <w:t>Table 3.</w:t>
      </w:r>
      <w:r w:rsidR="00933C2A">
        <w:rPr>
          <w:b/>
        </w:rPr>
        <w:t>6</w:t>
      </w:r>
      <w:r w:rsidRPr="00034BFA">
        <w:rPr>
          <w:b/>
        </w:rPr>
        <w:t xml:space="preserve"> </w:t>
      </w:r>
      <w:r w:rsidR="00D63EB0">
        <w:t>The e</w:t>
      </w:r>
      <w:r w:rsidRPr="00034BFA">
        <w:t>ngineering tradeoff</w:t>
      </w:r>
      <w:r w:rsidR="00D63EB0">
        <w:t xml:space="preserve"> matrix</w:t>
      </w:r>
      <w:r w:rsidR="0091017B">
        <w:fldChar w:fldCharType="begin"/>
      </w:r>
      <w:r w:rsidR="0091017B">
        <w:instrText xml:space="preserve"> XE "</w:instrText>
      </w:r>
      <w:r w:rsidR="0091017B" w:rsidRPr="00B946D9">
        <w:instrText>engineering tradeoff matrix</w:instrText>
      </w:r>
      <w:r w:rsidR="0091017B">
        <w:instrText xml:space="preserve">" </w:instrText>
      </w:r>
      <w:r w:rsidR="0091017B">
        <w:fldChar w:fldCharType="end"/>
      </w:r>
      <w:r w:rsidR="007F5845">
        <w:t xml:space="preserve"> </w:t>
      </w:r>
      <w:r w:rsidRPr="00034BFA">
        <w:t>for</w:t>
      </w:r>
      <w:r w:rsidR="000443A7">
        <w:t xml:space="preserve"> the</w:t>
      </w:r>
      <w:r w:rsidRPr="00034BFA">
        <w:t xml:space="preserve"> audio ampl</w:t>
      </w:r>
      <w:r w:rsidRPr="00034BFA">
        <w:t>i</w:t>
      </w:r>
      <w:r w:rsidRPr="00034BFA">
        <w:t>fier.</w:t>
      </w:r>
      <w:r w:rsidR="000443A7">
        <w:t xml:space="preserve"> </w:t>
      </w:r>
      <w:r w:rsidR="00643CD7" w:rsidRPr="00034BFA">
        <w:sym w:font="Symbol" w:char="F0AD"/>
      </w:r>
      <w:r w:rsidR="00643CD7" w:rsidRPr="00034BFA">
        <w:t xml:space="preserve">=positive correlation, </w:t>
      </w:r>
      <w:r w:rsidR="00F95C0A">
        <w:sym w:font="Symbol" w:char="F0AF"/>
      </w:r>
      <w:r w:rsidR="000443A7">
        <w:t>=</w:t>
      </w:r>
      <w:r w:rsidR="007F5845">
        <w:t>negative</w:t>
      </w:r>
      <w:r w:rsidR="00643CD7" w:rsidRPr="00034BFA">
        <w:t xml:space="preserve"> correl</w:t>
      </w:r>
      <w:r w:rsidR="00643CD7" w:rsidRPr="00034BFA">
        <w:t>a</w:t>
      </w:r>
      <w:r w:rsidR="007F5845">
        <w:t>tion.</w:t>
      </w:r>
    </w:p>
    <w:tbl>
      <w:tblPr>
        <w:tblStyle w:val="TableGrid"/>
        <w:tblW w:w="0" w:type="auto"/>
        <w:jc w:val="center"/>
        <w:tblLayout w:type="fixed"/>
        <w:tblLook w:val="01E0" w:firstRow="1" w:lastRow="1" w:firstColumn="1" w:lastColumn="1" w:noHBand="0" w:noVBand="0"/>
      </w:tblPr>
      <w:tblGrid>
        <w:gridCol w:w="1465"/>
        <w:gridCol w:w="540"/>
        <w:gridCol w:w="540"/>
        <w:gridCol w:w="540"/>
        <w:gridCol w:w="540"/>
        <w:gridCol w:w="540"/>
        <w:gridCol w:w="540"/>
        <w:gridCol w:w="540"/>
      </w:tblGrid>
      <w:tr w:rsidR="00AB4CAA" w:rsidRPr="00494521">
        <w:trPr>
          <w:cantSplit/>
          <w:trHeight w:val="1304"/>
          <w:jc w:val="center"/>
        </w:trPr>
        <w:tc>
          <w:tcPr>
            <w:tcW w:w="2005" w:type="dxa"/>
            <w:gridSpan w:val="2"/>
            <w:vMerge w:val="restart"/>
          </w:tcPr>
          <w:p w:rsidR="00AB4CAA" w:rsidRPr="001D48D3" w:rsidRDefault="00AB4CAA" w:rsidP="00AB4CAA">
            <w:pPr>
              <w:ind w:left="113" w:right="113"/>
              <w:rPr>
                <w:rFonts w:ascii="Palatino Linotype" w:hAnsi="Palatino Linotype"/>
                <w:sz w:val="18"/>
                <w:szCs w:val="18"/>
              </w:rPr>
            </w:pPr>
          </w:p>
        </w:tc>
        <w:tc>
          <w:tcPr>
            <w:tcW w:w="540" w:type="dxa"/>
            <w:shd w:val="pct10" w:color="auto" w:fill="auto"/>
            <w:textDirection w:val="btLr"/>
          </w:tcPr>
          <w:p w:rsidR="00AB4CAA" w:rsidRPr="001D48D3" w:rsidRDefault="006700AC" w:rsidP="00607FD9">
            <w:pPr>
              <w:ind w:right="113"/>
              <w:rPr>
                <w:rFonts w:ascii="Palatino Linotype" w:hAnsi="Palatino Linotype"/>
                <w:sz w:val="18"/>
                <w:szCs w:val="18"/>
              </w:rPr>
            </w:pPr>
            <w:r>
              <w:rPr>
                <w:rFonts w:ascii="Palatino Linotype" w:hAnsi="Palatino Linotype"/>
                <w:sz w:val="18"/>
                <w:szCs w:val="18"/>
              </w:rPr>
              <w:t xml:space="preserve"> </w:t>
            </w:r>
            <w:r w:rsidR="00AB4CAA" w:rsidRPr="001D48D3">
              <w:rPr>
                <w:rFonts w:ascii="Palatino Linotype" w:hAnsi="Palatino Linotype"/>
                <w:sz w:val="18"/>
                <w:szCs w:val="18"/>
              </w:rPr>
              <w:t xml:space="preserve">THD </w:t>
            </w:r>
          </w:p>
        </w:tc>
        <w:tc>
          <w:tcPr>
            <w:tcW w:w="540" w:type="dxa"/>
            <w:shd w:val="pct10" w:color="auto" w:fill="auto"/>
            <w:textDirection w:val="btLr"/>
          </w:tcPr>
          <w:p w:rsidR="00AB4CAA" w:rsidRPr="001D48D3" w:rsidRDefault="006700AC" w:rsidP="00607FD9">
            <w:pPr>
              <w:ind w:right="113"/>
              <w:rPr>
                <w:rFonts w:ascii="Palatino Linotype" w:hAnsi="Palatino Linotype"/>
                <w:sz w:val="18"/>
                <w:szCs w:val="18"/>
              </w:rPr>
            </w:pPr>
            <w:r>
              <w:rPr>
                <w:rFonts w:ascii="Palatino Linotype" w:hAnsi="Palatino Linotype"/>
                <w:sz w:val="18"/>
                <w:szCs w:val="18"/>
              </w:rPr>
              <w:t xml:space="preserve"> </w:t>
            </w:r>
            <w:r w:rsidR="00AB4CAA" w:rsidRPr="001D48D3">
              <w:rPr>
                <w:rFonts w:ascii="Palatino Linotype" w:hAnsi="Palatino Linotype"/>
                <w:sz w:val="18"/>
                <w:szCs w:val="18"/>
              </w:rPr>
              <w:t xml:space="preserve">Output Power </w:t>
            </w:r>
          </w:p>
        </w:tc>
        <w:tc>
          <w:tcPr>
            <w:tcW w:w="540" w:type="dxa"/>
            <w:shd w:val="pct10" w:color="auto" w:fill="auto"/>
            <w:textDirection w:val="btLr"/>
          </w:tcPr>
          <w:p w:rsidR="00AB4CAA" w:rsidRPr="001D48D3" w:rsidRDefault="006700AC" w:rsidP="00607FD9">
            <w:pPr>
              <w:ind w:right="113"/>
              <w:rPr>
                <w:rFonts w:ascii="Palatino Linotype" w:hAnsi="Palatino Linotype"/>
                <w:sz w:val="18"/>
                <w:szCs w:val="18"/>
              </w:rPr>
            </w:pPr>
            <w:r>
              <w:rPr>
                <w:rFonts w:ascii="Palatino Linotype" w:hAnsi="Palatino Linotype"/>
                <w:sz w:val="18"/>
                <w:szCs w:val="18"/>
              </w:rPr>
              <w:t xml:space="preserve"> </w:t>
            </w:r>
            <w:r w:rsidR="00AB4CAA" w:rsidRPr="001D48D3">
              <w:rPr>
                <w:rFonts w:ascii="Palatino Linotype" w:hAnsi="Palatino Linotype"/>
                <w:sz w:val="18"/>
                <w:szCs w:val="18"/>
              </w:rPr>
              <w:sym w:font="Symbol" w:char="F068"/>
            </w:r>
            <w:r w:rsidR="00AB4CAA" w:rsidRPr="001D48D3">
              <w:rPr>
                <w:rFonts w:ascii="Palatino Linotype" w:hAnsi="Palatino Linotype"/>
                <w:sz w:val="18"/>
                <w:szCs w:val="18"/>
              </w:rPr>
              <w:t>, Eff</w:t>
            </w:r>
            <w:r w:rsidR="00AB4CAA" w:rsidRPr="001D48D3">
              <w:rPr>
                <w:rFonts w:ascii="Palatino Linotype" w:hAnsi="Palatino Linotype"/>
                <w:sz w:val="18"/>
                <w:szCs w:val="18"/>
              </w:rPr>
              <w:t>i</w:t>
            </w:r>
            <w:r w:rsidR="00AB4CAA" w:rsidRPr="001D48D3">
              <w:rPr>
                <w:rFonts w:ascii="Palatino Linotype" w:hAnsi="Palatino Linotype"/>
                <w:sz w:val="18"/>
                <w:szCs w:val="18"/>
              </w:rPr>
              <w:t>ciency</w:t>
            </w:r>
          </w:p>
        </w:tc>
        <w:tc>
          <w:tcPr>
            <w:tcW w:w="540" w:type="dxa"/>
            <w:shd w:val="pct10" w:color="auto" w:fill="auto"/>
            <w:textDirection w:val="btLr"/>
          </w:tcPr>
          <w:p w:rsidR="00AB4CAA" w:rsidRPr="001D48D3" w:rsidRDefault="006700AC" w:rsidP="00607FD9">
            <w:pPr>
              <w:ind w:right="113"/>
              <w:rPr>
                <w:rFonts w:ascii="Palatino Linotype" w:hAnsi="Palatino Linotype"/>
                <w:sz w:val="18"/>
                <w:szCs w:val="18"/>
              </w:rPr>
            </w:pPr>
            <w:r>
              <w:rPr>
                <w:rFonts w:ascii="Palatino Linotype" w:hAnsi="Palatino Linotype"/>
                <w:sz w:val="18"/>
                <w:szCs w:val="18"/>
              </w:rPr>
              <w:t xml:space="preserve"> </w:t>
            </w:r>
            <w:r w:rsidR="00AB4CAA" w:rsidRPr="001D48D3">
              <w:rPr>
                <w:rFonts w:ascii="Palatino Linotype" w:hAnsi="Palatino Linotype"/>
                <w:sz w:val="18"/>
                <w:szCs w:val="18"/>
              </w:rPr>
              <w:t>Install Time</w:t>
            </w:r>
          </w:p>
        </w:tc>
        <w:tc>
          <w:tcPr>
            <w:tcW w:w="540" w:type="dxa"/>
            <w:shd w:val="pct10" w:color="auto" w:fill="auto"/>
            <w:textDirection w:val="btLr"/>
          </w:tcPr>
          <w:p w:rsidR="00AB4CAA" w:rsidRPr="001D48D3" w:rsidRDefault="006700AC" w:rsidP="00607FD9">
            <w:pPr>
              <w:ind w:right="113"/>
              <w:rPr>
                <w:rFonts w:ascii="Palatino Linotype" w:hAnsi="Palatino Linotype"/>
                <w:sz w:val="18"/>
                <w:szCs w:val="18"/>
              </w:rPr>
            </w:pPr>
            <w:r>
              <w:rPr>
                <w:rFonts w:ascii="Palatino Linotype" w:hAnsi="Palatino Linotype"/>
                <w:sz w:val="18"/>
                <w:szCs w:val="18"/>
              </w:rPr>
              <w:t xml:space="preserve"> </w:t>
            </w:r>
            <w:r w:rsidR="00AB4CAA" w:rsidRPr="001D48D3">
              <w:rPr>
                <w:rFonts w:ascii="Palatino Linotype" w:hAnsi="Palatino Linotype"/>
                <w:sz w:val="18"/>
                <w:szCs w:val="18"/>
              </w:rPr>
              <w:t>Dimensions</w:t>
            </w:r>
          </w:p>
        </w:tc>
        <w:tc>
          <w:tcPr>
            <w:tcW w:w="540" w:type="dxa"/>
            <w:shd w:val="pct10" w:color="auto" w:fill="auto"/>
            <w:textDirection w:val="btLr"/>
          </w:tcPr>
          <w:p w:rsidR="00AB4CAA" w:rsidRPr="001D48D3" w:rsidRDefault="006700AC" w:rsidP="00607FD9">
            <w:pPr>
              <w:ind w:right="113"/>
              <w:rPr>
                <w:rFonts w:ascii="Palatino Linotype" w:hAnsi="Palatino Linotype"/>
                <w:sz w:val="18"/>
                <w:szCs w:val="18"/>
              </w:rPr>
            </w:pPr>
            <w:r>
              <w:rPr>
                <w:rFonts w:ascii="Palatino Linotype" w:hAnsi="Palatino Linotype"/>
                <w:sz w:val="18"/>
                <w:szCs w:val="18"/>
              </w:rPr>
              <w:t xml:space="preserve"> </w:t>
            </w:r>
            <w:r w:rsidR="00AB4CAA" w:rsidRPr="001D48D3">
              <w:rPr>
                <w:rFonts w:ascii="Palatino Linotype" w:hAnsi="Palatino Linotype"/>
                <w:sz w:val="18"/>
                <w:szCs w:val="18"/>
              </w:rPr>
              <w:t>Cost</w:t>
            </w:r>
          </w:p>
        </w:tc>
      </w:tr>
      <w:tr w:rsidR="00AB4CAA" w:rsidRPr="00494521">
        <w:trPr>
          <w:jc w:val="center"/>
        </w:trPr>
        <w:tc>
          <w:tcPr>
            <w:tcW w:w="2005" w:type="dxa"/>
            <w:gridSpan w:val="2"/>
            <w:vMerge/>
            <w:tcBorders>
              <w:bottom w:val="single" w:sz="4" w:space="0" w:color="auto"/>
            </w:tcBorders>
          </w:tcPr>
          <w:p w:rsidR="00AB4CAA" w:rsidRPr="001D48D3" w:rsidRDefault="00AB4CAA" w:rsidP="00AB4CAA">
            <w:pPr>
              <w:jc w:val="center"/>
              <w:rPr>
                <w:rFonts w:ascii="Palatino Linotype" w:hAnsi="Palatino Linotype"/>
                <w:sz w:val="18"/>
                <w:szCs w:val="18"/>
              </w:rPr>
            </w:pPr>
          </w:p>
        </w:tc>
        <w:tc>
          <w:tcPr>
            <w:tcW w:w="540" w:type="dxa"/>
            <w:tcBorders>
              <w:bottom w:val="single" w:sz="4" w:space="0" w:color="auto"/>
            </w:tcBorders>
            <w:shd w:val="pct10" w:color="auto" w:fill="auto"/>
          </w:tcPr>
          <w:p w:rsidR="00AB4CAA" w:rsidRPr="001D48D3" w:rsidRDefault="00AB4CAA" w:rsidP="00AB4CAA">
            <w:pPr>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9A6C2A" w:rsidP="00AB4CAA">
            <w:pPr>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jc w:val="center"/>
              <w:rPr>
                <w:rFonts w:ascii="Palatino Linotype" w:hAnsi="Palatino Linotype"/>
                <w:sz w:val="18"/>
                <w:szCs w:val="18"/>
              </w:rPr>
            </w:pPr>
            <w:r w:rsidRPr="001D48D3">
              <w:rPr>
                <w:rFonts w:ascii="Palatino Linotype" w:hAnsi="Palatino Linotype"/>
                <w:sz w:val="18"/>
                <w:szCs w:val="18"/>
              </w:rPr>
              <w:t>-</w:t>
            </w:r>
          </w:p>
        </w:tc>
      </w:tr>
      <w:tr w:rsidR="00AB4CAA" w:rsidRPr="00494521">
        <w:trPr>
          <w:jc w:val="center"/>
        </w:trPr>
        <w:tc>
          <w:tcPr>
            <w:tcW w:w="1465" w:type="dxa"/>
            <w:shd w:val="pct10" w:color="auto" w:fill="auto"/>
          </w:tcPr>
          <w:p w:rsidR="00AB4CAA" w:rsidRPr="001D48D3" w:rsidRDefault="00AB4CAA" w:rsidP="00607FD9">
            <w:pPr>
              <w:spacing w:before="40" w:after="40"/>
              <w:rPr>
                <w:rFonts w:ascii="Palatino Linotype" w:hAnsi="Palatino Linotype"/>
                <w:sz w:val="18"/>
                <w:szCs w:val="18"/>
              </w:rPr>
            </w:pPr>
            <w:r w:rsidRPr="001D48D3">
              <w:rPr>
                <w:rFonts w:ascii="Palatino Linotype" w:hAnsi="Palatino Linotype"/>
                <w:sz w:val="18"/>
                <w:szCs w:val="18"/>
              </w:rPr>
              <w:t>THD</w:t>
            </w:r>
          </w:p>
        </w:tc>
        <w:tc>
          <w:tcPr>
            <w:tcW w:w="540" w:type="dxa"/>
            <w:shd w:val="pct10" w:color="auto" w:fill="auto"/>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t>-</w:t>
            </w: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tcBorders>
              <w:bottom w:val="single" w:sz="4" w:space="0" w:color="auto"/>
            </w:tcBorders>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Pr>
          <w:p w:rsidR="00AB4CAA" w:rsidRPr="001D48D3" w:rsidRDefault="00AB4CAA" w:rsidP="00607FD9">
            <w:pPr>
              <w:spacing w:before="40" w:after="40"/>
              <w:jc w:val="center"/>
              <w:rPr>
                <w:rFonts w:ascii="Palatino Linotype" w:hAnsi="Palatino Linotype"/>
                <w:sz w:val="18"/>
                <w:szCs w:val="18"/>
              </w:rPr>
            </w:pPr>
          </w:p>
        </w:tc>
        <w:tc>
          <w:tcPr>
            <w:tcW w:w="540" w:type="dxa"/>
          </w:tcPr>
          <w:p w:rsidR="00AB4CAA" w:rsidRPr="001D48D3" w:rsidRDefault="00AB4CAA" w:rsidP="00607FD9">
            <w:pPr>
              <w:spacing w:before="40" w:after="40"/>
              <w:jc w:val="center"/>
              <w:rPr>
                <w:rFonts w:ascii="Palatino Linotype" w:hAnsi="Palatino Linotype"/>
                <w:sz w:val="18"/>
                <w:szCs w:val="18"/>
              </w:rPr>
            </w:pPr>
          </w:p>
        </w:tc>
        <w:tc>
          <w:tcPr>
            <w:tcW w:w="540" w:type="dxa"/>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r>
      <w:tr w:rsidR="00AB4CAA" w:rsidRPr="00494521">
        <w:trPr>
          <w:jc w:val="center"/>
        </w:trPr>
        <w:tc>
          <w:tcPr>
            <w:tcW w:w="1465" w:type="dxa"/>
            <w:shd w:val="pct10" w:color="auto" w:fill="auto"/>
          </w:tcPr>
          <w:p w:rsidR="00AB4CAA" w:rsidRPr="001D48D3" w:rsidRDefault="00AB4CAA" w:rsidP="00607FD9">
            <w:pPr>
              <w:spacing w:before="40" w:after="40"/>
              <w:rPr>
                <w:rFonts w:ascii="Palatino Linotype" w:hAnsi="Palatino Linotype"/>
                <w:sz w:val="18"/>
                <w:szCs w:val="18"/>
              </w:rPr>
            </w:pPr>
            <w:r w:rsidRPr="001D48D3">
              <w:rPr>
                <w:rFonts w:ascii="Palatino Linotype" w:hAnsi="Palatino Linotype"/>
                <w:sz w:val="18"/>
                <w:szCs w:val="18"/>
              </w:rPr>
              <w:lastRenderedPageBreak/>
              <w:t>Output Power</w:t>
            </w:r>
          </w:p>
        </w:tc>
        <w:tc>
          <w:tcPr>
            <w:tcW w:w="540" w:type="dxa"/>
            <w:shd w:val="pct10" w:color="auto" w:fill="auto"/>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t>+</w:t>
            </w: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tcBorders>
              <w:bottom w:val="single" w:sz="4" w:space="0" w:color="auto"/>
            </w:tcBorders>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D"/>
            </w:r>
          </w:p>
        </w:tc>
        <w:tc>
          <w:tcPr>
            <w:tcW w:w="540" w:type="dxa"/>
          </w:tcPr>
          <w:p w:rsidR="00AB4CAA" w:rsidRPr="001D48D3" w:rsidRDefault="00AB4CAA" w:rsidP="00607FD9">
            <w:pPr>
              <w:spacing w:before="40" w:after="40"/>
              <w:jc w:val="center"/>
              <w:rPr>
                <w:rFonts w:ascii="Palatino Linotype" w:hAnsi="Palatino Linotype"/>
                <w:sz w:val="18"/>
                <w:szCs w:val="18"/>
              </w:rPr>
            </w:pPr>
          </w:p>
        </w:tc>
        <w:tc>
          <w:tcPr>
            <w:tcW w:w="540" w:type="dxa"/>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r>
      <w:tr w:rsidR="00AB4CAA" w:rsidRPr="00494521">
        <w:trPr>
          <w:jc w:val="center"/>
        </w:trPr>
        <w:tc>
          <w:tcPr>
            <w:tcW w:w="1465" w:type="dxa"/>
            <w:shd w:val="pct10" w:color="auto" w:fill="auto"/>
          </w:tcPr>
          <w:p w:rsidR="00AB4CAA" w:rsidRPr="001D48D3" w:rsidRDefault="00AB4CAA" w:rsidP="00607FD9">
            <w:pPr>
              <w:spacing w:before="40" w:after="40"/>
              <w:rPr>
                <w:rFonts w:ascii="Palatino Linotype" w:hAnsi="Palatino Linotype"/>
                <w:sz w:val="18"/>
                <w:szCs w:val="18"/>
              </w:rPr>
            </w:pPr>
            <w:r w:rsidRPr="001D48D3">
              <w:rPr>
                <w:rFonts w:ascii="Palatino Linotype" w:hAnsi="Palatino Linotype"/>
                <w:sz w:val="18"/>
                <w:szCs w:val="18"/>
              </w:rPr>
              <w:sym w:font="Symbol" w:char="F068"/>
            </w:r>
            <w:r w:rsidRPr="001D48D3">
              <w:rPr>
                <w:rFonts w:ascii="Palatino Linotype" w:hAnsi="Palatino Linotype"/>
                <w:sz w:val="18"/>
                <w:szCs w:val="18"/>
              </w:rPr>
              <w:t>, Efficiency</w:t>
            </w:r>
          </w:p>
        </w:tc>
        <w:tc>
          <w:tcPr>
            <w:tcW w:w="540" w:type="dxa"/>
            <w:shd w:val="pct10" w:color="auto" w:fill="auto"/>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t>+</w:t>
            </w: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tcBorders>
              <w:bottom w:val="single" w:sz="4" w:space="0" w:color="auto"/>
            </w:tcBorders>
          </w:tcPr>
          <w:p w:rsidR="00AB4CAA" w:rsidRPr="001D48D3" w:rsidRDefault="00AB4CAA" w:rsidP="00607FD9">
            <w:pPr>
              <w:spacing w:before="40" w:after="40"/>
              <w:jc w:val="center"/>
              <w:rPr>
                <w:rFonts w:ascii="Palatino Linotype" w:hAnsi="Palatino Linotype"/>
                <w:sz w:val="18"/>
                <w:szCs w:val="18"/>
              </w:rPr>
            </w:pPr>
          </w:p>
        </w:tc>
        <w:tc>
          <w:tcPr>
            <w:tcW w:w="540" w:type="dxa"/>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D"/>
            </w:r>
          </w:p>
        </w:tc>
        <w:tc>
          <w:tcPr>
            <w:tcW w:w="540" w:type="dxa"/>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r>
      <w:tr w:rsidR="00AB4CAA" w:rsidRPr="00494521">
        <w:trPr>
          <w:jc w:val="center"/>
        </w:trPr>
        <w:tc>
          <w:tcPr>
            <w:tcW w:w="1465" w:type="dxa"/>
            <w:shd w:val="pct10" w:color="auto" w:fill="auto"/>
          </w:tcPr>
          <w:p w:rsidR="00AB4CAA" w:rsidRPr="001D48D3" w:rsidRDefault="00AB4CAA" w:rsidP="00607FD9">
            <w:pPr>
              <w:spacing w:before="40" w:after="40"/>
              <w:rPr>
                <w:rFonts w:ascii="Palatino Linotype" w:hAnsi="Palatino Linotype"/>
                <w:sz w:val="18"/>
                <w:szCs w:val="18"/>
              </w:rPr>
            </w:pPr>
            <w:r w:rsidRPr="001D48D3">
              <w:rPr>
                <w:rFonts w:ascii="Palatino Linotype" w:hAnsi="Palatino Linotype"/>
                <w:sz w:val="18"/>
                <w:szCs w:val="18"/>
              </w:rPr>
              <w:t>Install Time</w:t>
            </w:r>
          </w:p>
        </w:tc>
        <w:tc>
          <w:tcPr>
            <w:tcW w:w="540" w:type="dxa"/>
            <w:shd w:val="pct10" w:color="auto" w:fill="auto"/>
          </w:tcPr>
          <w:p w:rsidR="00AB4CAA" w:rsidRPr="001D48D3" w:rsidRDefault="009A6C2A" w:rsidP="00607FD9">
            <w:pPr>
              <w:spacing w:before="40" w:after="40"/>
              <w:jc w:val="center"/>
              <w:rPr>
                <w:rFonts w:ascii="Palatino Linotype" w:hAnsi="Palatino Linotype"/>
                <w:sz w:val="18"/>
                <w:szCs w:val="18"/>
              </w:rPr>
            </w:pPr>
            <w:r w:rsidRPr="001D48D3">
              <w:rPr>
                <w:rFonts w:ascii="Palatino Linotype" w:hAnsi="Palatino Linotype"/>
                <w:sz w:val="18"/>
                <w:szCs w:val="18"/>
              </w:rPr>
              <w:t>-</w:t>
            </w: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tcBorders>
              <w:bottom w:val="single" w:sz="4" w:space="0" w:color="auto"/>
            </w:tcBorders>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tcBorders>
              <w:bottom w:val="single" w:sz="4" w:space="0" w:color="auto"/>
            </w:tcBorders>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Borders>
              <w:bottom w:val="single" w:sz="4" w:space="0" w:color="auto"/>
            </w:tcBorders>
          </w:tcPr>
          <w:p w:rsidR="00AB4CAA" w:rsidRPr="001D48D3" w:rsidRDefault="00AB4CAA" w:rsidP="00607FD9">
            <w:pPr>
              <w:spacing w:before="40" w:after="40"/>
              <w:jc w:val="center"/>
              <w:rPr>
                <w:rFonts w:ascii="Palatino Linotype" w:hAnsi="Palatino Linotype"/>
                <w:sz w:val="18"/>
                <w:szCs w:val="18"/>
              </w:rPr>
            </w:pPr>
          </w:p>
        </w:tc>
      </w:tr>
      <w:tr w:rsidR="00AB4CAA" w:rsidRPr="00494521">
        <w:trPr>
          <w:jc w:val="center"/>
        </w:trPr>
        <w:tc>
          <w:tcPr>
            <w:tcW w:w="1465" w:type="dxa"/>
            <w:shd w:val="pct10" w:color="auto" w:fill="auto"/>
          </w:tcPr>
          <w:p w:rsidR="00AB4CAA" w:rsidRPr="001D48D3" w:rsidRDefault="00AB4CAA" w:rsidP="00607FD9">
            <w:pPr>
              <w:spacing w:before="40" w:after="40"/>
              <w:rPr>
                <w:rFonts w:ascii="Palatino Linotype" w:hAnsi="Palatino Linotype"/>
                <w:sz w:val="18"/>
                <w:szCs w:val="18"/>
              </w:rPr>
            </w:pPr>
            <w:r w:rsidRPr="001D48D3">
              <w:rPr>
                <w:rFonts w:ascii="Palatino Linotype" w:hAnsi="Palatino Linotype"/>
                <w:sz w:val="18"/>
                <w:szCs w:val="18"/>
              </w:rPr>
              <w:t>Dimensions</w:t>
            </w:r>
          </w:p>
        </w:tc>
        <w:tc>
          <w:tcPr>
            <w:tcW w:w="540" w:type="dxa"/>
            <w:shd w:val="pct10" w:color="auto" w:fill="auto"/>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t>-</w:t>
            </w: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clear" w:color="auto" w:fill="auto"/>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sym w:font="Symbol" w:char="F0AF"/>
            </w:r>
          </w:p>
        </w:tc>
      </w:tr>
      <w:tr w:rsidR="00AB4CAA" w:rsidRPr="00494521">
        <w:trPr>
          <w:jc w:val="center"/>
        </w:trPr>
        <w:tc>
          <w:tcPr>
            <w:tcW w:w="1465" w:type="dxa"/>
            <w:shd w:val="pct10" w:color="auto" w:fill="auto"/>
          </w:tcPr>
          <w:p w:rsidR="00AB4CAA" w:rsidRPr="001D48D3" w:rsidRDefault="00AB4CAA" w:rsidP="00607FD9">
            <w:pPr>
              <w:spacing w:before="40" w:after="40"/>
              <w:rPr>
                <w:rFonts w:ascii="Palatino Linotype" w:hAnsi="Palatino Linotype"/>
                <w:sz w:val="18"/>
                <w:szCs w:val="18"/>
              </w:rPr>
            </w:pPr>
            <w:r w:rsidRPr="001D48D3">
              <w:rPr>
                <w:rFonts w:ascii="Palatino Linotype" w:hAnsi="Palatino Linotype"/>
                <w:sz w:val="18"/>
                <w:szCs w:val="18"/>
              </w:rPr>
              <w:t>Cost</w:t>
            </w:r>
          </w:p>
        </w:tc>
        <w:tc>
          <w:tcPr>
            <w:tcW w:w="540" w:type="dxa"/>
            <w:shd w:val="pct10" w:color="auto" w:fill="auto"/>
          </w:tcPr>
          <w:p w:rsidR="00AB4CAA" w:rsidRPr="001D48D3" w:rsidRDefault="00AB4CAA" w:rsidP="00607FD9">
            <w:pPr>
              <w:spacing w:before="40" w:after="40"/>
              <w:jc w:val="center"/>
              <w:rPr>
                <w:rFonts w:ascii="Palatino Linotype" w:hAnsi="Palatino Linotype"/>
                <w:sz w:val="18"/>
                <w:szCs w:val="18"/>
              </w:rPr>
            </w:pPr>
            <w:r w:rsidRPr="001D48D3">
              <w:rPr>
                <w:rFonts w:ascii="Palatino Linotype" w:hAnsi="Palatino Linotype"/>
                <w:sz w:val="18"/>
                <w:szCs w:val="18"/>
              </w:rPr>
              <w:t>-</w:t>
            </w: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c>
          <w:tcPr>
            <w:tcW w:w="540" w:type="dxa"/>
            <w:shd w:val="thinReverseDiagStripe" w:color="auto" w:fill="auto"/>
          </w:tcPr>
          <w:p w:rsidR="00AB4CAA" w:rsidRPr="001D48D3" w:rsidRDefault="00AB4CAA" w:rsidP="00607FD9">
            <w:pPr>
              <w:spacing w:before="40" w:after="40"/>
              <w:jc w:val="center"/>
              <w:rPr>
                <w:rFonts w:ascii="Palatino Linotype" w:hAnsi="Palatino Linotype"/>
                <w:sz w:val="18"/>
                <w:szCs w:val="18"/>
              </w:rPr>
            </w:pPr>
          </w:p>
        </w:tc>
      </w:tr>
    </w:tbl>
    <w:p w:rsidR="00F95C0A" w:rsidRDefault="00F95C0A" w:rsidP="00C802A5">
      <w:pPr>
        <w:pStyle w:val="BodyText"/>
        <w:ind w:firstLine="360"/>
      </w:pPr>
    </w:p>
    <w:p w:rsidR="00FF6793" w:rsidRPr="0043516E" w:rsidRDefault="00FF6793" w:rsidP="00FF6793">
      <w:pPr>
        <w:pStyle w:val="Heading3"/>
        <w:numPr>
          <w:ilvl w:val="2"/>
          <w:numId w:val="3"/>
        </w:numPr>
        <w:rPr>
          <w:sz w:val="28"/>
          <w:szCs w:val="28"/>
        </w:rPr>
      </w:pPr>
      <w:r>
        <w:rPr>
          <w:sz w:val="28"/>
          <w:szCs w:val="28"/>
        </w:rPr>
        <w:t>Competitive Benchmarks</w:t>
      </w:r>
    </w:p>
    <w:p w:rsidR="00AB4CAA" w:rsidRPr="00DE2246" w:rsidRDefault="00AB4CAA" w:rsidP="00FF6793">
      <w:pPr>
        <w:pStyle w:val="BodyText"/>
      </w:pPr>
      <w:r w:rsidRPr="00DE2246">
        <w:t>Competitive benchmarking</w:t>
      </w:r>
      <w:r w:rsidR="0091017B">
        <w:fldChar w:fldCharType="begin"/>
      </w:r>
      <w:r w:rsidR="0091017B">
        <w:instrText xml:space="preserve"> XE "</w:instrText>
      </w:r>
      <w:r w:rsidR="0091017B" w:rsidRPr="00722C4B">
        <w:instrText>benchmarking</w:instrText>
      </w:r>
      <w:r w:rsidR="0091017B">
        <w:instrText xml:space="preserve">" </w:instrText>
      </w:r>
      <w:r w:rsidR="0091017B">
        <w:fldChar w:fldCharType="end"/>
      </w:r>
      <w:r w:rsidRPr="00DE2246">
        <w:t xml:space="preserve"> helps to select targets f</w:t>
      </w:r>
      <w:r w:rsidR="006043C7">
        <w:t>or the engineering requirements.</w:t>
      </w:r>
      <w:r w:rsidR="006D49E2">
        <w:t xml:space="preserve"> </w:t>
      </w:r>
      <w:r w:rsidRPr="00DE2246">
        <w:t>By an</w:t>
      </w:r>
      <w:r w:rsidRPr="00DE2246">
        <w:t>a</w:t>
      </w:r>
      <w:r w:rsidRPr="00DE2246">
        <w:t>lyzing competing systems, a better understanding is gained of what is realistic and where the design may potentially outperform the competition.</w:t>
      </w:r>
      <w:r w:rsidR="006D49E2">
        <w:t xml:space="preserve"> </w:t>
      </w:r>
      <w:r w:rsidRPr="00DE2246">
        <w:t>The benchmark table lists the requir</w:t>
      </w:r>
      <w:r w:rsidRPr="00DE2246">
        <w:t>e</w:t>
      </w:r>
      <w:r w:rsidRPr="00DE2246">
        <w:t>ments in the row headings and the competitors in the column headings as shown in Table 3</w:t>
      </w:r>
      <w:r w:rsidR="00933C2A">
        <w:t>.7</w:t>
      </w:r>
      <w:r w:rsidR="00E65E13">
        <w:t>.</w:t>
      </w:r>
    </w:p>
    <w:p w:rsidR="00AB4CAA" w:rsidRPr="00034BFA" w:rsidRDefault="00AB4CAA" w:rsidP="00E65E13">
      <w:pPr>
        <w:pStyle w:val="FigureCaption"/>
        <w:spacing w:before="240" w:after="120"/>
      </w:pPr>
      <w:bookmarkStart w:id="5" w:name="_Ref50433211"/>
      <w:r w:rsidRPr="00B12854">
        <w:rPr>
          <w:b/>
        </w:rPr>
        <w:t xml:space="preserve">Table </w:t>
      </w:r>
      <w:bookmarkEnd w:id="5"/>
      <w:r w:rsidRPr="00B12854">
        <w:rPr>
          <w:b/>
        </w:rPr>
        <w:t>3.</w:t>
      </w:r>
      <w:r w:rsidR="00933C2A">
        <w:rPr>
          <w:b/>
        </w:rPr>
        <w:t>7</w:t>
      </w:r>
      <w:r w:rsidR="008C0259">
        <w:rPr>
          <w:b/>
        </w:rPr>
        <w:t xml:space="preserve"> </w:t>
      </w:r>
      <w:r w:rsidRPr="00034BFA">
        <w:t xml:space="preserve">Competitive benchmarks for </w:t>
      </w:r>
      <w:r w:rsidR="00FA702D">
        <w:t>the audio amplifier</w:t>
      </w:r>
      <w:r w:rsidR="00E65E13">
        <w:t>.</w:t>
      </w:r>
    </w:p>
    <w:tbl>
      <w:tblPr>
        <w:tblStyle w:val="TableGrid"/>
        <w:tblW w:w="6601" w:type="dxa"/>
        <w:tblInd w:w="756" w:type="dxa"/>
        <w:tblLook w:val="01E0" w:firstRow="1" w:lastRow="1" w:firstColumn="1" w:lastColumn="1" w:noHBand="0" w:noVBand="0"/>
      </w:tblPr>
      <w:tblGrid>
        <w:gridCol w:w="1008"/>
        <w:gridCol w:w="1814"/>
        <w:gridCol w:w="1869"/>
        <w:gridCol w:w="1910"/>
      </w:tblGrid>
      <w:tr w:rsidR="006043C7">
        <w:tc>
          <w:tcPr>
            <w:tcW w:w="1008" w:type="dxa"/>
            <w:tcBorders>
              <w:bottom w:val="single" w:sz="4" w:space="0" w:color="auto"/>
            </w:tcBorders>
          </w:tcPr>
          <w:p w:rsidR="006043C7" w:rsidRPr="001D48D3" w:rsidRDefault="006043C7" w:rsidP="00AB4CAA">
            <w:pPr>
              <w:pStyle w:val="BodyText"/>
              <w:spacing w:before="60" w:after="60"/>
              <w:rPr>
                <w:sz w:val="18"/>
                <w:szCs w:val="18"/>
              </w:rPr>
            </w:pPr>
          </w:p>
        </w:tc>
        <w:tc>
          <w:tcPr>
            <w:tcW w:w="1814" w:type="dxa"/>
            <w:shd w:val="pct10" w:color="auto" w:fill="auto"/>
          </w:tcPr>
          <w:p w:rsidR="006043C7" w:rsidRPr="001D48D3" w:rsidRDefault="006043C7" w:rsidP="00AB4CAA">
            <w:pPr>
              <w:pStyle w:val="BodyText"/>
              <w:spacing w:before="60" w:after="60"/>
              <w:jc w:val="center"/>
              <w:rPr>
                <w:b/>
                <w:sz w:val="18"/>
                <w:szCs w:val="18"/>
              </w:rPr>
            </w:pPr>
            <w:r w:rsidRPr="001D48D3">
              <w:rPr>
                <w:b/>
                <w:sz w:val="18"/>
                <w:szCs w:val="18"/>
              </w:rPr>
              <w:t>Apex Audio</w:t>
            </w:r>
          </w:p>
        </w:tc>
        <w:tc>
          <w:tcPr>
            <w:tcW w:w="1869" w:type="dxa"/>
            <w:shd w:val="pct10" w:color="auto" w:fill="auto"/>
          </w:tcPr>
          <w:p w:rsidR="006043C7" w:rsidRPr="001D48D3" w:rsidRDefault="006043C7" w:rsidP="00AB4CAA">
            <w:pPr>
              <w:pStyle w:val="BodyText"/>
              <w:spacing w:before="60" w:after="60"/>
              <w:jc w:val="center"/>
              <w:rPr>
                <w:b/>
                <w:sz w:val="18"/>
                <w:szCs w:val="18"/>
              </w:rPr>
            </w:pPr>
            <w:r w:rsidRPr="001D48D3">
              <w:rPr>
                <w:b/>
                <w:sz w:val="18"/>
                <w:szCs w:val="18"/>
              </w:rPr>
              <w:t>Monster Amps</w:t>
            </w:r>
          </w:p>
        </w:tc>
        <w:tc>
          <w:tcPr>
            <w:tcW w:w="1910" w:type="dxa"/>
            <w:shd w:val="pct10" w:color="auto" w:fill="auto"/>
          </w:tcPr>
          <w:p w:rsidR="006043C7" w:rsidRPr="001D48D3" w:rsidRDefault="006043C7" w:rsidP="00AB4CAA">
            <w:pPr>
              <w:pStyle w:val="BodyText"/>
              <w:spacing w:before="60" w:after="60"/>
              <w:jc w:val="center"/>
              <w:rPr>
                <w:b/>
                <w:sz w:val="18"/>
                <w:szCs w:val="18"/>
              </w:rPr>
            </w:pPr>
            <w:r w:rsidRPr="001D48D3">
              <w:rPr>
                <w:b/>
                <w:sz w:val="18"/>
                <w:szCs w:val="18"/>
              </w:rPr>
              <w:t>Our Design</w:t>
            </w:r>
          </w:p>
        </w:tc>
      </w:tr>
      <w:tr w:rsidR="00E65E13">
        <w:tc>
          <w:tcPr>
            <w:tcW w:w="1008" w:type="dxa"/>
            <w:shd w:val="pct10" w:color="auto" w:fill="auto"/>
          </w:tcPr>
          <w:p w:rsidR="00E65E13" w:rsidRPr="001D48D3" w:rsidRDefault="00E65E13" w:rsidP="00AB4CAA">
            <w:pPr>
              <w:pStyle w:val="BodyText"/>
              <w:spacing w:before="60" w:after="60"/>
              <w:rPr>
                <w:b/>
                <w:sz w:val="18"/>
                <w:szCs w:val="18"/>
              </w:rPr>
            </w:pPr>
            <w:r w:rsidRPr="001D48D3">
              <w:rPr>
                <w:b/>
                <w:sz w:val="18"/>
                <w:szCs w:val="18"/>
              </w:rPr>
              <w:t>THD</w:t>
            </w:r>
          </w:p>
        </w:tc>
        <w:tc>
          <w:tcPr>
            <w:tcW w:w="1814"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0.05%</w:t>
            </w:r>
          </w:p>
        </w:tc>
        <w:tc>
          <w:tcPr>
            <w:tcW w:w="1869" w:type="dxa"/>
          </w:tcPr>
          <w:p w:rsidR="00E65E13" w:rsidRPr="001D48D3" w:rsidRDefault="00E65E13" w:rsidP="006043C7">
            <w:pPr>
              <w:pStyle w:val="BodyText"/>
              <w:spacing w:before="60" w:after="60"/>
              <w:jc w:val="center"/>
              <w:rPr>
                <w:sz w:val="18"/>
                <w:szCs w:val="18"/>
              </w:rPr>
            </w:pPr>
            <w:r w:rsidRPr="001D48D3">
              <w:rPr>
                <w:sz w:val="18"/>
                <w:szCs w:val="18"/>
              </w:rPr>
              <w:t>0.15%</w:t>
            </w:r>
          </w:p>
        </w:tc>
        <w:tc>
          <w:tcPr>
            <w:tcW w:w="1910"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0.1%</w:t>
            </w:r>
          </w:p>
        </w:tc>
      </w:tr>
      <w:tr w:rsidR="00E65E13">
        <w:tc>
          <w:tcPr>
            <w:tcW w:w="1008" w:type="dxa"/>
            <w:shd w:val="pct10" w:color="auto" w:fill="auto"/>
          </w:tcPr>
          <w:p w:rsidR="00E65E13" w:rsidRPr="001D48D3" w:rsidRDefault="00E65E13" w:rsidP="00AB4CAA">
            <w:pPr>
              <w:pStyle w:val="BodyText"/>
              <w:spacing w:before="60" w:after="60"/>
              <w:rPr>
                <w:b/>
                <w:sz w:val="18"/>
                <w:szCs w:val="18"/>
              </w:rPr>
            </w:pPr>
            <w:r w:rsidRPr="001D48D3">
              <w:rPr>
                <w:b/>
                <w:sz w:val="18"/>
                <w:szCs w:val="18"/>
              </w:rPr>
              <w:t>Power</w:t>
            </w:r>
          </w:p>
        </w:tc>
        <w:tc>
          <w:tcPr>
            <w:tcW w:w="1814"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30W</w:t>
            </w:r>
          </w:p>
        </w:tc>
        <w:tc>
          <w:tcPr>
            <w:tcW w:w="1869" w:type="dxa"/>
          </w:tcPr>
          <w:p w:rsidR="00E65E13" w:rsidRPr="001D48D3" w:rsidRDefault="00E65E13" w:rsidP="006043C7">
            <w:pPr>
              <w:pStyle w:val="BodyText"/>
              <w:spacing w:before="60" w:after="60"/>
              <w:jc w:val="center"/>
              <w:rPr>
                <w:sz w:val="18"/>
                <w:szCs w:val="18"/>
              </w:rPr>
            </w:pPr>
            <w:r w:rsidRPr="001D48D3">
              <w:rPr>
                <w:sz w:val="18"/>
                <w:szCs w:val="18"/>
              </w:rPr>
              <w:t>50W</w:t>
            </w:r>
          </w:p>
        </w:tc>
        <w:tc>
          <w:tcPr>
            <w:tcW w:w="1910"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35W</w:t>
            </w:r>
          </w:p>
        </w:tc>
      </w:tr>
      <w:tr w:rsidR="00E65E13">
        <w:tc>
          <w:tcPr>
            <w:tcW w:w="1008" w:type="dxa"/>
            <w:shd w:val="pct10" w:color="auto" w:fill="auto"/>
          </w:tcPr>
          <w:p w:rsidR="00E65E13" w:rsidRPr="001D48D3" w:rsidRDefault="00E65E13" w:rsidP="00AB4CAA">
            <w:pPr>
              <w:pStyle w:val="BodyText"/>
              <w:spacing w:before="60" w:after="60"/>
              <w:rPr>
                <w:b/>
                <w:sz w:val="18"/>
                <w:szCs w:val="18"/>
              </w:rPr>
            </w:pPr>
            <w:r w:rsidRPr="001D48D3">
              <w:rPr>
                <w:b/>
                <w:sz w:val="18"/>
                <w:szCs w:val="18"/>
              </w:rPr>
              <w:t>Efficiency</w:t>
            </w:r>
          </w:p>
        </w:tc>
        <w:tc>
          <w:tcPr>
            <w:tcW w:w="1814"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70%</w:t>
            </w:r>
          </w:p>
        </w:tc>
        <w:tc>
          <w:tcPr>
            <w:tcW w:w="1869" w:type="dxa"/>
          </w:tcPr>
          <w:p w:rsidR="00E65E13" w:rsidRPr="001D48D3" w:rsidRDefault="00E65E13" w:rsidP="006043C7">
            <w:pPr>
              <w:pStyle w:val="BodyText"/>
              <w:spacing w:before="60" w:after="60"/>
              <w:jc w:val="center"/>
              <w:rPr>
                <w:sz w:val="18"/>
                <w:szCs w:val="18"/>
              </w:rPr>
            </w:pPr>
            <w:r w:rsidRPr="001D48D3">
              <w:rPr>
                <w:sz w:val="18"/>
                <w:szCs w:val="18"/>
              </w:rPr>
              <w:t>30%</w:t>
            </w:r>
          </w:p>
        </w:tc>
        <w:tc>
          <w:tcPr>
            <w:tcW w:w="1910"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40%</w:t>
            </w:r>
          </w:p>
        </w:tc>
      </w:tr>
      <w:tr w:rsidR="00E65E13">
        <w:tc>
          <w:tcPr>
            <w:tcW w:w="1008" w:type="dxa"/>
            <w:shd w:val="pct10" w:color="auto" w:fill="auto"/>
          </w:tcPr>
          <w:p w:rsidR="00E65E13" w:rsidRPr="001D48D3" w:rsidRDefault="00E65E13" w:rsidP="00AB4CAA">
            <w:pPr>
              <w:pStyle w:val="BodyText"/>
              <w:spacing w:before="60" w:after="60"/>
              <w:rPr>
                <w:b/>
                <w:sz w:val="18"/>
                <w:szCs w:val="18"/>
              </w:rPr>
            </w:pPr>
            <w:r w:rsidRPr="001D48D3">
              <w:rPr>
                <w:b/>
                <w:sz w:val="18"/>
                <w:szCs w:val="18"/>
              </w:rPr>
              <w:t>Cost</w:t>
            </w:r>
          </w:p>
        </w:tc>
        <w:tc>
          <w:tcPr>
            <w:tcW w:w="1814"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$250</w:t>
            </w:r>
          </w:p>
        </w:tc>
        <w:tc>
          <w:tcPr>
            <w:tcW w:w="1869" w:type="dxa"/>
          </w:tcPr>
          <w:p w:rsidR="00E65E13" w:rsidRPr="001D48D3" w:rsidRDefault="00E65E13" w:rsidP="006043C7">
            <w:pPr>
              <w:pStyle w:val="BodyText"/>
              <w:spacing w:before="60" w:after="60"/>
              <w:jc w:val="center"/>
              <w:rPr>
                <w:sz w:val="18"/>
                <w:szCs w:val="18"/>
              </w:rPr>
            </w:pPr>
            <w:r w:rsidRPr="001D48D3">
              <w:rPr>
                <w:sz w:val="18"/>
                <w:szCs w:val="18"/>
              </w:rPr>
              <w:t>$120</w:t>
            </w:r>
          </w:p>
        </w:tc>
        <w:tc>
          <w:tcPr>
            <w:tcW w:w="1910" w:type="dxa"/>
            <w:shd w:val="clear" w:color="auto" w:fill="auto"/>
          </w:tcPr>
          <w:p w:rsidR="00E65E13" w:rsidRPr="001D48D3" w:rsidRDefault="00E65E13" w:rsidP="00AB4CAA">
            <w:pPr>
              <w:pStyle w:val="BodyText"/>
              <w:spacing w:before="60" w:after="60"/>
              <w:jc w:val="center"/>
              <w:rPr>
                <w:sz w:val="18"/>
                <w:szCs w:val="18"/>
              </w:rPr>
            </w:pPr>
            <w:r w:rsidRPr="001D48D3">
              <w:rPr>
                <w:sz w:val="18"/>
                <w:szCs w:val="18"/>
              </w:rPr>
              <w:t>$100</w:t>
            </w:r>
          </w:p>
        </w:tc>
      </w:tr>
    </w:tbl>
    <w:p w:rsidR="00FF6793" w:rsidRPr="0043516E" w:rsidRDefault="00FF6793" w:rsidP="00FF6793">
      <w:pPr>
        <w:pStyle w:val="Heading3"/>
        <w:numPr>
          <w:ilvl w:val="2"/>
          <w:numId w:val="3"/>
        </w:numPr>
        <w:rPr>
          <w:sz w:val="28"/>
          <w:szCs w:val="28"/>
        </w:rPr>
      </w:pPr>
      <w:r>
        <w:rPr>
          <w:sz w:val="28"/>
          <w:szCs w:val="28"/>
        </w:rPr>
        <w:t>The House of Quality</w:t>
      </w:r>
    </w:p>
    <w:p w:rsidR="0098687C" w:rsidRDefault="00FF6793" w:rsidP="00AB4CAA">
      <w:pPr>
        <w:pStyle w:val="BodyText"/>
        <w:rPr>
          <w:rStyle w:val="BodyTextChar"/>
        </w:rPr>
      </w:pPr>
      <w:r>
        <w:t xml:space="preserve">A well-known tool for developing requirements is </w:t>
      </w:r>
      <w:r w:rsidR="0098687C">
        <w:t>the House of Quality</w:t>
      </w:r>
      <w:r w:rsidR="0091017B">
        <w:fldChar w:fldCharType="begin"/>
      </w:r>
      <w:r w:rsidR="0091017B">
        <w:instrText xml:space="preserve"> XE "</w:instrText>
      </w:r>
      <w:r w:rsidR="0091017B" w:rsidRPr="00D22654">
        <w:instrText>House of Qua</w:instrText>
      </w:r>
      <w:r w:rsidR="0091017B" w:rsidRPr="00D22654">
        <w:instrText>l</w:instrText>
      </w:r>
      <w:r w:rsidR="0091017B" w:rsidRPr="00D22654">
        <w:instrText>ity</w:instrText>
      </w:r>
      <w:r w:rsidR="0091017B">
        <w:instrText xml:space="preserve">" </w:instrText>
      </w:r>
      <w:r w:rsidR="0091017B">
        <w:fldChar w:fldCharType="end"/>
      </w:r>
      <w:r w:rsidR="0098687C">
        <w:t xml:space="preserve"> (HOQ</w:t>
      </w:r>
      <w:r w:rsidR="00104387">
        <w:fldChar w:fldCharType="begin"/>
      </w:r>
      <w:r w:rsidR="00104387">
        <w:instrText xml:space="preserve"> XE "</w:instrText>
      </w:r>
      <w:r w:rsidR="00104387" w:rsidRPr="00B559F5">
        <w:rPr>
          <w:rStyle w:val="BodyTextChar"/>
        </w:rPr>
        <w:instrText>HOQ</w:instrText>
      </w:r>
      <w:r w:rsidR="00104387">
        <w:instrText xml:space="preserve">" </w:instrText>
      </w:r>
      <w:r w:rsidR="00104387">
        <w:fldChar w:fldCharType="end"/>
      </w:r>
      <w:r w:rsidR="0098687C">
        <w:t xml:space="preserve">). </w:t>
      </w:r>
      <w:r w:rsidR="0098687C" w:rsidRPr="00D97B55">
        <w:rPr>
          <w:rStyle w:val="BodyTextChar"/>
        </w:rPr>
        <w:t>The HOQ is part of a product development process known as Qua</w:t>
      </w:r>
      <w:r w:rsidR="0098687C" w:rsidRPr="00D97B55">
        <w:rPr>
          <w:rStyle w:val="BodyTextChar"/>
        </w:rPr>
        <w:t>l</w:t>
      </w:r>
      <w:r w:rsidR="0098687C" w:rsidRPr="00D97B55">
        <w:rPr>
          <w:rStyle w:val="BodyTextChar"/>
        </w:rPr>
        <w:t>ity Functional Deployment</w:t>
      </w:r>
      <w:r w:rsidR="0091017B">
        <w:rPr>
          <w:rStyle w:val="BodyTextChar"/>
        </w:rPr>
        <w:fldChar w:fldCharType="begin"/>
      </w:r>
      <w:r w:rsidR="0091017B">
        <w:instrText xml:space="preserve"> XE "</w:instrText>
      </w:r>
      <w:r w:rsidR="0091017B" w:rsidRPr="00B25144">
        <w:rPr>
          <w:rStyle w:val="BodyTextChar"/>
        </w:rPr>
        <w:instrText>Quality Functional Deployment</w:instrText>
      </w:r>
      <w:r w:rsidR="0091017B">
        <w:instrText xml:space="preserve">" </w:instrText>
      </w:r>
      <w:r w:rsidR="0091017B">
        <w:rPr>
          <w:rStyle w:val="BodyTextChar"/>
        </w:rPr>
        <w:fldChar w:fldCharType="end"/>
      </w:r>
      <w:r w:rsidR="0098687C" w:rsidRPr="00D97B55">
        <w:rPr>
          <w:rStyle w:val="BodyTextChar"/>
        </w:rPr>
        <w:t xml:space="preserve"> (QFD</w:t>
      </w:r>
      <w:r w:rsidR="00104387">
        <w:rPr>
          <w:rStyle w:val="BodyTextChar"/>
        </w:rPr>
        <w:fldChar w:fldCharType="begin"/>
      </w:r>
      <w:r w:rsidR="00104387">
        <w:instrText xml:space="preserve"> XE "</w:instrText>
      </w:r>
      <w:r w:rsidR="00104387" w:rsidRPr="003C1DD4">
        <w:rPr>
          <w:rStyle w:val="BodyTextChar"/>
        </w:rPr>
        <w:instrText>QFD</w:instrText>
      </w:r>
      <w:r w:rsidR="00104387">
        <w:instrText xml:space="preserve">" </w:instrText>
      </w:r>
      <w:r w:rsidR="00104387">
        <w:rPr>
          <w:rStyle w:val="BodyTextChar"/>
        </w:rPr>
        <w:fldChar w:fldCharType="end"/>
      </w:r>
      <w:r w:rsidR="0098687C" w:rsidRPr="00D97B55">
        <w:rPr>
          <w:rStyle w:val="BodyTextChar"/>
        </w:rPr>
        <w:t>) that is widely used in industry. QFD is a series of processes for product development that incorp</w:t>
      </w:r>
      <w:r w:rsidR="0098687C" w:rsidRPr="00D97B55">
        <w:rPr>
          <w:rStyle w:val="BodyTextChar"/>
        </w:rPr>
        <w:t>o</w:t>
      </w:r>
      <w:r w:rsidR="0098687C" w:rsidRPr="00D97B55">
        <w:rPr>
          <w:rStyle w:val="BodyTextChar"/>
        </w:rPr>
        <w:t xml:space="preserve">rate the needs of the customer throughout the system lifecycle. </w:t>
      </w:r>
      <w:r w:rsidR="001D48D3">
        <w:rPr>
          <w:rStyle w:val="BodyTextChar"/>
        </w:rPr>
        <w:t>It</w:t>
      </w:r>
      <w:r w:rsidR="0098687C" w:rsidRPr="00D97B55">
        <w:rPr>
          <w:rStyle w:val="BodyTextChar"/>
        </w:rPr>
        <w:t xml:space="preserve"> encompasses design, man</w:t>
      </w:r>
      <w:r w:rsidR="0098687C" w:rsidRPr="00D97B55">
        <w:rPr>
          <w:rStyle w:val="BodyTextChar"/>
        </w:rPr>
        <w:t>u</w:t>
      </w:r>
      <w:r w:rsidR="0098687C" w:rsidRPr="00D97B55">
        <w:rPr>
          <w:rStyle w:val="BodyTextChar"/>
        </w:rPr>
        <w:t>facturing, sales, and marketing. QFD is characterized by a series of matrices that have a visual appearance similar to that of a house.</w:t>
      </w:r>
      <w:r w:rsidR="006D49E2">
        <w:rPr>
          <w:rStyle w:val="BodyTextChar"/>
        </w:rPr>
        <w:t xml:space="preserve"> </w:t>
      </w:r>
      <w:r w:rsidR="0098687C" w:rsidRPr="00D97B55">
        <w:rPr>
          <w:rStyle w:val="BodyTextChar"/>
        </w:rPr>
        <w:t>The matrices relate different aspects of the deve</w:t>
      </w:r>
      <w:r w:rsidR="0098687C" w:rsidRPr="00D97B55">
        <w:rPr>
          <w:rStyle w:val="BodyTextChar"/>
        </w:rPr>
        <w:t>l</w:t>
      </w:r>
      <w:r w:rsidR="0098687C" w:rsidRPr="00D97B55">
        <w:rPr>
          <w:rStyle w:val="BodyTextChar"/>
        </w:rPr>
        <w:t>opment process and are effective for communicating between different units in an organiz</w:t>
      </w:r>
      <w:r w:rsidR="0098687C" w:rsidRPr="00D97B55">
        <w:rPr>
          <w:rStyle w:val="BodyTextChar"/>
        </w:rPr>
        <w:t>a</w:t>
      </w:r>
      <w:r w:rsidR="0098687C" w:rsidRPr="00D97B55">
        <w:rPr>
          <w:rStyle w:val="BodyTextChar"/>
        </w:rPr>
        <w:t xml:space="preserve">tion. There are houses for different phases of product development, but here the </w:t>
      </w:r>
      <w:r w:rsidR="001D48D3">
        <w:rPr>
          <w:rStyle w:val="BodyTextChar"/>
        </w:rPr>
        <w:t xml:space="preserve">focus is on </w:t>
      </w:r>
      <w:r w:rsidR="00E30CD0">
        <w:rPr>
          <w:rStyle w:val="BodyTextChar"/>
        </w:rPr>
        <w:t>using</w:t>
      </w:r>
      <w:r w:rsidR="001D48D3">
        <w:rPr>
          <w:rStyle w:val="BodyTextChar"/>
        </w:rPr>
        <w:t xml:space="preserve"> the HO</w:t>
      </w:r>
      <w:r w:rsidR="006700AC">
        <w:rPr>
          <w:rStyle w:val="BodyTextChar"/>
        </w:rPr>
        <w:t>Q</w:t>
      </w:r>
      <w:r w:rsidR="001D48D3">
        <w:rPr>
          <w:rStyle w:val="BodyTextChar"/>
        </w:rPr>
        <w:t xml:space="preserve"> for </w:t>
      </w:r>
      <w:r w:rsidR="0098687C" w:rsidRPr="00D97B55">
        <w:rPr>
          <w:rStyle w:val="BodyTextChar"/>
        </w:rPr>
        <w:t xml:space="preserve">the </w:t>
      </w:r>
      <w:r w:rsidR="0098687C">
        <w:rPr>
          <w:rStyle w:val="BodyTextChar"/>
        </w:rPr>
        <w:t>R</w:t>
      </w:r>
      <w:r w:rsidR="0098687C" w:rsidRPr="00D97B55">
        <w:rPr>
          <w:rStyle w:val="BodyTextChar"/>
        </w:rPr>
        <w:t>equir</w:t>
      </w:r>
      <w:r w:rsidR="0098687C" w:rsidRPr="00D97B55">
        <w:rPr>
          <w:rStyle w:val="BodyTextChar"/>
        </w:rPr>
        <w:t>e</w:t>
      </w:r>
      <w:r w:rsidR="0098687C" w:rsidRPr="00D97B55">
        <w:rPr>
          <w:rStyle w:val="BodyTextChar"/>
        </w:rPr>
        <w:t xml:space="preserve">ments </w:t>
      </w:r>
      <w:r w:rsidR="0098687C">
        <w:rPr>
          <w:rStyle w:val="BodyTextChar"/>
        </w:rPr>
        <w:t>S</w:t>
      </w:r>
      <w:r w:rsidR="0098687C" w:rsidRPr="00D97B55">
        <w:rPr>
          <w:rStyle w:val="BodyTextChar"/>
        </w:rPr>
        <w:t>pecification</w:t>
      </w:r>
      <w:r w:rsidR="00104387">
        <w:rPr>
          <w:rStyle w:val="BodyTextChar"/>
        </w:rPr>
        <w:fldChar w:fldCharType="begin"/>
      </w:r>
      <w:r w:rsidR="00104387">
        <w:instrText xml:space="preserve"> XE "</w:instrText>
      </w:r>
      <w:r w:rsidR="00104387" w:rsidRPr="00F816B9">
        <w:instrText>Requirements Specification</w:instrText>
      </w:r>
      <w:r w:rsidR="00104387">
        <w:instrText xml:space="preserve">" </w:instrText>
      </w:r>
      <w:r w:rsidR="00104387">
        <w:rPr>
          <w:rStyle w:val="BodyTextChar"/>
        </w:rPr>
        <w:fldChar w:fldCharType="end"/>
      </w:r>
      <w:r w:rsidR="0098687C" w:rsidRPr="00D97B55">
        <w:rPr>
          <w:rStyle w:val="BodyTextChar"/>
        </w:rPr>
        <w:t>.</w:t>
      </w:r>
      <w:r w:rsidR="006D49E2">
        <w:rPr>
          <w:rStyle w:val="BodyTextChar"/>
        </w:rPr>
        <w:t xml:space="preserve"> </w:t>
      </w:r>
      <w:r w:rsidR="0098687C">
        <w:rPr>
          <w:rStyle w:val="BodyTextChar"/>
        </w:rPr>
        <w:t>A</w:t>
      </w:r>
      <w:r w:rsidR="008C0259">
        <w:rPr>
          <w:rStyle w:val="BodyTextChar"/>
        </w:rPr>
        <w:t xml:space="preserve"> </w:t>
      </w:r>
      <w:r w:rsidR="0098687C">
        <w:rPr>
          <w:rStyle w:val="BodyTextChar"/>
        </w:rPr>
        <w:t>HOQ for the audio ampl</w:t>
      </w:r>
      <w:r w:rsidR="001D48D3">
        <w:rPr>
          <w:rStyle w:val="BodyTextChar"/>
        </w:rPr>
        <w:t>if</w:t>
      </w:r>
      <w:r w:rsidR="0098687C">
        <w:rPr>
          <w:rStyle w:val="BodyTextChar"/>
        </w:rPr>
        <w:t xml:space="preserve">ier </w:t>
      </w:r>
      <w:r w:rsidR="001D48D3">
        <w:rPr>
          <w:rStyle w:val="BodyTextChar"/>
        </w:rPr>
        <w:t>example is shown in Figure 3.</w:t>
      </w:r>
      <w:r w:rsidR="00933C2A">
        <w:rPr>
          <w:rStyle w:val="BodyTextChar"/>
        </w:rPr>
        <w:t>2</w:t>
      </w:r>
      <w:r w:rsidR="006700AC">
        <w:rPr>
          <w:rStyle w:val="BodyTextChar"/>
        </w:rPr>
        <w:t>. I</w:t>
      </w:r>
      <w:r w:rsidR="001D48D3">
        <w:rPr>
          <w:rStyle w:val="BodyTextChar"/>
        </w:rPr>
        <w:t>t</w:t>
      </w:r>
      <w:r w:rsidR="0098687C">
        <w:rPr>
          <w:rStyle w:val="BodyTextChar"/>
        </w:rPr>
        <w:t xml:space="preserve"> contains all of the elements that we have addressed so far</w:t>
      </w:r>
      <w:r w:rsidR="008E7FEB">
        <w:rPr>
          <w:rStyle w:val="BodyTextChar"/>
        </w:rPr>
        <w:t>—</w:t>
      </w:r>
      <w:r w:rsidR="0098687C">
        <w:rPr>
          <w:rStyle w:val="BodyTextChar"/>
        </w:rPr>
        <w:t>marketing requir</w:t>
      </w:r>
      <w:r w:rsidR="0098687C">
        <w:rPr>
          <w:rStyle w:val="BodyTextChar"/>
        </w:rPr>
        <w:t>e</w:t>
      </w:r>
      <w:r w:rsidR="0098687C">
        <w:rPr>
          <w:rStyle w:val="BodyTextChar"/>
        </w:rPr>
        <w:t>ments, engineering requirements, engineering-marketing tradeoffs, engineering tradeoffs, and the target values for the engineering requirements.</w:t>
      </w:r>
      <w:r w:rsidR="006D49E2">
        <w:rPr>
          <w:rStyle w:val="BodyTextChar"/>
        </w:rPr>
        <w:t xml:space="preserve"> </w:t>
      </w:r>
      <w:r w:rsidR="00C067E4">
        <w:rPr>
          <w:rStyle w:val="BodyTextChar"/>
        </w:rPr>
        <w:t>The HOQ</w:t>
      </w:r>
      <w:r w:rsidR="00D75DAB">
        <w:rPr>
          <w:rStyle w:val="BodyTextChar"/>
        </w:rPr>
        <w:t xml:space="preserve"> is pr</w:t>
      </w:r>
      <w:r w:rsidR="00D75DAB">
        <w:rPr>
          <w:rStyle w:val="BodyTextChar"/>
        </w:rPr>
        <w:t>e</w:t>
      </w:r>
      <w:r w:rsidR="00D75DAB">
        <w:rPr>
          <w:rStyle w:val="BodyTextChar"/>
        </w:rPr>
        <w:t>sented for completeness, but i</w:t>
      </w:r>
      <w:r w:rsidR="00C067E4">
        <w:rPr>
          <w:rStyle w:val="BodyTextChar"/>
        </w:rPr>
        <w:t>s redundant</w:t>
      </w:r>
      <w:r w:rsidR="00D75DAB">
        <w:rPr>
          <w:rStyle w:val="BodyTextChar"/>
        </w:rPr>
        <w:t xml:space="preserve"> since it </w:t>
      </w:r>
      <w:r w:rsidR="00C067E4">
        <w:rPr>
          <w:rStyle w:val="BodyTextChar"/>
        </w:rPr>
        <w:t>contain</w:t>
      </w:r>
      <w:r w:rsidR="00D75DAB">
        <w:rPr>
          <w:rStyle w:val="BodyTextChar"/>
        </w:rPr>
        <w:t>s</w:t>
      </w:r>
      <w:r w:rsidR="00C067E4">
        <w:rPr>
          <w:rStyle w:val="BodyTextChar"/>
        </w:rPr>
        <w:t xml:space="preserve"> </w:t>
      </w:r>
      <w:r w:rsidR="0098687C">
        <w:rPr>
          <w:rStyle w:val="BodyTextChar"/>
        </w:rPr>
        <w:t>all of the information already presented</w:t>
      </w:r>
      <w:r w:rsidR="00C067E4">
        <w:rPr>
          <w:rStyle w:val="BodyTextChar"/>
        </w:rPr>
        <w:t xml:space="preserve"> in</w:t>
      </w:r>
      <w:r w:rsidR="00D75DAB">
        <w:rPr>
          <w:rStyle w:val="BodyTextChar"/>
        </w:rPr>
        <w:t xml:space="preserve"> T</w:t>
      </w:r>
      <w:r w:rsidR="00C067E4">
        <w:rPr>
          <w:rStyle w:val="BodyTextChar"/>
        </w:rPr>
        <w:t>ables</w:t>
      </w:r>
      <w:r w:rsidR="00D75DAB">
        <w:rPr>
          <w:rStyle w:val="BodyTextChar"/>
        </w:rPr>
        <w:t xml:space="preserve"> 3.</w:t>
      </w:r>
      <w:r w:rsidR="00933C2A">
        <w:rPr>
          <w:rStyle w:val="BodyTextChar"/>
        </w:rPr>
        <w:t>5</w:t>
      </w:r>
      <w:r w:rsidR="008E7FEB">
        <w:rPr>
          <w:rStyle w:val="BodyTextChar"/>
        </w:rPr>
        <w:t>–</w:t>
      </w:r>
      <w:r w:rsidR="00D75DAB">
        <w:rPr>
          <w:rStyle w:val="BodyTextChar"/>
        </w:rPr>
        <w:t>3.</w:t>
      </w:r>
      <w:r w:rsidR="00933C2A">
        <w:rPr>
          <w:rStyle w:val="BodyTextChar"/>
        </w:rPr>
        <w:t>7</w:t>
      </w:r>
      <w:r w:rsidR="0098687C">
        <w:rPr>
          <w:rStyle w:val="BodyTextChar"/>
        </w:rPr>
        <w:t>.</w:t>
      </w:r>
      <w:r w:rsidR="006D49E2">
        <w:rPr>
          <w:rStyle w:val="BodyTextChar"/>
        </w:rPr>
        <w:t xml:space="preserve"> </w:t>
      </w:r>
      <w:r w:rsidR="001D48D3">
        <w:rPr>
          <w:rStyle w:val="BodyTextChar"/>
        </w:rPr>
        <w:t>The HO</w:t>
      </w:r>
      <w:r w:rsidR="006700AC">
        <w:rPr>
          <w:rStyle w:val="BodyTextChar"/>
        </w:rPr>
        <w:t>Q</w:t>
      </w:r>
      <w:r w:rsidR="001D48D3">
        <w:rPr>
          <w:rStyle w:val="BodyTextChar"/>
        </w:rPr>
        <w:t xml:space="preserve"> </w:t>
      </w:r>
      <w:r w:rsidR="00C067E4">
        <w:rPr>
          <w:rStyle w:val="BodyTextChar"/>
        </w:rPr>
        <w:t xml:space="preserve">also becomes </w:t>
      </w:r>
      <w:r w:rsidR="0098687C">
        <w:rPr>
          <w:rStyle w:val="BodyTextChar"/>
        </w:rPr>
        <w:t>visually overwhel</w:t>
      </w:r>
      <w:r w:rsidR="0098687C">
        <w:rPr>
          <w:rStyle w:val="BodyTextChar"/>
        </w:rPr>
        <w:t>m</w:t>
      </w:r>
      <w:r w:rsidR="0098687C">
        <w:rPr>
          <w:rStyle w:val="BodyTextChar"/>
        </w:rPr>
        <w:t>ing and hard to read as problem complexity gr</w:t>
      </w:r>
      <w:r w:rsidR="001D48D3">
        <w:rPr>
          <w:rStyle w:val="BodyTextChar"/>
        </w:rPr>
        <w:t>ows</w:t>
      </w:r>
      <w:r w:rsidR="006700AC">
        <w:rPr>
          <w:rStyle w:val="BodyTextChar"/>
        </w:rPr>
        <w:t xml:space="preserve">. </w:t>
      </w:r>
    </w:p>
    <w:p w:rsidR="00AB4CAA" w:rsidRDefault="00AB4CAA" w:rsidP="005D5EA9">
      <w:pPr>
        <w:pStyle w:val="BodyText"/>
        <w:rPr>
          <w:rFonts w:ascii="Arial" w:hAnsi="Arial" w:cs="Arial"/>
        </w:rPr>
      </w:pPr>
    </w:p>
    <w:p w:rsidR="00AB4CAA" w:rsidRDefault="00B854AB" w:rsidP="00AB4CAA">
      <w:pPr>
        <w:pStyle w:val="BodyText"/>
        <w:jc w:val="center"/>
        <w:rPr>
          <w:rFonts w:ascii="Times New Roman" w:hAnsi="Times New Roman"/>
        </w:rPr>
      </w:pPr>
      <w:r>
        <w:rPr>
          <w:noProof/>
          <w:sz w:val="22"/>
          <w:szCs w:val="22"/>
        </w:rPr>
        <mc:AlternateContent>
          <mc:Choice Requires="wpg">
            <w:drawing>
              <wp:anchor distT="0" distB="0" distL="114300" distR="114300" simplePos="0" relativeHeight="251656704" behindDoc="0" locked="0" layoutInCell="1" allowOverlap="1">
                <wp:simplePos x="0" y="0"/>
                <wp:positionH relativeFrom="column">
                  <wp:posOffset>2240280</wp:posOffset>
                </wp:positionH>
                <wp:positionV relativeFrom="paragraph">
                  <wp:posOffset>2540</wp:posOffset>
                </wp:positionV>
                <wp:extent cx="2062480" cy="1325880"/>
                <wp:effectExtent l="6350" t="5715" r="7620" b="11430"/>
                <wp:wrapNone/>
                <wp:docPr id="453211450"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2480" cy="1325880"/>
                          <a:chOff x="5692" y="3008"/>
                          <a:chExt cx="3248" cy="2044"/>
                        </a:xfrm>
                      </wpg:grpSpPr>
                      <wps:wsp>
                        <wps:cNvPr id="221671665" name="Line 316"/>
                        <wps:cNvCnPr>
                          <a:cxnSpLocks noChangeShapeType="1"/>
                        </wps:cNvCnPr>
                        <wps:spPr bwMode="auto">
                          <a:xfrm flipV="1">
                            <a:off x="5692" y="3008"/>
                            <a:ext cx="1624" cy="2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3738239" name="Line 317"/>
                        <wps:cNvCnPr>
                          <a:cxnSpLocks noChangeShapeType="1"/>
                        </wps:cNvCnPr>
                        <wps:spPr bwMode="auto">
                          <a:xfrm flipH="1" flipV="1">
                            <a:off x="7316" y="3022"/>
                            <a:ext cx="1624" cy="2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09519" name="Line 318"/>
                        <wps:cNvCnPr>
                          <a:cxnSpLocks noChangeShapeType="1"/>
                        </wps:cNvCnPr>
                        <wps:spPr bwMode="auto">
                          <a:xfrm flipV="1">
                            <a:off x="6224" y="3330"/>
                            <a:ext cx="1344" cy="16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5835106" name="Line 319"/>
                        <wps:cNvCnPr>
                          <a:cxnSpLocks noChangeShapeType="1"/>
                        </wps:cNvCnPr>
                        <wps:spPr bwMode="auto">
                          <a:xfrm flipV="1">
                            <a:off x="6784" y="3694"/>
                            <a:ext cx="1078" cy="1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8790806" name="Line 320"/>
                        <wps:cNvCnPr>
                          <a:cxnSpLocks noChangeShapeType="1"/>
                        </wps:cNvCnPr>
                        <wps:spPr bwMode="auto">
                          <a:xfrm flipV="1">
                            <a:off x="7302" y="4016"/>
                            <a:ext cx="812" cy="10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779915" name="Line 321"/>
                        <wps:cNvCnPr>
                          <a:cxnSpLocks noChangeShapeType="1"/>
                        </wps:cNvCnPr>
                        <wps:spPr bwMode="auto">
                          <a:xfrm flipV="1">
                            <a:off x="7848" y="4380"/>
                            <a:ext cx="532" cy="6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2338763" name="Line 322"/>
                        <wps:cNvCnPr>
                          <a:cxnSpLocks noChangeShapeType="1"/>
                        </wps:cNvCnPr>
                        <wps:spPr bwMode="auto">
                          <a:xfrm flipV="1">
                            <a:off x="8394" y="4716"/>
                            <a:ext cx="266"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14367698" name="Group 323"/>
                        <wpg:cNvGrpSpPr>
                          <a:grpSpLocks/>
                        </wpg:cNvGrpSpPr>
                        <wpg:grpSpPr bwMode="auto">
                          <a:xfrm flipH="1">
                            <a:off x="5958" y="3330"/>
                            <a:ext cx="2436" cy="1708"/>
                            <a:chOff x="6464" y="3570"/>
                            <a:chExt cx="2436" cy="1708"/>
                          </a:xfrm>
                        </wpg:grpSpPr>
                        <wps:wsp>
                          <wps:cNvPr id="1238406491" name="Line 324"/>
                          <wps:cNvCnPr>
                            <a:cxnSpLocks noChangeShapeType="1"/>
                          </wps:cNvCnPr>
                          <wps:spPr bwMode="auto">
                            <a:xfrm flipV="1">
                              <a:off x="6464" y="3570"/>
                              <a:ext cx="1344" cy="16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7370495" name="Line 325"/>
                          <wps:cNvCnPr>
                            <a:cxnSpLocks noChangeShapeType="1"/>
                          </wps:cNvCnPr>
                          <wps:spPr bwMode="auto">
                            <a:xfrm flipV="1">
                              <a:off x="7024" y="3934"/>
                              <a:ext cx="1078" cy="1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5058755" name="Line 326"/>
                          <wps:cNvCnPr>
                            <a:cxnSpLocks noChangeShapeType="1"/>
                          </wps:cNvCnPr>
                          <wps:spPr bwMode="auto">
                            <a:xfrm flipV="1">
                              <a:off x="7542" y="4256"/>
                              <a:ext cx="812" cy="10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026622" name="Line 327"/>
                          <wps:cNvCnPr>
                            <a:cxnSpLocks noChangeShapeType="1"/>
                          </wps:cNvCnPr>
                          <wps:spPr bwMode="auto">
                            <a:xfrm flipV="1">
                              <a:off x="8088" y="4620"/>
                              <a:ext cx="532" cy="6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422450" name="Line 328"/>
                          <wps:cNvCnPr>
                            <a:cxnSpLocks noChangeShapeType="1"/>
                          </wps:cNvCnPr>
                          <wps:spPr bwMode="auto">
                            <a:xfrm flipV="1">
                              <a:off x="8634" y="4956"/>
                              <a:ext cx="266"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1388725" name="Text Box 329"/>
                        <wps:cNvSpPr txBox="1">
                          <a:spLocks noChangeArrowheads="1"/>
                        </wps:cNvSpPr>
                        <wps:spPr bwMode="auto">
                          <a:xfrm>
                            <a:off x="8114" y="4450"/>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298438927" name="Text Box 330"/>
                        <wps:cNvSpPr txBox="1">
                          <a:spLocks noChangeArrowheads="1"/>
                        </wps:cNvSpPr>
                        <wps:spPr bwMode="auto">
                          <a:xfrm>
                            <a:off x="7008" y="3806"/>
                            <a:ext cx="588"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1279030603" name="Text Box 331"/>
                        <wps:cNvSpPr txBox="1">
                          <a:spLocks noChangeArrowheads="1"/>
                        </wps:cNvSpPr>
                        <wps:spPr bwMode="auto">
                          <a:xfrm>
                            <a:off x="7036" y="3134"/>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144043153" name="Text Box 332"/>
                        <wps:cNvSpPr txBox="1">
                          <a:spLocks noChangeArrowheads="1"/>
                        </wps:cNvSpPr>
                        <wps:spPr bwMode="auto">
                          <a:xfrm>
                            <a:off x="6756" y="3456"/>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1493880567" name="Text Box 333"/>
                        <wps:cNvSpPr txBox="1">
                          <a:spLocks noChangeArrowheads="1"/>
                        </wps:cNvSpPr>
                        <wps:spPr bwMode="auto">
                          <a:xfrm>
                            <a:off x="5944" y="4478"/>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1847455290" name="Text Box 334"/>
                        <wps:cNvSpPr txBox="1">
                          <a:spLocks noChangeArrowheads="1"/>
                        </wps:cNvSpPr>
                        <wps:spPr bwMode="auto">
                          <a:xfrm>
                            <a:off x="7316" y="4114"/>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Pr="00723A38" w:rsidRDefault="009270AD" w:rsidP="00AB4CAA">
                              <w:pPr>
                                <w:jc w:val="center"/>
                              </w:pPr>
                              <w:r w:rsidRPr="00494521">
                                <w:rPr>
                                  <w:sz w:val="22"/>
                                  <w:szCs w:val="22"/>
                                </w:rPr>
                                <w:sym w:font="Symbol" w:char="F0AD"/>
                              </w:r>
                            </w:p>
                          </w:txbxContent>
                        </wps:txbx>
                        <wps:bodyPr rot="0" vert="horz" wrap="square" lIns="91440" tIns="45720" rIns="91440" bIns="45720" anchor="t" anchorCtr="0" upright="1">
                          <a:noAutofit/>
                        </wps:bodyPr>
                      </wps:wsp>
                      <wps:wsp>
                        <wps:cNvPr id="2096179797" name="Text Box 335"/>
                        <wps:cNvSpPr txBox="1">
                          <a:spLocks noChangeArrowheads="1"/>
                        </wps:cNvSpPr>
                        <wps:spPr bwMode="auto">
                          <a:xfrm>
                            <a:off x="6476" y="4450"/>
                            <a:ext cx="644"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Pr="00723A38" w:rsidRDefault="009270AD" w:rsidP="00AB4CAA">
                              <w:pPr>
                                <w:jc w:val="center"/>
                              </w:pPr>
                              <w:r w:rsidRPr="00494521">
                                <w:rPr>
                                  <w:sz w:val="22"/>
                                  <w:szCs w:val="22"/>
                                </w:rPr>
                                <w:sym w:font="Symbol" w:char="F0AD"/>
                              </w:r>
                            </w:p>
                          </w:txbxContent>
                        </wps:txbx>
                        <wps:bodyPr rot="0" vert="horz" wrap="square" lIns="91440" tIns="45720" rIns="91440" bIns="45720" anchor="t" anchorCtr="0" upright="1">
                          <a:noAutofit/>
                        </wps:bodyPr>
                      </wps:wsp>
                      <wps:wsp>
                        <wps:cNvPr id="577941790" name="Text Box 336"/>
                        <wps:cNvSpPr txBox="1">
                          <a:spLocks noChangeArrowheads="1"/>
                        </wps:cNvSpPr>
                        <wps:spPr bwMode="auto">
                          <a:xfrm>
                            <a:off x="7568" y="4436"/>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1759844926" name="Text Box 337"/>
                        <wps:cNvSpPr txBox="1">
                          <a:spLocks noChangeArrowheads="1"/>
                        </wps:cNvSpPr>
                        <wps:spPr bwMode="auto">
                          <a:xfrm>
                            <a:off x="7274" y="3442"/>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s:wsp>
                        <wps:cNvPr id="1715912785" name="Text Box 338"/>
                        <wps:cNvSpPr txBox="1">
                          <a:spLocks noChangeArrowheads="1"/>
                        </wps:cNvSpPr>
                        <wps:spPr bwMode="auto">
                          <a:xfrm>
                            <a:off x="7568" y="3820"/>
                            <a:ext cx="58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0AD" w:rsidRDefault="009270AD" w:rsidP="00AB4CAA">
                              <w:pPr>
                                <w:jc w:val="center"/>
                              </w:pPr>
                              <w:r w:rsidRPr="00494521">
                                <w:rPr>
                                  <w:sz w:val="22"/>
                                  <w:szCs w:val="22"/>
                                </w:rPr>
                                <w:sym w:font="Symbol" w:char="F0AF"/>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5" o:spid="_x0000_s1036" style="position:absolute;left:0;text-align:left;margin-left:176.4pt;margin-top:.2pt;width:162.4pt;height:104.4pt;z-index:251656704" coordorigin="5692,3008" coordsize="3248,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">
                <v:line id="Line 316" o:spid="_x0000_s1037" style="position:absolute;flip:y;visibility:visible;mso-wrap-style:square" from="5692,3008" to="7316,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"/>
                <v:line id="Line 317" o:spid="_x0000_s1038" style="position:absolute;flip:x y;visibility:visible;mso-wrap-style:square" from="7316,3022" to="8940,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"/>
                <v:line id="Line 318" o:spid="_x0000_s1039" style="position:absolute;flip:y;visibility:visible;mso-wrap-style:square" from="6224,3330" to="7568,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"/>
                <v:line id="Line 319" o:spid="_x0000_s1040" style="position:absolute;flip:y;visibility:visible;mso-wrap-style:square" from="6784,3694" to="7862,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"/>
                <v:line id="Line 320" o:spid="_x0000_s1041" style="position:absolute;flip:y;visibility:visible;mso-wrap-style:square" from="7302,4016" to="8114,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"/>
                <v:line id="Line 321" o:spid="_x0000_s1042" style="position:absolute;flip:y;visibility:visible;mso-wrap-style:square" from="7848,4380" to="8380,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"/>
                <v:line id="Line 322" o:spid="_x0000_s1043" style="position:absolute;flip:y;visibility:visible;mso-wrap-style:square" from="8394,4716" to="8660,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"/>
                <v:group id="Group 323" o:spid="_x0000_s1044" style="position:absolute;left:5958;top:3330;width:2436;height:1708;flip:x" coordorigin="6464,3570" coordsize="243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">
                  <v:line id="Line 324" o:spid="_x0000_s1045" style="position:absolute;flip:y;visibility:visible;mso-wrap-style:square" from="6464,3570" to="7808,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"/>
                  <v:line id="Line 325" o:spid="_x0000_s1046" style="position:absolute;flip:y;visibility:visible;mso-wrap-style:square" from="7024,3934" to="8102,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"/>
                  <v:line id="Line 326" o:spid="_x0000_s1047" style="position:absolute;flip:y;visibility:visible;mso-wrap-style:square" from="7542,4256" to="8354,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"/>
                  <v:line id="Line 327" o:spid="_x0000_s1048" style="position:absolute;flip:y;visibility:visible;mso-wrap-style:square" from="8088,4620" to="8620,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"/>
                  <v:line id="Line 328" o:spid="_x0000_s1049" style="position:absolute;flip:y;visibility:visible;mso-wrap-style:square" from="8634,4956" to="8900,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"/>
                </v:group>
                <v:shape id="Text Box 329" o:spid="_x0000_s1050" type="#_x0000_t202" style="position:absolute;left:8114;top:4450;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" filled="f" stroked="f">
                  <v:textbox>
                    <w:txbxContent>
                      <w:p w:rsidR="009270AD" w:rsidRDefault="009270AD" w:rsidP="00AB4CAA">
                        <w:pPr>
                          <w:jc w:val="center"/>
                        </w:pPr>
                        <w:r w:rsidRPr="00494521">
                          <w:rPr>
                            <w:sz w:val="22"/>
                            <w:szCs w:val="22"/>
                          </w:rPr>
                          <w:sym w:font="Symbol" w:char="F0AF"/>
                        </w:r>
                      </w:p>
                    </w:txbxContent>
                  </v:textbox>
                </v:shape>
                <v:shape id="Text Box 330" o:spid="_x0000_s1051" type="#_x0000_t202" style="position:absolute;left:7008;top:3806;width:588;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" filled="f" stroked="f">
                  <v:textbox>
                    <w:txbxContent>
                      <w:p w:rsidR="009270AD" w:rsidRDefault="009270AD" w:rsidP="00AB4CAA">
                        <w:pPr>
                          <w:jc w:val="center"/>
                        </w:pPr>
                        <w:r w:rsidRPr="00494521">
                          <w:rPr>
                            <w:sz w:val="22"/>
                            <w:szCs w:val="22"/>
                          </w:rPr>
                          <w:sym w:font="Symbol" w:char="F0AF"/>
                        </w:r>
                      </w:p>
                    </w:txbxContent>
                  </v:textbox>
                </v:shape>
                <v:shape id="Text Box 331" o:spid="_x0000_s1052" type="#_x0000_t202" style="position:absolute;left:7036;top:3134;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" filled="f" stroked="f">
                  <v:textbox>
                    <w:txbxContent>
                      <w:p w:rsidR="009270AD" w:rsidRDefault="009270AD" w:rsidP="00AB4CAA">
                        <w:pPr>
                          <w:jc w:val="center"/>
                        </w:pPr>
                        <w:r w:rsidRPr="00494521">
                          <w:rPr>
                            <w:sz w:val="22"/>
                            <w:szCs w:val="22"/>
                          </w:rPr>
                          <w:sym w:font="Symbol" w:char="F0AF"/>
                        </w:r>
                      </w:p>
                    </w:txbxContent>
                  </v:textbox>
                </v:shape>
                <v:shape id="Text Box 332" o:spid="_x0000_s1053" type="#_x0000_t202" style="position:absolute;left:6756;top:3456;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" filled="f" stroked="f">
                  <v:textbox>
                    <w:txbxContent>
                      <w:p w:rsidR="009270AD" w:rsidRDefault="009270AD" w:rsidP="00AB4CAA">
                        <w:pPr>
                          <w:jc w:val="center"/>
                        </w:pPr>
                        <w:r w:rsidRPr="00494521">
                          <w:rPr>
                            <w:sz w:val="22"/>
                            <w:szCs w:val="22"/>
                          </w:rPr>
                          <w:sym w:font="Symbol" w:char="F0AF"/>
                        </w:r>
                      </w:p>
                    </w:txbxContent>
                  </v:textbox>
                </v:shape>
                <v:shape id="Text Box 333" o:spid="_x0000_s1054" type="#_x0000_t202" style="position:absolute;left:5944;top:4478;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" filled="f" stroked="f">
                  <v:textbox>
                    <w:txbxContent>
                      <w:p w:rsidR="009270AD" w:rsidRDefault="009270AD" w:rsidP="00AB4CAA">
                        <w:pPr>
                          <w:jc w:val="center"/>
                        </w:pPr>
                        <w:r w:rsidRPr="00494521">
                          <w:rPr>
                            <w:sz w:val="22"/>
                            <w:szCs w:val="22"/>
                          </w:rPr>
                          <w:sym w:font="Symbol" w:char="F0AF"/>
                        </w:r>
                      </w:p>
                    </w:txbxContent>
                  </v:textbox>
                </v:shape>
                <v:shape id="Text Box 334" o:spid="_x0000_s1055" type="#_x0000_t202" style="position:absolute;left:7316;top:4114;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" filled="f" stroked="f">
                  <v:textbox>
                    <w:txbxContent>
                      <w:p w:rsidR="009270AD" w:rsidRPr="00723A38" w:rsidRDefault="009270AD" w:rsidP="00AB4CAA">
                        <w:pPr>
                          <w:jc w:val="center"/>
                        </w:pPr>
                        <w:r w:rsidRPr="00494521">
                          <w:rPr>
                            <w:sz w:val="22"/>
                            <w:szCs w:val="22"/>
                          </w:rPr>
                          <w:sym w:font="Symbol" w:char="F0AD"/>
                        </w:r>
                      </w:p>
                    </w:txbxContent>
                  </v:textbox>
                </v:shape>
                <v:shape id="Text Box 335" o:spid="_x0000_s1056" type="#_x0000_t202" style="position:absolute;left:6476;top:4450;width:644;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" filled="f" stroked="f">
                  <v:textbox>
                    <w:txbxContent>
                      <w:p w:rsidR="009270AD" w:rsidRPr="00723A38" w:rsidRDefault="009270AD" w:rsidP="00AB4CAA">
                        <w:pPr>
                          <w:jc w:val="center"/>
                        </w:pPr>
                        <w:r w:rsidRPr="00494521">
                          <w:rPr>
                            <w:sz w:val="22"/>
                            <w:szCs w:val="22"/>
                          </w:rPr>
                          <w:sym w:font="Symbol" w:char="F0AD"/>
                        </w:r>
                      </w:p>
                    </w:txbxContent>
                  </v:textbox>
                </v:shape>
                <v:shape id="Text Box 336" o:spid="_x0000_s1057" type="#_x0000_t202" style="position:absolute;left:7568;top:4436;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" filled="f" stroked="f">
                  <v:textbox>
                    <w:txbxContent>
                      <w:p w:rsidR="009270AD" w:rsidRDefault="009270AD" w:rsidP="00AB4CAA">
                        <w:pPr>
                          <w:jc w:val="center"/>
                        </w:pPr>
                        <w:r w:rsidRPr="00494521">
                          <w:rPr>
                            <w:sz w:val="22"/>
                            <w:szCs w:val="22"/>
                          </w:rPr>
                          <w:sym w:font="Symbol" w:char="F0AF"/>
                        </w:r>
                      </w:p>
                    </w:txbxContent>
                  </v:textbox>
                </v:shape>
                <v:shape id="Text Box 337" o:spid="_x0000_s1058" type="#_x0000_t202" style="position:absolute;left:7274;top:3442;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" filled="f" stroked="f">
                  <v:textbox>
                    <w:txbxContent>
                      <w:p w:rsidR="009270AD" w:rsidRDefault="009270AD" w:rsidP="00AB4CAA">
                        <w:pPr>
                          <w:jc w:val="center"/>
                        </w:pPr>
                        <w:r w:rsidRPr="00494521">
                          <w:rPr>
                            <w:sz w:val="22"/>
                            <w:szCs w:val="22"/>
                          </w:rPr>
                          <w:sym w:font="Symbol" w:char="F0AF"/>
                        </w:r>
                      </w:p>
                    </w:txbxContent>
                  </v:textbox>
                </v:shape>
                <v:shape id="Text Box 338" o:spid="_x0000_s1059" type="#_x0000_t202" style="position:absolute;left:7568;top:3820;width:58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" filled="f" stroked="f">
                  <v:textbox>
                    <w:txbxContent>
                      <w:p w:rsidR="009270AD" w:rsidRDefault="009270AD" w:rsidP="00AB4CAA">
                        <w:pPr>
                          <w:jc w:val="center"/>
                        </w:pPr>
                        <w:r w:rsidRPr="00494521">
                          <w:rPr>
                            <w:sz w:val="22"/>
                            <w:szCs w:val="22"/>
                          </w:rPr>
                          <w:sym w:font="Symbol" w:char="F0AF"/>
                        </w:r>
                      </w:p>
                    </w:txbxContent>
                  </v:textbox>
                </v:shape>
              </v:group>
            </w:pict>
          </mc:Fallback>
        </mc:AlternateContent>
      </w: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p w:rsidR="00AB4CAA" w:rsidRDefault="00AB4CAA" w:rsidP="00AB4CAA">
      <w:pPr>
        <w:pStyle w:val="BodyText"/>
        <w:jc w:val="center"/>
        <w:rPr>
          <w:rFonts w:ascii="Times New Roman" w:hAnsi="Times New Roman"/>
        </w:rPr>
      </w:pPr>
    </w:p>
    <w:tbl>
      <w:tblPr>
        <w:tblStyle w:val="TableGrid"/>
        <w:tblW w:w="0" w:type="auto"/>
        <w:jc w:val="center"/>
        <w:tblLayout w:type="fixed"/>
        <w:tblLook w:val="01E0" w:firstRow="1" w:lastRow="1" w:firstColumn="1" w:lastColumn="1" w:noHBand="0" w:noVBand="0"/>
      </w:tblPr>
      <w:tblGrid>
        <w:gridCol w:w="1836"/>
        <w:gridCol w:w="540"/>
        <w:gridCol w:w="540"/>
        <w:gridCol w:w="540"/>
        <w:gridCol w:w="540"/>
        <w:gridCol w:w="540"/>
        <w:gridCol w:w="540"/>
        <w:gridCol w:w="540"/>
      </w:tblGrid>
      <w:tr w:rsidR="00AB4CAA" w:rsidRPr="00494521">
        <w:trPr>
          <w:cantSplit/>
          <w:trHeight w:val="1484"/>
          <w:jc w:val="center"/>
        </w:trPr>
        <w:tc>
          <w:tcPr>
            <w:tcW w:w="2376" w:type="dxa"/>
            <w:gridSpan w:val="2"/>
            <w:vMerge w:val="restart"/>
          </w:tcPr>
          <w:p w:rsidR="00AB4CAA" w:rsidRPr="00AB4CAA" w:rsidRDefault="00AB4CAA" w:rsidP="00AB4CAA">
            <w:pPr>
              <w:spacing w:before="60" w:after="60"/>
              <w:ind w:left="113" w:right="113"/>
              <w:rPr>
                <w:rFonts w:ascii="Palatino Linotype" w:hAnsi="Palatino Linotype"/>
                <w:sz w:val="20"/>
                <w:szCs w:val="20"/>
              </w:rPr>
            </w:pPr>
          </w:p>
        </w:tc>
        <w:tc>
          <w:tcPr>
            <w:tcW w:w="540" w:type="dxa"/>
            <w:shd w:val="pct10" w:color="auto" w:fill="auto"/>
            <w:textDirection w:val="btLr"/>
          </w:tcPr>
          <w:p w:rsidR="00AB4CAA" w:rsidRPr="001D48D3" w:rsidRDefault="00AB4CAA" w:rsidP="00AB4CAA">
            <w:pPr>
              <w:spacing w:before="60" w:after="60"/>
              <w:ind w:left="113" w:right="113"/>
              <w:rPr>
                <w:rFonts w:ascii="Palatino Linotype" w:hAnsi="Palatino Linotype"/>
                <w:sz w:val="18"/>
                <w:szCs w:val="18"/>
              </w:rPr>
            </w:pPr>
            <w:r w:rsidRPr="001D48D3">
              <w:rPr>
                <w:rFonts w:ascii="Palatino Linotype" w:hAnsi="Palatino Linotype"/>
                <w:sz w:val="18"/>
                <w:szCs w:val="18"/>
              </w:rPr>
              <w:t xml:space="preserve">THD </w:t>
            </w:r>
          </w:p>
        </w:tc>
        <w:tc>
          <w:tcPr>
            <w:tcW w:w="540" w:type="dxa"/>
            <w:shd w:val="pct10" w:color="auto" w:fill="auto"/>
            <w:textDirection w:val="btLr"/>
          </w:tcPr>
          <w:p w:rsidR="00AB4CAA" w:rsidRPr="001D48D3" w:rsidRDefault="00AB4CAA" w:rsidP="00AB4CAA">
            <w:pPr>
              <w:spacing w:before="60" w:after="60"/>
              <w:ind w:left="113" w:right="113"/>
              <w:rPr>
                <w:rFonts w:ascii="Palatino Linotype" w:hAnsi="Palatino Linotype"/>
                <w:sz w:val="18"/>
                <w:szCs w:val="18"/>
              </w:rPr>
            </w:pPr>
            <w:r w:rsidRPr="001D48D3">
              <w:rPr>
                <w:rFonts w:ascii="Palatino Linotype" w:hAnsi="Palatino Linotype"/>
                <w:sz w:val="18"/>
                <w:szCs w:val="18"/>
              </w:rPr>
              <w:t xml:space="preserve">Output Power </w:t>
            </w:r>
          </w:p>
        </w:tc>
        <w:tc>
          <w:tcPr>
            <w:tcW w:w="540" w:type="dxa"/>
            <w:shd w:val="pct10" w:color="auto" w:fill="auto"/>
            <w:textDirection w:val="btLr"/>
          </w:tcPr>
          <w:p w:rsidR="00AB4CAA" w:rsidRPr="001D48D3" w:rsidRDefault="00AB4CAA" w:rsidP="00AB4CAA">
            <w:pPr>
              <w:spacing w:before="60" w:after="60"/>
              <w:ind w:left="113" w:right="113"/>
              <w:rPr>
                <w:rFonts w:ascii="Palatino Linotype" w:hAnsi="Palatino Linotype"/>
                <w:sz w:val="18"/>
                <w:szCs w:val="18"/>
              </w:rPr>
            </w:pPr>
            <w:r w:rsidRPr="001D48D3">
              <w:rPr>
                <w:rFonts w:ascii="Palatino Linotype" w:hAnsi="Palatino Linotype"/>
                <w:sz w:val="18"/>
                <w:szCs w:val="18"/>
              </w:rPr>
              <w:sym w:font="Symbol" w:char="F068"/>
            </w:r>
            <w:r w:rsidRPr="001D48D3">
              <w:rPr>
                <w:rFonts w:ascii="Palatino Linotype" w:hAnsi="Palatino Linotype"/>
                <w:sz w:val="18"/>
                <w:szCs w:val="18"/>
              </w:rPr>
              <w:t>, Efficiency</w:t>
            </w:r>
          </w:p>
        </w:tc>
        <w:tc>
          <w:tcPr>
            <w:tcW w:w="540" w:type="dxa"/>
            <w:shd w:val="pct10" w:color="auto" w:fill="auto"/>
            <w:textDirection w:val="btLr"/>
          </w:tcPr>
          <w:p w:rsidR="00AB4CAA" w:rsidRPr="001D48D3" w:rsidRDefault="00AB4CAA" w:rsidP="00AB4CAA">
            <w:pPr>
              <w:spacing w:before="60" w:after="60"/>
              <w:ind w:left="113" w:right="113"/>
              <w:rPr>
                <w:rFonts w:ascii="Palatino Linotype" w:hAnsi="Palatino Linotype"/>
                <w:sz w:val="18"/>
                <w:szCs w:val="18"/>
              </w:rPr>
            </w:pPr>
            <w:r w:rsidRPr="001D48D3">
              <w:rPr>
                <w:rFonts w:ascii="Palatino Linotype" w:hAnsi="Palatino Linotype"/>
                <w:sz w:val="18"/>
                <w:szCs w:val="18"/>
              </w:rPr>
              <w:t>Install Time</w:t>
            </w:r>
          </w:p>
        </w:tc>
        <w:tc>
          <w:tcPr>
            <w:tcW w:w="540" w:type="dxa"/>
            <w:shd w:val="pct10" w:color="auto" w:fill="auto"/>
            <w:textDirection w:val="btLr"/>
          </w:tcPr>
          <w:p w:rsidR="00AB4CAA" w:rsidRPr="001D48D3" w:rsidRDefault="00AB4CAA" w:rsidP="00AB4CAA">
            <w:pPr>
              <w:spacing w:before="60" w:after="60"/>
              <w:ind w:left="113" w:right="113"/>
              <w:rPr>
                <w:rFonts w:ascii="Palatino Linotype" w:hAnsi="Palatino Linotype"/>
                <w:sz w:val="18"/>
                <w:szCs w:val="18"/>
              </w:rPr>
            </w:pPr>
            <w:r w:rsidRPr="001D48D3">
              <w:rPr>
                <w:rFonts w:ascii="Palatino Linotype" w:hAnsi="Palatino Linotype"/>
                <w:sz w:val="18"/>
                <w:szCs w:val="18"/>
              </w:rPr>
              <w:t>Dimensions</w:t>
            </w:r>
          </w:p>
        </w:tc>
        <w:tc>
          <w:tcPr>
            <w:tcW w:w="540" w:type="dxa"/>
            <w:shd w:val="pct10" w:color="auto" w:fill="auto"/>
            <w:textDirection w:val="btLr"/>
          </w:tcPr>
          <w:p w:rsidR="00AB4CAA" w:rsidRPr="001D48D3" w:rsidRDefault="00AB4CAA" w:rsidP="00AB4CAA">
            <w:pPr>
              <w:spacing w:before="60" w:after="60"/>
              <w:ind w:left="113" w:right="113"/>
              <w:rPr>
                <w:rFonts w:ascii="Palatino Linotype" w:hAnsi="Palatino Linotype"/>
                <w:sz w:val="18"/>
                <w:szCs w:val="18"/>
              </w:rPr>
            </w:pPr>
            <w:r w:rsidRPr="001D48D3">
              <w:rPr>
                <w:rFonts w:ascii="Palatino Linotype" w:hAnsi="Palatino Linotype"/>
                <w:sz w:val="18"/>
                <w:szCs w:val="18"/>
              </w:rPr>
              <w:t>Cost</w:t>
            </w:r>
          </w:p>
        </w:tc>
      </w:tr>
      <w:tr w:rsidR="00AB4CAA" w:rsidRPr="00494521">
        <w:trPr>
          <w:jc w:val="center"/>
        </w:trPr>
        <w:tc>
          <w:tcPr>
            <w:tcW w:w="2376" w:type="dxa"/>
            <w:gridSpan w:val="2"/>
            <w:vMerge/>
            <w:tcBorders>
              <w:bottom w:val="single" w:sz="4" w:space="0" w:color="auto"/>
            </w:tcBorders>
          </w:tcPr>
          <w:p w:rsidR="00AB4CAA" w:rsidRPr="00AB4CAA" w:rsidRDefault="00AB4CAA" w:rsidP="00AB4CAA">
            <w:pPr>
              <w:spacing w:before="60" w:after="60"/>
              <w:jc w:val="center"/>
              <w:rPr>
                <w:rFonts w:ascii="Palatino Linotype" w:hAnsi="Palatino Linotype"/>
                <w:sz w:val="20"/>
                <w:szCs w:val="20"/>
              </w:rPr>
            </w:pP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B12854"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r>
      <w:tr w:rsidR="00AB4CAA" w:rsidRPr="00494521">
        <w:trPr>
          <w:jc w:val="center"/>
        </w:trPr>
        <w:tc>
          <w:tcPr>
            <w:tcW w:w="1836" w:type="dxa"/>
            <w:shd w:val="pct10" w:color="auto" w:fill="auto"/>
          </w:tcPr>
          <w:p w:rsidR="00AB4CAA" w:rsidRPr="001D48D3" w:rsidRDefault="00AB4CAA" w:rsidP="00AB4CAA">
            <w:pPr>
              <w:spacing w:before="60" w:after="60"/>
              <w:rPr>
                <w:rFonts w:ascii="Palatino Linotype" w:hAnsi="Palatino Linotype"/>
                <w:sz w:val="18"/>
                <w:szCs w:val="18"/>
              </w:rPr>
            </w:pPr>
            <w:r w:rsidRPr="001D48D3">
              <w:rPr>
                <w:rFonts w:ascii="Palatino Linotype" w:hAnsi="Palatino Linotype"/>
                <w:sz w:val="18"/>
                <w:szCs w:val="18"/>
              </w:rPr>
              <w:t>1) Sound Quality</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D"/>
            </w:r>
            <w:r w:rsidRPr="001D48D3">
              <w:rPr>
                <w:rFonts w:ascii="Palatino Linotype" w:hAnsi="Palatino Linotype"/>
                <w:sz w:val="18"/>
                <w:szCs w:val="18"/>
              </w:rPr>
              <w:sym w:font="Symbol" w:char="F0AD"/>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Pr>
          <w:p w:rsidR="00AB4CAA" w:rsidRPr="001D48D3" w:rsidRDefault="00AB4CAA" w:rsidP="00AB4CAA">
            <w:pPr>
              <w:spacing w:before="60" w:after="60"/>
              <w:jc w:val="center"/>
              <w:rPr>
                <w:rFonts w:ascii="Palatino Linotype" w:hAnsi="Palatino Linotype"/>
                <w:sz w:val="18"/>
                <w:szCs w:val="18"/>
              </w:rPr>
            </w:pPr>
          </w:p>
        </w:tc>
        <w:tc>
          <w:tcPr>
            <w:tcW w:w="540" w:type="dxa"/>
          </w:tcPr>
          <w:p w:rsidR="00AB4CAA" w:rsidRPr="001D48D3" w:rsidRDefault="00AB4CAA" w:rsidP="00AB4CAA">
            <w:pPr>
              <w:spacing w:before="60" w:after="60"/>
              <w:jc w:val="center"/>
              <w:rPr>
                <w:rFonts w:ascii="Palatino Linotype" w:hAnsi="Palatino Linotype"/>
                <w:sz w:val="18"/>
                <w:szCs w:val="18"/>
              </w:rPr>
            </w:pPr>
          </w:p>
        </w:tc>
        <w:tc>
          <w:tcPr>
            <w:tcW w:w="540" w:type="dxa"/>
          </w:tcPr>
          <w:p w:rsidR="00AB4CAA" w:rsidRPr="001D48D3" w:rsidRDefault="00AB4CAA" w:rsidP="00AB4CAA">
            <w:pPr>
              <w:spacing w:before="60" w:after="60"/>
              <w:jc w:val="center"/>
              <w:rPr>
                <w:rFonts w:ascii="Palatino Linotype" w:hAnsi="Palatino Linotype"/>
                <w:noProof/>
                <w:sz w:val="18"/>
                <w:szCs w:val="18"/>
              </w:rPr>
            </w:pPr>
            <w:r w:rsidRPr="001D48D3">
              <w:rPr>
                <w:rFonts w:ascii="Palatino Linotype" w:hAnsi="Palatino Linotype"/>
                <w:sz w:val="18"/>
                <w:szCs w:val="18"/>
              </w:rPr>
              <w:sym w:font="Symbol" w:char="F0AF"/>
            </w:r>
            <w:r w:rsidRPr="001D48D3">
              <w:rPr>
                <w:rFonts w:ascii="Palatino Linotype" w:hAnsi="Palatino Linotype"/>
                <w:sz w:val="18"/>
                <w:szCs w:val="18"/>
              </w:rPr>
              <w:sym w:font="Symbol" w:char="F0AF"/>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r w:rsidRPr="001D48D3">
              <w:rPr>
                <w:rFonts w:ascii="Palatino Linotype" w:hAnsi="Palatino Linotype"/>
                <w:sz w:val="18"/>
                <w:szCs w:val="18"/>
              </w:rPr>
              <w:sym w:font="Symbol" w:char="F0AF"/>
            </w:r>
          </w:p>
        </w:tc>
      </w:tr>
      <w:tr w:rsidR="00AB4CAA" w:rsidRPr="00494521">
        <w:trPr>
          <w:jc w:val="center"/>
        </w:trPr>
        <w:tc>
          <w:tcPr>
            <w:tcW w:w="1836" w:type="dxa"/>
            <w:shd w:val="pct10" w:color="auto" w:fill="auto"/>
          </w:tcPr>
          <w:p w:rsidR="00AB4CAA" w:rsidRPr="001D48D3" w:rsidRDefault="00AB4CAA" w:rsidP="00AB4CAA">
            <w:pPr>
              <w:spacing w:before="60" w:after="60"/>
              <w:rPr>
                <w:rFonts w:ascii="Palatino Linotype" w:hAnsi="Palatino Linotype"/>
                <w:sz w:val="18"/>
                <w:szCs w:val="18"/>
              </w:rPr>
            </w:pPr>
            <w:r w:rsidRPr="001D48D3">
              <w:rPr>
                <w:rFonts w:ascii="Palatino Linotype" w:hAnsi="Palatino Linotype"/>
                <w:sz w:val="18"/>
                <w:szCs w:val="18"/>
              </w:rPr>
              <w:t>2) High Power</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D"/>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D"/>
            </w:r>
            <w:r w:rsidR="0063798A" w:rsidRPr="001D48D3">
              <w:rPr>
                <w:rFonts w:ascii="Palatino Linotype" w:hAnsi="Palatino Linotype"/>
                <w:sz w:val="18"/>
                <w:szCs w:val="18"/>
              </w:rPr>
              <w:sym w:font="Symbol" w:char="F0AD"/>
            </w:r>
          </w:p>
        </w:tc>
        <w:tc>
          <w:tcPr>
            <w:tcW w:w="540" w:type="dxa"/>
          </w:tcPr>
          <w:p w:rsidR="00AB4CAA" w:rsidRPr="001D48D3" w:rsidRDefault="00AB4CAA" w:rsidP="00AB4CAA">
            <w:pPr>
              <w:spacing w:before="60" w:after="60"/>
              <w:jc w:val="center"/>
              <w:rPr>
                <w:rFonts w:ascii="Palatino Linotype" w:hAnsi="Palatino Linotype"/>
                <w:sz w:val="18"/>
                <w:szCs w:val="18"/>
              </w:rPr>
            </w:pP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r w:rsidRPr="001D48D3">
              <w:rPr>
                <w:rFonts w:ascii="Palatino Linotype" w:hAnsi="Palatino Linotype"/>
                <w:sz w:val="18"/>
                <w:szCs w:val="18"/>
              </w:rPr>
              <w:sym w:font="Symbol" w:char="F0AF"/>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r>
      <w:tr w:rsidR="00AB4CAA" w:rsidRPr="00494521">
        <w:trPr>
          <w:jc w:val="center"/>
        </w:trPr>
        <w:tc>
          <w:tcPr>
            <w:tcW w:w="1836" w:type="dxa"/>
            <w:shd w:val="pct10" w:color="auto" w:fill="auto"/>
          </w:tcPr>
          <w:p w:rsidR="00AB4CAA" w:rsidRPr="001D48D3" w:rsidRDefault="00AB4CAA" w:rsidP="00AB4CAA">
            <w:pPr>
              <w:spacing w:before="60" w:after="60"/>
              <w:rPr>
                <w:rFonts w:ascii="Palatino Linotype" w:hAnsi="Palatino Linotype"/>
                <w:sz w:val="18"/>
                <w:szCs w:val="18"/>
              </w:rPr>
            </w:pPr>
            <w:r w:rsidRPr="001D48D3">
              <w:rPr>
                <w:rFonts w:ascii="Palatino Linotype" w:hAnsi="Palatino Linotype"/>
                <w:sz w:val="18"/>
                <w:szCs w:val="18"/>
              </w:rPr>
              <w:t>3) Install Ease</w:t>
            </w:r>
          </w:p>
        </w:tc>
        <w:tc>
          <w:tcPr>
            <w:tcW w:w="540" w:type="dxa"/>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tcPr>
          <w:p w:rsidR="00AB4CAA" w:rsidRPr="001D48D3" w:rsidRDefault="00AB4CAA" w:rsidP="00AB4CAA">
            <w:pPr>
              <w:spacing w:before="60" w:after="60"/>
              <w:jc w:val="center"/>
              <w:rPr>
                <w:rFonts w:ascii="Palatino Linotype" w:hAnsi="Palatino Linotype"/>
                <w:sz w:val="18"/>
                <w:szCs w:val="18"/>
              </w:rPr>
            </w:pP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Pr>
          <w:p w:rsidR="00AB4CAA" w:rsidRPr="001D48D3" w:rsidRDefault="00AB4CAA" w:rsidP="00AB4CAA">
            <w:pPr>
              <w:spacing w:before="60" w:after="60"/>
              <w:jc w:val="center"/>
              <w:rPr>
                <w:rFonts w:ascii="Palatino Linotype" w:hAnsi="Palatino Linotype"/>
                <w:sz w:val="18"/>
                <w:szCs w:val="18"/>
              </w:rPr>
            </w:pP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D"/>
            </w:r>
            <w:r w:rsidRPr="001D48D3">
              <w:rPr>
                <w:rFonts w:ascii="Palatino Linotype" w:hAnsi="Palatino Linotype"/>
                <w:sz w:val="18"/>
                <w:szCs w:val="18"/>
              </w:rPr>
              <w:sym w:font="Symbol" w:char="F0AD"/>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D"/>
            </w:r>
          </w:p>
        </w:tc>
        <w:tc>
          <w:tcPr>
            <w:tcW w:w="540" w:type="dxa"/>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r>
      <w:tr w:rsidR="00AB4CAA" w:rsidRPr="00494521">
        <w:trPr>
          <w:jc w:val="center"/>
        </w:trPr>
        <w:tc>
          <w:tcPr>
            <w:tcW w:w="1836" w:type="dxa"/>
            <w:tcBorders>
              <w:bottom w:val="single" w:sz="4" w:space="0" w:color="auto"/>
            </w:tcBorders>
            <w:shd w:val="pct10" w:color="auto" w:fill="auto"/>
          </w:tcPr>
          <w:p w:rsidR="00AB4CAA" w:rsidRPr="001D48D3" w:rsidRDefault="00AB4CAA" w:rsidP="00AB4CAA">
            <w:pPr>
              <w:spacing w:before="60" w:after="60"/>
              <w:rPr>
                <w:rFonts w:ascii="Palatino Linotype" w:hAnsi="Palatino Linotype"/>
                <w:sz w:val="18"/>
                <w:szCs w:val="18"/>
              </w:rPr>
            </w:pPr>
            <w:r w:rsidRPr="001D48D3">
              <w:rPr>
                <w:rFonts w:ascii="Palatino Linotype" w:hAnsi="Palatino Linotype"/>
                <w:sz w:val="18"/>
                <w:szCs w:val="18"/>
              </w:rPr>
              <w:t>4) Cost</w:t>
            </w:r>
          </w:p>
        </w:tc>
        <w:tc>
          <w:tcPr>
            <w:tcW w:w="540" w:type="dxa"/>
            <w:tcBorders>
              <w:bottom w:val="single" w:sz="4" w:space="0" w:color="auto"/>
            </w:tcBorders>
            <w:shd w:val="pct10" w:color="auto" w:fill="auto"/>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t>-</w:t>
            </w:r>
          </w:p>
        </w:tc>
        <w:tc>
          <w:tcPr>
            <w:tcW w:w="540" w:type="dxa"/>
            <w:tcBorders>
              <w:bottom w:val="single" w:sz="4" w:space="0" w:color="auto"/>
            </w:tcBorders>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r w:rsidRPr="001D48D3">
              <w:rPr>
                <w:rFonts w:ascii="Palatino Linotype" w:hAnsi="Palatino Linotype"/>
                <w:sz w:val="18"/>
                <w:szCs w:val="18"/>
              </w:rPr>
              <w:sym w:font="Symbol" w:char="F0AF"/>
            </w:r>
          </w:p>
        </w:tc>
        <w:tc>
          <w:tcPr>
            <w:tcW w:w="540" w:type="dxa"/>
            <w:tcBorders>
              <w:bottom w:val="single" w:sz="4" w:space="0" w:color="auto"/>
            </w:tcBorders>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Borders>
              <w:bottom w:val="single" w:sz="4" w:space="0" w:color="auto"/>
            </w:tcBorders>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Borders>
              <w:bottom w:val="single" w:sz="4" w:space="0" w:color="auto"/>
            </w:tcBorders>
          </w:tcPr>
          <w:p w:rsidR="00AB4CAA" w:rsidRPr="001D48D3" w:rsidRDefault="00AB4CAA" w:rsidP="00AB4CAA">
            <w:pPr>
              <w:spacing w:before="60" w:after="60"/>
              <w:jc w:val="center"/>
              <w:rPr>
                <w:rFonts w:ascii="Palatino Linotype" w:hAnsi="Palatino Linotype"/>
                <w:sz w:val="18"/>
                <w:szCs w:val="18"/>
              </w:rPr>
            </w:pPr>
          </w:p>
        </w:tc>
        <w:tc>
          <w:tcPr>
            <w:tcW w:w="540" w:type="dxa"/>
            <w:tcBorders>
              <w:bottom w:val="single" w:sz="4" w:space="0" w:color="auto"/>
            </w:tcBorders>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F"/>
            </w:r>
          </w:p>
        </w:tc>
        <w:tc>
          <w:tcPr>
            <w:tcW w:w="540" w:type="dxa"/>
            <w:tcBorders>
              <w:bottom w:val="single" w:sz="4" w:space="0" w:color="auto"/>
            </w:tcBorders>
          </w:tcPr>
          <w:p w:rsidR="00AB4CAA" w:rsidRPr="001D48D3" w:rsidRDefault="00AB4CAA" w:rsidP="00AB4CAA">
            <w:pPr>
              <w:spacing w:before="60" w:after="60"/>
              <w:jc w:val="center"/>
              <w:rPr>
                <w:rFonts w:ascii="Palatino Linotype" w:hAnsi="Palatino Linotype"/>
                <w:sz w:val="18"/>
                <w:szCs w:val="18"/>
              </w:rPr>
            </w:pPr>
            <w:r w:rsidRPr="001D48D3">
              <w:rPr>
                <w:rFonts w:ascii="Palatino Linotype" w:hAnsi="Palatino Linotype"/>
                <w:sz w:val="18"/>
                <w:szCs w:val="18"/>
              </w:rPr>
              <w:sym w:font="Symbol" w:char="F0AD"/>
            </w:r>
            <w:r w:rsidR="0063798A" w:rsidRPr="001D48D3">
              <w:rPr>
                <w:rFonts w:ascii="Palatino Linotype" w:hAnsi="Palatino Linotype"/>
                <w:sz w:val="18"/>
                <w:szCs w:val="18"/>
              </w:rPr>
              <w:sym w:font="Symbol" w:char="F0AD"/>
            </w:r>
          </w:p>
        </w:tc>
      </w:tr>
      <w:tr w:rsidR="00AB4CAA" w:rsidRPr="00494521">
        <w:trPr>
          <w:cantSplit/>
          <w:trHeight w:val="1134"/>
          <w:jc w:val="center"/>
        </w:trPr>
        <w:tc>
          <w:tcPr>
            <w:tcW w:w="2376" w:type="dxa"/>
            <w:gridSpan w:val="2"/>
            <w:shd w:val="clear" w:color="auto" w:fill="auto"/>
          </w:tcPr>
          <w:p w:rsidR="00AB4CAA" w:rsidRPr="001D48D3" w:rsidRDefault="00AB4CAA" w:rsidP="00AB4CAA">
            <w:pPr>
              <w:spacing w:before="60" w:after="60"/>
              <w:rPr>
                <w:rFonts w:ascii="Palatino Linotype" w:hAnsi="Palatino Linotype"/>
                <w:sz w:val="18"/>
                <w:szCs w:val="18"/>
              </w:rPr>
            </w:pPr>
          </w:p>
          <w:p w:rsidR="00AB4CAA" w:rsidRPr="001D48D3" w:rsidRDefault="00AB4CAA" w:rsidP="00AB4CAA">
            <w:pPr>
              <w:spacing w:before="60" w:after="60"/>
              <w:rPr>
                <w:rFonts w:ascii="Palatino Linotype" w:hAnsi="Palatino Linotype"/>
                <w:sz w:val="18"/>
                <w:szCs w:val="18"/>
              </w:rPr>
            </w:pPr>
          </w:p>
          <w:p w:rsidR="00AB4CAA" w:rsidRPr="001D48D3" w:rsidRDefault="00AB4CAA" w:rsidP="00AB4CAA">
            <w:pPr>
              <w:spacing w:before="60" w:after="60"/>
              <w:jc w:val="center"/>
              <w:rPr>
                <w:rFonts w:ascii="Palatino Linotype" w:hAnsi="Palatino Linotype"/>
                <w:b/>
                <w:sz w:val="18"/>
                <w:szCs w:val="18"/>
              </w:rPr>
            </w:pPr>
            <w:r w:rsidRPr="001D48D3">
              <w:rPr>
                <w:rFonts w:ascii="Palatino Linotype" w:hAnsi="Palatino Linotype"/>
                <w:b/>
                <w:sz w:val="18"/>
                <w:szCs w:val="18"/>
              </w:rPr>
              <w:t>Targets for Engineering Requirements</w:t>
            </w:r>
          </w:p>
          <w:p w:rsidR="00AB4CAA" w:rsidRPr="001D48D3" w:rsidRDefault="00AB4CAA" w:rsidP="00F95C0A">
            <w:pPr>
              <w:spacing w:before="60" w:after="60"/>
              <w:rPr>
                <w:rFonts w:ascii="Palatino Linotype" w:hAnsi="Palatino Linotype"/>
                <w:sz w:val="18"/>
                <w:szCs w:val="18"/>
              </w:rPr>
            </w:pPr>
          </w:p>
        </w:tc>
        <w:tc>
          <w:tcPr>
            <w:tcW w:w="540" w:type="dxa"/>
            <w:shd w:val="clear" w:color="auto" w:fill="auto"/>
            <w:textDirection w:val="btLr"/>
          </w:tcPr>
          <w:p w:rsidR="00AB4CAA" w:rsidRPr="001D48D3" w:rsidRDefault="00AB4CAA" w:rsidP="00AB4CAA">
            <w:pPr>
              <w:spacing w:before="60" w:after="60"/>
              <w:ind w:left="113" w:right="113"/>
              <w:jc w:val="center"/>
              <w:rPr>
                <w:rFonts w:ascii="Palatino Linotype" w:hAnsi="Palatino Linotype"/>
                <w:sz w:val="18"/>
                <w:szCs w:val="18"/>
              </w:rPr>
            </w:pPr>
            <w:r w:rsidRPr="001D48D3">
              <w:rPr>
                <w:rFonts w:ascii="Palatino Linotype" w:hAnsi="Palatino Linotype"/>
                <w:sz w:val="18"/>
                <w:szCs w:val="18"/>
              </w:rPr>
              <w:t>&lt;0.1%</w:t>
            </w:r>
          </w:p>
        </w:tc>
        <w:tc>
          <w:tcPr>
            <w:tcW w:w="540" w:type="dxa"/>
            <w:shd w:val="clear" w:color="auto" w:fill="auto"/>
            <w:textDirection w:val="btLr"/>
          </w:tcPr>
          <w:p w:rsidR="00AB4CAA" w:rsidRPr="001D48D3" w:rsidRDefault="00AB4CAA" w:rsidP="00AB4CAA">
            <w:pPr>
              <w:spacing w:before="60" w:after="60"/>
              <w:ind w:left="113" w:right="113"/>
              <w:jc w:val="center"/>
              <w:rPr>
                <w:rFonts w:ascii="Palatino Linotype" w:hAnsi="Palatino Linotype"/>
                <w:sz w:val="18"/>
                <w:szCs w:val="18"/>
              </w:rPr>
            </w:pPr>
            <w:r w:rsidRPr="001D48D3">
              <w:rPr>
                <w:rFonts w:ascii="Palatino Linotype" w:hAnsi="Palatino Linotype"/>
                <w:sz w:val="18"/>
                <w:szCs w:val="18"/>
              </w:rPr>
              <w:t>35 Watts</w:t>
            </w:r>
          </w:p>
        </w:tc>
        <w:tc>
          <w:tcPr>
            <w:tcW w:w="540" w:type="dxa"/>
            <w:shd w:val="clear" w:color="auto" w:fill="auto"/>
            <w:textDirection w:val="btLr"/>
          </w:tcPr>
          <w:p w:rsidR="00AB4CAA" w:rsidRPr="001D48D3" w:rsidRDefault="00AB4CAA" w:rsidP="00AB4CAA">
            <w:pPr>
              <w:spacing w:before="60" w:after="60"/>
              <w:ind w:left="113" w:right="113"/>
              <w:jc w:val="center"/>
              <w:rPr>
                <w:rFonts w:ascii="Palatino Linotype" w:hAnsi="Palatino Linotype"/>
                <w:sz w:val="18"/>
                <w:szCs w:val="18"/>
              </w:rPr>
            </w:pPr>
            <w:r w:rsidRPr="001D48D3">
              <w:rPr>
                <w:rFonts w:ascii="Palatino Linotype" w:hAnsi="Palatino Linotype"/>
                <w:sz w:val="18"/>
                <w:szCs w:val="18"/>
              </w:rPr>
              <w:t>&gt; 40%</w:t>
            </w:r>
          </w:p>
        </w:tc>
        <w:tc>
          <w:tcPr>
            <w:tcW w:w="540" w:type="dxa"/>
            <w:shd w:val="clear" w:color="auto" w:fill="auto"/>
            <w:textDirection w:val="btLr"/>
          </w:tcPr>
          <w:p w:rsidR="00AB4CAA" w:rsidRPr="001D48D3" w:rsidRDefault="00AB4CAA" w:rsidP="00AB4CAA">
            <w:pPr>
              <w:spacing w:before="60" w:after="60"/>
              <w:ind w:left="113" w:right="113"/>
              <w:jc w:val="center"/>
              <w:rPr>
                <w:rFonts w:ascii="Palatino Linotype" w:hAnsi="Palatino Linotype"/>
                <w:sz w:val="18"/>
                <w:szCs w:val="18"/>
              </w:rPr>
            </w:pPr>
            <w:r w:rsidRPr="001D48D3">
              <w:rPr>
                <w:rFonts w:ascii="Palatino Linotype" w:hAnsi="Palatino Linotype"/>
                <w:sz w:val="18"/>
                <w:szCs w:val="18"/>
              </w:rPr>
              <w:t>≤ 5 minutes</w:t>
            </w:r>
          </w:p>
        </w:tc>
        <w:tc>
          <w:tcPr>
            <w:tcW w:w="540" w:type="dxa"/>
            <w:shd w:val="clear" w:color="auto" w:fill="auto"/>
            <w:textDirection w:val="btLr"/>
          </w:tcPr>
          <w:p w:rsidR="00AB4CAA" w:rsidRPr="001D48D3" w:rsidRDefault="00AB4CAA" w:rsidP="00AB4CAA">
            <w:pPr>
              <w:spacing w:before="60" w:after="60"/>
              <w:ind w:left="113" w:right="113"/>
              <w:jc w:val="center"/>
              <w:rPr>
                <w:rFonts w:ascii="Palatino Linotype" w:hAnsi="Palatino Linotype"/>
                <w:sz w:val="18"/>
                <w:szCs w:val="18"/>
              </w:rPr>
            </w:pPr>
            <w:r w:rsidRPr="001D48D3">
              <w:rPr>
                <w:rFonts w:ascii="Palatino Linotype" w:hAnsi="Palatino Linotype"/>
                <w:sz w:val="18"/>
                <w:szCs w:val="18"/>
              </w:rPr>
              <w:t>6 x 8 x 3 inches</w:t>
            </w:r>
          </w:p>
        </w:tc>
        <w:tc>
          <w:tcPr>
            <w:tcW w:w="540" w:type="dxa"/>
            <w:shd w:val="clear" w:color="auto" w:fill="auto"/>
            <w:textDirection w:val="btLr"/>
          </w:tcPr>
          <w:p w:rsidR="00AB4CAA" w:rsidRPr="001D48D3" w:rsidRDefault="00AB4CAA" w:rsidP="00AB4CAA">
            <w:pPr>
              <w:spacing w:before="60" w:after="60"/>
              <w:ind w:left="113" w:right="113"/>
              <w:jc w:val="center"/>
              <w:rPr>
                <w:rFonts w:ascii="Palatino Linotype" w:hAnsi="Palatino Linotype"/>
                <w:sz w:val="18"/>
                <w:szCs w:val="18"/>
              </w:rPr>
            </w:pPr>
            <w:r w:rsidRPr="001D48D3">
              <w:rPr>
                <w:rFonts w:ascii="Palatino Linotype" w:hAnsi="Palatino Linotype"/>
                <w:sz w:val="18"/>
                <w:szCs w:val="18"/>
              </w:rPr>
              <w:t>≤ $100</w:t>
            </w:r>
          </w:p>
        </w:tc>
      </w:tr>
    </w:tbl>
    <w:p w:rsidR="00AB4CAA" w:rsidRDefault="00AB4CAA" w:rsidP="00AB4CAA">
      <w:pPr>
        <w:pStyle w:val="FigureCaption"/>
        <w:jc w:val="both"/>
      </w:pPr>
      <w:bookmarkStart w:id="6" w:name="_Ref50873878"/>
      <w:r w:rsidRPr="00AB4CAA">
        <w:rPr>
          <w:b/>
        </w:rPr>
        <w:t>Figure 3.</w:t>
      </w:r>
      <w:bookmarkEnd w:id="6"/>
      <w:r w:rsidR="00933C2A">
        <w:rPr>
          <w:b/>
        </w:rPr>
        <w:t>2</w:t>
      </w:r>
      <w:r w:rsidRPr="00856205">
        <w:t xml:space="preserve"> </w:t>
      </w:r>
      <w:r w:rsidRPr="00AB4CAA">
        <w:t>The complete House of Quality</w:t>
      </w:r>
      <w:r w:rsidR="0091017B">
        <w:fldChar w:fldCharType="begin"/>
      </w:r>
      <w:r w:rsidR="0091017B">
        <w:instrText xml:space="preserve"> XE "</w:instrText>
      </w:r>
      <w:r w:rsidR="0091017B" w:rsidRPr="009B2ACA">
        <w:instrText>House of Quality</w:instrText>
      </w:r>
      <w:r w:rsidR="0091017B">
        <w:instrText xml:space="preserve">" </w:instrText>
      </w:r>
      <w:r w:rsidR="0091017B">
        <w:fldChar w:fldCharType="end"/>
      </w:r>
      <w:r w:rsidRPr="00AB4CAA">
        <w:t xml:space="preserve"> for the audio amplifier example.</w:t>
      </w:r>
      <w:r w:rsidR="006D49E2">
        <w:t xml:space="preserve"> </w:t>
      </w:r>
      <w:r w:rsidRPr="00AB4CAA">
        <w:t>This integrat</w:t>
      </w:r>
      <w:r w:rsidR="00B12854">
        <w:t xml:space="preserve">es </w:t>
      </w:r>
      <w:r w:rsidRPr="00AB4CAA">
        <w:t>the i</w:t>
      </w:r>
      <w:r w:rsidRPr="00AB4CAA">
        <w:t>n</w:t>
      </w:r>
      <w:r w:rsidRPr="00AB4CAA">
        <w:t>formation in Tables 3.</w:t>
      </w:r>
      <w:r w:rsidR="00933C2A">
        <w:t>5</w:t>
      </w:r>
      <w:r w:rsidRPr="00AB4CAA">
        <w:t>, 3.</w:t>
      </w:r>
      <w:r w:rsidR="00933C2A">
        <w:t>6</w:t>
      </w:r>
      <w:r w:rsidRPr="00AB4CAA">
        <w:t>, and 3.</w:t>
      </w:r>
      <w:r w:rsidR="00933C2A">
        <w:t>7</w:t>
      </w:r>
      <w:r w:rsidRPr="00AB4CAA">
        <w:t xml:space="preserve">. </w:t>
      </w:r>
    </w:p>
    <w:p w:rsidR="00AB7A46" w:rsidRPr="00D47B28" w:rsidRDefault="00AB7A46" w:rsidP="00C067E4">
      <w:pPr>
        <w:pStyle w:val="BookHeading2"/>
        <w:numPr>
          <w:ilvl w:val="1"/>
          <w:numId w:val="3"/>
        </w:numPr>
      </w:pPr>
      <w:r>
        <w:t>Pro</w:t>
      </w:r>
      <w:r w:rsidR="00F77156">
        <w:t xml:space="preserve">ject Application: The Requirements </w:t>
      </w:r>
      <w:r w:rsidR="00C74003">
        <w:t xml:space="preserve">      </w:t>
      </w:r>
      <w:r w:rsidR="00F77156">
        <w:t>Spec</w:t>
      </w:r>
      <w:r w:rsidR="00F77156">
        <w:t>i</w:t>
      </w:r>
      <w:r w:rsidR="00F77156">
        <w:t>fication</w:t>
      </w:r>
    </w:p>
    <w:p w:rsidR="00F77156" w:rsidRPr="00F77156" w:rsidRDefault="00C93DA3" w:rsidP="00F77156">
      <w:pPr>
        <w:pStyle w:val="BodyText"/>
      </w:pPr>
      <w:r>
        <w:t>The following is a recommended f</w:t>
      </w:r>
      <w:r w:rsidR="00F77156" w:rsidRPr="00F77156">
        <w:t xml:space="preserve">ormat for a </w:t>
      </w:r>
      <w:r>
        <w:t xml:space="preserve">Requirements </w:t>
      </w:r>
      <w:r w:rsidR="00104387">
        <w:fldChar w:fldCharType="begin"/>
      </w:r>
      <w:r w:rsidR="00104387">
        <w:instrText xml:space="preserve"> XE "</w:instrText>
      </w:r>
      <w:r w:rsidR="00104387" w:rsidRPr="00F816B9">
        <w:instrText>Requirements Specification</w:instrText>
      </w:r>
      <w:r w:rsidR="00104387">
        <w:instrText xml:space="preserve">" </w:instrText>
      </w:r>
      <w:r w:rsidR="00104387">
        <w:fldChar w:fldCharType="end"/>
      </w:r>
      <w:r w:rsidR="00F77156" w:rsidRPr="00F77156">
        <w:t>document that int</w:t>
      </w:r>
      <w:r w:rsidR="00F77156" w:rsidRPr="00F77156">
        <w:t>e</w:t>
      </w:r>
      <w:r w:rsidR="00F77156" w:rsidRPr="00F77156">
        <w:t>grate</w:t>
      </w:r>
      <w:r>
        <w:t>s</w:t>
      </w:r>
      <w:r w:rsidR="00F77156" w:rsidRPr="00F77156">
        <w:t xml:space="preserve"> the </w:t>
      </w:r>
      <w:r w:rsidR="00795698">
        <w:t>P</w:t>
      </w:r>
      <w:r w:rsidR="00F77156" w:rsidRPr="00F77156">
        <w:t xml:space="preserve">roblem </w:t>
      </w:r>
      <w:r w:rsidR="00795698">
        <w:t>S</w:t>
      </w:r>
      <w:r w:rsidR="00F77156" w:rsidRPr="00F77156">
        <w:t>tatement from Chapter 2.</w:t>
      </w:r>
    </w:p>
    <w:p w:rsidR="00F77156" w:rsidRPr="009D3CDD" w:rsidRDefault="00F77156" w:rsidP="00F77156">
      <w:pPr>
        <w:pStyle w:val="Bookbullets"/>
      </w:pPr>
      <w:r>
        <w:rPr>
          <w:i/>
        </w:rPr>
        <w:t>Needs,</w:t>
      </w:r>
      <w:r w:rsidR="00637ABF">
        <w:rPr>
          <w:i/>
        </w:rPr>
        <w:fldChar w:fldCharType="begin"/>
      </w:r>
      <w:r w:rsidR="00637ABF">
        <w:instrText xml:space="preserve"> XE "</w:instrText>
      </w:r>
      <w:r w:rsidR="00637ABF" w:rsidRPr="005968FF">
        <w:instrText>needs statement</w:instrText>
      </w:r>
      <w:r w:rsidR="00637ABF">
        <w:instrText xml:space="preserve">" </w:instrText>
      </w:r>
      <w:r w:rsidR="00637ABF">
        <w:rPr>
          <w:i/>
        </w:rPr>
        <w:fldChar w:fldCharType="end"/>
      </w:r>
      <w:r>
        <w:rPr>
          <w:i/>
        </w:rPr>
        <w:t xml:space="preserve"> Objectives, and Background.</w:t>
      </w:r>
      <w:r w:rsidR="006D49E2">
        <w:t xml:space="preserve"> </w:t>
      </w:r>
      <w:r>
        <w:t xml:space="preserve">Include the elements </w:t>
      </w:r>
      <w:r w:rsidR="00795698">
        <w:t>from</w:t>
      </w:r>
      <w:r>
        <w:t xml:space="preserve"> the Problem Statement in Chapter 2.</w:t>
      </w:r>
    </w:p>
    <w:p w:rsidR="00F77156" w:rsidRPr="005E1C94" w:rsidRDefault="00F77156" w:rsidP="00F77156">
      <w:pPr>
        <w:pStyle w:val="Bookbullets"/>
      </w:pPr>
      <w:r w:rsidRPr="00345423">
        <w:rPr>
          <w:i/>
        </w:rPr>
        <w:lastRenderedPageBreak/>
        <w:t>Requirements</w:t>
      </w:r>
      <w:r w:rsidRPr="00345423">
        <w:t>.</w:t>
      </w:r>
      <w:r w:rsidR="006D49E2">
        <w:t xml:space="preserve"> </w:t>
      </w:r>
      <w:r>
        <w:t>Identify t</w:t>
      </w:r>
      <w:r w:rsidRPr="00345423">
        <w:t>he marketing</w:t>
      </w:r>
      <w:r w:rsidR="007C7724">
        <w:t xml:space="preserve"> </w:t>
      </w:r>
      <w:r w:rsidRPr="00345423">
        <w:t xml:space="preserve">requirements, engineering requirements, and </w:t>
      </w:r>
      <w:r w:rsidR="00C93DA3">
        <w:t xml:space="preserve">justification </w:t>
      </w:r>
      <w:r w:rsidRPr="00345423">
        <w:t>in a table format</w:t>
      </w:r>
      <w:r w:rsidR="00FF6793">
        <w:t xml:space="preserve"> (see Table</w:t>
      </w:r>
      <w:r w:rsidR="00607FD9">
        <w:t>s</w:t>
      </w:r>
      <w:r w:rsidR="00FF6793">
        <w:t xml:space="preserve"> 3.1</w:t>
      </w:r>
      <w:r w:rsidR="007C7724">
        <w:t xml:space="preserve"> – </w:t>
      </w:r>
      <w:r w:rsidR="00FF6793">
        <w:t>3.</w:t>
      </w:r>
      <w:r w:rsidR="007C7724">
        <w:t>4</w:t>
      </w:r>
      <w:r w:rsidR="00FF6793">
        <w:t>)</w:t>
      </w:r>
      <w:r w:rsidRPr="00345423">
        <w:t>.</w:t>
      </w:r>
      <w:r w:rsidR="006D49E2">
        <w:t xml:space="preserve"> </w:t>
      </w:r>
      <w:r w:rsidR="00FF6793">
        <w:t>Supplement this with tradeoff m</w:t>
      </w:r>
      <w:r w:rsidR="00FF6793">
        <w:t>a</w:t>
      </w:r>
      <w:r w:rsidR="007C7724">
        <w:t xml:space="preserve">trices and </w:t>
      </w:r>
      <w:r w:rsidR="00607FD9">
        <w:t xml:space="preserve">competitive benchmarks </w:t>
      </w:r>
      <w:r w:rsidR="00795698">
        <w:t>as</w:t>
      </w:r>
      <w:r w:rsidR="00607FD9">
        <w:t xml:space="preserve"> necessary.</w:t>
      </w:r>
    </w:p>
    <w:p w:rsidR="00C93DA3" w:rsidRDefault="00C93DA3" w:rsidP="00C563CB">
      <w:pPr>
        <w:pStyle w:val="Bookbullets"/>
        <w:numPr>
          <w:ilvl w:val="0"/>
          <w:numId w:val="0"/>
        </w:numPr>
      </w:pPr>
      <w:r>
        <w:t>Table 3.</w:t>
      </w:r>
      <w:r w:rsidR="009D5BC4">
        <w:t>8</w:t>
      </w:r>
      <w:r>
        <w:t xml:space="preserve"> presents a </w:t>
      </w:r>
      <w:r w:rsidR="0055566F">
        <w:t xml:space="preserve">self-assessment </w:t>
      </w:r>
      <w:r>
        <w:t>checklist for the Requirements Specification</w:t>
      </w:r>
      <w:r w:rsidR="00104387">
        <w:fldChar w:fldCharType="begin"/>
      </w:r>
      <w:r w:rsidR="00104387">
        <w:instrText xml:space="preserve"> XE "</w:instrText>
      </w:r>
      <w:r w:rsidR="00104387" w:rsidRPr="00F816B9">
        <w:instrText>R</w:instrText>
      </w:r>
      <w:r w:rsidR="00104387" w:rsidRPr="00F816B9">
        <w:instrText>e</w:instrText>
      </w:r>
      <w:r w:rsidR="00104387" w:rsidRPr="00F816B9">
        <w:instrText>quirements Specification</w:instrText>
      </w:r>
      <w:r w:rsidR="00104387">
        <w:instrText xml:space="preserve">" </w:instrText>
      </w:r>
      <w:r w:rsidR="00104387">
        <w:fldChar w:fldCharType="end"/>
      </w:r>
      <w:r>
        <w:t>.</w:t>
      </w:r>
    </w:p>
    <w:p w:rsidR="0055566F" w:rsidRPr="00856205" w:rsidRDefault="0055566F" w:rsidP="0055566F">
      <w:pPr>
        <w:pStyle w:val="FigureCaption"/>
        <w:spacing w:before="240" w:after="120"/>
        <w:jc w:val="both"/>
      </w:pPr>
      <w:r w:rsidRPr="00374C57">
        <w:rPr>
          <w:b/>
        </w:rPr>
        <w:t>Table 3.</w:t>
      </w:r>
      <w:r w:rsidR="009D5BC4">
        <w:rPr>
          <w:b/>
        </w:rPr>
        <w:t>8</w:t>
      </w:r>
      <w:r w:rsidRPr="00856205">
        <w:t xml:space="preserve"> </w:t>
      </w:r>
      <w:r w:rsidR="00350CB2">
        <w:t>Self-assessment checklist for the Requirements Specification</w:t>
      </w:r>
      <w:r w:rsidR="00637ABF">
        <w:fldChar w:fldCharType="begin"/>
      </w:r>
      <w:r w:rsidR="00637ABF">
        <w:instrText xml:space="preserve"> XE "</w:instrText>
      </w:r>
      <w:r w:rsidR="00637ABF" w:rsidRPr="00417852">
        <w:instrText>Requirements Spec</w:instrText>
      </w:r>
      <w:r w:rsidR="00637ABF" w:rsidRPr="00417852">
        <w:instrText>i</w:instrText>
      </w:r>
      <w:r w:rsidR="00637ABF" w:rsidRPr="00417852">
        <w:instrText>fication checklist</w:instrText>
      </w:r>
      <w:r w:rsidR="00637ABF">
        <w:instrText xml:space="preserve">" </w:instrText>
      </w:r>
      <w:r w:rsidR="00637ABF">
        <w:fldChar w:fldCharType="end"/>
      </w:r>
      <w:r w:rsidR="00350CB2">
        <w:t>.</w:t>
      </w:r>
      <w:r w:rsidR="006D49E2">
        <w:t xml:space="preserve"> </w:t>
      </w:r>
      <w:r w:rsidR="00350CB2">
        <w:t>1 = Strongly Disagree, 2 = Disagree, 3 = Neutral, 4 = Agree, 5 = Strongly Agree.</w:t>
      </w:r>
    </w:p>
    <w:tbl>
      <w:tblPr>
        <w:tblStyle w:val="TableGrid"/>
        <w:tblW w:w="7920" w:type="dxa"/>
        <w:tblInd w:w="108" w:type="dxa"/>
        <w:tblLayout w:type="fixed"/>
        <w:tblLook w:val="01E0" w:firstRow="1" w:lastRow="1" w:firstColumn="1" w:lastColumn="1" w:noHBand="0" w:noVBand="0"/>
      </w:tblPr>
      <w:tblGrid>
        <w:gridCol w:w="6912"/>
        <w:gridCol w:w="1008"/>
      </w:tblGrid>
      <w:tr w:rsidR="00350CB2">
        <w:tc>
          <w:tcPr>
            <w:tcW w:w="6912" w:type="dxa"/>
            <w:shd w:val="pct10" w:color="auto" w:fill="auto"/>
          </w:tcPr>
          <w:p w:rsidR="00350CB2" w:rsidRPr="00D12C94" w:rsidRDefault="00350CB2" w:rsidP="00350CB2">
            <w:pPr>
              <w:pStyle w:val="BodyText"/>
              <w:spacing w:before="60" w:after="60"/>
              <w:rPr>
                <w:b/>
                <w:sz w:val="18"/>
                <w:szCs w:val="18"/>
              </w:rPr>
            </w:pPr>
            <w:r w:rsidRPr="00D12C94">
              <w:rPr>
                <w:b/>
                <w:sz w:val="18"/>
                <w:szCs w:val="18"/>
              </w:rPr>
              <w:t>Engineering</w:t>
            </w:r>
            <w:r w:rsidR="006D49E2">
              <w:rPr>
                <w:b/>
                <w:sz w:val="18"/>
                <w:szCs w:val="18"/>
              </w:rPr>
              <w:t xml:space="preserve"> </w:t>
            </w:r>
            <w:r w:rsidRPr="00D12C94">
              <w:rPr>
                <w:b/>
                <w:sz w:val="18"/>
                <w:szCs w:val="18"/>
              </w:rPr>
              <w:t>Requirement</w:t>
            </w:r>
            <w:r>
              <w:rPr>
                <w:b/>
                <w:sz w:val="18"/>
                <w:szCs w:val="18"/>
              </w:rPr>
              <w:t>s</w:t>
            </w:r>
            <w:r w:rsidRPr="00D12C94">
              <w:rPr>
                <w:b/>
                <w:sz w:val="18"/>
                <w:szCs w:val="18"/>
              </w:rPr>
              <w:t xml:space="preserve"> </w:t>
            </w:r>
          </w:p>
        </w:tc>
        <w:tc>
          <w:tcPr>
            <w:tcW w:w="1008" w:type="dxa"/>
            <w:shd w:val="pct10" w:color="auto" w:fill="auto"/>
          </w:tcPr>
          <w:p w:rsidR="00350CB2" w:rsidRPr="00D12C94" w:rsidRDefault="00350CB2" w:rsidP="0055566F">
            <w:pPr>
              <w:pStyle w:val="BodyText"/>
              <w:spacing w:before="60" w:after="60"/>
              <w:jc w:val="center"/>
              <w:rPr>
                <w:b/>
                <w:sz w:val="18"/>
                <w:szCs w:val="18"/>
              </w:rPr>
            </w:pPr>
            <w:r>
              <w:rPr>
                <w:b/>
                <w:sz w:val="18"/>
                <w:szCs w:val="18"/>
              </w:rPr>
              <w:t>Score</w:t>
            </w:r>
          </w:p>
        </w:tc>
      </w:tr>
      <w:tr w:rsidR="00350CB2">
        <w:tc>
          <w:tcPr>
            <w:tcW w:w="6912" w:type="dxa"/>
          </w:tcPr>
          <w:p w:rsidR="00350CB2" w:rsidRPr="00D12C94" w:rsidRDefault="00350CB2" w:rsidP="0055566F">
            <w:pPr>
              <w:pStyle w:val="BodyText"/>
              <w:spacing w:before="60" w:after="60"/>
              <w:rPr>
                <w:sz w:val="18"/>
                <w:szCs w:val="18"/>
              </w:rPr>
            </w:pPr>
            <w:r>
              <w:rPr>
                <w:sz w:val="18"/>
                <w:szCs w:val="18"/>
              </w:rPr>
              <w:t>Each engineering requirement</w:t>
            </w:r>
            <w:r w:rsidR="00104387">
              <w:rPr>
                <w:sz w:val="18"/>
                <w:szCs w:val="18"/>
              </w:rPr>
              <w:fldChar w:fldCharType="begin"/>
            </w:r>
            <w:r w:rsidR="00104387">
              <w:instrText xml:space="preserve"> XE "</w:instrText>
            </w:r>
            <w:r w:rsidR="00104387" w:rsidRPr="00505657">
              <w:instrText>engineering requirement</w:instrText>
            </w:r>
            <w:r w:rsidR="00104387">
              <w:instrText xml:space="preserve">" </w:instrText>
            </w:r>
            <w:r w:rsidR="00104387">
              <w:rPr>
                <w:sz w:val="18"/>
                <w:szCs w:val="18"/>
              </w:rPr>
              <w:fldChar w:fldCharType="end"/>
            </w:r>
            <w:r>
              <w:rPr>
                <w:sz w:val="18"/>
                <w:szCs w:val="18"/>
              </w:rPr>
              <w:t xml:space="preserve"> is abstract</w:t>
            </w:r>
            <w:r w:rsidR="009163F4">
              <w:rPr>
                <w:sz w:val="18"/>
                <w:szCs w:val="18"/>
              </w:rPr>
              <w:t>.</w:t>
            </w:r>
          </w:p>
        </w:tc>
        <w:tc>
          <w:tcPr>
            <w:tcW w:w="1008" w:type="dxa"/>
          </w:tcPr>
          <w:p w:rsidR="00350CB2" w:rsidRPr="00D12C94" w:rsidRDefault="00350CB2" w:rsidP="0055566F">
            <w:pPr>
              <w:pStyle w:val="BodyText"/>
              <w:spacing w:before="60" w:after="60"/>
              <w:rPr>
                <w:sz w:val="18"/>
                <w:szCs w:val="18"/>
              </w:rPr>
            </w:pPr>
          </w:p>
        </w:tc>
      </w:tr>
      <w:tr w:rsidR="009163F4">
        <w:tc>
          <w:tcPr>
            <w:tcW w:w="6912" w:type="dxa"/>
          </w:tcPr>
          <w:p w:rsidR="009163F4" w:rsidRDefault="009163F4" w:rsidP="0055566F">
            <w:pPr>
              <w:pStyle w:val="BodyText"/>
              <w:spacing w:before="60" w:after="60"/>
              <w:rPr>
                <w:sz w:val="18"/>
                <w:szCs w:val="18"/>
              </w:rPr>
            </w:pPr>
            <w:r>
              <w:rPr>
                <w:sz w:val="18"/>
                <w:szCs w:val="18"/>
              </w:rPr>
              <w:t>Each engineering requirement</w:t>
            </w:r>
            <w:r>
              <w:rPr>
                <w:sz w:val="18"/>
                <w:szCs w:val="18"/>
              </w:rPr>
              <w:fldChar w:fldCharType="begin"/>
            </w:r>
            <w:r>
              <w:instrText xml:space="preserve"> XE "</w:instrText>
            </w:r>
            <w:r w:rsidRPr="00505657">
              <w:instrText>engineering requirement</w:instrText>
            </w:r>
            <w:r>
              <w:instrText xml:space="preserve">" </w:instrText>
            </w:r>
            <w:r>
              <w:rPr>
                <w:sz w:val="18"/>
                <w:szCs w:val="18"/>
              </w:rPr>
              <w:fldChar w:fldCharType="end"/>
            </w:r>
            <w:r>
              <w:rPr>
                <w:sz w:val="18"/>
                <w:szCs w:val="18"/>
              </w:rPr>
              <w:t xml:space="preserve"> is verifiable.</w:t>
            </w:r>
          </w:p>
        </w:tc>
        <w:tc>
          <w:tcPr>
            <w:tcW w:w="1008" w:type="dxa"/>
          </w:tcPr>
          <w:p w:rsidR="009163F4" w:rsidRPr="00D12C94" w:rsidRDefault="009163F4" w:rsidP="0055566F">
            <w:pPr>
              <w:pStyle w:val="BodyText"/>
              <w:spacing w:before="60" w:after="60"/>
              <w:rPr>
                <w:sz w:val="18"/>
                <w:szCs w:val="18"/>
              </w:rPr>
            </w:pPr>
          </w:p>
        </w:tc>
      </w:tr>
      <w:tr w:rsidR="00350CB2">
        <w:tc>
          <w:tcPr>
            <w:tcW w:w="6912" w:type="dxa"/>
          </w:tcPr>
          <w:p w:rsidR="00350CB2" w:rsidRPr="00D12C94" w:rsidRDefault="00350CB2" w:rsidP="0055566F">
            <w:pPr>
              <w:pStyle w:val="BodyText"/>
              <w:spacing w:before="60" w:after="60"/>
              <w:rPr>
                <w:sz w:val="18"/>
                <w:szCs w:val="18"/>
              </w:rPr>
            </w:pPr>
            <w:r>
              <w:rPr>
                <w:sz w:val="18"/>
                <w:szCs w:val="18"/>
              </w:rPr>
              <w:t>Each engineering requirement</w:t>
            </w:r>
            <w:r w:rsidR="00104387">
              <w:rPr>
                <w:sz w:val="18"/>
                <w:szCs w:val="18"/>
              </w:rPr>
              <w:fldChar w:fldCharType="begin"/>
            </w:r>
            <w:r w:rsidR="00104387">
              <w:instrText xml:space="preserve"> XE "</w:instrText>
            </w:r>
            <w:r w:rsidR="00104387" w:rsidRPr="00505657">
              <w:instrText>engineering requirement</w:instrText>
            </w:r>
            <w:r w:rsidR="00104387">
              <w:instrText xml:space="preserve">" </w:instrText>
            </w:r>
            <w:r w:rsidR="00104387">
              <w:rPr>
                <w:sz w:val="18"/>
                <w:szCs w:val="18"/>
              </w:rPr>
              <w:fldChar w:fldCharType="end"/>
            </w:r>
            <w:r>
              <w:rPr>
                <w:sz w:val="18"/>
                <w:szCs w:val="18"/>
              </w:rPr>
              <w:t xml:space="preserve"> is unambiguous and written as a concise statement.</w:t>
            </w:r>
          </w:p>
        </w:tc>
        <w:tc>
          <w:tcPr>
            <w:tcW w:w="1008" w:type="dxa"/>
          </w:tcPr>
          <w:p w:rsidR="00350CB2" w:rsidRPr="00D12C94" w:rsidRDefault="00350CB2" w:rsidP="0055566F">
            <w:pPr>
              <w:pStyle w:val="BodyText"/>
              <w:spacing w:before="60" w:after="60"/>
              <w:rPr>
                <w:sz w:val="18"/>
                <w:szCs w:val="18"/>
              </w:rPr>
            </w:pPr>
          </w:p>
        </w:tc>
      </w:tr>
      <w:tr w:rsidR="00350CB2">
        <w:tc>
          <w:tcPr>
            <w:tcW w:w="6912" w:type="dxa"/>
          </w:tcPr>
          <w:p w:rsidR="00350CB2" w:rsidRPr="00D12C94" w:rsidRDefault="00350CB2" w:rsidP="0055566F">
            <w:pPr>
              <w:pStyle w:val="BodyText"/>
              <w:spacing w:before="60" w:after="60"/>
              <w:rPr>
                <w:sz w:val="18"/>
                <w:szCs w:val="18"/>
              </w:rPr>
            </w:pPr>
            <w:r>
              <w:rPr>
                <w:sz w:val="18"/>
                <w:szCs w:val="18"/>
              </w:rPr>
              <w:t>Each engineering requirement</w:t>
            </w:r>
            <w:r w:rsidR="00104387">
              <w:rPr>
                <w:sz w:val="18"/>
                <w:szCs w:val="18"/>
              </w:rPr>
              <w:fldChar w:fldCharType="begin"/>
            </w:r>
            <w:r w:rsidR="00104387">
              <w:instrText xml:space="preserve"> XE "</w:instrText>
            </w:r>
            <w:r w:rsidR="00104387" w:rsidRPr="00505657">
              <w:instrText>engineering requirement</w:instrText>
            </w:r>
            <w:r w:rsidR="00104387">
              <w:instrText xml:space="preserve">" </w:instrText>
            </w:r>
            <w:r w:rsidR="00104387">
              <w:rPr>
                <w:sz w:val="18"/>
                <w:szCs w:val="18"/>
              </w:rPr>
              <w:fldChar w:fldCharType="end"/>
            </w:r>
            <w:r>
              <w:rPr>
                <w:sz w:val="18"/>
                <w:szCs w:val="18"/>
              </w:rPr>
              <w:t xml:space="preserve"> can be traced to a user</w:t>
            </w:r>
            <w:r w:rsidR="006C4EE8">
              <w:rPr>
                <w:sz w:val="18"/>
                <w:szCs w:val="18"/>
              </w:rPr>
              <w:t xml:space="preserve"> </w:t>
            </w:r>
            <w:r>
              <w:rPr>
                <w:sz w:val="18"/>
                <w:szCs w:val="18"/>
              </w:rPr>
              <w:t>need.</w:t>
            </w:r>
          </w:p>
        </w:tc>
        <w:tc>
          <w:tcPr>
            <w:tcW w:w="1008" w:type="dxa"/>
          </w:tcPr>
          <w:p w:rsidR="00350CB2" w:rsidRPr="00D12C94" w:rsidRDefault="00350CB2" w:rsidP="0055566F">
            <w:pPr>
              <w:pStyle w:val="BodyText"/>
              <w:spacing w:before="60" w:after="60"/>
              <w:rPr>
                <w:b/>
                <w:sz w:val="18"/>
                <w:szCs w:val="18"/>
              </w:rPr>
            </w:pPr>
          </w:p>
        </w:tc>
      </w:tr>
      <w:tr w:rsidR="00350CB2">
        <w:tc>
          <w:tcPr>
            <w:tcW w:w="6912" w:type="dxa"/>
            <w:tcBorders>
              <w:bottom w:val="single" w:sz="4" w:space="0" w:color="auto"/>
            </w:tcBorders>
          </w:tcPr>
          <w:p w:rsidR="00350CB2" w:rsidRPr="00D12C94" w:rsidRDefault="00350CB2" w:rsidP="0055566F">
            <w:pPr>
              <w:pStyle w:val="BodyText"/>
              <w:spacing w:before="60" w:after="60"/>
              <w:rPr>
                <w:sz w:val="18"/>
                <w:szCs w:val="18"/>
              </w:rPr>
            </w:pPr>
            <w:r>
              <w:rPr>
                <w:sz w:val="18"/>
                <w:szCs w:val="18"/>
              </w:rPr>
              <w:t>Each engineering requirement</w:t>
            </w:r>
            <w:r w:rsidR="00104387">
              <w:rPr>
                <w:sz w:val="18"/>
                <w:szCs w:val="18"/>
              </w:rPr>
              <w:fldChar w:fldCharType="begin"/>
            </w:r>
            <w:r w:rsidR="00104387">
              <w:instrText xml:space="preserve"> XE "</w:instrText>
            </w:r>
            <w:r w:rsidR="00104387" w:rsidRPr="00505657">
              <w:instrText>engineering requirement</w:instrText>
            </w:r>
            <w:r w:rsidR="00104387">
              <w:instrText xml:space="preserve">" </w:instrText>
            </w:r>
            <w:r w:rsidR="00104387">
              <w:rPr>
                <w:sz w:val="18"/>
                <w:szCs w:val="18"/>
              </w:rPr>
              <w:fldChar w:fldCharType="end"/>
            </w:r>
            <w:r>
              <w:rPr>
                <w:sz w:val="18"/>
                <w:szCs w:val="18"/>
              </w:rPr>
              <w:t xml:space="preserve"> is realistic and </w:t>
            </w:r>
            <w:r w:rsidR="00EE24E1">
              <w:rPr>
                <w:sz w:val="18"/>
                <w:szCs w:val="18"/>
              </w:rPr>
              <w:t>has a justification provided</w:t>
            </w:r>
            <w:r>
              <w:rPr>
                <w:sz w:val="18"/>
                <w:szCs w:val="18"/>
              </w:rPr>
              <w:t>.</w:t>
            </w:r>
          </w:p>
        </w:tc>
        <w:tc>
          <w:tcPr>
            <w:tcW w:w="1008" w:type="dxa"/>
            <w:tcBorders>
              <w:bottom w:val="single" w:sz="4" w:space="0" w:color="auto"/>
            </w:tcBorders>
          </w:tcPr>
          <w:p w:rsidR="00350CB2" w:rsidRPr="00D12C94" w:rsidRDefault="00350CB2" w:rsidP="0055566F">
            <w:pPr>
              <w:pStyle w:val="BodyText"/>
              <w:spacing w:before="60" w:after="60"/>
              <w:rPr>
                <w:sz w:val="18"/>
                <w:szCs w:val="18"/>
              </w:rPr>
            </w:pPr>
          </w:p>
        </w:tc>
      </w:tr>
      <w:tr w:rsidR="007C7724">
        <w:tc>
          <w:tcPr>
            <w:tcW w:w="6912" w:type="dxa"/>
            <w:tcBorders>
              <w:bottom w:val="single" w:sz="4" w:space="0" w:color="auto"/>
            </w:tcBorders>
          </w:tcPr>
          <w:p w:rsidR="007C7724" w:rsidRDefault="009163F4" w:rsidP="0055566F">
            <w:pPr>
              <w:pStyle w:val="BodyText"/>
              <w:spacing w:before="60" w:after="60"/>
              <w:rPr>
                <w:sz w:val="18"/>
                <w:szCs w:val="18"/>
              </w:rPr>
            </w:pPr>
            <w:r>
              <w:rPr>
                <w:sz w:val="18"/>
                <w:szCs w:val="18"/>
              </w:rPr>
              <w:t xml:space="preserve">Standards and constraints </w:t>
            </w:r>
            <w:r w:rsidR="007C7724">
              <w:rPr>
                <w:sz w:val="18"/>
                <w:szCs w:val="18"/>
              </w:rPr>
              <w:t>applicable to the project have been ident</w:t>
            </w:r>
            <w:r w:rsidR="007C7724">
              <w:rPr>
                <w:sz w:val="18"/>
                <w:szCs w:val="18"/>
              </w:rPr>
              <w:t>i</w:t>
            </w:r>
            <w:r w:rsidR="007C7724">
              <w:rPr>
                <w:sz w:val="18"/>
                <w:szCs w:val="18"/>
              </w:rPr>
              <w:t>fied</w:t>
            </w:r>
            <w:r w:rsidR="00551924">
              <w:rPr>
                <w:sz w:val="18"/>
                <w:szCs w:val="18"/>
              </w:rPr>
              <w:t xml:space="preserve"> and included.</w:t>
            </w:r>
          </w:p>
        </w:tc>
        <w:tc>
          <w:tcPr>
            <w:tcW w:w="1008" w:type="dxa"/>
            <w:tcBorders>
              <w:bottom w:val="single" w:sz="4" w:space="0" w:color="auto"/>
            </w:tcBorders>
          </w:tcPr>
          <w:p w:rsidR="007C7724" w:rsidRPr="00D12C94" w:rsidRDefault="007C7724" w:rsidP="0055566F">
            <w:pPr>
              <w:pStyle w:val="BodyText"/>
              <w:spacing w:before="60" w:after="60"/>
              <w:rPr>
                <w:sz w:val="18"/>
                <w:szCs w:val="18"/>
              </w:rPr>
            </w:pPr>
          </w:p>
        </w:tc>
      </w:tr>
      <w:tr w:rsidR="00350CB2">
        <w:tc>
          <w:tcPr>
            <w:tcW w:w="6912" w:type="dxa"/>
            <w:shd w:val="pct10" w:color="auto" w:fill="auto"/>
          </w:tcPr>
          <w:p w:rsidR="00350CB2" w:rsidRPr="00350CB2" w:rsidRDefault="00350CB2" w:rsidP="0055566F">
            <w:pPr>
              <w:pStyle w:val="BodyText"/>
              <w:spacing w:before="60" w:after="60"/>
              <w:rPr>
                <w:b/>
                <w:sz w:val="18"/>
                <w:szCs w:val="18"/>
              </w:rPr>
            </w:pPr>
            <w:r w:rsidRPr="00350CB2">
              <w:rPr>
                <w:b/>
                <w:sz w:val="18"/>
                <w:szCs w:val="18"/>
              </w:rPr>
              <w:t>The Requirements Specification</w:t>
            </w:r>
            <w:r w:rsidR="00104387">
              <w:rPr>
                <w:b/>
                <w:sz w:val="18"/>
                <w:szCs w:val="18"/>
              </w:rPr>
              <w:fldChar w:fldCharType="begin"/>
            </w:r>
            <w:r w:rsidR="00104387">
              <w:instrText xml:space="preserve"> XE "</w:instrText>
            </w:r>
            <w:r w:rsidR="00104387" w:rsidRPr="00F816B9">
              <w:instrText>Requirements Specification</w:instrText>
            </w:r>
            <w:r w:rsidR="00104387">
              <w:instrText xml:space="preserve">" </w:instrText>
            </w:r>
            <w:r w:rsidR="00104387">
              <w:rPr>
                <w:b/>
                <w:sz w:val="18"/>
                <w:szCs w:val="18"/>
              </w:rPr>
              <w:fldChar w:fldCharType="end"/>
            </w:r>
          </w:p>
        </w:tc>
        <w:tc>
          <w:tcPr>
            <w:tcW w:w="1008" w:type="dxa"/>
            <w:shd w:val="pct10" w:color="auto" w:fill="auto"/>
          </w:tcPr>
          <w:p w:rsidR="00350CB2" w:rsidRPr="00D12C94" w:rsidRDefault="00350CB2" w:rsidP="0055566F">
            <w:pPr>
              <w:pStyle w:val="BodyText"/>
              <w:spacing w:before="60" w:after="60"/>
              <w:rPr>
                <w:sz w:val="18"/>
                <w:szCs w:val="18"/>
              </w:rPr>
            </w:pPr>
          </w:p>
        </w:tc>
      </w:tr>
      <w:tr w:rsidR="00350CB2">
        <w:tc>
          <w:tcPr>
            <w:tcW w:w="6912" w:type="dxa"/>
          </w:tcPr>
          <w:p w:rsidR="00350CB2" w:rsidRDefault="00350CB2" w:rsidP="0055566F">
            <w:pPr>
              <w:pStyle w:val="BodyText"/>
              <w:spacing w:before="60" w:after="60"/>
              <w:rPr>
                <w:sz w:val="18"/>
                <w:szCs w:val="18"/>
              </w:rPr>
            </w:pPr>
            <w:r>
              <w:rPr>
                <w:sz w:val="18"/>
                <w:szCs w:val="18"/>
              </w:rPr>
              <w:t>The requirements are normalized, with minimal redundancy and overlap.</w:t>
            </w:r>
          </w:p>
        </w:tc>
        <w:tc>
          <w:tcPr>
            <w:tcW w:w="1008" w:type="dxa"/>
          </w:tcPr>
          <w:p w:rsidR="00350CB2" w:rsidRPr="00D12C94" w:rsidRDefault="00350CB2" w:rsidP="0055566F">
            <w:pPr>
              <w:pStyle w:val="BodyText"/>
              <w:spacing w:before="60" w:after="60"/>
              <w:rPr>
                <w:sz w:val="18"/>
                <w:szCs w:val="18"/>
              </w:rPr>
            </w:pPr>
          </w:p>
        </w:tc>
      </w:tr>
      <w:tr w:rsidR="007C7724">
        <w:tc>
          <w:tcPr>
            <w:tcW w:w="6912" w:type="dxa"/>
          </w:tcPr>
          <w:p w:rsidR="007C7724" w:rsidRDefault="007C7724" w:rsidP="0055566F">
            <w:pPr>
              <w:pStyle w:val="BodyText"/>
              <w:spacing w:before="60" w:after="60"/>
              <w:rPr>
                <w:sz w:val="18"/>
                <w:szCs w:val="18"/>
              </w:rPr>
            </w:pPr>
            <w:r>
              <w:rPr>
                <w:sz w:val="18"/>
                <w:szCs w:val="18"/>
              </w:rPr>
              <w:t xml:space="preserve">The </w:t>
            </w:r>
            <w:r w:rsidR="009163F4">
              <w:rPr>
                <w:sz w:val="18"/>
                <w:szCs w:val="18"/>
              </w:rPr>
              <w:t xml:space="preserve">engineering </w:t>
            </w:r>
            <w:r>
              <w:rPr>
                <w:sz w:val="18"/>
                <w:szCs w:val="18"/>
              </w:rPr>
              <w:t>requirements are organized by similarity.</w:t>
            </w:r>
          </w:p>
        </w:tc>
        <w:tc>
          <w:tcPr>
            <w:tcW w:w="1008" w:type="dxa"/>
          </w:tcPr>
          <w:p w:rsidR="007C7724" w:rsidRPr="00D12C94" w:rsidRDefault="007C7724" w:rsidP="0055566F">
            <w:pPr>
              <w:pStyle w:val="BodyText"/>
              <w:spacing w:before="60" w:after="60"/>
              <w:rPr>
                <w:sz w:val="18"/>
                <w:szCs w:val="18"/>
              </w:rPr>
            </w:pPr>
          </w:p>
        </w:tc>
      </w:tr>
      <w:tr w:rsidR="00350CB2">
        <w:tc>
          <w:tcPr>
            <w:tcW w:w="6912" w:type="dxa"/>
          </w:tcPr>
          <w:p w:rsidR="00350CB2" w:rsidRDefault="00350CB2" w:rsidP="0055566F">
            <w:pPr>
              <w:pStyle w:val="BodyText"/>
              <w:spacing w:before="60" w:after="60"/>
              <w:rPr>
                <w:sz w:val="18"/>
                <w:szCs w:val="18"/>
              </w:rPr>
            </w:pPr>
            <w:r>
              <w:rPr>
                <w:sz w:val="18"/>
                <w:szCs w:val="18"/>
              </w:rPr>
              <w:t xml:space="preserve">The requirements are complete, addressing </w:t>
            </w:r>
            <w:r w:rsidR="009163F4">
              <w:rPr>
                <w:sz w:val="18"/>
                <w:szCs w:val="18"/>
              </w:rPr>
              <w:t xml:space="preserve">all </w:t>
            </w:r>
            <w:r>
              <w:rPr>
                <w:sz w:val="18"/>
                <w:szCs w:val="18"/>
              </w:rPr>
              <w:t>needs</w:t>
            </w:r>
            <w:r w:rsidR="009163F4">
              <w:rPr>
                <w:sz w:val="18"/>
                <w:szCs w:val="18"/>
              </w:rPr>
              <w:t xml:space="preserve">. </w:t>
            </w:r>
          </w:p>
        </w:tc>
        <w:tc>
          <w:tcPr>
            <w:tcW w:w="1008" w:type="dxa"/>
          </w:tcPr>
          <w:p w:rsidR="00350CB2" w:rsidRPr="00D12C94" w:rsidRDefault="00350CB2" w:rsidP="0055566F">
            <w:pPr>
              <w:pStyle w:val="BodyText"/>
              <w:spacing w:before="60" w:after="60"/>
              <w:rPr>
                <w:sz w:val="18"/>
                <w:szCs w:val="18"/>
              </w:rPr>
            </w:pPr>
          </w:p>
        </w:tc>
      </w:tr>
      <w:tr w:rsidR="00350CB2">
        <w:tc>
          <w:tcPr>
            <w:tcW w:w="6912" w:type="dxa"/>
            <w:tcBorders>
              <w:bottom w:val="single" w:sz="4" w:space="0" w:color="auto"/>
            </w:tcBorders>
          </w:tcPr>
          <w:p w:rsidR="00350CB2" w:rsidRDefault="00EE24E1" w:rsidP="0055566F">
            <w:pPr>
              <w:pStyle w:val="BodyText"/>
              <w:spacing w:before="60" w:after="60"/>
              <w:rPr>
                <w:sz w:val="18"/>
                <w:szCs w:val="18"/>
              </w:rPr>
            </w:pPr>
            <w:r>
              <w:rPr>
                <w:sz w:val="18"/>
                <w:szCs w:val="18"/>
              </w:rPr>
              <w:t>The requirements are bounded (not over-specified).</w:t>
            </w:r>
          </w:p>
        </w:tc>
        <w:tc>
          <w:tcPr>
            <w:tcW w:w="1008" w:type="dxa"/>
            <w:tcBorders>
              <w:bottom w:val="single" w:sz="4" w:space="0" w:color="auto"/>
            </w:tcBorders>
          </w:tcPr>
          <w:p w:rsidR="00350CB2" w:rsidRPr="00D12C94" w:rsidRDefault="00350CB2" w:rsidP="0055566F">
            <w:pPr>
              <w:pStyle w:val="BodyText"/>
              <w:spacing w:before="60" w:after="60"/>
              <w:rPr>
                <w:sz w:val="18"/>
                <w:szCs w:val="18"/>
              </w:rPr>
            </w:pPr>
          </w:p>
        </w:tc>
      </w:tr>
      <w:tr w:rsidR="007D27C1">
        <w:tc>
          <w:tcPr>
            <w:tcW w:w="6912" w:type="dxa"/>
            <w:tcBorders>
              <w:bottom w:val="single" w:sz="4" w:space="0" w:color="auto"/>
            </w:tcBorders>
          </w:tcPr>
          <w:p w:rsidR="007D27C1" w:rsidRDefault="007D27C1" w:rsidP="0055566F">
            <w:pPr>
              <w:pStyle w:val="BodyText"/>
              <w:spacing w:before="60" w:after="60"/>
              <w:rPr>
                <w:sz w:val="18"/>
                <w:szCs w:val="18"/>
              </w:rPr>
            </w:pPr>
            <w:r>
              <w:rPr>
                <w:sz w:val="18"/>
                <w:szCs w:val="18"/>
              </w:rPr>
              <w:t>T</w:t>
            </w:r>
            <w:r w:rsidR="007C7724">
              <w:rPr>
                <w:sz w:val="18"/>
                <w:szCs w:val="18"/>
              </w:rPr>
              <w:t xml:space="preserve">he requirements have been </w:t>
            </w:r>
            <w:r w:rsidR="009163F4">
              <w:rPr>
                <w:sz w:val="18"/>
                <w:szCs w:val="18"/>
              </w:rPr>
              <w:t>validated</w:t>
            </w:r>
            <w:r w:rsidR="007C7724">
              <w:rPr>
                <w:sz w:val="18"/>
                <w:szCs w:val="18"/>
              </w:rPr>
              <w:t xml:space="preserve"> and agreed upon by all stakeholders.</w:t>
            </w:r>
          </w:p>
        </w:tc>
        <w:tc>
          <w:tcPr>
            <w:tcW w:w="1008" w:type="dxa"/>
            <w:tcBorders>
              <w:bottom w:val="single" w:sz="4" w:space="0" w:color="auto"/>
            </w:tcBorders>
          </w:tcPr>
          <w:p w:rsidR="007D27C1" w:rsidRPr="00D12C94" w:rsidRDefault="007D27C1" w:rsidP="0055566F">
            <w:pPr>
              <w:pStyle w:val="BodyText"/>
              <w:spacing w:before="60" w:after="60"/>
              <w:rPr>
                <w:sz w:val="18"/>
                <w:szCs w:val="18"/>
              </w:rPr>
            </w:pPr>
          </w:p>
        </w:tc>
      </w:tr>
    </w:tbl>
    <w:p w:rsidR="00781133" w:rsidRPr="00D47B28" w:rsidRDefault="00781133" w:rsidP="00C067E4">
      <w:pPr>
        <w:pStyle w:val="BookHeading2"/>
        <w:numPr>
          <w:ilvl w:val="1"/>
          <w:numId w:val="3"/>
        </w:numPr>
      </w:pPr>
      <w:r w:rsidRPr="00D47B28">
        <w:t>Summary</w:t>
      </w:r>
      <w:r w:rsidR="00C40DDF">
        <w:t xml:space="preserve"> and Further Reading </w:t>
      </w:r>
    </w:p>
    <w:p w:rsidR="00F77156" w:rsidRPr="00F77156" w:rsidRDefault="00F77156" w:rsidP="00F77156">
      <w:pPr>
        <w:pStyle w:val="BodyText"/>
      </w:pPr>
      <w:r w:rsidRPr="00F77156">
        <w:t xml:space="preserve">This chapter presented a process for developing the </w:t>
      </w:r>
      <w:r w:rsidR="006C4EE8">
        <w:t>R</w:t>
      </w:r>
      <w:r w:rsidRPr="00F77156">
        <w:t xml:space="preserve">equirements </w:t>
      </w:r>
      <w:r w:rsidR="006C4EE8">
        <w:t>S</w:t>
      </w:r>
      <w:r w:rsidRPr="00F77156">
        <w:t>pecification</w:t>
      </w:r>
      <w:r w:rsidR="00104387">
        <w:fldChar w:fldCharType="begin"/>
      </w:r>
      <w:r w:rsidR="00104387">
        <w:instrText xml:space="preserve"> XE "</w:instrText>
      </w:r>
      <w:r w:rsidR="00104387" w:rsidRPr="00F816B9">
        <w:instrText>R</w:instrText>
      </w:r>
      <w:r w:rsidR="00104387" w:rsidRPr="00F816B9">
        <w:instrText>e</w:instrText>
      </w:r>
      <w:r w:rsidR="00104387" w:rsidRPr="00F816B9">
        <w:instrText>quirements Specification</w:instrText>
      </w:r>
      <w:r w:rsidR="00104387">
        <w:instrText xml:space="preserve">" </w:instrText>
      </w:r>
      <w:r w:rsidR="00104387">
        <w:fldChar w:fldCharType="end"/>
      </w:r>
      <w:r w:rsidRPr="00F77156">
        <w:t>, which co</w:t>
      </w:r>
      <w:r w:rsidRPr="00F77156">
        <w:t>n</w:t>
      </w:r>
      <w:r w:rsidRPr="00F77156">
        <w:t>sists o</w:t>
      </w:r>
      <w:r w:rsidR="00551924">
        <w:t>f identifying the requirements from the user, environment, and input of the technical community. T</w:t>
      </w:r>
      <w:r w:rsidRPr="00F77156">
        <w:t xml:space="preserve">he </w:t>
      </w:r>
      <w:r w:rsidR="005350BA">
        <w:t xml:space="preserve">desirable </w:t>
      </w:r>
      <w:r w:rsidRPr="00F77156">
        <w:t xml:space="preserve">properties of </w:t>
      </w:r>
      <w:r w:rsidR="005350BA">
        <w:t xml:space="preserve">engineering </w:t>
      </w:r>
      <w:r w:rsidRPr="00F77156">
        <w:t xml:space="preserve">requirements </w:t>
      </w:r>
      <w:r w:rsidR="005350BA">
        <w:t>and the complete Requir</w:t>
      </w:r>
      <w:r w:rsidR="005350BA">
        <w:t>e</w:t>
      </w:r>
      <w:r w:rsidR="005350BA">
        <w:t>ments Specification were presented</w:t>
      </w:r>
      <w:r w:rsidRPr="00F77156">
        <w:t>.</w:t>
      </w:r>
      <w:r w:rsidR="006D49E2">
        <w:t xml:space="preserve"> </w:t>
      </w:r>
      <w:r w:rsidR="005350BA">
        <w:t>The verification of a requirement is particularly impo</w:t>
      </w:r>
      <w:r w:rsidR="005350BA">
        <w:t>r</w:t>
      </w:r>
      <w:r w:rsidR="005350BA">
        <w:t>tant, as it seeks to help in answering if the system is being built correct</w:t>
      </w:r>
      <w:r w:rsidR="00887529">
        <w:t>ly</w:t>
      </w:r>
      <w:r w:rsidR="005350BA">
        <w:t>.</w:t>
      </w:r>
      <w:r w:rsidR="006D49E2">
        <w:t xml:space="preserve"> </w:t>
      </w:r>
      <w:r w:rsidR="005350BA">
        <w:t>Requirements valid</w:t>
      </w:r>
      <w:r w:rsidR="005350BA">
        <w:t>a</w:t>
      </w:r>
      <w:r w:rsidR="005350BA">
        <w:t>tion</w:t>
      </w:r>
      <w:r w:rsidR="00104387">
        <w:fldChar w:fldCharType="begin"/>
      </w:r>
      <w:r w:rsidR="00104387">
        <w:instrText xml:space="preserve"> XE "</w:instrText>
      </w:r>
      <w:r w:rsidR="00104387" w:rsidRPr="00393ADD">
        <w:instrText>validation</w:instrText>
      </w:r>
      <w:r w:rsidR="00104387">
        <w:instrText xml:space="preserve">" </w:instrText>
      </w:r>
      <w:r w:rsidR="00104387">
        <w:fldChar w:fldCharType="end"/>
      </w:r>
      <w:r w:rsidR="005350BA">
        <w:t xml:space="preserve"> addresses whether the requirements meet the needs of the user, or if the co</w:t>
      </w:r>
      <w:r w:rsidR="005350BA">
        <w:t>r</w:t>
      </w:r>
      <w:r w:rsidR="005350BA">
        <w:t>rect product is being designed.</w:t>
      </w:r>
      <w:r w:rsidR="006C4EE8">
        <w:t xml:space="preserve"> Tools for benchmarking and analyzing the tradeoffs between r</w:t>
      </w:r>
      <w:r w:rsidR="006C4EE8">
        <w:t>e</w:t>
      </w:r>
      <w:r w:rsidR="006C4EE8">
        <w:t>quirements were given.</w:t>
      </w:r>
      <w:r w:rsidR="005350BA">
        <w:t xml:space="preserve"> </w:t>
      </w:r>
      <w:r w:rsidRPr="00F77156">
        <w:t>Proper determination of the requirements significantly infl</w:t>
      </w:r>
      <w:r w:rsidRPr="00F77156">
        <w:t>u</w:t>
      </w:r>
      <w:r w:rsidRPr="00F77156">
        <w:t>ences all subsequent phases of the design, thus the final requirements document should be agreed upon by all stak</w:t>
      </w:r>
      <w:r w:rsidRPr="00F77156">
        <w:t>e</w:t>
      </w:r>
      <w:r w:rsidRPr="00F77156">
        <w:t>holders.</w:t>
      </w:r>
    </w:p>
    <w:p w:rsidR="00374874" w:rsidRDefault="00F77156" w:rsidP="00F77156">
      <w:pPr>
        <w:pStyle w:val="BodyText"/>
        <w:ind w:firstLine="360"/>
      </w:pPr>
      <w:r w:rsidRPr="00F77156">
        <w:t>The processes presented here were developed from research in the field and the authors’ teaching experiences. Pugh</w:t>
      </w:r>
      <w:r w:rsidR="00104387">
        <w:fldChar w:fldCharType="begin"/>
      </w:r>
      <w:r w:rsidR="00104387">
        <w:instrText xml:space="preserve"> XE "</w:instrText>
      </w:r>
      <w:r w:rsidR="00104387" w:rsidRPr="00C057B9">
        <w:instrText>Pugh, Stuart</w:instrText>
      </w:r>
      <w:r w:rsidR="00104387">
        <w:instrText xml:space="preserve">" </w:instrText>
      </w:r>
      <w:r w:rsidR="00104387">
        <w:fldChar w:fldCharType="end"/>
      </w:r>
      <w:r w:rsidRPr="00F77156">
        <w:t xml:space="preserve"> [Pug90] presents a good perspective on identifying requir</w:t>
      </w:r>
      <w:r w:rsidRPr="00F77156">
        <w:t>e</w:t>
      </w:r>
      <w:r w:rsidRPr="00F77156">
        <w:t xml:space="preserve">ments </w:t>
      </w:r>
      <w:r w:rsidRPr="00F77156">
        <w:lastRenderedPageBreak/>
        <w:t>and constraints, although with more emphasis on mechanical systems.</w:t>
      </w:r>
      <w:r w:rsidR="006D49E2">
        <w:t xml:space="preserve"> </w:t>
      </w:r>
      <w:r w:rsidRPr="00F77156">
        <w:t>The article by Robert Abler</w:t>
      </w:r>
      <w:r w:rsidR="00104387">
        <w:fldChar w:fldCharType="begin"/>
      </w:r>
      <w:r w:rsidR="00104387">
        <w:instrText xml:space="preserve"> XE "</w:instrText>
      </w:r>
      <w:r w:rsidR="00104387" w:rsidRPr="00A2721E">
        <w:instrText>Abler, Robert</w:instrText>
      </w:r>
      <w:r w:rsidR="00104387">
        <w:instrText xml:space="preserve">" </w:instrText>
      </w:r>
      <w:r w:rsidR="00104387">
        <w:fldChar w:fldCharType="end"/>
      </w:r>
      <w:r w:rsidRPr="00F77156">
        <w:t xml:space="preserve"> [Abl91] is a short primer that provides good advice on how to d</w:t>
      </w:r>
      <w:r w:rsidRPr="00F77156">
        <w:t>e</w:t>
      </w:r>
      <w:r w:rsidRPr="00F77156">
        <w:t>velop specifications that overlaps with the properties presented in the IEEE Standard 1233 [IEEE Std. 1233-1998</w:t>
      </w:r>
      <w:r w:rsidR="00104387">
        <w:fldChar w:fldCharType="begin"/>
      </w:r>
      <w:r w:rsidR="00104387">
        <w:instrText xml:space="preserve"> XE "</w:instrText>
      </w:r>
      <w:r w:rsidR="00104387" w:rsidRPr="009D1A6C">
        <w:instrText>IEEE Std. 1233-1998</w:instrText>
      </w:r>
      <w:r w:rsidR="00104387">
        <w:instrText xml:space="preserve">" </w:instrText>
      </w:r>
      <w:r w:rsidR="00104387">
        <w:fldChar w:fldCharType="end"/>
      </w:r>
      <w:r w:rsidRPr="00F77156">
        <w:t>].</w:t>
      </w:r>
    </w:p>
    <w:p w:rsidR="00F77156" w:rsidRPr="00F77156" w:rsidRDefault="00F77156" w:rsidP="00F77156">
      <w:pPr>
        <w:pStyle w:val="BodyText"/>
        <w:ind w:firstLine="360"/>
      </w:pPr>
      <w:r w:rsidRPr="00F77156">
        <w:t xml:space="preserve">The </w:t>
      </w:r>
      <w:r w:rsidR="00374874">
        <w:t>HOQ</w:t>
      </w:r>
      <w:r w:rsidR="00104387">
        <w:fldChar w:fldCharType="begin"/>
      </w:r>
      <w:r w:rsidR="00104387">
        <w:instrText xml:space="preserve"> XE "</w:instrText>
      </w:r>
      <w:r w:rsidR="00104387" w:rsidRPr="00B559F5">
        <w:rPr>
          <w:rStyle w:val="BodyTextChar"/>
        </w:rPr>
        <w:instrText>HOQ</w:instrText>
      </w:r>
      <w:r w:rsidR="00104387">
        <w:instrText xml:space="preserve">" </w:instrText>
      </w:r>
      <w:r w:rsidR="00104387">
        <w:fldChar w:fldCharType="end"/>
      </w:r>
      <w:r w:rsidRPr="00F77156">
        <w:t xml:space="preserve"> technique was originally developed by Hauser and Clausing</w:t>
      </w:r>
      <w:r w:rsidR="00104387">
        <w:fldChar w:fldCharType="begin"/>
      </w:r>
      <w:r w:rsidR="00104387">
        <w:instrText xml:space="preserve"> XE "</w:instrText>
      </w:r>
      <w:r w:rsidR="00104387" w:rsidRPr="007C06F6">
        <w:instrText>Hauser and Clausing</w:instrText>
      </w:r>
      <w:r w:rsidR="00104387">
        <w:instrText xml:space="preserve">" </w:instrText>
      </w:r>
      <w:r w:rsidR="00104387">
        <w:fldChar w:fldCharType="end"/>
      </w:r>
      <w:r w:rsidRPr="00F77156">
        <w:t xml:space="preserve"> [Hau88] and has gained wide acceptance. Their original article pr</w:t>
      </w:r>
      <w:r w:rsidRPr="00F77156">
        <w:t>o</w:t>
      </w:r>
      <w:r w:rsidRPr="00F77156">
        <w:t xml:space="preserve">vides a case study of the technique applied to </w:t>
      </w:r>
      <w:r w:rsidR="00C03F25">
        <w:t xml:space="preserve">the </w:t>
      </w:r>
      <w:r w:rsidRPr="00F77156">
        <w:t>design of automobile door seals as impl</w:t>
      </w:r>
      <w:r w:rsidRPr="00F77156">
        <w:t>e</w:t>
      </w:r>
      <w:r w:rsidRPr="00F77156">
        <w:t>mented by Toyota Motor Corporation. Ullrich and Eppinger</w:t>
      </w:r>
      <w:r w:rsidR="00104387">
        <w:fldChar w:fldCharType="begin"/>
      </w:r>
      <w:r w:rsidR="00104387">
        <w:instrText xml:space="preserve"> XE "</w:instrText>
      </w:r>
      <w:r w:rsidR="00104387" w:rsidRPr="00595B7F">
        <w:instrText>Ullrich and Eppinger</w:instrText>
      </w:r>
      <w:r w:rsidR="00104387">
        <w:instrText xml:space="preserve">" </w:instrText>
      </w:r>
      <w:r w:rsidR="00104387">
        <w:fldChar w:fldCharType="end"/>
      </w:r>
      <w:r w:rsidRPr="00F77156">
        <w:t xml:space="preserve"> [Ull03] present a </w:t>
      </w:r>
      <w:r w:rsidR="00C03F25">
        <w:t>good</w:t>
      </w:r>
      <w:r w:rsidRPr="00F77156">
        <w:t xml:space="preserve"> perspective on developing specific</w:t>
      </w:r>
      <w:r w:rsidRPr="00F77156">
        <w:t>a</w:t>
      </w:r>
      <w:r w:rsidRPr="00F77156">
        <w:t>tions employing the QFD</w:t>
      </w:r>
      <w:r w:rsidR="00104387">
        <w:fldChar w:fldCharType="begin"/>
      </w:r>
      <w:r w:rsidR="00104387">
        <w:instrText xml:space="preserve"> XE "</w:instrText>
      </w:r>
      <w:r w:rsidR="00104387" w:rsidRPr="003C1DD4">
        <w:rPr>
          <w:rStyle w:val="BodyTextChar"/>
        </w:rPr>
        <w:instrText>QFD</w:instrText>
      </w:r>
      <w:r w:rsidR="00104387">
        <w:instrText xml:space="preserve">" </w:instrText>
      </w:r>
      <w:r w:rsidR="00104387">
        <w:fldChar w:fldCharType="end"/>
      </w:r>
      <w:r w:rsidRPr="00F77156">
        <w:t xml:space="preserve"> techniques and the HOQ with an emphasis on</w:t>
      </w:r>
      <w:r w:rsidR="007C7724">
        <w:t xml:space="preserve"> the voice of the customer.</w:t>
      </w:r>
    </w:p>
    <w:p w:rsidR="00781133" w:rsidRPr="00D47B28" w:rsidRDefault="00781133" w:rsidP="00C067E4">
      <w:pPr>
        <w:pStyle w:val="BookHeading2"/>
        <w:numPr>
          <w:ilvl w:val="1"/>
          <w:numId w:val="3"/>
        </w:numPr>
      </w:pPr>
      <w:r w:rsidRPr="00D47B28">
        <w:t>Problems</w:t>
      </w:r>
    </w:p>
    <w:p w:rsidR="00103EF8" w:rsidRDefault="00103EF8" w:rsidP="00103EF8">
      <w:pPr>
        <w:numPr>
          <w:ilvl w:val="1"/>
          <w:numId w:val="5"/>
        </w:numPr>
        <w:spacing w:before="60" w:after="60"/>
        <w:jc w:val="both"/>
        <w:rPr>
          <w:rFonts w:ascii="Palatino Linotype" w:hAnsi="Palatino Linotype"/>
          <w:sz w:val="20"/>
          <w:szCs w:val="20"/>
        </w:rPr>
      </w:pPr>
      <w:r>
        <w:rPr>
          <w:rFonts w:ascii="Palatino Linotype" w:hAnsi="Palatino Linotype"/>
          <w:sz w:val="20"/>
          <w:szCs w:val="20"/>
        </w:rPr>
        <w:t>Briefly describe the four properties of an engineering requirement.</w:t>
      </w:r>
    </w:p>
    <w:p w:rsidR="00103EF8" w:rsidRPr="00DE2246" w:rsidRDefault="00103EF8" w:rsidP="00103EF8">
      <w:pPr>
        <w:numPr>
          <w:ilvl w:val="1"/>
          <w:numId w:val="5"/>
        </w:numPr>
        <w:spacing w:before="60" w:after="60"/>
        <w:jc w:val="both"/>
        <w:rPr>
          <w:rFonts w:ascii="Palatino Linotype" w:hAnsi="Palatino Linotype"/>
          <w:sz w:val="20"/>
          <w:szCs w:val="20"/>
        </w:rPr>
      </w:pPr>
      <w:r>
        <w:rPr>
          <w:rFonts w:ascii="Palatino Linotype" w:hAnsi="Palatino Linotype"/>
          <w:sz w:val="20"/>
          <w:szCs w:val="20"/>
        </w:rPr>
        <w:t>Identify the three levels of standards</w:t>
      </w:r>
      <w:r>
        <w:rPr>
          <w:rFonts w:ascii="Palatino Linotype" w:hAnsi="Palatino Linotype"/>
          <w:sz w:val="20"/>
          <w:szCs w:val="20"/>
        </w:rPr>
        <w:fldChar w:fldCharType="begin"/>
      </w:r>
      <w:r>
        <w:instrText xml:space="preserve"> XE "</w:instrText>
      </w:r>
      <w:r w:rsidRPr="001C22E1">
        <w:instrText>standards</w:instrText>
      </w:r>
      <w:r>
        <w:instrText xml:space="preserve">" </w:instrText>
      </w:r>
      <w:r>
        <w:rPr>
          <w:rFonts w:ascii="Palatino Linotype" w:hAnsi="Palatino Linotype"/>
          <w:sz w:val="20"/>
          <w:szCs w:val="20"/>
        </w:rPr>
        <w:fldChar w:fldCharType="end"/>
      </w:r>
      <w:r>
        <w:rPr>
          <w:rFonts w:ascii="Palatino Linotype" w:hAnsi="Palatino Linotype"/>
          <w:sz w:val="20"/>
          <w:szCs w:val="20"/>
        </w:rPr>
        <w:t xml:space="preserve"> usage and what is meant by each one.</w:t>
      </w:r>
    </w:p>
    <w:p w:rsidR="00F77156" w:rsidRDefault="00F77156" w:rsidP="00F77156">
      <w:pPr>
        <w:numPr>
          <w:ilvl w:val="1"/>
          <w:numId w:val="5"/>
        </w:numPr>
        <w:spacing w:before="60" w:after="60"/>
        <w:jc w:val="both"/>
        <w:rPr>
          <w:rFonts w:ascii="Palatino Linotype" w:hAnsi="Palatino Linotype"/>
          <w:sz w:val="20"/>
          <w:szCs w:val="20"/>
        </w:rPr>
      </w:pPr>
      <w:r w:rsidRPr="00DE2246">
        <w:rPr>
          <w:rFonts w:ascii="Palatino Linotype" w:hAnsi="Palatino Linotype"/>
          <w:sz w:val="20"/>
          <w:szCs w:val="20"/>
        </w:rPr>
        <w:t>For each of the engineering requirements below, determine if it meets the prope</w:t>
      </w:r>
      <w:r w:rsidRPr="00DE2246">
        <w:rPr>
          <w:rFonts w:ascii="Palatino Linotype" w:hAnsi="Palatino Linotype"/>
          <w:sz w:val="20"/>
          <w:szCs w:val="20"/>
        </w:rPr>
        <w:t>r</w:t>
      </w:r>
      <w:r w:rsidRPr="00DE2246">
        <w:rPr>
          <w:rFonts w:ascii="Palatino Linotype" w:hAnsi="Palatino Linotype"/>
          <w:sz w:val="20"/>
          <w:szCs w:val="20"/>
        </w:rPr>
        <w:t>ties of abstra</w:t>
      </w:r>
      <w:r w:rsidR="00887529">
        <w:rPr>
          <w:rFonts w:ascii="Palatino Linotype" w:hAnsi="Palatino Linotype"/>
          <w:sz w:val="20"/>
          <w:szCs w:val="20"/>
        </w:rPr>
        <w:t>ctness, unambiguous, verifi</w:t>
      </w:r>
      <w:r w:rsidRPr="00DE2246">
        <w:rPr>
          <w:rFonts w:ascii="Palatino Linotype" w:hAnsi="Palatino Linotype"/>
          <w:sz w:val="20"/>
          <w:szCs w:val="20"/>
        </w:rPr>
        <w:t>able</w:t>
      </w:r>
      <w:r w:rsidR="001A3166">
        <w:rPr>
          <w:rFonts w:ascii="Palatino Linotype" w:hAnsi="Palatino Linotype"/>
          <w:sz w:val="20"/>
          <w:szCs w:val="20"/>
        </w:rPr>
        <w:t>, and realistic</w:t>
      </w:r>
      <w:r w:rsidR="00103EF8">
        <w:rPr>
          <w:rFonts w:ascii="Palatino Linotype" w:hAnsi="Palatino Linotype"/>
          <w:sz w:val="20"/>
          <w:szCs w:val="20"/>
        </w:rPr>
        <w:t xml:space="preserve">. </w:t>
      </w:r>
      <w:r w:rsidRPr="00DE2246">
        <w:rPr>
          <w:rFonts w:ascii="Palatino Linotype" w:hAnsi="Palatino Linotype"/>
          <w:sz w:val="20"/>
          <w:szCs w:val="20"/>
        </w:rPr>
        <w:t xml:space="preserve">If </w:t>
      </w:r>
      <w:r w:rsidR="006C4EE8">
        <w:rPr>
          <w:rFonts w:ascii="Palatino Linotype" w:hAnsi="Palatino Linotype"/>
          <w:sz w:val="20"/>
          <w:szCs w:val="20"/>
        </w:rPr>
        <w:t>a requirement</w:t>
      </w:r>
      <w:r w:rsidRPr="00DE2246">
        <w:rPr>
          <w:rFonts w:ascii="Palatino Linotype" w:hAnsi="Palatino Linotype"/>
          <w:sz w:val="20"/>
          <w:szCs w:val="20"/>
        </w:rPr>
        <w:t xml:space="preserve"> do</w:t>
      </w:r>
      <w:r w:rsidR="006C4EE8">
        <w:rPr>
          <w:rFonts w:ascii="Palatino Linotype" w:hAnsi="Palatino Linotype"/>
          <w:sz w:val="20"/>
          <w:szCs w:val="20"/>
        </w:rPr>
        <w:t>es</w:t>
      </w:r>
      <w:r w:rsidRPr="00DE2246">
        <w:rPr>
          <w:rFonts w:ascii="Palatino Linotype" w:hAnsi="Palatino Linotype"/>
          <w:sz w:val="20"/>
          <w:szCs w:val="20"/>
        </w:rPr>
        <w:t xml:space="preserve"> not satisfy the properties, restate </w:t>
      </w:r>
      <w:r w:rsidR="006C4EE8">
        <w:rPr>
          <w:rFonts w:ascii="Palatino Linotype" w:hAnsi="Palatino Linotype"/>
          <w:sz w:val="20"/>
          <w:szCs w:val="20"/>
        </w:rPr>
        <w:t>it so that it does</w:t>
      </w:r>
      <w:r w:rsidRPr="00DE2246">
        <w:rPr>
          <w:rFonts w:ascii="Palatino Linotype" w:hAnsi="Palatino Linotype"/>
          <w:sz w:val="20"/>
          <w:szCs w:val="20"/>
        </w:rPr>
        <w:t>:</w:t>
      </w:r>
    </w:p>
    <w:p w:rsidR="003C5F73" w:rsidRDefault="003C5F73" w:rsidP="003C5F73">
      <w:pPr>
        <w:pStyle w:val="BodyText"/>
        <w:numPr>
          <w:ilvl w:val="0"/>
          <w:numId w:val="8"/>
        </w:numPr>
      </w:pPr>
      <w:r w:rsidRPr="006E53C3">
        <w:t>The TV remote control will be easy to use.</w:t>
      </w:r>
    </w:p>
    <w:p w:rsidR="003C5F73" w:rsidRDefault="003C5F73" w:rsidP="003C5F73">
      <w:pPr>
        <w:pStyle w:val="BodyText"/>
        <w:numPr>
          <w:ilvl w:val="0"/>
          <w:numId w:val="8"/>
        </w:numPr>
      </w:pPr>
      <w:r w:rsidRPr="006E53C3">
        <w:t>The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Pr="006E53C3">
        <w:t xml:space="preserve"> will identify objects in its path using ultrasonic sensors.</w:t>
      </w:r>
    </w:p>
    <w:p w:rsidR="003C5F73" w:rsidRDefault="003C5F73" w:rsidP="003C5F73">
      <w:pPr>
        <w:pStyle w:val="BodyText"/>
        <w:numPr>
          <w:ilvl w:val="0"/>
          <w:numId w:val="8"/>
        </w:numPr>
      </w:pPr>
      <w:r w:rsidRPr="006E53C3">
        <w:t>The car audio amplifier will be encased in aluminum and will operate in the aut</w:t>
      </w:r>
      <w:r w:rsidRPr="006E53C3">
        <w:t>o</w:t>
      </w:r>
      <w:r w:rsidRPr="006E53C3">
        <w:t>mobile environment.</w:t>
      </w:r>
    </w:p>
    <w:p w:rsidR="003C5F73" w:rsidRDefault="003C5F73" w:rsidP="003C5F73">
      <w:pPr>
        <w:pStyle w:val="BodyText"/>
        <w:numPr>
          <w:ilvl w:val="0"/>
          <w:numId w:val="8"/>
        </w:numPr>
      </w:pPr>
      <w:r w:rsidRPr="006E53C3">
        <w:t>The audio amplifier will have a total harmonic distortion that is less than 2%.</w:t>
      </w:r>
    </w:p>
    <w:p w:rsidR="003C5F73" w:rsidRDefault="003C5F73" w:rsidP="003C5F73">
      <w:pPr>
        <w:pStyle w:val="BodyText"/>
        <w:numPr>
          <w:ilvl w:val="0"/>
          <w:numId w:val="8"/>
        </w:numPr>
      </w:pPr>
      <w:r w:rsidRPr="006E53C3">
        <w:t>The robot</w:t>
      </w:r>
      <w:r w:rsidR="00104387">
        <w:fldChar w:fldCharType="begin"/>
      </w:r>
      <w:r w:rsidR="00104387">
        <w:instrText xml:space="preserve"> XE "</w:instrText>
      </w:r>
      <w:r w:rsidR="00104387" w:rsidRPr="008A57C8">
        <w:instrText>robot</w:instrText>
      </w:r>
      <w:r w:rsidR="00104387">
        <w:instrText xml:space="preserve">" </w:instrText>
      </w:r>
      <w:r w:rsidR="00104387">
        <w:fldChar w:fldCharType="end"/>
      </w:r>
      <w:r w:rsidRPr="006E53C3">
        <w:t xml:space="preserve"> will be able to move at speed of 1 foot/sec in any direction.</w:t>
      </w:r>
    </w:p>
    <w:p w:rsidR="003C5F73" w:rsidRDefault="003C5F73" w:rsidP="003C5F73">
      <w:pPr>
        <w:pStyle w:val="BodyText"/>
        <w:numPr>
          <w:ilvl w:val="0"/>
          <w:numId w:val="8"/>
        </w:numPr>
      </w:pPr>
      <w:r w:rsidRPr="006E53C3">
        <w:t>The system will employ smart power monitoring technology to achieve ultra-low power consumption.</w:t>
      </w:r>
    </w:p>
    <w:p w:rsidR="003C5F73" w:rsidRDefault="003C5F73" w:rsidP="003C5F73">
      <w:pPr>
        <w:pStyle w:val="BodyText"/>
        <w:numPr>
          <w:ilvl w:val="0"/>
          <w:numId w:val="8"/>
        </w:numPr>
      </w:pPr>
      <w:r w:rsidRPr="006E53C3">
        <w:t>The system shall be easy</w:t>
      </w:r>
      <w:r w:rsidR="00374874">
        <w:t xml:space="preserve"> </w:t>
      </w:r>
      <w:r w:rsidRPr="006E53C3">
        <w:t>to</w:t>
      </w:r>
      <w:r w:rsidR="00374874">
        <w:t xml:space="preserve"> </w:t>
      </w:r>
      <w:r w:rsidRPr="006E53C3">
        <w:t>use by a 12 year old.</w:t>
      </w:r>
    </w:p>
    <w:p w:rsidR="009B2882" w:rsidRPr="006E53C3" w:rsidRDefault="009B2882" w:rsidP="003C5F73">
      <w:pPr>
        <w:pStyle w:val="BodyText"/>
        <w:numPr>
          <w:ilvl w:val="0"/>
          <w:numId w:val="8"/>
        </w:numPr>
      </w:pPr>
      <w:r>
        <w:t>The robot must remain operational for 50 years.</w:t>
      </w:r>
    </w:p>
    <w:p w:rsidR="009B2882" w:rsidRDefault="009B2882" w:rsidP="00103EF8">
      <w:pPr>
        <w:numPr>
          <w:ilvl w:val="1"/>
          <w:numId w:val="5"/>
        </w:numPr>
        <w:spacing w:before="60" w:after="60"/>
        <w:jc w:val="both"/>
        <w:rPr>
          <w:rFonts w:ascii="Palatino Linotype" w:hAnsi="Palatino Linotype"/>
          <w:sz w:val="20"/>
          <w:szCs w:val="20"/>
        </w:rPr>
      </w:pPr>
      <w:r>
        <w:rPr>
          <w:rFonts w:ascii="Palatino Linotype" w:hAnsi="Palatino Linotype"/>
          <w:sz w:val="20"/>
          <w:szCs w:val="20"/>
        </w:rPr>
        <w:t>Provide three example engineering requirements that are technically verifiable, but not realistic.</w:t>
      </w:r>
    </w:p>
    <w:p w:rsidR="00103EF8" w:rsidRDefault="00103EF8" w:rsidP="00103EF8">
      <w:pPr>
        <w:numPr>
          <w:ilvl w:val="1"/>
          <w:numId w:val="5"/>
        </w:numPr>
        <w:spacing w:before="60" w:after="60"/>
        <w:jc w:val="both"/>
        <w:rPr>
          <w:rFonts w:ascii="Palatino Linotype" w:hAnsi="Palatino Linotype"/>
          <w:sz w:val="20"/>
          <w:szCs w:val="20"/>
        </w:rPr>
      </w:pPr>
      <w:r w:rsidRPr="00DE2246">
        <w:rPr>
          <w:rFonts w:ascii="Palatino Linotype" w:hAnsi="Palatino Linotype"/>
          <w:sz w:val="20"/>
          <w:szCs w:val="20"/>
        </w:rPr>
        <w:t xml:space="preserve">Describe the difference between </w:t>
      </w:r>
      <w:r w:rsidRPr="00DE2246">
        <w:rPr>
          <w:rFonts w:ascii="Palatino Linotype" w:hAnsi="Palatino Linotype"/>
          <w:i/>
          <w:sz w:val="20"/>
          <w:szCs w:val="20"/>
        </w:rPr>
        <w:t>verification</w:t>
      </w:r>
      <w:r>
        <w:rPr>
          <w:rFonts w:ascii="Palatino Linotype" w:hAnsi="Palatino Linotype"/>
          <w:sz w:val="20"/>
          <w:szCs w:val="20"/>
        </w:rPr>
        <w:t xml:space="preserve"> and </w:t>
      </w:r>
      <w:r w:rsidRPr="00DE2246">
        <w:rPr>
          <w:rFonts w:ascii="Palatino Linotype" w:hAnsi="Palatino Linotype"/>
          <w:i/>
          <w:sz w:val="20"/>
          <w:szCs w:val="20"/>
        </w:rPr>
        <w:t>validation</w:t>
      </w:r>
      <w:r>
        <w:rPr>
          <w:rFonts w:ascii="Palatino Linotype" w:hAnsi="Palatino Linotype"/>
          <w:i/>
          <w:sz w:val="20"/>
          <w:szCs w:val="20"/>
        </w:rPr>
        <w:fldChar w:fldCharType="begin"/>
      </w:r>
      <w:r>
        <w:instrText xml:space="preserve"> XE "</w:instrText>
      </w:r>
      <w:r w:rsidRPr="00393ADD">
        <w:instrText>validation</w:instrText>
      </w:r>
      <w:r>
        <w:instrText xml:space="preserve">" </w:instrText>
      </w:r>
      <w:r>
        <w:rPr>
          <w:rFonts w:ascii="Palatino Linotype" w:hAnsi="Palatino Linotype"/>
          <w:i/>
          <w:sz w:val="20"/>
          <w:szCs w:val="20"/>
        </w:rPr>
        <w:fldChar w:fldCharType="end"/>
      </w:r>
      <w:r w:rsidRPr="00DE2246">
        <w:rPr>
          <w:rFonts w:ascii="Palatino Linotype" w:hAnsi="Palatino Linotype"/>
          <w:sz w:val="20"/>
          <w:szCs w:val="20"/>
        </w:rPr>
        <w:t>.</w:t>
      </w:r>
    </w:p>
    <w:p w:rsidR="00103EF8" w:rsidRDefault="00103EF8" w:rsidP="00103EF8">
      <w:pPr>
        <w:numPr>
          <w:ilvl w:val="1"/>
          <w:numId w:val="5"/>
        </w:numPr>
        <w:spacing w:before="60" w:after="60"/>
        <w:jc w:val="both"/>
        <w:rPr>
          <w:rFonts w:ascii="Palatino Linotype" w:hAnsi="Palatino Linotype"/>
          <w:sz w:val="20"/>
          <w:szCs w:val="20"/>
        </w:rPr>
      </w:pPr>
      <w:r>
        <w:rPr>
          <w:rFonts w:ascii="Palatino Linotype" w:hAnsi="Palatino Linotype"/>
          <w:sz w:val="20"/>
          <w:szCs w:val="20"/>
        </w:rPr>
        <w:t xml:space="preserve">Explain how </w:t>
      </w:r>
      <w:r w:rsidRPr="000B76A9">
        <w:rPr>
          <w:rFonts w:ascii="Palatino Linotype" w:hAnsi="Palatino Linotype"/>
          <w:i/>
          <w:sz w:val="20"/>
          <w:szCs w:val="20"/>
        </w:rPr>
        <w:t>validation</w:t>
      </w:r>
      <w:r>
        <w:rPr>
          <w:rFonts w:ascii="Palatino Linotype" w:hAnsi="Palatino Linotype"/>
          <w:i/>
          <w:sz w:val="20"/>
          <w:szCs w:val="20"/>
        </w:rPr>
        <w:fldChar w:fldCharType="begin"/>
      </w:r>
      <w:r>
        <w:instrText xml:space="preserve"> XE "</w:instrText>
      </w:r>
      <w:r w:rsidRPr="00393ADD">
        <w:instrText>validation</w:instrText>
      </w:r>
      <w:r>
        <w:instrText xml:space="preserve">" </w:instrText>
      </w:r>
      <w:r>
        <w:rPr>
          <w:rFonts w:ascii="Palatino Linotype" w:hAnsi="Palatino Linotype"/>
          <w:i/>
          <w:sz w:val="20"/>
          <w:szCs w:val="20"/>
        </w:rPr>
        <w:fldChar w:fldCharType="end"/>
      </w:r>
      <w:r>
        <w:rPr>
          <w:rFonts w:ascii="Palatino Linotype" w:hAnsi="Palatino Linotype"/>
          <w:sz w:val="20"/>
          <w:szCs w:val="20"/>
        </w:rPr>
        <w:t xml:space="preserve"> is performed for a Requirements Spec</w:t>
      </w:r>
      <w:r>
        <w:rPr>
          <w:rFonts w:ascii="Palatino Linotype" w:hAnsi="Palatino Linotype"/>
          <w:sz w:val="20"/>
          <w:szCs w:val="20"/>
        </w:rPr>
        <w:t>i</w:t>
      </w:r>
      <w:r>
        <w:rPr>
          <w:rFonts w:ascii="Palatino Linotype" w:hAnsi="Palatino Linotype"/>
          <w:sz w:val="20"/>
          <w:szCs w:val="20"/>
        </w:rPr>
        <w:t>fication</w:t>
      </w:r>
      <w:r>
        <w:rPr>
          <w:rFonts w:ascii="Palatino Linotype" w:hAnsi="Palatino Linotype"/>
          <w:sz w:val="20"/>
          <w:szCs w:val="20"/>
        </w:rPr>
        <w:fldChar w:fldCharType="begin"/>
      </w:r>
      <w:r>
        <w:instrText xml:space="preserve"> XE "</w:instrText>
      </w:r>
      <w:r w:rsidRPr="00F816B9">
        <w:instrText>R</w:instrText>
      </w:r>
      <w:r w:rsidRPr="00F816B9">
        <w:instrText>e</w:instrText>
      </w:r>
      <w:r w:rsidRPr="00F816B9">
        <w:instrText>quirements Specification</w:instrText>
      </w:r>
      <w:r>
        <w:instrText xml:space="preserve">" </w:instrText>
      </w:r>
      <w:r>
        <w:rPr>
          <w:rFonts w:ascii="Palatino Linotype" w:hAnsi="Palatino Linotype"/>
          <w:sz w:val="20"/>
          <w:szCs w:val="20"/>
        </w:rPr>
        <w:fldChar w:fldCharType="end"/>
      </w:r>
      <w:r>
        <w:rPr>
          <w:rFonts w:ascii="Palatino Linotype" w:hAnsi="Palatino Linotype"/>
          <w:sz w:val="20"/>
          <w:szCs w:val="20"/>
        </w:rPr>
        <w:t>.</w:t>
      </w:r>
    </w:p>
    <w:p w:rsidR="009C4DA0" w:rsidRDefault="009C4DA0" w:rsidP="009C4DA0">
      <w:pPr>
        <w:numPr>
          <w:ilvl w:val="1"/>
          <w:numId w:val="5"/>
        </w:numPr>
        <w:spacing w:before="60" w:after="60"/>
        <w:jc w:val="both"/>
        <w:rPr>
          <w:rFonts w:ascii="Palatino Linotype" w:hAnsi="Palatino Linotype"/>
          <w:sz w:val="20"/>
          <w:szCs w:val="20"/>
        </w:rPr>
      </w:pPr>
      <w:r>
        <w:rPr>
          <w:rFonts w:ascii="Palatino Linotype" w:hAnsi="Palatino Linotype"/>
          <w:sz w:val="20"/>
          <w:szCs w:val="20"/>
        </w:rPr>
        <w:t>Provide an example of a project (real or fictitious) where verification is successful, but validation is unsuccessful.</w:t>
      </w:r>
    </w:p>
    <w:p w:rsidR="00F77156" w:rsidRPr="00DE2246" w:rsidRDefault="00F77156" w:rsidP="00E25B49">
      <w:pPr>
        <w:numPr>
          <w:ilvl w:val="1"/>
          <w:numId w:val="5"/>
        </w:numPr>
        <w:spacing w:before="60" w:after="60"/>
        <w:jc w:val="both"/>
        <w:rPr>
          <w:rFonts w:ascii="Palatino Linotype" w:hAnsi="Palatino Linotype"/>
          <w:sz w:val="20"/>
          <w:szCs w:val="20"/>
        </w:rPr>
      </w:pPr>
      <w:r w:rsidRPr="00DE2246">
        <w:rPr>
          <w:rFonts w:ascii="Palatino Linotype" w:hAnsi="Palatino Linotype"/>
          <w:sz w:val="20"/>
          <w:szCs w:val="20"/>
        </w:rPr>
        <w:t xml:space="preserve">Consider the design of a common device such as an audio CD player, an electric toothbrush, or a laptop computer (or </w:t>
      </w:r>
      <w:r w:rsidR="00103EF8">
        <w:rPr>
          <w:rFonts w:ascii="Palatino Linotype" w:hAnsi="Palatino Linotype"/>
          <w:sz w:val="20"/>
          <w:szCs w:val="20"/>
        </w:rPr>
        <w:t>an</w:t>
      </w:r>
      <w:r w:rsidRPr="00DE2246">
        <w:rPr>
          <w:rFonts w:ascii="Palatino Linotype" w:hAnsi="Palatino Linotype"/>
          <w:sz w:val="20"/>
          <w:szCs w:val="20"/>
        </w:rPr>
        <w:t>other device that you select).</w:t>
      </w:r>
      <w:r w:rsidR="006D49E2">
        <w:rPr>
          <w:rFonts w:ascii="Palatino Linotype" w:hAnsi="Palatino Linotype"/>
          <w:sz w:val="20"/>
          <w:szCs w:val="20"/>
        </w:rPr>
        <w:t xml:space="preserve"> </w:t>
      </w:r>
      <w:r w:rsidR="00103EF8">
        <w:rPr>
          <w:rFonts w:ascii="Palatino Linotype" w:hAnsi="Palatino Linotype"/>
          <w:sz w:val="20"/>
          <w:szCs w:val="20"/>
        </w:rPr>
        <w:t>Identify</w:t>
      </w:r>
      <w:r w:rsidRPr="00DE2246">
        <w:rPr>
          <w:rFonts w:ascii="Palatino Linotype" w:hAnsi="Palatino Linotype"/>
          <w:sz w:val="20"/>
          <w:szCs w:val="20"/>
        </w:rPr>
        <w:t xml:space="preserve"> </w:t>
      </w:r>
      <w:r w:rsidR="00103EF8">
        <w:rPr>
          <w:rFonts w:ascii="Palatino Linotype" w:hAnsi="Palatino Linotype"/>
          <w:sz w:val="20"/>
          <w:szCs w:val="20"/>
        </w:rPr>
        <w:t>p</w:t>
      </w:r>
      <w:r w:rsidR="00103EF8">
        <w:rPr>
          <w:rFonts w:ascii="Palatino Linotype" w:hAnsi="Palatino Linotype"/>
          <w:sz w:val="20"/>
          <w:szCs w:val="20"/>
        </w:rPr>
        <w:t>o</w:t>
      </w:r>
      <w:r w:rsidR="00103EF8">
        <w:rPr>
          <w:rFonts w:ascii="Palatino Linotype" w:hAnsi="Palatino Linotype"/>
          <w:sz w:val="20"/>
          <w:szCs w:val="20"/>
        </w:rPr>
        <w:t xml:space="preserve">tential </w:t>
      </w:r>
      <w:r w:rsidR="00334C12">
        <w:rPr>
          <w:rFonts w:ascii="Palatino Linotype" w:hAnsi="Palatino Linotype"/>
          <w:sz w:val="20"/>
          <w:szCs w:val="20"/>
        </w:rPr>
        <w:t xml:space="preserve">marketing and </w:t>
      </w:r>
      <w:r w:rsidRPr="00DE2246">
        <w:rPr>
          <w:rFonts w:ascii="Palatino Linotype" w:hAnsi="Palatino Linotype"/>
          <w:sz w:val="20"/>
          <w:szCs w:val="20"/>
        </w:rPr>
        <w:t>engineering requirements.</w:t>
      </w:r>
      <w:r w:rsidR="006D49E2">
        <w:rPr>
          <w:rFonts w:ascii="Palatino Linotype" w:hAnsi="Palatino Linotype"/>
          <w:sz w:val="20"/>
          <w:szCs w:val="20"/>
        </w:rPr>
        <w:t xml:space="preserve"> </w:t>
      </w:r>
      <w:r w:rsidR="00334C12">
        <w:rPr>
          <w:rFonts w:ascii="Palatino Linotype" w:hAnsi="Palatino Linotype"/>
          <w:sz w:val="20"/>
          <w:szCs w:val="20"/>
        </w:rPr>
        <w:t>Con</w:t>
      </w:r>
      <w:r w:rsidRPr="00DE2246">
        <w:rPr>
          <w:rFonts w:ascii="Palatino Linotype" w:hAnsi="Palatino Linotype"/>
          <w:sz w:val="20"/>
          <w:szCs w:val="20"/>
        </w:rPr>
        <w:t xml:space="preserve">sider </w:t>
      </w:r>
      <w:r w:rsidR="00103EF8">
        <w:rPr>
          <w:rFonts w:ascii="Palatino Linotype" w:hAnsi="Palatino Linotype"/>
          <w:sz w:val="20"/>
          <w:szCs w:val="20"/>
        </w:rPr>
        <w:t xml:space="preserve">those </w:t>
      </w:r>
      <w:r w:rsidR="00550A45">
        <w:rPr>
          <w:rFonts w:ascii="Palatino Linotype" w:hAnsi="Palatino Linotype"/>
          <w:sz w:val="20"/>
          <w:szCs w:val="20"/>
        </w:rPr>
        <w:t xml:space="preserve">categories </w:t>
      </w:r>
      <w:r w:rsidR="00103EF8">
        <w:rPr>
          <w:rFonts w:ascii="Palatino Linotype" w:hAnsi="Palatino Linotype"/>
          <w:sz w:val="20"/>
          <w:szCs w:val="20"/>
        </w:rPr>
        <w:t>pr</w:t>
      </w:r>
      <w:r w:rsidR="00103EF8">
        <w:rPr>
          <w:rFonts w:ascii="Palatino Linotype" w:hAnsi="Palatino Linotype"/>
          <w:sz w:val="20"/>
          <w:szCs w:val="20"/>
        </w:rPr>
        <w:t>e</w:t>
      </w:r>
      <w:r w:rsidR="00103EF8">
        <w:rPr>
          <w:rFonts w:ascii="Palatino Linotype" w:hAnsi="Palatino Linotype"/>
          <w:sz w:val="20"/>
          <w:szCs w:val="20"/>
        </w:rPr>
        <w:t>sented in Section 3.</w:t>
      </w:r>
      <w:r w:rsidR="001A3166">
        <w:rPr>
          <w:rFonts w:ascii="Palatino Linotype" w:hAnsi="Palatino Linotype"/>
          <w:sz w:val="20"/>
          <w:szCs w:val="20"/>
        </w:rPr>
        <w:t>2</w:t>
      </w:r>
      <w:r w:rsidRPr="00DE2246">
        <w:rPr>
          <w:rFonts w:ascii="Palatino Linotype" w:hAnsi="Palatino Linotype"/>
          <w:sz w:val="20"/>
          <w:szCs w:val="20"/>
        </w:rPr>
        <w:t>, as well as any other</w:t>
      </w:r>
      <w:r w:rsidR="00CF07ED">
        <w:rPr>
          <w:rFonts w:ascii="Palatino Linotype" w:hAnsi="Palatino Linotype"/>
          <w:sz w:val="20"/>
          <w:szCs w:val="20"/>
        </w:rPr>
        <w:t>s</w:t>
      </w:r>
      <w:r w:rsidRPr="00DE2246">
        <w:rPr>
          <w:rFonts w:ascii="Palatino Linotype" w:hAnsi="Palatino Linotype"/>
          <w:sz w:val="20"/>
          <w:szCs w:val="20"/>
        </w:rPr>
        <w:t xml:space="preserve"> that are applicable to the problem.</w:t>
      </w:r>
      <w:r w:rsidR="006D49E2">
        <w:rPr>
          <w:rFonts w:ascii="Palatino Linotype" w:hAnsi="Palatino Linotype"/>
          <w:sz w:val="20"/>
          <w:szCs w:val="20"/>
        </w:rPr>
        <w:t xml:space="preserve"> </w:t>
      </w:r>
      <w:r w:rsidRPr="00DE2246">
        <w:rPr>
          <w:rFonts w:ascii="Palatino Linotype" w:hAnsi="Palatino Linotype"/>
          <w:sz w:val="20"/>
          <w:szCs w:val="20"/>
        </w:rPr>
        <w:t xml:space="preserve">You do not need to select the target values, but should identify the measures and units. </w:t>
      </w:r>
      <w:r w:rsidR="00103EF8">
        <w:rPr>
          <w:rFonts w:ascii="Palatino Linotype" w:hAnsi="Palatino Linotype"/>
          <w:sz w:val="20"/>
          <w:szCs w:val="20"/>
        </w:rPr>
        <w:t>Pr</w:t>
      </w:r>
      <w:r w:rsidR="00103EF8">
        <w:rPr>
          <w:rFonts w:ascii="Palatino Linotype" w:hAnsi="Palatino Linotype"/>
          <w:sz w:val="20"/>
          <w:szCs w:val="20"/>
        </w:rPr>
        <w:t>e</w:t>
      </w:r>
      <w:r w:rsidR="00103EF8">
        <w:rPr>
          <w:rFonts w:ascii="Palatino Linotype" w:hAnsi="Palatino Linotype"/>
          <w:sz w:val="20"/>
          <w:szCs w:val="20"/>
        </w:rPr>
        <w:t xml:space="preserve">sent the requirements in a table format </w:t>
      </w:r>
      <w:r w:rsidR="001A3166">
        <w:rPr>
          <w:rFonts w:ascii="Palatino Linotype" w:hAnsi="Palatino Linotype"/>
          <w:sz w:val="20"/>
          <w:szCs w:val="20"/>
        </w:rPr>
        <w:t>as in</w:t>
      </w:r>
      <w:r w:rsidR="00103EF8">
        <w:rPr>
          <w:rFonts w:ascii="Palatino Linotype" w:hAnsi="Palatino Linotype"/>
          <w:sz w:val="20"/>
          <w:szCs w:val="20"/>
        </w:rPr>
        <w:t xml:space="preserve"> Table 3.1. </w:t>
      </w:r>
    </w:p>
    <w:p w:rsidR="00334C12" w:rsidRDefault="00F77156" w:rsidP="00F77156">
      <w:pPr>
        <w:numPr>
          <w:ilvl w:val="1"/>
          <w:numId w:val="5"/>
        </w:numPr>
        <w:spacing w:before="60" w:after="60"/>
        <w:jc w:val="both"/>
        <w:rPr>
          <w:rFonts w:ascii="Palatino Linotype" w:hAnsi="Palatino Linotype"/>
          <w:sz w:val="20"/>
          <w:szCs w:val="20"/>
        </w:rPr>
      </w:pPr>
      <w:r w:rsidRPr="00DE2246">
        <w:rPr>
          <w:rFonts w:ascii="Palatino Linotype" w:hAnsi="Palatino Linotype"/>
          <w:sz w:val="20"/>
          <w:szCs w:val="20"/>
        </w:rPr>
        <w:lastRenderedPageBreak/>
        <w:t>De</w:t>
      </w:r>
      <w:r w:rsidR="003C5F73">
        <w:rPr>
          <w:rFonts w:ascii="Palatino Linotype" w:hAnsi="Palatino Linotype"/>
          <w:sz w:val="20"/>
          <w:szCs w:val="20"/>
        </w:rPr>
        <w:t xml:space="preserve">velop </w:t>
      </w:r>
      <w:r w:rsidR="00E25B49">
        <w:rPr>
          <w:rFonts w:ascii="Palatino Linotype" w:hAnsi="Palatino Linotype"/>
          <w:sz w:val="20"/>
          <w:szCs w:val="20"/>
        </w:rPr>
        <w:t xml:space="preserve">a marketing-engineering tradeoff matrix for </w:t>
      </w:r>
      <w:r w:rsidR="003C5F73">
        <w:rPr>
          <w:rFonts w:ascii="Palatino Linotype" w:hAnsi="Palatino Linotype"/>
          <w:sz w:val="20"/>
          <w:szCs w:val="20"/>
        </w:rPr>
        <w:t>t</w:t>
      </w:r>
      <w:r w:rsidRPr="00DE2246">
        <w:rPr>
          <w:rFonts w:ascii="Palatino Linotype" w:hAnsi="Palatino Linotype"/>
          <w:sz w:val="20"/>
          <w:szCs w:val="20"/>
        </w:rPr>
        <w:t xml:space="preserve">he device </w:t>
      </w:r>
      <w:r w:rsidR="003C5F73">
        <w:rPr>
          <w:rFonts w:ascii="Palatino Linotype" w:hAnsi="Palatino Linotype"/>
          <w:sz w:val="20"/>
          <w:szCs w:val="20"/>
        </w:rPr>
        <w:t xml:space="preserve">selected </w:t>
      </w:r>
      <w:r w:rsidRPr="00DE2246">
        <w:rPr>
          <w:rFonts w:ascii="Palatino Linotype" w:hAnsi="Palatino Linotype"/>
          <w:sz w:val="20"/>
          <w:szCs w:val="20"/>
        </w:rPr>
        <w:t>in Pro</w:t>
      </w:r>
      <w:r w:rsidRPr="00DE2246">
        <w:rPr>
          <w:rFonts w:ascii="Palatino Linotype" w:hAnsi="Palatino Linotype"/>
          <w:sz w:val="20"/>
          <w:szCs w:val="20"/>
        </w:rPr>
        <w:t>b</w:t>
      </w:r>
      <w:r w:rsidRPr="00DE2246">
        <w:rPr>
          <w:rFonts w:ascii="Palatino Linotype" w:hAnsi="Palatino Linotype"/>
          <w:sz w:val="20"/>
          <w:szCs w:val="20"/>
        </w:rPr>
        <w:t xml:space="preserve">lem </w:t>
      </w:r>
      <w:r w:rsidR="003C5F73">
        <w:rPr>
          <w:rFonts w:ascii="Palatino Linotype" w:hAnsi="Palatino Linotype"/>
          <w:sz w:val="20"/>
          <w:szCs w:val="20"/>
        </w:rPr>
        <w:t>3.</w:t>
      </w:r>
      <w:r w:rsidR="009B2882">
        <w:rPr>
          <w:rFonts w:ascii="Palatino Linotype" w:hAnsi="Palatino Linotype"/>
          <w:sz w:val="20"/>
          <w:szCs w:val="20"/>
        </w:rPr>
        <w:t>8</w:t>
      </w:r>
      <w:r w:rsidRPr="00DE2246">
        <w:rPr>
          <w:rFonts w:ascii="Palatino Linotype" w:hAnsi="Palatino Linotype"/>
          <w:sz w:val="20"/>
          <w:szCs w:val="20"/>
        </w:rPr>
        <w:t>.</w:t>
      </w:r>
      <w:r w:rsidR="006D49E2">
        <w:rPr>
          <w:rFonts w:ascii="Palatino Linotype" w:hAnsi="Palatino Linotype"/>
          <w:sz w:val="20"/>
          <w:szCs w:val="20"/>
        </w:rPr>
        <w:t xml:space="preserve"> </w:t>
      </w:r>
    </w:p>
    <w:p w:rsidR="00E25B49" w:rsidRPr="00DE2246" w:rsidRDefault="00E25B49" w:rsidP="00F77156">
      <w:pPr>
        <w:numPr>
          <w:ilvl w:val="1"/>
          <w:numId w:val="5"/>
        </w:numPr>
        <w:spacing w:before="60" w:after="60"/>
        <w:jc w:val="both"/>
        <w:rPr>
          <w:rFonts w:ascii="Palatino Linotype" w:hAnsi="Palatino Linotype"/>
          <w:sz w:val="20"/>
          <w:szCs w:val="20"/>
        </w:rPr>
      </w:pPr>
      <w:r>
        <w:rPr>
          <w:rFonts w:ascii="Palatino Linotype" w:hAnsi="Palatino Linotype"/>
          <w:sz w:val="20"/>
          <w:szCs w:val="20"/>
        </w:rPr>
        <w:t xml:space="preserve">Develop an engineering tradeoff matrix for the </w:t>
      </w:r>
      <w:r w:rsidR="000A68BA">
        <w:rPr>
          <w:rFonts w:ascii="Palatino Linotype" w:hAnsi="Palatino Linotype"/>
          <w:sz w:val="20"/>
          <w:szCs w:val="20"/>
        </w:rPr>
        <w:t>device selected in Pr</w:t>
      </w:r>
      <w:r w:rsidR="009B2882">
        <w:rPr>
          <w:rFonts w:ascii="Palatino Linotype" w:hAnsi="Palatino Linotype"/>
          <w:sz w:val="20"/>
          <w:szCs w:val="20"/>
        </w:rPr>
        <w:t>oblem 3.8</w:t>
      </w:r>
      <w:r w:rsidR="000A68BA">
        <w:rPr>
          <w:rFonts w:ascii="Palatino Linotype" w:hAnsi="Palatino Linotype"/>
          <w:sz w:val="20"/>
          <w:szCs w:val="20"/>
        </w:rPr>
        <w:t>.</w:t>
      </w:r>
    </w:p>
    <w:p w:rsidR="00F77156" w:rsidRPr="00DE2246" w:rsidRDefault="00F77156" w:rsidP="00F77156">
      <w:pPr>
        <w:numPr>
          <w:ilvl w:val="1"/>
          <w:numId w:val="5"/>
        </w:numPr>
        <w:spacing w:before="60" w:after="60"/>
        <w:jc w:val="both"/>
        <w:rPr>
          <w:rFonts w:ascii="Palatino Linotype" w:hAnsi="Palatino Linotype"/>
          <w:sz w:val="20"/>
          <w:szCs w:val="20"/>
        </w:rPr>
      </w:pPr>
      <w:r w:rsidRPr="00DE2246">
        <w:rPr>
          <w:rFonts w:ascii="Palatino Linotype" w:hAnsi="Palatino Linotype"/>
          <w:sz w:val="20"/>
          <w:szCs w:val="20"/>
        </w:rPr>
        <w:t>Develop a list of potential standards</w:t>
      </w:r>
      <w:r w:rsidR="00104387">
        <w:rPr>
          <w:rFonts w:ascii="Palatino Linotype" w:hAnsi="Palatino Linotype"/>
          <w:sz w:val="20"/>
          <w:szCs w:val="20"/>
        </w:rPr>
        <w:fldChar w:fldCharType="begin"/>
      </w:r>
      <w:r w:rsidR="00104387">
        <w:instrText xml:space="preserve"> XE "</w:instrText>
      </w:r>
      <w:r w:rsidR="00104387" w:rsidRPr="001C22E1">
        <w:instrText>standards</w:instrText>
      </w:r>
      <w:r w:rsidR="00104387">
        <w:instrText xml:space="preserve">" </w:instrText>
      </w:r>
      <w:r w:rsidR="00104387">
        <w:rPr>
          <w:rFonts w:ascii="Palatino Linotype" w:hAnsi="Palatino Linotype"/>
          <w:sz w:val="20"/>
          <w:szCs w:val="20"/>
        </w:rPr>
        <w:fldChar w:fldCharType="end"/>
      </w:r>
      <w:r w:rsidRPr="00DE2246">
        <w:rPr>
          <w:rFonts w:ascii="Palatino Linotype" w:hAnsi="Palatino Linotype"/>
          <w:sz w:val="20"/>
          <w:szCs w:val="20"/>
        </w:rPr>
        <w:t xml:space="preserve"> that would apply to one of the devices pr</w:t>
      </w:r>
      <w:r w:rsidRPr="00DE2246">
        <w:rPr>
          <w:rFonts w:ascii="Palatino Linotype" w:hAnsi="Palatino Linotype"/>
          <w:sz w:val="20"/>
          <w:szCs w:val="20"/>
        </w:rPr>
        <w:t>o</w:t>
      </w:r>
      <w:r w:rsidRPr="00DE2246">
        <w:rPr>
          <w:rFonts w:ascii="Palatino Linotype" w:hAnsi="Palatino Linotype"/>
          <w:sz w:val="20"/>
          <w:szCs w:val="20"/>
        </w:rPr>
        <w:t xml:space="preserve">posed in Problem </w:t>
      </w:r>
      <w:r w:rsidR="00887529">
        <w:rPr>
          <w:rFonts w:ascii="Palatino Linotype" w:hAnsi="Palatino Linotype"/>
          <w:sz w:val="20"/>
          <w:szCs w:val="20"/>
        </w:rPr>
        <w:t>3.</w:t>
      </w:r>
      <w:r w:rsidR="009B2882">
        <w:rPr>
          <w:rFonts w:ascii="Palatino Linotype" w:hAnsi="Palatino Linotype"/>
          <w:sz w:val="20"/>
          <w:szCs w:val="20"/>
        </w:rPr>
        <w:t>8</w:t>
      </w:r>
      <w:r w:rsidR="00103EF8">
        <w:rPr>
          <w:rFonts w:ascii="Palatino Linotype" w:hAnsi="Palatino Linotype"/>
          <w:sz w:val="20"/>
          <w:szCs w:val="20"/>
        </w:rPr>
        <w:t>, and f</w:t>
      </w:r>
      <w:r w:rsidRPr="00DE2246">
        <w:rPr>
          <w:rFonts w:ascii="Palatino Linotype" w:hAnsi="Palatino Linotype"/>
          <w:sz w:val="20"/>
          <w:szCs w:val="20"/>
        </w:rPr>
        <w:t xml:space="preserve">or each indicate how </w:t>
      </w:r>
      <w:r w:rsidR="00103EF8">
        <w:rPr>
          <w:rFonts w:ascii="Palatino Linotype" w:hAnsi="Palatino Linotype"/>
          <w:sz w:val="20"/>
          <w:szCs w:val="20"/>
        </w:rPr>
        <w:t xml:space="preserve">it </w:t>
      </w:r>
      <w:r w:rsidRPr="00DE2246">
        <w:rPr>
          <w:rFonts w:ascii="Palatino Linotype" w:hAnsi="Palatino Linotype"/>
          <w:sz w:val="20"/>
          <w:szCs w:val="20"/>
        </w:rPr>
        <w:t>would appl</w:t>
      </w:r>
      <w:r w:rsidR="00103EF8">
        <w:rPr>
          <w:rFonts w:ascii="Palatino Linotype" w:hAnsi="Palatino Linotype"/>
          <w:sz w:val="20"/>
          <w:szCs w:val="20"/>
        </w:rPr>
        <w:t>y to the design.</w:t>
      </w:r>
    </w:p>
    <w:p w:rsidR="00F77156" w:rsidRPr="00DE2246" w:rsidRDefault="00F77156" w:rsidP="00F77156">
      <w:pPr>
        <w:numPr>
          <w:ilvl w:val="1"/>
          <w:numId w:val="5"/>
        </w:numPr>
        <w:spacing w:before="60" w:after="60"/>
        <w:jc w:val="both"/>
        <w:rPr>
          <w:rFonts w:ascii="Palatino Linotype" w:hAnsi="Palatino Linotype"/>
          <w:sz w:val="20"/>
          <w:szCs w:val="20"/>
        </w:rPr>
      </w:pPr>
      <w:r w:rsidRPr="00DE2246">
        <w:rPr>
          <w:rFonts w:ascii="Palatino Linotype" w:hAnsi="Palatino Linotype"/>
          <w:b/>
          <w:sz w:val="20"/>
          <w:szCs w:val="20"/>
        </w:rPr>
        <w:t xml:space="preserve">Project Application. </w:t>
      </w:r>
      <w:r w:rsidRPr="00DE2246">
        <w:rPr>
          <w:rFonts w:ascii="Palatino Linotype" w:hAnsi="Palatino Linotype"/>
          <w:sz w:val="20"/>
          <w:szCs w:val="20"/>
        </w:rPr>
        <w:t xml:space="preserve">Develop a complete </w:t>
      </w:r>
      <w:r w:rsidR="001A3166">
        <w:rPr>
          <w:rFonts w:ascii="Palatino Linotype" w:hAnsi="Palatino Linotype"/>
          <w:sz w:val="20"/>
          <w:szCs w:val="20"/>
        </w:rPr>
        <w:t xml:space="preserve">requirements </w:t>
      </w:r>
      <w:r w:rsidR="00104387">
        <w:rPr>
          <w:rFonts w:ascii="Palatino Linotype" w:hAnsi="Palatino Linotype"/>
          <w:sz w:val="20"/>
          <w:szCs w:val="20"/>
        </w:rPr>
        <w:fldChar w:fldCharType="begin"/>
      </w:r>
      <w:r w:rsidR="00104387">
        <w:instrText xml:space="preserve"> XE "</w:instrText>
      </w:r>
      <w:r w:rsidR="00104387" w:rsidRPr="00F816B9">
        <w:instrText>R</w:instrText>
      </w:r>
      <w:r w:rsidR="00104387" w:rsidRPr="00F816B9">
        <w:instrText>e</w:instrText>
      </w:r>
      <w:r w:rsidR="00104387" w:rsidRPr="00F816B9">
        <w:instrText>quirements Specification</w:instrText>
      </w:r>
      <w:r w:rsidR="00104387">
        <w:instrText xml:space="preserve">" </w:instrText>
      </w:r>
      <w:r w:rsidR="00104387">
        <w:rPr>
          <w:rFonts w:ascii="Palatino Linotype" w:hAnsi="Palatino Linotype"/>
          <w:sz w:val="20"/>
          <w:szCs w:val="20"/>
        </w:rPr>
        <w:fldChar w:fldCharType="end"/>
      </w:r>
      <w:r w:rsidR="00C86676">
        <w:rPr>
          <w:rFonts w:ascii="Palatino Linotype" w:hAnsi="Palatino Linotype"/>
          <w:sz w:val="20"/>
          <w:szCs w:val="20"/>
        </w:rPr>
        <w:t>d</w:t>
      </w:r>
      <w:r w:rsidR="00887529">
        <w:rPr>
          <w:rFonts w:ascii="Palatino Linotype" w:hAnsi="Palatino Linotype"/>
          <w:sz w:val="20"/>
          <w:szCs w:val="20"/>
        </w:rPr>
        <w:t>ocument for your pr</w:t>
      </w:r>
      <w:r w:rsidR="00887529">
        <w:rPr>
          <w:rFonts w:ascii="Palatino Linotype" w:hAnsi="Palatino Linotype"/>
          <w:sz w:val="20"/>
          <w:szCs w:val="20"/>
        </w:rPr>
        <w:t>o</w:t>
      </w:r>
      <w:r w:rsidR="00887529">
        <w:rPr>
          <w:rFonts w:ascii="Palatino Linotype" w:hAnsi="Palatino Linotype"/>
          <w:sz w:val="20"/>
          <w:szCs w:val="20"/>
        </w:rPr>
        <w:t>ject</w:t>
      </w:r>
      <w:r w:rsidR="009B2882">
        <w:rPr>
          <w:rFonts w:ascii="Palatino Linotype" w:hAnsi="Palatino Linotype"/>
          <w:sz w:val="20"/>
          <w:szCs w:val="20"/>
        </w:rPr>
        <w:t xml:space="preserve"> as outlined in Section 3.6</w:t>
      </w:r>
      <w:r w:rsidR="009D5BC4">
        <w:rPr>
          <w:rFonts w:ascii="Palatino Linotype" w:hAnsi="Palatino Linotype"/>
          <w:sz w:val="20"/>
          <w:szCs w:val="20"/>
        </w:rPr>
        <w:t>.</w:t>
      </w:r>
      <w:r w:rsidR="00103EF8">
        <w:rPr>
          <w:rFonts w:ascii="Palatino Linotype" w:hAnsi="Palatino Linotype"/>
          <w:sz w:val="20"/>
          <w:szCs w:val="20"/>
        </w:rPr>
        <w:t xml:space="preserve"> </w:t>
      </w:r>
      <w:r w:rsidR="009D5BC4">
        <w:rPr>
          <w:rFonts w:ascii="Palatino Linotype" w:hAnsi="Palatino Linotype"/>
          <w:sz w:val="20"/>
          <w:szCs w:val="20"/>
        </w:rPr>
        <w:t xml:space="preserve">Make sure that the engineering requirements meet the five properties identified in the chapter. The team should </w:t>
      </w:r>
      <w:r w:rsidR="00104387">
        <w:rPr>
          <w:rFonts w:ascii="Palatino Linotype" w:hAnsi="Palatino Linotype"/>
          <w:sz w:val="20"/>
          <w:szCs w:val="20"/>
        </w:rPr>
        <w:fldChar w:fldCharType="begin"/>
      </w:r>
      <w:r w:rsidR="00104387">
        <w:instrText xml:space="preserve"> XE "</w:instrText>
      </w:r>
      <w:r w:rsidR="00104387" w:rsidRPr="001C22E1">
        <w:instrText>standards</w:instrText>
      </w:r>
      <w:r w:rsidR="00104387">
        <w:instrText xml:space="preserve">" </w:instrText>
      </w:r>
      <w:r w:rsidR="00104387">
        <w:rPr>
          <w:rFonts w:ascii="Palatino Linotype" w:hAnsi="Palatino Linotype"/>
          <w:sz w:val="20"/>
          <w:szCs w:val="20"/>
        </w:rPr>
        <w:fldChar w:fldCharType="end"/>
      </w:r>
      <w:r w:rsidR="009D5BC4">
        <w:rPr>
          <w:rFonts w:ascii="Palatino Linotype" w:hAnsi="Palatino Linotype"/>
          <w:sz w:val="20"/>
          <w:szCs w:val="20"/>
        </w:rPr>
        <w:t xml:space="preserve">complete the </w:t>
      </w:r>
      <w:r w:rsidR="00887529">
        <w:rPr>
          <w:rFonts w:ascii="Palatino Linotype" w:hAnsi="Palatino Linotype"/>
          <w:sz w:val="20"/>
          <w:szCs w:val="20"/>
        </w:rPr>
        <w:t>self-assessment checklist</w:t>
      </w:r>
      <w:r w:rsidR="00C03F25">
        <w:rPr>
          <w:rFonts w:ascii="Palatino Linotype" w:hAnsi="Palatino Linotype"/>
          <w:sz w:val="20"/>
          <w:szCs w:val="20"/>
        </w:rPr>
        <w:t xml:space="preserve"> in Table 3.</w:t>
      </w:r>
      <w:r w:rsidR="009D5BC4">
        <w:rPr>
          <w:rFonts w:ascii="Palatino Linotype" w:hAnsi="Palatino Linotype"/>
          <w:sz w:val="20"/>
          <w:szCs w:val="20"/>
        </w:rPr>
        <w:t>8</w:t>
      </w:r>
      <w:r w:rsidR="00887529">
        <w:rPr>
          <w:rFonts w:ascii="Palatino Linotype" w:hAnsi="Palatino Linotype"/>
          <w:sz w:val="20"/>
          <w:szCs w:val="20"/>
        </w:rPr>
        <w:t>.</w:t>
      </w:r>
      <w:r w:rsidR="00B854AB">
        <w:rPr>
          <w:rFonts w:ascii="Palatino Linotype" w:hAnsi="Palatino Linotype"/>
          <w:noProof/>
          <w:sz w:val="20"/>
          <w:szCs w:val="20"/>
        </w:rPr>
        <mc:AlternateContent>
          <mc:Choice Requires="wps">
            <w:drawing>
              <wp:anchor distT="0" distB="0" distL="114300" distR="114300" simplePos="0" relativeHeight="251658752" behindDoc="0" locked="0" layoutInCell="1" allowOverlap="1">
                <wp:simplePos x="0" y="0"/>
                <wp:positionH relativeFrom="column">
                  <wp:posOffset>-804545</wp:posOffset>
                </wp:positionH>
                <wp:positionV relativeFrom="paragraph">
                  <wp:posOffset>-1885315</wp:posOffset>
                </wp:positionV>
                <wp:extent cx="914400" cy="914400"/>
                <wp:effectExtent l="9525" t="9525" r="9525" b="9525"/>
                <wp:wrapNone/>
                <wp:docPr id="2043236414"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270AD" w:rsidRPr="00724940" w:rsidRDefault="009270AD"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60" type="#_x0000_t202" style="position:absolute;left:0;text-align:left;margin-left:-63.35pt;margin-top:-148.4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epEQIAADI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">
                <v:textbox>
                  <w:txbxContent>
                    <w:p w:rsidR="009270AD" w:rsidRPr="00724940" w:rsidRDefault="009270AD" w:rsidP="000E75B6">
                      <w:pPr>
                        <w:jc w:val="center"/>
                        <w:rPr>
                          <w:b/>
                          <w:sz w:val="20"/>
                          <w:szCs w:val="20"/>
                        </w:rPr>
                      </w:pPr>
                      <w:r w:rsidRPr="00724940">
                        <w:rPr>
                          <w:b/>
                          <w:sz w:val="20"/>
                          <w:szCs w:val="20"/>
                        </w:rPr>
                        <w:t>Concept Generation</w:t>
                      </w:r>
                    </w:p>
                  </w:txbxContent>
                </v:textbox>
              </v:shape>
            </w:pict>
          </mc:Fallback>
        </mc:AlternateContent>
      </w:r>
    </w:p>
    <w:sectPr w:rsidR="00F77156" w:rsidRPr="00DE2246" w:rsidSect="00AB4075">
      <w:headerReference w:type="even" r:id="rId9"/>
      <w:headerReference w:type="default" r:id="rId10"/>
      <w:footerReference w:type="even" r:id="rId11"/>
      <w:footerReference w:type="default" r:id="rId12"/>
      <w:footerReference w:type="first" r:id="rId13"/>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575E" w:rsidRDefault="00E5575E">
      <w:r>
        <w:separator/>
      </w:r>
    </w:p>
  </w:endnote>
  <w:endnote w:type="continuationSeparator" w:id="0">
    <w:p w:rsidR="00E5575E" w:rsidRDefault="00E5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0AD" w:rsidRDefault="009270AD"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0AD" w:rsidRDefault="009270AD"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0AD" w:rsidRPr="005136D5" w:rsidRDefault="009270AD"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9270AD" w:rsidRDefault="0092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575E" w:rsidRDefault="00E5575E">
      <w:r>
        <w:separator/>
      </w:r>
    </w:p>
  </w:footnote>
  <w:footnote w:type="continuationSeparator" w:id="0">
    <w:p w:rsidR="00E5575E" w:rsidRDefault="00E5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0AD" w:rsidRPr="00BF3E83" w:rsidRDefault="009270AD"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CC2B83">
      <w:rPr>
        <w:rStyle w:val="PageNumber"/>
        <w:rFonts w:ascii="Arial" w:hAnsi="Arial" w:cs="Arial"/>
        <w:b/>
        <w:noProof/>
      </w:rPr>
      <w:t>22</w:t>
    </w:r>
    <w:r w:rsidRPr="00BF3E83">
      <w:rPr>
        <w:rStyle w:val="PageNumber"/>
        <w:rFonts w:ascii="Arial" w:hAnsi="Arial" w:cs="Arial"/>
        <w:b/>
      </w:rPr>
      <w:fldChar w:fldCharType="end"/>
    </w:r>
  </w:p>
  <w:p w:rsidR="009270AD" w:rsidRPr="00222BC9" w:rsidRDefault="009270AD"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0AD" w:rsidRPr="00BF3E83" w:rsidRDefault="009270AD"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CC2B83">
      <w:rPr>
        <w:rStyle w:val="PageNumber"/>
        <w:rFonts w:ascii="Arial" w:hAnsi="Arial" w:cs="Arial"/>
        <w:b/>
        <w:noProof/>
      </w:rPr>
      <w:t>19</w:t>
    </w:r>
    <w:r w:rsidRPr="00BF3E83">
      <w:rPr>
        <w:rStyle w:val="PageNumber"/>
        <w:rFonts w:ascii="Arial" w:hAnsi="Arial" w:cs="Arial"/>
        <w:b/>
      </w:rPr>
      <w:fldChar w:fldCharType="end"/>
    </w:r>
  </w:p>
  <w:p w:rsidR="009270AD" w:rsidRPr="00222BC9" w:rsidRDefault="009270AD" w:rsidP="00BA2505">
    <w:pPr>
      <w:pStyle w:val="Header"/>
      <w:spacing w:before="20"/>
      <w:ind w:left="4320" w:right="547" w:hanging="4320"/>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Pr>
        <w:rFonts w:ascii="Arial" w:hAnsi="Arial" w:cs="Arial"/>
        <w:b/>
        <w:sz w:val="18"/>
        <w:szCs w:val="18"/>
      </w:rPr>
      <w:t>Chapter 3</w:t>
    </w:r>
    <w:r w:rsidRPr="00222BC9">
      <w:rPr>
        <w:rFonts w:ascii="Arial" w:hAnsi="Arial" w:cs="Arial"/>
        <w:b/>
        <w:sz w:val="18"/>
        <w:szCs w:val="18"/>
      </w:rPr>
      <w:fldChar w:fldCharType="end"/>
    </w:r>
    <w:r>
      <w:rPr>
        <w:rFonts w:ascii="Arial" w:hAnsi="Arial" w:cs="Arial"/>
        <w:b/>
        <w:sz w:val="18"/>
        <w:szCs w:val="18"/>
      </w:rPr>
      <w:t xml:space="preserve"> </w:t>
    </w:r>
    <w:r w:rsidRPr="00222BC9">
      <w:rPr>
        <w:rFonts w:ascii="Arial" w:hAnsi="Arial" w:cs="Arial"/>
        <w:b/>
        <w:sz w:val="18"/>
        <w:szCs w:val="18"/>
      </w:rPr>
      <w:t xml:space="preserve"> </w:t>
    </w:r>
    <w:r>
      <w:rPr>
        <w:rFonts w:ascii="Arial" w:hAnsi="Arial" w:cs="Arial"/>
        <w:b/>
        <w:sz w:val="18"/>
        <w:szCs w:val="18"/>
      </w:rPr>
      <w:t>The Requirements Specification</w:t>
    </w:r>
    <w:r w:rsidRPr="00222BC9">
      <w:rPr>
        <w:rFonts w:ascii="Arial" w:hAnsi="Arial" w:cs="Arial"/>
        <w:b/>
        <w:sz w:val="18"/>
        <w:szCs w:val="18"/>
      </w:rPr>
      <w:t xml:space="preserve"> </w:t>
    </w:r>
  </w:p>
  <w:p w:rsidR="009270AD" w:rsidRPr="00BF3E83" w:rsidRDefault="009270AD"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1A95153"/>
    <w:multiLevelType w:val="hybridMultilevel"/>
    <w:tmpl w:val="37868A0E"/>
    <w:lvl w:ilvl="0" w:tplc="051AEFE8">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CF15AF"/>
    <w:multiLevelType w:val="hybridMultilevel"/>
    <w:tmpl w:val="3B6E7784"/>
    <w:lvl w:ilvl="0" w:tplc="E52E9FA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24673E3"/>
    <w:multiLevelType w:val="multilevel"/>
    <w:tmpl w:val="3C8E87BC"/>
    <w:lvl w:ilvl="0">
      <w:start w:val="3"/>
      <w:numFmt w:val="decimal"/>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78B07DE"/>
    <w:multiLevelType w:val="hybridMultilevel"/>
    <w:tmpl w:val="E7625BE0"/>
    <w:lvl w:ilvl="0" w:tplc="051AE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21B0B"/>
    <w:multiLevelType w:val="hybridMultilevel"/>
    <w:tmpl w:val="51D4A22C"/>
    <w:lvl w:ilvl="0" w:tplc="051AE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C64C65"/>
    <w:multiLevelType w:val="hybridMultilevel"/>
    <w:tmpl w:val="2812A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D7488D"/>
    <w:multiLevelType w:val="hybridMultilevel"/>
    <w:tmpl w:val="76647906"/>
    <w:lvl w:ilvl="0" w:tplc="84764C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5539A6"/>
    <w:multiLevelType w:val="multilevel"/>
    <w:tmpl w:val="51D4A2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DF476F"/>
    <w:multiLevelType w:val="hybridMultilevel"/>
    <w:tmpl w:val="A5C64C54"/>
    <w:lvl w:ilvl="0" w:tplc="A90E19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C27475"/>
    <w:multiLevelType w:val="multilevel"/>
    <w:tmpl w:val="51D4A2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D5736F5"/>
    <w:multiLevelType w:val="hybridMultilevel"/>
    <w:tmpl w:val="F7CAC636"/>
    <w:lvl w:ilvl="0" w:tplc="051AEFE8">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9E451C"/>
    <w:multiLevelType w:val="hybridMultilevel"/>
    <w:tmpl w:val="2E8E6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181A9D"/>
    <w:multiLevelType w:val="multilevel"/>
    <w:tmpl w:val="5F4668A8"/>
    <w:lvl w:ilvl="0">
      <w:start w:val="3"/>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6952FDA"/>
    <w:multiLevelType w:val="hybridMultilevel"/>
    <w:tmpl w:val="F3468AF0"/>
    <w:lvl w:ilvl="0" w:tplc="051AEF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B8C1EB8"/>
    <w:multiLevelType w:val="hybridMultilevel"/>
    <w:tmpl w:val="A140B6AC"/>
    <w:lvl w:ilvl="0" w:tplc="8C4CC2CA">
      <w:start w:val="1"/>
      <w:numFmt w:val="decimal"/>
      <w:lvlText w:val="%1."/>
      <w:lvlJc w:val="left"/>
      <w:pPr>
        <w:tabs>
          <w:tab w:val="num" w:pos="720"/>
        </w:tabs>
        <w:ind w:left="72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6038A7"/>
    <w:multiLevelType w:val="hybridMultilevel"/>
    <w:tmpl w:val="2EBEB5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B537095"/>
    <w:multiLevelType w:val="hybridMultilevel"/>
    <w:tmpl w:val="9B6051DE"/>
    <w:lvl w:ilvl="0" w:tplc="96FCDA5E">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5C61B7"/>
    <w:multiLevelType w:val="hybridMultilevel"/>
    <w:tmpl w:val="FA621E7A"/>
    <w:lvl w:ilvl="0" w:tplc="051AE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E645C7"/>
    <w:multiLevelType w:val="hybridMultilevel"/>
    <w:tmpl w:val="33BAE1BE"/>
    <w:lvl w:ilvl="0" w:tplc="051AE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A4790E"/>
    <w:multiLevelType w:val="multilevel"/>
    <w:tmpl w:val="F7CAC6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pStyle w:val="BookHeading2"/>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29058E8"/>
    <w:multiLevelType w:val="hybridMultilevel"/>
    <w:tmpl w:val="0D4A3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6E11CD"/>
    <w:multiLevelType w:val="hybridMultilevel"/>
    <w:tmpl w:val="2B7EE0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7BE1718"/>
    <w:multiLevelType w:val="multilevel"/>
    <w:tmpl w:val="51D4A2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CFD3AC3"/>
    <w:multiLevelType w:val="multilevel"/>
    <w:tmpl w:val="E7625B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18266065">
    <w:abstractNumId w:val="21"/>
  </w:num>
  <w:num w:numId="2" w16cid:durableId="1419521381">
    <w:abstractNumId w:val="0"/>
  </w:num>
  <w:num w:numId="3" w16cid:durableId="1028070960">
    <w:abstractNumId w:val="3"/>
  </w:num>
  <w:num w:numId="4" w16cid:durableId="1634748957">
    <w:abstractNumId w:val="17"/>
  </w:num>
  <w:num w:numId="5" w16cid:durableId="1927297538">
    <w:abstractNumId w:val="13"/>
  </w:num>
  <w:num w:numId="6" w16cid:durableId="538516873">
    <w:abstractNumId w:val="7"/>
  </w:num>
  <w:num w:numId="7" w16cid:durableId="1382554050">
    <w:abstractNumId w:val="9"/>
  </w:num>
  <w:num w:numId="8" w16cid:durableId="1495608327">
    <w:abstractNumId w:val="2"/>
  </w:num>
  <w:num w:numId="9" w16cid:durableId="865094297">
    <w:abstractNumId w:val="5"/>
  </w:num>
  <w:num w:numId="10" w16cid:durableId="338821663">
    <w:abstractNumId w:val="12"/>
  </w:num>
  <w:num w:numId="11" w16cid:durableId="137692158">
    <w:abstractNumId w:val="8"/>
  </w:num>
  <w:num w:numId="12" w16cid:durableId="1300454174">
    <w:abstractNumId w:val="18"/>
  </w:num>
  <w:num w:numId="13" w16cid:durableId="1614819128">
    <w:abstractNumId w:val="10"/>
  </w:num>
  <w:num w:numId="14" w16cid:durableId="563493202">
    <w:abstractNumId w:val="4"/>
  </w:num>
  <w:num w:numId="15" w16cid:durableId="1220167172">
    <w:abstractNumId w:val="25"/>
  </w:num>
  <w:num w:numId="16" w16cid:durableId="1478913615">
    <w:abstractNumId w:val="11"/>
  </w:num>
  <w:num w:numId="17" w16cid:durableId="175002247">
    <w:abstractNumId w:val="6"/>
  </w:num>
  <w:num w:numId="18" w16cid:durableId="1232618474">
    <w:abstractNumId w:val="24"/>
  </w:num>
  <w:num w:numId="19" w16cid:durableId="813059690">
    <w:abstractNumId w:val="15"/>
  </w:num>
  <w:num w:numId="20" w16cid:durableId="105203654">
    <w:abstractNumId w:val="23"/>
  </w:num>
  <w:num w:numId="21" w16cid:durableId="676468030">
    <w:abstractNumId w:val="16"/>
  </w:num>
  <w:num w:numId="22" w16cid:durableId="240874120">
    <w:abstractNumId w:val="20"/>
  </w:num>
  <w:num w:numId="23" w16cid:durableId="334963477">
    <w:abstractNumId w:val="19"/>
  </w:num>
  <w:num w:numId="24" w16cid:durableId="69039485">
    <w:abstractNumId w:val="14"/>
  </w:num>
  <w:num w:numId="25" w16cid:durableId="458452245">
    <w:abstractNumId w:val="1"/>
  </w:num>
  <w:num w:numId="26" w16cid:durableId="272059511">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4F91"/>
    <w:rsid w:val="0001147A"/>
    <w:rsid w:val="000136AC"/>
    <w:rsid w:val="000154B2"/>
    <w:rsid w:val="00015D9E"/>
    <w:rsid w:val="000232ED"/>
    <w:rsid w:val="000232F6"/>
    <w:rsid w:val="00025541"/>
    <w:rsid w:val="000268BF"/>
    <w:rsid w:val="00027398"/>
    <w:rsid w:val="00030A0C"/>
    <w:rsid w:val="00032B26"/>
    <w:rsid w:val="00032F53"/>
    <w:rsid w:val="00040B75"/>
    <w:rsid w:val="00041E56"/>
    <w:rsid w:val="00042BCB"/>
    <w:rsid w:val="00043E33"/>
    <w:rsid w:val="00044344"/>
    <w:rsid w:val="000443A7"/>
    <w:rsid w:val="00044A56"/>
    <w:rsid w:val="000460C1"/>
    <w:rsid w:val="000465C3"/>
    <w:rsid w:val="00046ED6"/>
    <w:rsid w:val="00054A01"/>
    <w:rsid w:val="000559A2"/>
    <w:rsid w:val="00060040"/>
    <w:rsid w:val="00061576"/>
    <w:rsid w:val="00065E4A"/>
    <w:rsid w:val="000673BB"/>
    <w:rsid w:val="000713E3"/>
    <w:rsid w:val="0007421F"/>
    <w:rsid w:val="000743F5"/>
    <w:rsid w:val="00074C87"/>
    <w:rsid w:val="000768E2"/>
    <w:rsid w:val="00076A97"/>
    <w:rsid w:val="00077C54"/>
    <w:rsid w:val="00077F34"/>
    <w:rsid w:val="0008577C"/>
    <w:rsid w:val="00085E8A"/>
    <w:rsid w:val="000874C7"/>
    <w:rsid w:val="00092432"/>
    <w:rsid w:val="000925F9"/>
    <w:rsid w:val="00095A26"/>
    <w:rsid w:val="00095FEC"/>
    <w:rsid w:val="00096974"/>
    <w:rsid w:val="000978DE"/>
    <w:rsid w:val="000A064E"/>
    <w:rsid w:val="000A461D"/>
    <w:rsid w:val="000A68BA"/>
    <w:rsid w:val="000A7100"/>
    <w:rsid w:val="000B2525"/>
    <w:rsid w:val="000B34AD"/>
    <w:rsid w:val="000B39FE"/>
    <w:rsid w:val="000B493D"/>
    <w:rsid w:val="000B4E5E"/>
    <w:rsid w:val="000B60A2"/>
    <w:rsid w:val="000B6355"/>
    <w:rsid w:val="000B6E9A"/>
    <w:rsid w:val="000B76A9"/>
    <w:rsid w:val="000C0407"/>
    <w:rsid w:val="000C104A"/>
    <w:rsid w:val="000C2458"/>
    <w:rsid w:val="000C2A89"/>
    <w:rsid w:val="000C5A0C"/>
    <w:rsid w:val="000C68F4"/>
    <w:rsid w:val="000C6B1A"/>
    <w:rsid w:val="000C77B0"/>
    <w:rsid w:val="000C7921"/>
    <w:rsid w:val="000D31E9"/>
    <w:rsid w:val="000D6FF6"/>
    <w:rsid w:val="000E0295"/>
    <w:rsid w:val="000E0307"/>
    <w:rsid w:val="000E033B"/>
    <w:rsid w:val="000E0AC8"/>
    <w:rsid w:val="000E2492"/>
    <w:rsid w:val="000E2947"/>
    <w:rsid w:val="000E4D00"/>
    <w:rsid w:val="000E75B6"/>
    <w:rsid w:val="000F017C"/>
    <w:rsid w:val="000F50B7"/>
    <w:rsid w:val="000F77A0"/>
    <w:rsid w:val="000F7E3F"/>
    <w:rsid w:val="001004BB"/>
    <w:rsid w:val="00100DCC"/>
    <w:rsid w:val="00101261"/>
    <w:rsid w:val="001031EB"/>
    <w:rsid w:val="00103EF8"/>
    <w:rsid w:val="00104387"/>
    <w:rsid w:val="0011045C"/>
    <w:rsid w:val="00111A6C"/>
    <w:rsid w:val="001133B2"/>
    <w:rsid w:val="001134B0"/>
    <w:rsid w:val="00113FC4"/>
    <w:rsid w:val="00116A2C"/>
    <w:rsid w:val="00117746"/>
    <w:rsid w:val="001208E0"/>
    <w:rsid w:val="00121305"/>
    <w:rsid w:val="00122038"/>
    <w:rsid w:val="00123BA1"/>
    <w:rsid w:val="001247DC"/>
    <w:rsid w:val="001254FC"/>
    <w:rsid w:val="00125DDB"/>
    <w:rsid w:val="00126716"/>
    <w:rsid w:val="0012727B"/>
    <w:rsid w:val="00130503"/>
    <w:rsid w:val="00131495"/>
    <w:rsid w:val="00131A7B"/>
    <w:rsid w:val="00134125"/>
    <w:rsid w:val="0013421D"/>
    <w:rsid w:val="0013538E"/>
    <w:rsid w:val="0013552E"/>
    <w:rsid w:val="00136B11"/>
    <w:rsid w:val="001408EB"/>
    <w:rsid w:val="001452B2"/>
    <w:rsid w:val="0015271D"/>
    <w:rsid w:val="0015342A"/>
    <w:rsid w:val="00153F11"/>
    <w:rsid w:val="00156661"/>
    <w:rsid w:val="00163118"/>
    <w:rsid w:val="00163EF9"/>
    <w:rsid w:val="00165A6F"/>
    <w:rsid w:val="00166199"/>
    <w:rsid w:val="0016666B"/>
    <w:rsid w:val="001671A7"/>
    <w:rsid w:val="00167305"/>
    <w:rsid w:val="00176630"/>
    <w:rsid w:val="001773CB"/>
    <w:rsid w:val="001777D5"/>
    <w:rsid w:val="0017795B"/>
    <w:rsid w:val="0018221F"/>
    <w:rsid w:val="00182A77"/>
    <w:rsid w:val="001835DE"/>
    <w:rsid w:val="001836D4"/>
    <w:rsid w:val="00184E93"/>
    <w:rsid w:val="001859F7"/>
    <w:rsid w:val="00186406"/>
    <w:rsid w:val="001867FB"/>
    <w:rsid w:val="00186D14"/>
    <w:rsid w:val="00191BA9"/>
    <w:rsid w:val="001926F6"/>
    <w:rsid w:val="00192EB8"/>
    <w:rsid w:val="00196634"/>
    <w:rsid w:val="001972B9"/>
    <w:rsid w:val="001A07BB"/>
    <w:rsid w:val="001A1781"/>
    <w:rsid w:val="001A3166"/>
    <w:rsid w:val="001A33A9"/>
    <w:rsid w:val="001A3463"/>
    <w:rsid w:val="001A6A90"/>
    <w:rsid w:val="001A6E59"/>
    <w:rsid w:val="001B1275"/>
    <w:rsid w:val="001B1D34"/>
    <w:rsid w:val="001B1D8D"/>
    <w:rsid w:val="001B2CC3"/>
    <w:rsid w:val="001B3A70"/>
    <w:rsid w:val="001B5505"/>
    <w:rsid w:val="001B5B77"/>
    <w:rsid w:val="001B7E58"/>
    <w:rsid w:val="001C393D"/>
    <w:rsid w:val="001C3F73"/>
    <w:rsid w:val="001D302F"/>
    <w:rsid w:val="001D4662"/>
    <w:rsid w:val="001D47FB"/>
    <w:rsid w:val="001D48D3"/>
    <w:rsid w:val="001D6C94"/>
    <w:rsid w:val="001E1279"/>
    <w:rsid w:val="001E4F0F"/>
    <w:rsid w:val="001F716B"/>
    <w:rsid w:val="00200738"/>
    <w:rsid w:val="002020F3"/>
    <w:rsid w:val="002028FF"/>
    <w:rsid w:val="00203514"/>
    <w:rsid w:val="00203DCE"/>
    <w:rsid w:val="002046AB"/>
    <w:rsid w:val="0020503C"/>
    <w:rsid w:val="002059AE"/>
    <w:rsid w:val="00206D89"/>
    <w:rsid w:val="002073DE"/>
    <w:rsid w:val="00210ECB"/>
    <w:rsid w:val="00212104"/>
    <w:rsid w:val="0021732C"/>
    <w:rsid w:val="002173E3"/>
    <w:rsid w:val="00217667"/>
    <w:rsid w:val="00217694"/>
    <w:rsid w:val="002227AB"/>
    <w:rsid w:val="00222BC9"/>
    <w:rsid w:val="00222C40"/>
    <w:rsid w:val="002304AE"/>
    <w:rsid w:val="00230C14"/>
    <w:rsid w:val="002324E7"/>
    <w:rsid w:val="00232AD4"/>
    <w:rsid w:val="00232E42"/>
    <w:rsid w:val="002352B2"/>
    <w:rsid w:val="00236F05"/>
    <w:rsid w:val="00242A42"/>
    <w:rsid w:val="00242F68"/>
    <w:rsid w:val="00243BE0"/>
    <w:rsid w:val="002467B5"/>
    <w:rsid w:val="0024736C"/>
    <w:rsid w:val="00247B42"/>
    <w:rsid w:val="00250359"/>
    <w:rsid w:val="002530CC"/>
    <w:rsid w:val="00253D80"/>
    <w:rsid w:val="002541D9"/>
    <w:rsid w:val="00254BF8"/>
    <w:rsid w:val="0025792F"/>
    <w:rsid w:val="00260CE2"/>
    <w:rsid w:val="0026171F"/>
    <w:rsid w:val="0026178E"/>
    <w:rsid w:val="00261E84"/>
    <w:rsid w:val="00262B1B"/>
    <w:rsid w:val="0026307C"/>
    <w:rsid w:val="00265009"/>
    <w:rsid w:val="0027370D"/>
    <w:rsid w:val="002742BB"/>
    <w:rsid w:val="0027444B"/>
    <w:rsid w:val="002756B5"/>
    <w:rsid w:val="0027572C"/>
    <w:rsid w:val="00275A79"/>
    <w:rsid w:val="00277F7A"/>
    <w:rsid w:val="002811D7"/>
    <w:rsid w:val="00282FE4"/>
    <w:rsid w:val="00283F3C"/>
    <w:rsid w:val="00284510"/>
    <w:rsid w:val="00284EEF"/>
    <w:rsid w:val="002879B3"/>
    <w:rsid w:val="00292E7C"/>
    <w:rsid w:val="00294CF4"/>
    <w:rsid w:val="0029600A"/>
    <w:rsid w:val="0029719D"/>
    <w:rsid w:val="002A29E2"/>
    <w:rsid w:val="002A5380"/>
    <w:rsid w:val="002B19F3"/>
    <w:rsid w:val="002B24AF"/>
    <w:rsid w:val="002B2711"/>
    <w:rsid w:val="002B2792"/>
    <w:rsid w:val="002B2F09"/>
    <w:rsid w:val="002C321A"/>
    <w:rsid w:val="002C50DE"/>
    <w:rsid w:val="002C7BDB"/>
    <w:rsid w:val="002D0C71"/>
    <w:rsid w:val="002D29CF"/>
    <w:rsid w:val="002D3BBD"/>
    <w:rsid w:val="002D3D4D"/>
    <w:rsid w:val="002D583A"/>
    <w:rsid w:val="002D5BA0"/>
    <w:rsid w:val="002E1DE8"/>
    <w:rsid w:val="002E2E5F"/>
    <w:rsid w:val="002E4A1F"/>
    <w:rsid w:val="002E59B5"/>
    <w:rsid w:val="002E78CB"/>
    <w:rsid w:val="002F0CF9"/>
    <w:rsid w:val="002F295E"/>
    <w:rsid w:val="002F4388"/>
    <w:rsid w:val="002F571F"/>
    <w:rsid w:val="00300523"/>
    <w:rsid w:val="003014A9"/>
    <w:rsid w:val="00301789"/>
    <w:rsid w:val="003034FC"/>
    <w:rsid w:val="00303E51"/>
    <w:rsid w:val="003046E0"/>
    <w:rsid w:val="003058C5"/>
    <w:rsid w:val="00305DD4"/>
    <w:rsid w:val="0031017E"/>
    <w:rsid w:val="003135EA"/>
    <w:rsid w:val="003155EC"/>
    <w:rsid w:val="00317C96"/>
    <w:rsid w:val="00320653"/>
    <w:rsid w:val="003206F1"/>
    <w:rsid w:val="00320862"/>
    <w:rsid w:val="0032097B"/>
    <w:rsid w:val="00320EB6"/>
    <w:rsid w:val="00320F98"/>
    <w:rsid w:val="00321262"/>
    <w:rsid w:val="003239AC"/>
    <w:rsid w:val="003247B8"/>
    <w:rsid w:val="00324D93"/>
    <w:rsid w:val="00325053"/>
    <w:rsid w:val="003256B4"/>
    <w:rsid w:val="0033205E"/>
    <w:rsid w:val="00334C12"/>
    <w:rsid w:val="003356E8"/>
    <w:rsid w:val="0034331A"/>
    <w:rsid w:val="003458B0"/>
    <w:rsid w:val="00350CB2"/>
    <w:rsid w:val="00351556"/>
    <w:rsid w:val="0035173A"/>
    <w:rsid w:val="00353A1D"/>
    <w:rsid w:val="00355EAA"/>
    <w:rsid w:val="00356ECD"/>
    <w:rsid w:val="003638B7"/>
    <w:rsid w:val="003639E6"/>
    <w:rsid w:val="00363C59"/>
    <w:rsid w:val="00366049"/>
    <w:rsid w:val="00366481"/>
    <w:rsid w:val="00366A4D"/>
    <w:rsid w:val="00370F7D"/>
    <w:rsid w:val="0037298A"/>
    <w:rsid w:val="00372D3C"/>
    <w:rsid w:val="00373973"/>
    <w:rsid w:val="00374874"/>
    <w:rsid w:val="00374C57"/>
    <w:rsid w:val="003765A4"/>
    <w:rsid w:val="00381CC3"/>
    <w:rsid w:val="0038309D"/>
    <w:rsid w:val="00385B68"/>
    <w:rsid w:val="0038627C"/>
    <w:rsid w:val="003911B1"/>
    <w:rsid w:val="00391516"/>
    <w:rsid w:val="0039314D"/>
    <w:rsid w:val="003A1664"/>
    <w:rsid w:val="003A18A8"/>
    <w:rsid w:val="003A1CE3"/>
    <w:rsid w:val="003A23EE"/>
    <w:rsid w:val="003A39E9"/>
    <w:rsid w:val="003A5DE0"/>
    <w:rsid w:val="003A6179"/>
    <w:rsid w:val="003B0410"/>
    <w:rsid w:val="003B233F"/>
    <w:rsid w:val="003B621A"/>
    <w:rsid w:val="003B69D7"/>
    <w:rsid w:val="003B6A26"/>
    <w:rsid w:val="003B6E48"/>
    <w:rsid w:val="003B740D"/>
    <w:rsid w:val="003C12BD"/>
    <w:rsid w:val="003C2712"/>
    <w:rsid w:val="003C3295"/>
    <w:rsid w:val="003C3B22"/>
    <w:rsid w:val="003C4068"/>
    <w:rsid w:val="003C59BA"/>
    <w:rsid w:val="003C5F73"/>
    <w:rsid w:val="003C6441"/>
    <w:rsid w:val="003D1829"/>
    <w:rsid w:val="003D3111"/>
    <w:rsid w:val="003D6ADA"/>
    <w:rsid w:val="003E2CC7"/>
    <w:rsid w:val="003E3F2E"/>
    <w:rsid w:val="003E5BA4"/>
    <w:rsid w:val="003E6063"/>
    <w:rsid w:val="003E7A7E"/>
    <w:rsid w:val="003E7EF4"/>
    <w:rsid w:val="003F44B4"/>
    <w:rsid w:val="003F5EAF"/>
    <w:rsid w:val="003F6045"/>
    <w:rsid w:val="004009A3"/>
    <w:rsid w:val="00401555"/>
    <w:rsid w:val="0040292C"/>
    <w:rsid w:val="00405700"/>
    <w:rsid w:val="00407D5B"/>
    <w:rsid w:val="00411228"/>
    <w:rsid w:val="00411FCA"/>
    <w:rsid w:val="004127E5"/>
    <w:rsid w:val="0041322F"/>
    <w:rsid w:val="00414DFC"/>
    <w:rsid w:val="004153C1"/>
    <w:rsid w:val="00422003"/>
    <w:rsid w:val="00422D5B"/>
    <w:rsid w:val="00422D8B"/>
    <w:rsid w:val="004250BB"/>
    <w:rsid w:val="004264DF"/>
    <w:rsid w:val="00430EB5"/>
    <w:rsid w:val="00432ED1"/>
    <w:rsid w:val="004332B4"/>
    <w:rsid w:val="00433EB7"/>
    <w:rsid w:val="0043516E"/>
    <w:rsid w:val="004363D6"/>
    <w:rsid w:val="004367E8"/>
    <w:rsid w:val="00436F69"/>
    <w:rsid w:val="004373D1"/>
    <w:rsid w:val="00437832"/>
    <w:rsid w:val="0044143C"/>
    <w:rsid w:val="00441AAB"/>
    <w:rsid w:val="00441C0B"/>
    <w:rsid w:val="0044315A"/>
    <w:rsid w:val="00443D67"/>
    <w:rsid w:val="00444228"/>
    <w:rsid w:val="004546DB"/>
    <w:rsid w:val="004560C3"/>
    <w:rsid w:val="00457956"/>
    <w:rsid w:val="00462EEB"/>
    <w:rsid w:val="00467742"/>
    <w:rsid w:val="0047017C"/>
    <w:rsid w:val="0047657D"/>
    <w:rsid w:val="004772E3"/>
    <w:rsid w:val="00477788"/>
    <w:rsid w:val="004818B8"/>
    <w:rsid w:val="00481A43"/>
    <w:rsid w:val="00482548"/>
    <w:rsid w:val="00482E9D"/>
    <w:rsid w:val="00487F98"/>
    <w:rsid w:val="00493155"/>
    <w:rsid w:val="0049424A"/>
    <w:rsid w:val="004950AE"/>
    <w:rsid w:val="004954E2"/>
    <w:rsid w:val="004962BA"/>
    <w:rsid w:val="0049674E"/>
    <w:rsid w:val="004979D9"/>
    <w:rsid w:val="00497BD3"/>
    <w:rsid w:val="004A09DC"/>
    <w:rsid w:val="004A2082"/>
    <w:rsid w:val="004A2368"/>
    <w:rsid w:val="004A2BF1"/>
    <w:rsid w:val="004A2CA6"/>
    <w:rsid w:val="004A6059"/>
    <w:rsid w:val="004B312F"/>
    <w:rsid w:val="004B4D77"/>
    <w:rsid w:val="004B6B82"/>
    <w:rsid w:val="004C2AA0"/>
    <w:rsid w:val="004C3B51"/>
    <w:rsid w:val="004C5D6B"/>
    <w:rsid w:val="004C7788"/>
    <w:rsid w:val="004D3BB1"/>
    <w:rsid w:val="004E1BC7"/>
    <w:rsid w:val="004E2C4B"/>
    <w:rsid w:val="004E39CE"/>
    <w:rsid w:val="004E3EC8"/>
    <w:rsid w:val="004F1579"/>
    <w:rsid w:val="004F1F93"/>
    <w:rsid w:val="004F3BC7"/>
    <w:rsid w:val="004F5032"/>
    <w:rsid w:val="004F61D7"/>
    <w:rsid w:val="004F71C9"/>
    <w:rsid w:val="005002EA"/>
    <w:rsid w:val="005032B8"/>
    <w:rsid w:val="00504601"/>
    <w:rsid w:val="005070A1"/>
    <w:rsid w:val="00507779"/>
    <w:rsid w:val="00507FA4"/>
    <w:rsid w:val="005136D5"/>
    <w:rsid w:val="005139EC"/>
    <w:rsid w:val="00513DC8"/>
    <w:rsid w:val="00514E4E"/>
    <w:rsid w:val="00516E38"/>
    <w:rsid w:val="005170EA"/>
    <w:rsid w:val="00520536"/>
    <w:rsid w:val="00522CCD"/>
    <w:rsid w:val="00523E9D"/>
    <w:rsid w:val="00524EE8"/>
    <w:rsid w:val="00526904"/>
    <w:rsid w:val="00526AA2"/>
    <w:rsid w:val="00534C31"/>
    <w:rsid w:val="005350BA"/>
    <w:rsid w:val="00536207"/>
    <w:rsid w:val="00536918"/>
    <w:rsid w:val="005408DA"/>
    <w:rsid w:val="00541573"/>
    <w:rsid w:val="00541C5F"/>
    <w:rsid w:val="00544397"/>
    <w:rsid w:val="005474BB"/>
    <w:rsid w:val="00550A45"/>
    <w:rsid w:val="00551924"/>
    <w:rsid w:val="0055566F"/>
    <w:rsid w:val="0055578A"/>
    <w:rsid w:val="00556A45"/>
    <w:rsid w:val="00557162"/>
    <w:rsid w:val="00560923"/>
    <w:rsid w:val="00561B33"/>
    <w:rsid w:val="005630FE"/>
    <w:rsid w:val="005635FE"/>
    <w:rsid w:val="00565BF5"/>
    <w:rsid w:val="00571039"/>
    <w:rsid w:val="005733B7"/>
    <w:rsid w:val="00574199"/>
    <w:rsid w:val="00580FB1"/>
    <w:rsid w:val="005818FC"/>
    <w:rsid w:val="0058292B"/>
    <w:rsid w:val="00582EB0"/>
    <w:rsid w:val="0058390A"/>
    <w:rsid w:val="00584704"/>
    <w:rsid w:val="0058754A"/>
    <w:rsid w:val="00587735"/>
    <w:rsid w:val="00591660"/>
    <w:rsid w:val="00592A8E"/>
    <w:rsid w:val="005930DA"/>
    <w:rsid w:val="00594DD7"/>
    <w:rsid w:val="00596C49"/>
    <w:rsid w:val="005973C5"/>
    <w:rsid w:val="005A090E"/>
    <w:rsid w:val="005A0D76"/>
    <w:rsid w:val="005A63C0"/>
    <w:rsid w:val="005A7446"/>
    <w:rsid w:val="005B0F09"/>
    <w:rsid w:val="005B1BBA"/>
    <w:rsid w:val="005B291B"/>
    <w:rsid w:val="005B2C45"/>
    <w:rsid w:val="005B307C"/>
    <w:rsid w:val="005B39A5"/>
    <w:rsid w:val="005B5F13"/>
    <w:rsid w:val="005C455C"/>
    <w:rsid w:val="005C496C"/>
    <w:rsid w:val="005C4984"/>
    <w:rsid w:val="005C5219"/>
    <w:rsid w:val="005C7817"/>
    <w:rsid w:val="005C79AF"/>
    <w:rsid w:val="005D0483"/>
    <w:rsid w:val="005D1A1C"/>
    <w:rsid w:val="005D3C6B"/>
    <w:rsid w:val="005D5EA9"/>
    <w:rsid w:val="005E2333"/>
    <w:rsid w:val="005E27DD"/>
    <w:rsid w:val="005E4C90"/>
    <w:rsid w:val="005E5768"/>
    <w:rsid w:val="005E6B7D"/>
    <w:rsid w:val="005E7ADF"/>
    <w:rsid w:val="005F010E"/>
    <w:rsid w:val="005F0CBF"/>
    <w:rsid w:val="005F2352"/>
    <w:rsid w:val="005F4AEA"/>
    <w:rsid w:val="005F5C58"/>
    <w:rsid w:val="006003EE"/>
    <w:rsid w:val="006036DF"/>
    <w:rsid w:val="006043C7"/>
    <w:rsid w:val="00605184"/>
    <w:rsid w:val="00605DDA"/>
    <w:rsid w:val="00607FD9"/>
    <w:rsid w:val="00612639"/>
    <w:rsid w:val="00613496"/>
    <w:rsid w:val="00614293"/>
    <w:rsid w:val="006160A6"/>
    <w:rsid w:val="0062061F"/>
    <w:rsid w:val="006255CC"/>
    <w:rsid w:val="00630C36"/>
    <w:rsid w:val="0063413D"/>
    <w:rsid w:val="00634A20"/>
    <w:rsid w:val="00636A8A"/>
    <w:rsid w:val="0063798A"/>
    <w:rsid w:val="00637ABF"/>
    <w:rsid w:val="00637C87"/>
    <w:rsid w:val="00640128"/>
    <w:rsid w:val="0064048B"/>
    <w:rsid w:val="00641144"/>
    <w:rsid w:val="00641762"/>
    <w:rsid w:val="00641951"/>
    <w:rsid w:val="00641B99"/>
    <w:rsid w:val="00642958"/>
    <w:rsid w:val="00643CD7"/>
    <w:rsid w:val="0064414E"/>
    <w:rsid w:val="00645176"/>
    <w:rsid w:val="0065045E"/>
    <w:rsid w:val="00650477"/>
    <w:rsid w:val="00655EA0"/>
    <w:rsid w:val="00656138"/>
    <w:rsid w:val="00657BBC"/>
    <w:rsid w:val="00660E98"/>
    <w:rsid w:val="00661110"/>
    <w:rsid w:val="006613FB"/>
    <w:rsid w:val="00664857"/>
    <w:rsid w:val="00664A5D"/>
    <w:rsid w:val="006700AC"/>
    <w:rsid w:val="0067392E"/>
    <w:rsid w:val="0067467F"/>
    <w:rsid w:val="00677917"/>
    <w:rsid w:val="00680AB7"/>
    <w:rsid w:val="006811A5"/>
    <w:rsid w:val="00681BC4"/>
    <w:rsid w:val="00683CF3"/>
    <w:rsid w:val="00683D26"/>
    <w:rsid w:val="0068467B"/>
    <w:rsid w:val="00687406"/>
    <w:rsid w:val="006874A6"/>
    <w:rsid w:val="006A1CBA"/>
    <w:rsid w:val="006A3AAE"/>
    <w:rsid w:val="006A758D"/>
    <w:rsid w:val="006B0250"/>
    <w:rsid w:val="006B0B42"/>
    <w:rsid w:val="006B2FB3"/>
    <w:rsid w:val="006B4B1B"/>
    <w:rsid w:val="006C1636"/>
    <w:rsid w:val="006C43CD"/>
    <w:rsid w:val="006C4502"/>
    <w:rsid w:val="006C4EE8"/>
    <w:rsid w:val="006C6120"/>
    <w:rsid w:val="006D28A4"/>
    <w:rsid w:val="006D3BAD"/>
    <w:rsid w:val="006D3DA7"/>
    <w:rsid w:val="006D49E2"/>
    <w:rsid w:val="006D5650"/>
    <w:rsid w:val="006D57E0"/>
    <w:rsid w:val="006D5DF1"/>
    <w:rsid w:val="006D604F"/>
    <w:rsid w:val="006D678E"/>
    <w:rsid w:val="006D7129"/>
    <w:rsid w:val="006E0F71"/>
    <w:rsid w:val="006E1656"/>
    <w:rsid w:val="006E1BEC"/>
    <w:rsid w:val="006E2B3B"/>
    <w:rsid w:val="006E373F"/>
    <w:rsid w:val="006E5EE6"/>
    <w:rsid w:val="006F030F"/>
    <w:rsid w:val="006F2315"/>
    <w:rsid w:val="006F3042"/>
    <w:rsid w:val="006F45A4"/>
    <w:rsid w:val="006F6FAE"/>
    <w:rsid w:val="00702D98"/>
    <w:rsid w:val="00702F8E"/>
    <w:rsid w:val="00703E44"/>
    <w:rsid w:val="00704BD0"/>
    <w:rsid w:val="00704EF6"/>
    <w:rsid w:val="007062C3"/>
    <w:rsid w:val="00710DCD"/>
    <w:rsid w:val="00710E74"/>
    <w:rsid w:val="00711F31"/>
    <w:rsid w:val="00712F95"/>
    <w:rsid w:val="00714A46"/>
    <w:rsid w:val="00714E6A"/>
    <w:rsid w:val="00716049"/>
    <w:rsid w:val="0072177A"/>
    <w:rsid w:val="007238E2"/>
    <w:rsid w:val="00724940"/>
    <w:rsid w:val="00725C43"/>
    <w:rsid w:val="007304F8"/>
    <w:rsid w:val="00732546"/>
    <w:rsid w:val="00732EA4"/>
    <w:rsid w:val="0073340D"/>
    <w:rsid w:val="00733C1F"/>
    <w:rsid w:val="0073413B"/>
    <w:rsid w:val="00734359"/>
    <w:rsid w:val="00734422"/>
    <w:rsid w:val="007402EF"/>
    <w:rsid w:val="00742C99"/>
    <w:rsid w:val="00743D2A"/>
    <w:rsid w:val="00746634"/>
    <w:rsid w:val="0075029C"/>
    <w:rsid w:val="00757830"/>
    <w:rsid w:val="00757D2E"/>
    <w:rsid w:val="00760148"/>
    <w:rsid w:val="00760DD9"/>
    <w:rsid w:val="00761F53"/>
    <w:rsid w:val="00763662"/>
    <w:rsid w:val="007651FA"/>
    <w:rsid w:val="007658BA"/>
    <w:rsid w:val="00770AA3"/>
    <w:rsid w:val="00770F03"/>
    <w:rsid w:val="007716BC"/>
    <w:rsid w:val="00777335"/>
    <w:rsid w:val="00781133"/>
    <w:rsid w:val="00784BA0"/>
    <w:rsid w:val="00785095"/>
    <w:rsid w:val="00785D4E"/>
    <w:rsid w:val="00791161"/>
    <w:rsid w:val="00795698"/>
    <w:rsid w:val="00796336"/>
    <w:rsid w:val="007A133D"/>
    <w:rsid w:val="007A520B"/>
    <w:rsid w:val="007A545D"/>
    <w:rsid w:val="007A7091"/>
    <w:rsid w:val="007A7CB8"/>
    <w:rsid w:val="007A7EAD"/>
    <w:rsid w:val="007A7F61"/>
    <w:rsid w:val="007B06BD"/>
    <w:rsid w:val="007B0DD4"/>
    <w:rsid w:val="007B2E9F"/>
    <w:rsid w:val="007B2FCE"/>
    <w:rsid w:val="007B2FFD"/>
    <w:rsid w:val="007B32AC"/>
    <w:rsid w:val="007B3B18"/>
    <w:rsid w:val="007C0905"/>
    <w:rsid w:val="007C186C"/>
    <w:rsid w:val="007C28B4"/>
    <w:rsid w:val="007C4C6B"/>
    <w:rsid w:val="007C5BA4"/>
    <w:rsid w:val="007C7724"/>
    <w:rsid w:val="007C7EE0"/>
    <w:rsid w:val="007D0753"/>
    <w:rsid w:val="007D156F"/>
    <w:rsid w:val="007D27C1"/>
    <w:rsid w:val="007D3CF2"/>
    <w:rsid w:val="007D5DA0"/>
    <w:rsid w:val="007E2324"/>
    <w:rsid w:val="007E2EE7"/>
    <w:rsid w:val="007E5A91"/>
    <w:rsid w:val="007E6480"/>
    <w:rsid w:val="007E7CBD"/>
    <w:rsid w:val="007F19ED"/>
    <w:rsid w:val="007F2795"/>
    <w:rsid w:val="007F4D93"/>
    <w:rsid w:val="007F5845"/>
    <w:rsid w:val="007F5C3C"/>
    <w:rsid w:val="007F75BD"/>
    <w:rsid w:val="0080375D"/>
    <w:rsid w:val="00806778"/>
    <w:rsid w:val="00807ECF"/>
    <w:rsid w:val="00810AF4"/>
    <w:rsid w:val="0081276B"/>
    <w:rsid w:val="00813761"/>
    <w:rsid w:val="008141AF"/>
    <w:rsid w:val="00814268"/>
    <w:rsid w:val="00816778"/>
    <w:rsid w:val="00817B3C"/>
    <w:rsid w:val="00817E05"/>
    <w:rsid w:val="008253CC"/>
    <w:rsid w:val="008305C7"/>
    <w:rsid w:val="00830E0A"/>
    <w:rsid w:val="00831057"/>
    <w:rsid w:val="00834449"/>
    <w:rsid w:val="008345BD"/>
    <w:rsid w:val="008360D5"/>
    <w:rsid w:val="00841290"/>
    <w:rsid w:val="00844545"/>
    <w:rsid w:val="00845159"/>
    <w:rsid w:val="00846F95"/>
    <w:rsid w:val="008474FD"/>
    <w:rsid w:val="0085033F"/>
    <w:rsid w:val="00851750"/>
    <w:rsid w:val="008535A8"/>
    <w:rsid w:val="008568D2"/>
    <w:rsid w:val="008632B7"/>
    <w:rsid w:val="00864A33"/>
    <w:rsid w:val="00866D8E"/>
    <w:rsid w:val="0087382D"/>
    <w:rsid w:val="0087389C"/>
    <w:rsid w:val="008754D5"/>
    <w:rsid w:val="0087720B"/>
    <w:rsid w:val="00882173"/>
    <w:rsid w:val="00884D20"/>
    <w:rsid w:val="00887529"/>
    <w:rsid w:val="00891BD4"/>
    <w:rsid w:val="00892929"/>
    <w:rsid w:val="00892DC7"/>
    <w:rsid w:val="008930B1"/>
    <w:rsid w:val="00893684"/>
    <w:rsid w:val="00894466"/>
    <w:rsid w:val="0089560D"/>
    <w:rsid w:val="00895F79"/>
    <w:rsid w:val="008979BE"/>
    <w:rsid w:val="008A0D24"/>
    <w:rsid w:val="008A5388"/>
    <w:rsid w:val="008A6B04"/>
    <w:rsid w:val="008A7425"/>
    <w:rsid w:val="008B1893"/>
    <w:rsid w:val="008B2A60"/>
    <w:rsid w:val="008B38CC"/>
    <w:rsid w:val="008B5856"/>
    <w:rsid w:val="008B6989"/>
    <w:rsid w:val="008C0259"/>
    <w:rsid w:val="008C0631"/>
    <w:rsid w:val="008C096E"/>
    <w:rsid w:val="008C1246"/>
    <w:rsid w:val="008C3208"/>
    <w:rsid w:val="008C52DD"/>
    <w:rsid w:val="008C76E8"/>
    <w:rsid w:val="008D070F"/>
    <w:rsid w:val="008D0D29"/>
    <w:rsid w:val="008D2516"/>
    <w:rsid w:val="008D2766"/>
    <w:rsid w:val="008D4DBC"/>
    <w:rsid w:val="008D4F35"/>
    <w:rsid w:val="008D5378"/>
    <w:rsid w:val="008D7624"/>
    <w:rsid w:val="008E2587"/>
    <w:rsid w:val="008E3D88"/>
    <w:rsid w:val="008E49AA"/>
    <w:rsid w:val="008E71BF"/>
    <w:rsid w:val="008E7FEB"/>
    <w:rsid w:val="008F0442"/>
    <w:rsid w:val="008F123E"/>
    <w:rsid w:val="008F1ED7"/>
    <w:rsid w:val="008F4562"/>
    <w:rsid w:val="008F476C"/>
    <w:rsid w:val="008F6993"/>
    <w:rsid w:val="008F6A38"/>
    <w:rsid w:val="008F6AEE"/>
    <w:rsid w:val="008F6DF4"/>
    <w:rsid w:val="00903582"/>
    <w:rsid w:val="009036A6"/>
    <w:rsid w:val="0091017B"/>
    <w:rsid w:val="00913DF0"/>
    <w:rsid w:val="009144BF"/>
    <w:rsid w:val="009148A3"/>
    <w:rsid w:val="009154A4"/>
    <w:rsid w:val="00915554"/>
    <w:rsid w:val="009163F4"/>
    <w:rsid w:val="00921F56"/>
    <w:rsid w:val="009231FA"/>
    <w:rsid w:val="00925BEA"/>
    <w:rsid w:val="009270AD"/>
    <w:rsid w:val="009317FD"/>
    <w:rsid w:val="00931EE8"/>
    <w:rsid w:val="00933C2A"/>
    <w:rsid w:val="009400FB"/>
    <w:rsid w:val="00943406"/>
    <w:rsid w:val="00943DF4"/>
    <w:rsid w:val="00945D6C"/>
    <w:rsid w:val="0094691B"/>
    <w:rsid w:val="00946FA2"/>
    <w:rsid w:val="009505B0"/>
    <w:rsid w:val="00954BEB"/>
    <w:rsid w:val="00957ACE"/>
    <w:rsid w:val="00961107"/>
    <w:rsid w:val="0096195F"/>
    <w:rsid w:val="00966511"/>
    <w:rsid w:val="00970BAE"/>
    <w:rsid w:val="009716A2"/>
    <w:rsid w:val="009728E1"/>
    <w:rsid w:val="00975244"/>
    <w:rsid w:val="00977DFB"/>
    <w:rsid w:val="00981BC6"/>
    <w:rsid w:val="00983451"/>
    <w:rsid w:val="0098687C"/>
    <w:rsid w:val="009900A3"/>
    <w:rsid w:val="00991393"/>
    <w:rsid w:val="009A12F0"/>
    <w:rsid w:val="009A132B"/>
    <w:rsid w:val="009A1756"/>
    <w:rsid w:val="009A461E"/>
    <w:rsid w:val="009A4A59"/>
    <w:rsid w:val="009A605C"/>
    <w:rsid w:val="009A6C2A"/>
    <w:rsid w:val="009B2390"/>
    <w:rsid w:val="009B2882"/>
    <w:rsid w:val="009B3311"/>
    <w:rsid w:val="009B5DF5"/>
    <w:rsid w:val="009B6309"/>
    <w:rsid w:val="009B6EAE"/>
    <w:rsid w:val="009C0A57"/>
    <w:rsid w:val="009C1AF2"/>
    <w:rsid w:val="009C2067"/>
    <w:rsid w:val="009C3D03"/>
    <w:rsid w:val="009C4DA0"/>
    <w:rsid w:val="009C664A"/>
    <w:rsid w:val="009C7EF6"/>
    <w:rsid w:val="009D233C"/>
    <w:rsid w:val="009D47E4"/>
    <w:rsid w:val="009D47E9"/>
    <w:rsid w:val="009D5BC4"/>
    <w:rsid w:val="009D6FB6"/>
    <w:rsid w:val="009D7915"/>
    <w:rsid w:val="009E04BA"/>
    <w:rsid w:val="009E0D2B"/>
    <w:rsid w:val="009E223A"/>
    <w:rsid w:val="009E271F"/>
    <w:rsid w:val="009E35CC"/>
    <w:rsid w:val="009E4148"/>
    <w:rsid w:val="009E5039"/>
    <w:rsid w:val="009F1009"/>
    <w:rsid w:val="009F1028"/>
    <w:rsid w:val="009F1D55"/>
    <w:rsid w:val="009F4B13"/>
    <w:rsid w:val="009F62A4"/>
    <w:rsid w:val="009F63FC"/>
    <w:rsid w:val="009F74D9"/>
    <w:rsid w:val="009F769A"/>
    <w:rsid w:val="00A00C03"/>
    <w:rsid w:val="00A0203E"/>
    <w:rsid w:val="00A048B0"/>
    <w:rsid w:val="00A05202"/>
    <w:rsid w:val="00A05593"/>
    <w:rsid w:val="00A0757E"/>
    <w:rsid w:val="00A1448B"/>
    <w:rsid w:val="00A161D9"/>
    <w:rsid w:val="00A17ED8"/>
    <w:rsid w:val="00A21A71"/>
    <w:rsid w:val="00A21E19"/>
    <w:rsid w:val="00A248F7"/>
    <w:rsid w:val="00A24B6C"/>
    <w:rsid w:val="00A25628"/>
    <w:rsid w:val="00A2611A"/>
    <w:rsid w:val="00A26F08"/>
    <w:rsid w:val="00A27F7A"/>
    <w:rsid w:val="00A3057D"/>
    <w:rsid w:val="00A320A3"/>
    <w:rsid w:val="00A3439D"/>
    <w:rsid w:val="00A37F20"/>
    <w:rsid w:val="00A40234"/>
    <w:rsid w:val="00A44AD7"/>
    <w:rsid w:val="00A46781"/>
    <w:rsid w:val="00A46C13"/>
    <w:rsid w:val="00A47E0B"/>
    <w:rsid w:val="00A50522"/>
    <w:rsid w:val="00A50873"/>
    <w:rsid w:val="00A515E9"/>
    <w:rsid w:val="00A527DA"/>
    <w:rsid w:val="00A539D6"/>
    <w:rsid w:val="00A55BCB"/>
    <w:rsid w:val="00A622A1"/>
    <w:rsid w:val="00A63BFA"/>
    <w:rsid w:val="00A65737"/>
    <w:rsid w:val="00A669ED"/>
    <w:rsid w:val="00A71549"/>
    <w:rsid w:val="00A72A85"/>
    <w:rsid w:val="00A74ECD"/>
    <w:rsid w:val="00A80F65"/>
    <w:rsid w:val="00A819EA"/>
    <w:rsid w:val="00A82AFC"/>
    <w:rsid w:val="00A847D3"/>
    <w:rsid w:val="00A84B39"/>
    <w:rsid w:val="00A86E39"/>
    <w:rsid w:val="00A9133C"/>
    <w:rsid w:val="00A92BCA"/>
    <w:rsid w:val="00A92C5D"/>
    <w:rsid w:val="00A92D06"/>
    <w:rsid w:val="00A9545C"/>
    <w:rsid w:val="00A96CEA"/>
    <w:rsid w:val="00AA0F9C"/>
    <w:rsid w:val="00AA3AA8"/>
    <w:rsid w:val="00AA7D98"/>
    <w:rsid w:val="00AB4075"/>
    <w:rsid w:val="00AB4CAA"/>
    <w:rsid w:val="00AB53DD"/>
    <w:rsid w:val="00AB7A46"/>
    <w:rsid w:val="00AC347F"/>
    <w:rsid w:val="00AC4DAA"/>
    <w:rsid w:val="00AC5C31"/>
    <w:rsid w:val="00AD73F4"/>
    <w:rsid w:val="00AE179F"/>
    <w:rsid w:val="00AE2B8A"/>
    <w:rsid w:val="00AE2D53"/>
    <w:rsid w:val="00AE4B40"/>
    <w:rsid w:val="00AE517D"/>
    <w:rsid w:val="00AE5C0A"/>
    <w:rsid w:val="00AE78E8"/>
    <w:rsid w:val="00AF4AF5"/>
    <w:rsid w:val="00AF7BD2"/>
    <w:rsid w:val="00B000D2"/>
    <w:rsid w:val="00B024F2"/>
    <w:rsid w:val="00B04544"/>
    <w:rsid w:val="00B04701"/>
    <w:rsid w:val="00B06CC8"/>
    <w:rsid w:val="00B1196A"/>
    <w:rsid w:val="00B12854"/>
    <w:rsid w:val="00B1294A"/>
    <w:rsid w:val="00B138F8"/>
    <w:rsid w:val="00B15573"/>
    <w:rsid w:val="00B22056"/>
    <w:rsid w:val="00B256FE"/>
    <w:rsid w:val="00B25A93"/>
    <w:rsid w:val="00B26A67"/>
    <w:rsid w:val="00B27F5E"/>
    <w:rsid w:val="00B30976"/>
    <w:rsid w:val="00B33927"/>
    <w:rsid w:val="00B34AB4"/>
    <w:rsid w:val="00B379CA"/>
    <w:rsid w:val="00B40A2B"/>
    <w:rsid w:val="00B40F8D"/>
    <w:rsid w:val="00B41D2A"/>
    <w:rsid w:val="00B4256D"/>
    <w:rsid w:val="00B433F2"/>
    <w:rsid w:val="00B43841"/>
    <w:rsid w:val="00B519C7"/>
    <w:rsid w:val="00B53053"/>
    <w:rsid w:val="00B57E51"/>
    <w:rsid w:val="00B63B28"/>
    <w:rsid w:val="00B6762E"/>
    <w:rsid w:val="00B67D3A"/>
    <w:rsid w:val="00B70505"/>
    <w:rsid w:val="00B71188"/>
    <w:rsid w:val="00B72095"/>
    <w:rsid w:val="00B747D8"/>
    <w:rsid w:val="00B758D4"/>
    <w:rsid w:val="00B7750C"/>
    <w:rsid w:val="00B84014"/>
    <w:rsid w:val="00B854AB"/>
    <w:rsid w:val="00B90350"/>
    <w:rsid w:val="00B907D3"/>
    <w:rsid w:val="00B931FA"/>
    <w:rsid w:val="00B9667B"/>
    <w:rsid w:val="00BA248D"/>
    <w:rsid w:val="00BA2505"/>
    <w:rsid w:val="00BA4600"/>
    <w:rsid w:val="00BA7B3A"/>
    <w:rsid w:val="00BB0AF3"/>
    <w:rsid w:val="00BB4BD4"/>
    <w:rsid w:val="00BB6B11"/>
    <w:rsid w:val="00BB7592"/>
    <w:rsid w:val="00BB76A2"/>
    <w:rsid w:val="00BC08BE"/>
    <w:rsid w:val="00BC14F9"/>
    <w:rsid w:val="00BC2015"/>
    <w:rsid w:val="00BC2732"/>
    <w:rsid w:val="00BC4340"/>
    <w:rsid w:val="00BC562F"/>
    <w:rsid w:val="00BC5BE0"/>
    <w:rsid w:val="00BC5E4B"/>
    <w:rsid w:val="00BD02E3"/>
    <w:rsid w:val="00BD3457"/>
    <w:rsid w:val="00BD5777"/>
    <w:rsid w:val="00BD6D35"/>
    <w:rsid w:val="00BD7A02"/>
    <w:rsid w:val="00BE020A"/>
    <w:rsid w:val="00BE19CC"/>
    <w:rsid w:val="00BE3202"/>
    <w:rsid w:val="00BE7C7A"/>
    <w:rsid w:val="00BF3E83"/>
    <w:rsid w:val="00BF4B7C"/>
    <w:rsid w:val="00BF7B10"/>
    <w:rsid w:val="00BF7FCB"/>
    <w:rsid w:val="00C0087E"/>
    <w:rsid w:val="00C03521"/>
    <w:rsid w:val="00C03F25"/>
    <w:rsid w:val="00C06693"/>
    <w:rsid w:val="00C067E4"/>
    <w:rsid w:val="00C107D3"/>
    <w:rsid w:val="00C125F3"/>
    <w:rsid w:val="00C1285C"/>
    <w:rsid w:val="00C12C94"/>
    <w:rsid w:val="00C140C5"/>
    <w:rsid w:val="00C20D5F"/>
    <w:rsid w:val="00C21175"/>
    <w:rsid w:val="00C21418"/>
    <w:rsid w:val="00C22CC1"/>
    <w:rsid w:val="00C302EB"/>
    <w:rsid w:val="00C30E85"/>
    <w:rsid w:val="00C31D2E"/>
    <w:rsid w:val="00C34E5B"/>
    <w:rsid w:val="00C35CD6"/>
    <w:rsid w:val="00C364A0"/>
    <w:rsid w:val="00C40DDF"/>
    <w:rsid w:val="00C4185F"/>
    <w:rsid w:val="00C41AF7"/>
    <w:rsid w:val="00C428E0"/>
    <w:rsid w:val="00C43D75"/>
    <w:rsid w:val="00C45024"/>
    <w:rsid w:val="00C45A5F"/>
    <w:rsid w:val="00C463E3"/>
    <w:rsid w:val="00C51E4D"/>
    <w:rsid w:val="00C53BED"/>
    <w:rsid w:val="00C541C7"/>
    <w:rsid w:val="00C5552E"/>
    <w:rsid w:val="00C556DE"/>
    <w:rsid w:val="00C563CB"/>
    <w:rsid w:val="00C56496"/>
    <w:rsid w:val="00C60643"/>
    <w:rsid w:val="00C64E7D"/>
    <w:rsid w:val="00C651EB"/>
    <w:rsid w:val="00C7022D"/>
    <w:rsid w:val="00C7176A"/>
    <w:rsid w:val="00C71E0E"/>
    <w:rsid w:val="00C74003"/>
    <w:rsid w:val="00C749C1"/>
    <w:rsid w:val="00C76409"/>
    <w:rsid w:val="00C801D1"/>
    <w:rsid w:val="00C802A5"/>
    <w:rsid w:val="00C810FC"/>
    <w:rsid w:val="00C81688"/>
    <w:rsid w:val="00C83900"/>
    <w:rsid w:val="00C84D8E"/>
    <w:rsid w:val="00C8513E"/>
    <w:rsid w:val="00C85EDA"/>
    <w:rsid w:val="00C86676"/>
    <w:rsid w:val="00C87EAB"/>
    <w:rsid w:val="00C91429"/>
    <w:rsid w:val="00C91B1E"/>
    <w:rsid w:val="00C93DA3"/>
    <w:rsid w:val="00C96E6F"/>
    <w:rsid w:val="00C970A9"/>
    <w:rsid w:val="00CA27F2"/>
    <w:rsid w:val="00CA4E3C"/>
    <w:rsid w:val="00CA631C"/>
    <w:rsid w:val="00CB0DD9"/>
    <w:rsid w:val="00CB377A"/>
    <w:rsid w:val="00CB4DD5"/>
    <w:rsid w:val="00CB6CD4"/>
    <w:rsid w:val="00CC0E34"/>
    <w:rsid w:val="00CC2B83"/>
    <w:rsid w:val="00CD1411"/>
    <w:rsid w:val="00CD31A1"/>
    <w:rsid w:val="00CD4EC9"/>
    <w:rsid w:val="00CD56C5"/>
    <w:rsid w:val="00CD6449"/>
    <w:rsid w:val="00CD64E7"/>
    <w:rsid w:val="00CD7E00"/>
    <w:rsid w:val="00CE5A5F"/>
    <w:rsid w:val="00CE5ED2"/>
    <w:rsid w:val="00CF0319"/>
    <w:rsid w:val="00CF058D"/>
    <w:rsid w:val="00CF07ED"/>
    <w:rsid w:val="00CF4EDF"/>
    <w:rsid w:val="00CF5F18"/>
    <w:rsid w:val="00D00210"/>
    <w:rsid w:val="00D004C0"/>
    <w:rsid w:val="00D04096"/>
    <w:rsid w:val="00D044A8"/>
    <w:rsid w:val="00D0464D"/>
    <w:rsid w:val="00D06500"/>
    <w:rsid w:val="00D10C07"/>
    <w:rsid w:val="00D117C3"/>
    <w:rsid w:val="00D1264C"/>
    <w:rsid w:val="00D12C94"/>
    <w:rsid w:val="00D24D83"/>
    <w:rsid w:val="00D263DA"/>
    <w:rsid w:val="00D30757"/>
    <w:rsid w:val="00D3093B"/>
    <w:rsid w:val="00D31524"/>
    <w:rsid w:val="00D33135"/>
    <w:rsid w:val="00D40CDE"/>
    <w:rsid w:val="00D46CA8"/>
    <w:rsid w:val="00D46E28"/>
    <w:rsid w:val="00D47B28"/>
    <w:rsid w:val="00D50E14"/>
    <w:rsid w:val="00D51EF2"/>
    <w:rsid w:val="00D53186"/>
    <w:rsid w:val="00D53B8A"/>
    <w:rsid w:val="00D5627D"/>
    <w:rsid w:val="00D563F1"/>
    <w:rsid w:val="00D56613"/>
    <w:rsid w:val="00D56E09"/>
    <w:rsid w:val="00D57836"/>
    <w:rsid w:val="00D601DF"/>
    <w:rsid w:val="00D612DC"/>
    <w:rsid w:val="00D63B16"/>
    <w:rsid w:val="00D63EA5"/>
    <w:rsid w:val="00D63EB0"/>
    <w:rsid w:val="00D64196"/>
    <w:rsid w:val="00D6464A"/>
    <w:rsid w:val="00D6618D"/>
    <w:rsid w:val="00D752DF"/>
    <w:rsid w:val="00D75DAB"/>
    <w:rsid w:val="00D846C3"/>
    <w:rsid w:val="00D85E44"/>
    <w:rsid w:val="00D92539"/>
    <w:rsid w:val="00D9280F"/>
    <w:rsid w:val="00D92CB6"/>
    <w:rsid w:val="00D932C1"/>
    <w:rsid w:val="00D947B4"/>
    <w:rsid w:val="00D954EF"/>
    <w:rsid w:val="00D96FD7"/>
    <w:rsid w:val="00D97B55"/>
    <w:rsid w:val="00DA09CB"/>
    <w:rsid w:val="00DA1FA8"/>
    <w:rsid w:val="00DA380F"/>
    <w:rsid w:val="00DA4F91"/>
    <w:rsid w:val="00DA6A31"/>
    <w:rsid w:val="00DB1A29"/>
    <w:rsid w:val="00DB2E0D"/>
    <w:rsid w:val="00DB4FA1"/>
    <w:rsid w:val="00DB5305"/>
    <w:rsid w:val="00DB7732"/>
    <w:rsid w:val="00DB782A"/>
    <w:rsid w:val="00DC0FC1"/>
    <w:rsid w:val="00DC188C"/>
    <w:rsid w:val="00DC1BE2"/>
    <w:rsid w:val="00DC1C7C"/>
    <w:rsid w:val="00DC2124"/>
    <w:rsid w:val="00DC3A01"/>
    <w:rsid w:val="00DC3FA0"/>
    <w:rsid w:val="00DC45EA"/>
    <w:rsid w:val="00DD32D6"/>
    <w:rsid w:val="00DD79B7"/>
    <w:rsid w:val="00DE2246"/>
    <w:rsid w:val="00DE2D7D"/>
    <w:rsid w:val="00DE4231"/>
    <w:rsid w:val="00DE47C5"/>
    <w:rsid w:val="00DF254F"/>
    <w:rsid w:val="00DF4CF7"/>
    <w:rsid w:val="00DF5A9C"/>
    <w:rsid w:val="00DF716B"/>
    <w:rsid w:val="00DF749E"/>
    <w:rsid w:val="00E0034B"/>
    <w:rsid w:val="00E0271A"/>
    <w:rsid w:val="00E032E8"/>
    <w:rsid w:val="00E07DA1"/>
    <w:rsid w:val="00E122AA"/>
    <w:rsid w:val="00E122F3"/>
    <w:rsid w:val="00E13751"/>
    <w:rsid w:val="00E138A1"/>
    <w:rsid w:val="00E14C02"/>
    <w:rsid w:val="00E162EA"/>
    <w:rsid w:val="00E16531"/>
    <w:rsid w:val="00E21E9C"/>
    <w:rsid w:val="00E25B49"/>
    <w:rsid w:val="00E274F0"/>
    <w:rsid w:val="00E27816"/>
    <w:rsid w:val="00E27846"/>
    <w:rsid w:val="00E27890"/>
    <w:rsid w:val="00E27C18"/>
    <w:rsid w:val="00E30CD0"/>
    <w:rsid w:val="00E352D7"/>
    <w:rsid w:val="00E35637"/>
    <w:rsid w:val="00E36481"/>
    <w:rsid w:val="00E426D2"/>
    <w:rsid w:val="00E501F9"/>
    <w:rsid w:val="00E5575E"/>
    <w:rsid w:val="00E56B35"/>
    <w:rsid w:val="00E57041"/>
    <w:rsid w:val="00E57C5F"/>
    <w:rsid w:val="00E61B33"/>
    <w:rsid w:val="00E61BE7"/>
    <w:rsid w:val="00E63B75"/>
    <w:rsid w:val="00E642AF"/>
    <w:rsid w:val="00E65699"/>
    <w:rsid w:val="00E65BDA"/>
    <w:rsid w:val="00E65E13"/>
    <w:rsid w:val="00E6682B"/>
    <w:rsid w:val="00E67BE2"/>
    <w:rsid w:val="00E7026C"/>
    <w:rsid w:val="00E703BE"/>
    <w:rsid w:val="00E704D4"/>
    <w:rsid w:val="00E73313"/>
    <w:rsid w:val="00E7422C"/>
    <w:rsid w:val="00E74C11"/>
    <w:rsid w:val="00E81486"/>
    <w:rsid w:val="00E84BCA"/>
    <w:rsid w:val="00E8624A"/>
    <w:rsid w:val="00E879B4"/>
    <w:rsid w:val="00E91E65"/>
    <w:rsid w:val="00EA174A"/>
    <w:rsid w:val="00EA2D3C"/>
    <w:rsid w:val="00EA35DA"/>
    <w:rsid w:val="00EA50EB"/>
    <w:rsid w:val="00EA542E"/>
    <w:rsid w:val="00EB098E"/>
    <w:rsid w:val="00EB1A12"/>
    <w:rsid w:val="00EB3F61"/>
    <w:rsid w:val="00EB5177"/>
    <w:rsid w:val="00EB5D1C"/>
    <w:rsid w:val="00EB60F5"/>
    <w:rsid w:val="00EC0857"/>
    <w:rsid w:val="00EC088D"/>
    <w:rsid w:val="00EC0B7C"/>
    <w:rsid w:val="00EC3EBD"/>
    <w:rsid w:val="00EC46EB"/>
    <w:rsid w:val="00EC5A95"/>
    <w:rsid w:val="00ED081C"/>
    <w:rsid w:val="00ED1321"/>
    <w:rsid w:val="00ED26DF"/>
    <w:rsid w:val="00ED795B"/>
    <w:rsid w:val="00ED7E77"/>
    <w:rsid w:val="00EE24E1"/>
    <w:rsid w:val="00EE47ED"/>
    <w:rsid w:val="00EE4F06"/>
    <w:rsid w:val="00EE5DA1"/>
    <w:rsid w:val="00EE6DFB"/>
    <w:rsid w:val="00EE7366"/>
    <w:rsid w:val="00EF0199"/>
    <w:rsid w:val="00EF0B61"/>
    <w:rsid w:val="00EF121A"/>
    <w:rsid w:val="00EF288D"/>
    <w:rsid w:val="00EF4244"/>
    <w:rsid w:val="00EF7014"/>
    <w:rsid w:val="00F008ED"/>
    <w:rsid w:val="00F02F08"/>
    <w:rsid w:val="00F040B1"/>
    <w:rsid w:val="00F04DA1"/>
    <w:rsid w:val="00F05545"/>
    <w:rsid w:val="00F111A2"/>
    <w:rsid w:val="00F13A46"/>
    <w:rsid w:val="00F14786"/>
    <w:rsid w:val="00F16505"/>
    <w:rsid w:val="00F20D3A"/>
    <w:rsid w:val="00F2348C"/>
    <w:rsid w:val="00F31678"/>
    <w:rsid w:val="00F33F29"/>
    <w:rsid w:val="00F351F4"/>
    <w:rsid w:val="00F36351"/>
    <w:rsid w:val="00F37467"/>
    <w:rsid w:val="00F37899"/>
    <w:rsid w:val="00F40CFB"/>
    <w:rsid w:val="00F425F4"/>
    <w:rsid w:val="00F45166"/>
    <w:rsid w:val="00F462DE"/>
    <w:rsid w:val="00F471EA"/>
    <w:rsid w:val="00F47680"/>
    <w:rsid w:val="00F4777A"/>
    <w:rsid w:val="00F50FD4"/>
    <w:rsid w:val="00F53BA5"/>
    <w:rsid w:val="00F56043"/>
    <w:rsid w:val="00F57F5C"/>
    <w:rsid w:val="00F62F86"/>
    <w:rsid w:val="00F63401"/>
    <w:rsid w:val="00F740A9"/>
    <w:rsid w:val="00F755B2"/>
    <w:rsid w:val="00F75CB3"/>
    <w:rsid w:val="00F75E91"/>
    <w:rsid w:val="00F763E8"/>
    <w:rsid w:val="00F77156"/>
    <w:rsid w:val="00F8066A"/>
    <w:rsid w:val="00F81C93"/>
    <w:rsid w:val="00F826A4"/>
    <w:rsid w:val="00F8281F"/>
    <w:rsid w:val="00F82AE7"/>
    <w:rsid w:val="00F8336B"/>
    <w:rsid w:val="00F8343E"/>
    <w:rsid w:val="00F83AA6"/>
    <w:rsid w:val="00F8487B"/>
    <w:rsid w:val="00F87063"/>
    <w:rsid w:val="00F95C0A"/>
    <w:rsid w:val="00F96DE2"/>
    <w:rsid w:val="00FA702D"/>
    <w:rsid w:val="00FB2726"/>
    <w:rsid w:val="00FB3923"/>
    <w:rsid w:val="00FB404D"/>
    <w:rsid w:val="00FB4989"/>
    <w:rsid w:val="00FB725C"/>
    <w:rsid w:val="00FC0379"/>
    <w:rsid w:val="00FC6548"/>
    <w:rsid w:val="00FD02D6"/>
    <w:rsid w:val="00FD09EC"/>
    <w:rsid w:val="00FD0C84"/>
    <w:rsid w:val="00FD279C"/>
    <w:rsid w:val="00FD30F6"/>
    <w:rsid w:val="00FD37EA"/>
    <w:rsid w:val="00FE15F9"/>
    <w:rsid w:val="00FE1640"/>
    <w:rsid w:val="00FE7610"/>
    <w:rsid w:val="00FF12CF"/>
    <w:rsid w:val="00FF1BD5"/>
    <w:rsid w:val="00FF27C6"/>
    <w:rsid w:val="00FF664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3FB3E0-A00A-4B30-95CC-748078D5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C57"/>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link w:val="BodyTextChar"/>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5"/>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BC5E4B"/>
    <w:pPr>
      <w:pBdr>
        <w:bottom w:val="single" w:sz="12" w:space="1" w:color="auto"/>
      </w:pBdr>
      <w:spacing w:after="120"/>
    </w:pPr>
    <w:rPr>
      <w:rFonts w:ascii="Arial" w:hAnsi="Arial"/>
      <w:b/>
      <w:bCs/>
      <w:sz w:val="32"/>
    </w:rPr>
  </w:style>
  <w:style w:type="paragraph" w:customStyle="1" w:styleId="BookHeading2">
    <w:name w:val="Book Heading 2"/>
    <w:basedOn w:val="Heading2"/>
    <w:autoRedefine/>
    <w:rsid w:val="00C067E4"/>
    <w:pPr>
      <w:numPr>
        <w:ilvl w:val="1"/>
        <w:numId w:val="1"/>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link w:val="FigureCaption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
    <w:name w:val="Book bullets"/>
    <w:basedOn w:val="BodyText"/>
    <w:autoRedefine/>
    <w:rsid w:val="005B0F09"/>
    <w:pPr>
      <w:numPr>
        <w:numId w:val="4"/>
      </w:numPr>
      <w:spacing w:before="60" w:after="6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
    <w:name w:val="Body Text Char"/>
    <w:basedOn w:val="DefaultParagraphFont"/>
    <w:link w:val="BodyText"/>
    <w:rsid w:val="00D97B55"/>
    <w:rPr>
      <w:rFonts w:ascii="Palatino Linotype" w:hAnsi="Palatino Linotype"/>
      <w:spacing w:val="-5"/>
      <w:lang w:val="en-US" w:eastAsia="en-US" w:bidi="ar-SA"/>
    </w:rPr>
  </w:style>
  <w:style w:type="paragraph" w:customStyle="1" w:styleId="BodyTet">
    <w:name w:val="Body Tet"/>
    <w:basedOn w:val="FigureCaption"/>
    <w:link w:val="BodyTetChar"/>
    <w:rsid w:val="00B15573"/>
    <w:pPr>
      <w:spacing w:before="0" w:after="0"/>
      <w:jc w:val="both"/>
    </w:pPr>
  </w:style>
  <w:style w:type="character" w:customStyle="1" w:styleId="FigureCaptionChar">
    <w:name w:val="Figure Caption Char"/>
    <w:basedOn w:val="DefaultParagraphFont"/>
    <w:link w:val="FigureCaption"/>
    <w:rsid w:val="00B15573"/>
    <w:rPr>
      <w:rFonts w:ascii="Arial" w:hAnsi="Arial" w:cs="Arial"/>
      <w:sz w:val="18"/>
      <w:lang w:val="en-US" w:eastAsia="en-US" w:bidi="ar-SA"/>
    </w:rPr>
  </w:style>
  <w:style w:type="character" w:customStyle="1" w:styleId="BodyTetChar">
    <w:name w:val="Body Tet Char"/>
    <w:basedOn w:val="FigureCaptionChar"/>
    <w:link w:val="BodyTet"/>
    <w:rsid w:val="00B15573"/>
    <w:rPr>
      <w:rFonts w:ascii="Arial" w:hAnsi="Arial" w:cs="Arial"/>
      <w:sz w:val="18"/>
      <w:lang w:val="en-US" w:eastAsia="en-US" w:bidi="ar-SA"/>
    </w:rPr>
  </w:style>
  <w:style w:type="character" w:styleId="FootnoteReference">
    <w:name w:val="footnote reference"/>
    <w:basedOn w:val="DefaultParagraphFont"/>
    <w:semiHidden/>
    <w:rsid w:val="00A46C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uspto.gov"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10570</Words>
  <Characters>60249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70678</CharactersWithSpaces>
  <SharedDoc>false</SharedDoc>
  <HLinks>
    <vt:vector size="6" baseType="variant">
      <vt:variant>
        <vt:i4>5242902</vt:i4>
      </vt:variant>
      <vt:variant>
        <vt:i4>0</vt:i4>
      </vt:variant>
      <vt:variant>
        <vt:i4>0</vt:i4>
      </vt:variant>
      <vt:variant>
        <vt:i4>5</vt:i4>
      </vt:variant>
      <vt:variant>
        <vt:lpwstr>http://www.uspto.gov/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2007-01-21T23:06:00Z</cp:lastPrinted>
  <dcterms:created xsi:type="dcterms:W3CDTF">2024-05-24T17:22:00Z</dcterms:created>
  <dcterms:modified xsi:type="dcterms:W3CDTF">2024-05-24T17:22:00Z</dcterms:modified>
</cp:coreProperties>
</file>